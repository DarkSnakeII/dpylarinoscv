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E10D0" w14:textId="1311C831" w:rsidR="00904A09" w:rsidRDefault="002F172E" w:rsidP="0067343E">
      <w:pPr>
        <w:rPr>
          <w:rFonts w:ascii="Times New Roman" w:hAnsi="Times New Roman" w:cs="Times New Roman"/>
          <w:sz w:val="32"/>
        </w:rPr>
      </w:pPr>
      <w:r>
        <w:rPr>
          <w:noProof/>
          <w:lang w:eastAsia="el-GR"/>
        </w:rPr>
        <w:drawing>
          <wp:anchor distT="0" distB="0" distL="114300" distR="114300" simplePos="0" relativeHeight="251659264" behindDoc="0" locked="0" layoutInCell="1" allowOverlap="1" wp14:anchorId="77F224AE" wp14:editId="4955D18F">
            <wp:simplePos x="0" y="0"/>
            <wp:positionH relativeFrom="column">
              <wp:posOffset>1780540</wp:posOffset>
            </wp:positionH>
            <wp:positionV relativeFrom="paragraph">
              <wp:posOffset>78740</wp:posOffset>
            </wp:positionV>
            <wp:extent cx="1661160" cy="1467485"/>
            <wp:effectExtent l="0" t="0" r="0" b="5715"/>
            <wp:wrapSquare wrapText="bothSides"/>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61160" cy="14674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32A37">
        <w:rPr>
          <w:rFonts w:ascii="Times New Roman" w:hAnsi="Times New Roman" w:cs="Times New Roman"/>
          <w:sz w:val="32"/>
        </w:rPr>
        <w:t xml:space="preserve"> </w:t>
      </w:r>
    </w:p>
    <w:p w14:paraId="5D47ABBD" w14:textId="77777777" w:rsidR="00904A09" w:rsidRDefault="00904A09" w:rsidP="00904A09">
      <w:pPr>
        <w:jc w:val="center"/>
        <w:rPr>
          <w:rFonts w:ascii="Times New Roman" w:hAnsi="Times New Roman" w:cs="Times New Roman"/>
          <w:sz w:val="32"/>
        </w:rPr>
      </w:pPr>
    </w:p>
    <w:p w14:paraId="1151B096" w14:textId="77777777" w:rsidR="002F172E" w:rsidRDefault="002F172E" w:rsidP="00904A09">
      <w:pPr>
        <w:jc w:val="center"/>
        <w:rPr>
          <w:rFonts w:ascii="Times New Roman" w:hAnsi="Times New Roman" w:cs="Times New Roman"/>
          <w:sz w:val="32"/>
        </w:rPr>
      </w:pPr>
    </w:p>
    <w:p w14:paraId="05F033A0" w14:textId="77777777" w:rsidR="002F172E" w:rsidRDefault="002F172E" w:rsidP="00904A09">
      <w:pPr>
        <w:jc w:val="center"/>
        <w:rPr>
          <w:rFonts w:ascii="Times New Roman" w:hAnsi="Times New Roman" w:cs="Times New Roman"/>
          <w:sz w:val="32"/>
        </w:rPr>
      </w:pPr>
    </w:p>
    <w:p w14:paraId="6AF93F63" w14:textId="77777777" w:rsidR="002F172E" w:rsidRDefault="002F172E" w:rsidP="00904A09">
      <w:pPr>
        <w:jc w:val="center"/>
        <w:rPr>
          <w:rFonts w:ascii="Times New Roman" w:hAnsi="Times New Roman" w:cs="Times New Roman"/>
          <w:sz w:val="32"/>
        </w:rPr>
      </w:pPr>
    </w:p>
    <w:p w14:paraId="7701B6FE" w14:textId="77777777" w:rsidR="002F172E" w:rsidRDefault="002F172E" w:rsidP="00904A09">
      <w:pPr>
        <w:jc w:val="center"/>
        <w:rPr>
          <w:rFonts w:ascii="Times New Roman" w:hAnsi="Times New Roman" w:cs="Times New Roman"/>
          <w:sz w:val="32"/>
        </w:rPr>
      </w:pPr>
    </w:p>
    <w:p w14:paraId="17D61C32" w14:textId="77777777" w:rsidR="002F172E" w:rsidRDefault="002F172E" w:rsidP="00904A09">
      <w:pPr>
        <w:jc w:val="center"/>
        <w:rPr>
          <w:rFonts w:ascii="Times New Roman" w:hAnsi="Times New Roman" w:cs="Times New Roman"/>
          <w:sz w:val="32"/>
        </w:rPr>
      </w:pPr>
    </w:p>
    <w:p w14:paraId="0C046FA0" w14:textId="77777777" w:rsidR="002F172E" w:rsidRDefault="002F172E" w:rsidP="00904A09">
      <w:pPr>
        <w:jc w:val="center"/>
        <w:rPr>
          <w:rFonts w:ascii="Times New Roman" w:hAnsi="Times New Roman" w:cs="Times New Roman"/>
          <w:sz w:val="32"/>
        </w:rPr>
      </w:pPr>
    </w:p>
    <w:p w14:paraId="41A718E4" w14:textId="77777777" w:rsidR="002F172E" w:rsidRPr="002F172E" w:rsidRDefault="002F172E" w:rsidP="002F172E">
      <w:pPr>
        <w:spacing w:after="200" w:line="276" w:lineRule="auto"/>
        <w:jc w:val="center"/>
        <w:rPr>
          <w:rFonts w:ascii="Times New Roman" w:hAnsi="Times New Roman" w:cs="Times New Roman"/>
          <w:sz w:val="28"/>
          <w:szCs w:val="28"/>
        </w:rPr>
      </w:pPr>
      <w:r w:rsidRPr="002F172E">
        <w:rPr>
          <w:rFonts w:ascii="Times New Roman" w:hAnsi="Times New Roman" w:cs="Times New Roman"/>
          <w:sz w:val="28"/>
          <w:szCs w:val="28"/>
        </w:rPr>
        <w:t>ΙΟΝΙΟ ΠΑΝΕΠΙΣΤΗΜΙΟ</w:t>
      </w:r>
    </w:p>
    <w:p w14:paraId="0D95F73A" w14:textId="4272C8F5" w:rsidR="002F172E" w:rsidRPr="002F172E" w:rsidRDefault="002F172E" w:rsidP="002F172E">
      <w:pPr>
        <w:spacing w:after="200" w:line="276" w:lineRule="auto"/>
        <w:jc w:val="center"/>
        <w:rPr>
          <w:rFonts w:ascii="Times New Roman" w:hAnsi="Times New Roman" w:cs="Times New Roman"/>
          <w:sz w:val="28"/>
          <w:szCs w:val="28"/>
        </w:rPr>
      </w:pPr>
      <w:r w:rsidRPr="002F172E">
        <w:rPr>
          <w:rFonts w:ascii="Times New Roman" w:hAnsi="Times New Roman" w:cs="Times New Roman"/>
          <w:sz w:val="28"/>
          <w:szCs w:val="28"/>
        </w:rPr>
        <w:t>ΣΧΟΛΗ ΕΠΙΣΤΗΜΗΣ ΤΗΣ ΠΛΗΡΟΦΟΡΙΑΣ ΚΑΙ ΠΛΗΡΟΦΟΡΙΚΗΣ</w:t>
      </w:r>
    </w:p>
    <w:p w14:paraId="24B6E9F4" w14:textId="1E007234" w:rsidR="00B41B61" w:rsidRPr="002F172E" w:rsidRDefault="002F172E" w:rsidP="002F172E">
      <w:pPr>
        <w:spacing w:after="200" w:line="276" w:lineRule="auto"/>
        <w:jc w:val="center"/>
        <w:rPr>
          <w:rFonts w:ascii="Times New Roman" w:hAnsi="Times New Roman" w:cs="Times New Roman"/>
          <w:szCs w:val="28"/>
        </w:rPr>
      </w:pPr>
      <w:r w:rsidRPr="002F172E">
        <w:rPr>
          <w:rFonts w:ascii="Times New Roman" w:hAnsi="Times New Roman" w:cs="Times New Roman"/>
          <w:sz w:val="28"/>
          <w:szCs w:val="28"/>
        </w:rPr>
        <w:t>ΤΜΗΜΑ ΠΛΗΡΟΦΟΡΙΚΗΣ</w:t>
      </w:r>
    </w:p>
    <w:p w14:paraId="2F29A27D" w14:textId="77777777" w:rsidR="00B41B61" w:rsidRPr="002F172E" w:rsidRDefault="00B41B61" w:rsidP="002F172E">
      <w:pPr>
        <w:spacing w:after="200" w:line="276" w:lineRule="auto"/>
        <w:jc w:val="center"/>
        <w:rPr>
          <w:rFonts w:ascii="Times New Roman" w:hAnsi="Times New Roman" w:cs="Times New Roman"/>
          <w:sz w:val="28"/>
          <w:szCs w:val="28"/>
        </w:rPr>
      </w:pPr>
    </w:p>
    <w:p w14:paraId="3760ADE8" w14:textId="77777777" w:rsidR="00904A09" w:rsidRDefault="00904A09" w:rsidP="00904A09">
      <w:pPr>
        <w:jc w:val="center"/>
        <w:rPr>
          <w:rFonts w:ascii="Times New Roman" w:hAnsi="Times New Roman" w:cs="Times New Roman"/>
          <w:sz w:val="32"/>
        </w:rPr>
      </w:pPr>
    </w:p>
    <w:p w14:paraId="7AB1EF16" w14:textId="77777777" w:rsidR="00904A09" w:rsidRDefault="00904A09" w:rsidP="002F172E">
      <w:pPr>
        <w:spacing w:line="360" w:lineRule="auto"/>
        <w:rPr>
          <w:rFonts w:ascii="Times New Roman" w:hAnsi="Times New Roman" w:cs="Times New Roman"/>
          <w:sz w:val="32"/>
        </w:rPr>
      </w:pPr>
    </w:p>
    <w:p w14:paraId="1693F512" w14:textId="04747E48" w:rsidR="005C6521" w:rsidRPr="002F172E" w:rsidRDefault="002F172E" w:rsidP="002F172E">
      <w:pPr>
        <w:spacing w:line="360" w:lineRule="auto"/>
        <w:jc w:val="center"/>
        <w:rPr>
          <w:rFonts w:ascii="Times New Roman" w:hAnsi="Times New Roman" w:cs="Times New Roman"/>
          <w:sz w:val="36"/>
        </w:rPr>
      </w:pPr>
      <w:r w:rsidRPr="002F172E">
        <w:rPr>
          <w:rFonts w:ascii="Times New Roman" w:hAnsi="Times New Roman" w:cs="Times New Roman"/>
          <w:sz w:val="36"/>
        </w:rPr>
        <w:t>Πτυχιακή Εργασία</w:t>
      </w:r>
    </w:p>
    <w:p w14:paraId="4405BA00" w14:textId="2A8BDFA9" w:rsidR="00B41B61" w:rsidRPr="002F172E" w:rsidRDefault="00B41B61" w:rsidP="002F172E">
      <w:pPr>
        <w:spacing w:line="360" w:lineRule="auto"/>
        <w:jc w:val="center"/>
        <w:rPr>
          <w:rFonts w:ascii="Times New Roman" w:eastAsia="Calibri" w:hAnsi="Times New Roman" w:cs="Times New Roman"/>
          <w:sz w:val="28"/>
        </w:rPr>
      </w:pPr>
      <w:r w:rsidRPr="002F172E">
        <w:rPr>
          <w:rFonts w:ascii="Times New Roman" w:eastAsia="Calibri" w:hAnsi="Times New Roman" w:cs="Times New Roman"/>
          <w:bCs/>
          <w:sz w:val="28"/>
        </w:rPr>
        <w:t>Ζητήματα και αποκλίσεις κατά την εφαρμογή στρατηγικών αντιμετώπισης περιστατικών ασφάλειας πληροφοριών και ο</w:t>
      </w:r>
      <w:r w:rsidR="002F172E">
        <w:rPr>
          <w:rFonts w:ascii="Times New Roman" w:eastAsia="Calibri" w:hAnsi="Times New Roman" w:cs="Times New Roman"/>
          <w:bCs/>
          <w:sz w:val="28"/>
        </w:rPr>
        <w:t xml:space="preserve"> ρόλος του ανθρώπινου παράγοντα</w:t>
      </w:r>
    </w:p>
    <w:p w14:paraId="78CE4C2F" w14:textId="77777777" w:rsidR="00904A09" w:rsidRDefault="00904A09" w:rsidP="00904A09">
      <w:pPr>
        <w:jc w:val="center"/>
        <w:rPr>
          <w:rFonts w:ascii="Times New Roman" w:hAnsi="Times New Roman" w:cs="Times New Roman"/>
          <w:sz w:val="32"/>
        </w:rPr>
      </w:pPr>
    </w:p>
    <w:p w14:paraId="1D4DA315" w14:textId="77777777" w:rsidR="00904A09" w:rsidRDefault="00904A09" w:rsidP="00904A09">
      <w:pPr>
        <w:jc w:val="center"/>
        <w:rPr>
          <w:rFonts w:ascii="Times New Roman" w:hAnsi="Times New Roman" w:cs="Times New Roman"/>
          <w:sz w:val="32"/>
        </w:rPr>
      </w:pPr>
    </w:p>
    <w:p w14:paraId="29CF9F2E" w14:textId="563E8528" w:rsidR="0099329E" w:rsidRDefault="0099329E" w:rsidP="00D55847">
      <w:pPr>
        <w:spacing w:line="360" w:lineRule="auto"/>
        <w:jc w:val="center"/>
        <w:rPr>
          <w:rFonts w:ascii="Times New Roman" w:hAnsi="Times New Roman" w:cs="Times New Roman"/>
          <w:sz w:val="32"/>
        </w:rPr>
      </w:pPr>
      <w:proofErr w:type="spellStart"/>
      <w:r>
        <w:rPr>
          <w:rFonts w:ascii="Times New Roman" w:hAnsi="Times New Roman" w:cs="Times New Roman"/>
          <w:sz w:val="32"/>
        </w:rPr>
        <w:t>Πυλαρινός</w:t>
      </w:r>
      <w:proofErr w:type="spellEnd"/>
      <w:r>
        <w:rPr>
          <w:rFonts w:ascii="Times New Roman" w:hAnsi="Times New Roman" w:cs="Times New Roman"/>
          <w:sz w:val="32"/>
        </w:rPr>
        <w:t xml:space="preserve"> Διονύσης</w:t>
      </w:r>
    </w:p>
    <w:p w14:paraId="1C3ABBA9" w14:textId="77777777" w:rsidR="0099329E" w:rsidRDefault="0099329E" w:rsidP="002F172E">
      <w:pPr>
        <w:rPr>
          <w:rFonts w:ascii="Times New Roman" w:hAnsi="Times New Roman" w:cs="Times New Roman"/>
          <w:sz w:val="32"/>
        </w:rPr>
      </w:pPr>
    </w:p>
    <w:p w14:paraId="143E0229" w14:textId="66360321" w:rsidR="0099329E" w:rsidRDefault="002F172E" w:rsidP="00D55847">
      <w:pPr>
        <w:spacing w:line="360" w:lineRule="auto"/>
        <w:jc w:val="center"/>
        <w:rPr>
          <w:rFonts w:ascii="Times New Roman" w:hAnsi="Times New Roman" w:cs="Times New Roman"/>
          <w:sz w:val="32"/>
        </w:rPr>
      </w:pPr>
      <w:r>
        <w:rPr>
          <w:rFonts w:ascii="Times New Roman" w:hAnsi="Times New Roman" w:cs="Times New Roman"/>
          <w:sz w:val="32"/>
        </w:rPr>
        <w:t>Επιβλέπουσα Καθηγήτρια</w:t>
      </w:r>
    </w:p>
    <w:p w14:paraId="19F1F20A" w14:textId="16401B59" w:rsidR="0099329E" w:rsidRDefault="0099329E" w:rsidP="00D55847">
      <w:pPr>
        <w:spacing w:line="360" w:lineRule="auto"/>
        <w:jc w:val="center"/>
        <w:rPr>
          <w:rFonts w:ascii="Times New Roman" w:hAnsi="Times New Roman" w:cs="Times New Roman"/>
          <w:sz w:val="32"/>
        </w:rPr>
      </w:pPr>
      <w:r>
        <w:rPr>
          <w:rFonts w:ascii="Times New Roman" w:hAnsi="Times New Roman" w:cs="Times New Roman"/>
          <w:sz w:val="32"/>
        </w:rPr>
        <w:t xml:space="preserve">Αγγελική </w:t>
      </w:r>
      <w:proofErr w:type="spellStart"/>
      <w:r>
        <w:rPr>
          <w:rFonts w:ascii="Times New Roman" w:hAnsi="Times New Roman" w:cs="Times New Roman"/>
          <w:sz w:val="32"/>
        </w:rPr>
        <w:t>Τσώχου</w:t>
      </w:r>
      <w:proofErr w:type="spellEnd"/>
    </w:p>
    <w:p w14:paraId="21D57A83" w14:textId="77777777" w:rsidR="0099329E" w:rsidRDefault="0099329E" w:rsidP="00D55847">
      <w:pPr>
        <w:rPr>
          <w:rFonts w:ascii="Times New Roman" w:hAnsi="Times New Roman" w:cs="Times New Roman"/>
          <w:sz w:val="32"/>
        </w:rPr>
      </w:pPr>
    </w:p>
    <w:p w14:paraId="3465DAE8" w14:textId="662B13F1" w:rsidR="0099329E" w:rsidRPr="0099329E" w:rsidRDefault="0099329E" w:rsidP="00904A09">
      <w:pPr>
        <w:jc w:val="center"/>
        <w:rPr>
          <w:rFonts w:ascii="Times New Roman" w:hAnsi="Times New Roman" w:cs="Times New Roman"/>
          <w:sz w:val="32"/>
        </w:rPr>
      </w:pPr>
      <w:r>
        <w:rPr>
          <w:rFonts w:ascii="Times New Roman" w:hAnsi="Times New Roman" w:cs="Times New Roman"/>
          <w:sz w:val="32"/>
        </w:rPr>
        <w:t>Χριστόφο</w:t>
      </w:r>
      <w:r w:rsidR="0067343E">
        <w:rPr>
          <w:rFonts w:ascii="Times New Roman" w:hAnsi="Times New Roman" w:cs="Times New Roman"/>
          <w:sz w:val="32"/>
        </w:rPr>
        <w:t xml:space="preserve">ρος </w:t>
      </w:r>
      <w:proofErr w:type="spellStart"/>
      <w:r w:rsidR="0067343E">
        <w:rPr>
          <w:rFonts w:ascii="Times New Roman" w:hAnsi="Times New Roman" w:cs="Times New Roman"/>
          <w:sz w:val="32"/>
        </w:rPr>
        <w:t>Νταντογιάν</w:t>
      </w:r>
      <w:proofErr w:type="spellEnd"/>
      <w:r w:rsidR="0067343E">
        <w:rPr>
          <w:rFonts w:ascii="Times New Roman" w:hAnsi="Times New Roman" w:cs="Times New Roman"/>
          <w:sz w:val="32"/>
        </w:rPr>
        <w:t xml:space="preserve"> – Ελένη Χριστοπού</w:t>
      </w:r>
      <w:r>
        <w:rPr>
          <w:rFonts w:ascii="Times New Roman" w:hAnsi="Times New Roman" w:cs="Times New Roman"/>
          <w:sz w:val="32"/>
        </w:rPr>
        <w:t>λου</w:t>
      </w:r>
    </w:p>
    <w:p w14:paraId="7811486F" w14:textId="77777777" w:rsidR="00904A09" w:rsidRDefault="00904A09" w:rsidP="00904A09">
      <w:pPr>
        <w:jc w:val="center"/>
        <w:rPr>
          <w:rFonts w:ascii="Times New Roman" w:hAnsi="Times New Roman" w:cs="Times New Roman"/>
          <w:sz w:val="32"/>
        </w:rPr>
      </w:pPr>
    </w:p>
    <w:p w14:paraId="4A14BBD7" w14:textId="77777777" w:rsidR="00904A09" w:rsidRDefault="00904A09" w:rsidP="00904A09">
      <w:pPr>
        <w:jc w:val="center"/>
        <w:rPr>
          <w:rFonts w:ascii="Times New Roman" w:hAnsi="Times New Roman" w:cs="Times New Roman"/>
          <w:sz w:val="32"/>
        </w:rPr>
      </w:pPr>
    </w:p>
    <w:p w14:paraId="18770824" w14:textId="77777777" w:rsidR="00904A09" w:rsidRDefault="00904A09" w:rsidP="00904A09">
      <w:pPr>
        <w:jc w:val="center"/>
        <w:rPr>
          <w:rFonts w:ascii="Times New Roman" w:hAnsi="Times New Roman" w:cs="Times New Roman"/>
          <w:sz w:val="32"/>
        </w:rPr>
      </w:pPr>
    </w:p>
    <w:p w14:paraId="2980092C" w14:textId="77777777" w:rsidR="00904A09" w:rsidRDefault="00904A09" w:rsidP="00904A09">
      <w:pPr>
        <w:jc w:val="center"/>
        <w:rPr>
          <w:rFonts w:ascii="Times New Roman" w:hAnsi="Times New Roman" w:cs="Times New Roman"/>
          <w:sz w:val="32"/>
        </w:rPr>
      </w:pPr>
    </w:p>
    <w:p w14:paraId="327C2FBC" w14:textId="77777777" w:rsidR="002F172E" w:rsidRDefault="002F172E" w:rsidP="002F172E">
      <w:pPr>
        <w:jc w:val="center"/>
        <w:rPr>
          <w:rFonts w:ascii="Times New Roman" w:hAnsi="Times New Roman" w:cs="Times New Roman"/>
          <w:sz w:val="32"/>
        </w:rPr>
      </w:pPr>
      <w:r>
        <w:rPr>
          <w:rFonts w:ascii="Times New Roman" w:hAnsi="Times New Roman" w:cs="Times New Roman"/>
          <w:sz w:val="32"/>
        </w:rPr>
        <w:t>Σεπτέμβριος 2022</w:t>
      </w:r>
    </w:p>
    <w:p w14:paraId="3721D40E" w14:textId="77777777" w:rsidR="006E7473" w:rsidRPr="00D55847" w:rsidRDefault="00900822">
      <w:pPr>
        <w:rPr>
          <w:rFonts w:ascii="Times New Roman" w:hAnsi="Times New Roman" w:cs="Times New Roman"/>
          <w:sz w:val="32"/>
        </w:rPr>
        <w:sectPr w:rsidR="006E7473" w:rsidRPr="00D55847" w:rsidSect="00223C37">
          <w:footerReference w:type="even" r:id="rId11"/>
          <w:footerReference w:type="default" r:id="rId12"/>
          <w:pgSz w:w="11900" w:h="16840"/>
          <w:pgMar w:top="1440" w:right="1800" w:bottom="1440" w:left="1800" w:header="708" w:footer="708" w:gutter="0"/>
          <w:cols w:space="708"/>
          <w:titlePg/>
          <w:docGrid w:linePitch="360"/>
        </w:sectPr>
      </w:pPr>
      <w:r>
        <w:rPr>
          <w:rFonts w:ascii="Times New Roman" w:hAnsi="Times New Roman" w:cs="Times New Roman"/>
          <w:sz w:val="32"/>
        </w:rPr>
        <w:br w:type="page"/>
      </w:r>
    </w:p>
    <w:p w14:paraId="5D9A846E" w14:textId="5EAD3D9F" w:rsidR="00900822" w:rsidRDefault="00900822">
      <w:pPr>
        <w:rPr>
          <w:rFonts w:ascii="Times New Roman" w:hAnsi="Times New Roman" w:cs="Times New Roman"/>
          <w:sz w:val="32"/>
        </w:rPr>
      </w:pPr>
    </w:p>
    <w:p w14:paraId="41EC3AC0" w14:textId="77777777" w:rsidR="00900822" w:rsidRPr="00726616" w:rsidRDefault="00900822" w:rsidP="00900822">
      <w:pPr>
        <w:spacing w:line="360" w:lineRule="auto"/>
        <w:jc w:val="right"/>
        <w:rPr>
          <w:rFonts w:ascii="Times New Roman" w:eastAsia="Times New Roman" w:hAnsi="Times New Roman" w:cs="Times New Roman"/>
          <w:bCs/>
          <w:i/>
          <w:color w:val="000000" w:themeColor="text1"/>
          <w:sz w:val="28"/>
          <w:szCs w:val="32"/>
        </w:rPr>
      </w:pPr>
      <w:r w:rsidRPr="00726616">
        <w:rPr>
          <w:rFonts w:ascii="Times New Roman" w:eastAsia="Segoe UI" w:hAnsi="Times New Roman" w:cs="Times New Roman"/>
          <w:bCs/>
          <w:i/>
          <w:color w:val="000000" w:themeColor="text1"/>
          <w:szCs w:val="28"/>
        </w:rPr>
        <w:t>ΕΥΧΑΡΙΣΤΙΕΣ</w:t>
      </w:r>
      <w:r w:rsidRPr="00726616">
        <w:rPr>
          <w:rFonts w:ascii="Times New Roman" w:eastAsia="Times New Roman" w:hAnsi="Times New Roman" w:cs="Times New Roman"/>
          <w:bCs/>
          <w:i/>
          <w:color w:val="000000" w:themeColor="text1"/>
          <w:sz w:val="28"/>
          <w:szCs w:val="32"/>
        </w:rPr>
        <w:t xml:space="preserve"> </w:t>
      </w:r>
    </w:p>
    <w:p w14:paraId="6A3A10FF" w14:textId="77777777" w:rsidR="00900822" w:rsidRDefault="00900822" w:rsidP="00900822">
      <w:pPr>
        <w:spacing w:line="360" w:lineRule="auto"/>
        <w:rPr>
          <w:rFonts w:ascii="Times New Roman" w:eastAsia="Times New Roman" w:hAnsi="Times New Roman" w:cs="Times New Roman"/>
          <w:color w:val="000000" w:themeColor="text1"/>
          <w:sz w:val="32"/>
          <w:szCs w:val="32"/>
        </w:rPr>
      </w:pPr>
    </w:p>
    <w:p w14:paraId="54475A25" w14:textId="060435D0" w:rsidR="00B41B61" w:rsidRPr="00F43F7A" w:rsidRDefault="00B41B61" w:rsidP="00F43F7A">
      <w:pPr>
        <w:spacing w:before="120" w:after="120" w:line="360" w:lineRule="auto"/>
        <w:jc w:val="both"/>
        <w:rPr>
          <w:rFonts w:ascii="Times New Roman" w:hAnsi="Times New Roman" w:cs="Times New Roman"/>
          <w:i/>
          <w:iCs/>
        </w:rPr>
      </w:pPr>
      <w:r w:rsidRPr="00F43F7A">
        <w:rPr>
          <w:rStyle w:val="normaltextrun"/>
          <w:rFonts w:ascii="Times New Roman" w:hAnsi="Times New Roman" w:cs="Times New Roman"/>
          <w:i/>
          <w:iCs/>
        </w:rPr>
        <w:t>Αρχικά, θα ήθελα να ευχαριστήσω τους γονείς μου, που ήταν πάντα δίπλα μου και έχουν συμβάλει καθοριστικά στον άνθρωπο που είμαι σήμερα.</w:t>
      </w:r>
    </w:p>
    <w:p w14:paraId="2371C0B0" w14:textId="77777777" w:rsidR="00B41B61" w:rsidRPr="00B41B61" w:rsidRDefault="00B41B61" w:rsidP="00F43F7A">
      <w:pPr>
        <w:spacing w:before="120" w:after="120" w:line="360" w:lineRule="auto"/>
        <w:jc w:val="both"/>
        <w:rPr>
          <w:sz w:val="18"/>
          <w:szCs w:val="18"/>
        </w:rPr>
      </w:pPr>
      <w:r w:rsidRPr="00F43F7A">
        <w:rPr>
          <w:rStyle w:val="normaltextrun"/>
          <w:rFonts w:ascii="Times New Roman" w:hAnsi="Times New Roman" w:cs="Times New Roman"/>
          <w:i/>
          <w:iCs/>
        </w:rPr>
        <w:t xml:space="preserve">Επίσης θέλω να ευχαριστήσω την καθηγήτρια μου κυρία </w:t>
      </w:r>
      <w:proofErr w:type="spellStart"/>
      <w:r w:rsidRPr="00F43F7A">
        <w:rPr>
          <w:rStyle w:val="spellingerror"/>
          <w:rFonts w:ascii="Times New Roman" w:hAnsi="Times New Roman" w:cs="Times New Roman"/>
          <w:i/>
          <w:iCs/>
        </w:rPr>
        <w:t>Τσώχου</w:t>
      </w:r>
      <w:proofErr w:type="spellEnd"/>
      <w:r w:rsidRPr="00F43F7A">
        <w:rPr>
          <w:rStyle w:val="normaltextrun"/>
          <w:rFonts w:ascii="Times New Roman" w:hAnsi="Times New Roman" w:cs="Times New Roman"/>
          <w:i/>
          <w:iCs/>
        </w:rPr>
        <w:t xml:space="preserve"> Αγγελική για την βοήθεια και καθοδήγηση κατά τα στάδια εκπόνησης της πτυχιακής μου εργασίας</w:t>
      </w:r>
      <w:r w:rsidRPr="00B41B61">
        <w:rPr>
          <w:rStyle w:val="normaltextrun"/>
          <w:rFonts w:ascii="Times New Roman" w:hAnsi="Times New Roman" w:cs="Times New Roman"/>
        </w:rPr>
        <w:t>.</w:t>
      </w:r>
      <w:r w:rsidRPr="00B41B61">
        <w:rPr>
          <w:rStyle w:val="eop"/>
          <w:rFonts w:ascii="Times New Roman" w:hAnsi="Times New Roman" w:cs="Times New Roman"/>
        </w:rPr>
        <w:t> </w:t>
      </w:r>
    </w:p>
    <w:p w14:paraId="1E96BB7B" w14:textId="5DF9D403" w:rsidR="00900822" w:rsidRPr="005729BD" w:rsidRDefault="00B41B61" w:rsidP="0099329E">
      <w:pPr>
        <w:jc w:val="both"/>
        <w:rPr>
          <w:rFonts w:ascii="Times New Roman" w:hAnsi="Times New Roman" w:cs="Times New Roman"/>
          <w:b/>
        </w:rPr>
      </w:pPr>
      <w:r>
        <w:rPr>
          <w:rFonts w:eastAsia="Times New Roman"/>
          <w:sz w:val="32"/>
          <w:szCs w:val="32"/>
        </w:rPr>
        <w:t xml:space="preserve"> </w:t>
      </w:r>
      <w:r w:rsidR="00900822">
        <w:rPr>
          <w:rFonts w:eastAsia="Times New Roman"/>
          <w:sz w:val="32"/>
          <w:szCs w:val="32"/>
        </w:rPr>
        <w:br w:type="page"/>
      </w:r>
      <w:r w:rsidR="00900822" w:rsidRPr="005729BD">
        <w:rPr>
          <w:rFonts w:ascii="Times New Roman" w:hAnsi="Times New Roman" w:cs="Times New Roman"/>
          <w:b/>
        </w:rPr>
        <w:lastRenderedPageBreak/>
        <w:t>Περίληψη</w:t>
      </w:r>
    </w:p>
    <w:p w14:paraId="412DB1C1" w14:textId="77777777" w:rsidR="00B333FA" w:rsidRDefault="00BA5C3E" w:rsidP="0081504A">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Ολοένα</w:t>
      </w:r>
      <w:r w:rsidR="00900822" w:rsidRPr="00900822">
        <w:rPr>
          <w:rFonts w:ascii="Times New Roman" w:eastAsia="Segoe UI" w:hAnsi="Times New Roman" w:cs="Times New Roman"/>
          <w:color w:val="000000" w:themeColor="text1"/>
        </w:rPr>
        <w:t xml:space="preserve"> και περισσότεροι </w:t>
      </w:r>
      <w:r w:rsidR="00AE12ED">
        <w:rPr>
          <w:rFonts w:ascii="Times New Roman" w:eastAsia="Segoe UI" w:hAnsi="Times New Roman" w:cs="Times New Roman"/>
          <w:color w:val="000000" w:themeColor="text1"/>
        </w:rPr>
        <w:t xml:space="preserve">οργανισμοί είτε μικροί είτε μεγάλοι είτε </w:t>
      </w:r>
      <w:r w:rsidR="005F36F3">
        <w:rPr>
          <w:rFonts w:ascii="Times New Roman" w:eastAsia="Segoe UI" w:hAnsi="Times New Roman" w:cs="Times New Roman"/>
          <w:color w:val="000000" w:themeColor="text1"/>
        </w:rPr>
        <w:t xml:space="preserve">πρόκειται για </w:t>
      </w:r>
      <w:r w:rsidR="00900822" w:rsidRPr="00900822">
        <w:rPr>
          <w:rFonts w:ascii="Times New Roman" w:eastAsia="Segoe UI" w:hAnsi="Times New Roman" w:cs="Times New Roman"/>
          <w:color w:val="000000" w:themeColor="text1"/>
        </w:rPr>
        <w:t xml:space="preserve">ιδιωτικές εταιρείες </w:t>
      </w:r>
      <w:r w:rsidR="005F36F3">
        <w:rPr>
          <w:rFonts w:ascii="Times New Roman" w:eastAsia="Segoe UI" w:hAnsi="Times New Roman" w:cs="Times New Roman"/>
          <w:color w:val="000000" w:themeColor="text1"/>
        </w:rPr>
        <w:t xml:space="preserve">είτε για δημόσιους </w:t>
      </w:r>
      <w:r w:rsidR="00900822" w:rsidRPr="00900822">
        <w:rPr>
          <w:rFonts w:ascii="Times New Roman" w:eastAsia="Segoe UI" w:hAnsi="Times New Roman" w:cs="Times New Roman"/>
          <w:color w:val="000000" w:themeColor="text1"/>
        </w:rPr>
        <w:t xml:space="preserve">φορείς </w:t>
      </w:r>
      <w:r w:rsidR="00AE12ED">
        <w:rPr>
          <w:rFonts w:ascii="Times New Roman" w:eastAsia="Segoe UI" w:hAnsi="Times New Roman" w:cs="Times New Roman"/>
          <w:color w:val="000000" w:themeColor="text1"/>
        </w:rPr>
        <w:t>εξαρτώνται</w:t>
      </w:r>
      <w:r w:rsidR="00900822" w:rsidRPr="00900822">
        <w:rPr>
          <w:rFonts w:ascii="Times New Roman" w:eastAsia="Segoe UI" w:hAnsi="Times New Roman" w:cs="Times New Roman"/>
          <w:color w:val="000000" w:themeColor="text1"/>
        </w:rPr>
        <w:t xml:space="preserve"> από ασφαλείς προσεγγίσεις και διαδικασίες γύρω από την ασφάλεια των πληροφοριών. Η εκρηκτική αύξηση της τεχνογνωσίας των χρηστών σχετικά με παραβιάσεις αλλά και η συντήρηση και η δημιουργία μιας υψηλού επιπέδου κουλτούρας ασφάλειας αποτελεί μια σημαντική πρόκληση για την διατήρηση της ασφάλειας στους οργανισμούς. </w:t>
      </w:r>
    </w:p>
    <w:p w14:paraId="14863A62" w14:textId="588CD5BB" w:rsidR="00E120A1" w:rsidRDefault="00E120A1" w:rsidP="0081504A">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Είναι αξιοσημείωτο το γεγονός ότι σε πολλούς</w:t>
      </w:r>
      <w:r w:rsidR="00900822" w:rsidRPr="00900822">
        <w:rPr>
          <w:rFonts w:ascii="Times New Roman" w:eastAsia="Segoe UI" w:hAnsi="Times New Roman" w:cs="Times New Roman"/>
          <w:color w:val="000000" w:themeColor="text1"/>
        </w:rPr>
        <w:t xml:space="preserve"> οργανισμούς </w:t>
      </w:r>
      <w:r>
        <w:rPr>
          <w:rFonts w:ascii="Times New Roman" w:eastAsia="Segoe UI" w:hAnsi="Times New Roman" w:cs="Times New Roman"/>
          <w:color w:val="000000" w:themeColor="text1"/>
        </w:rPr>
        <w:t>σημειώνονται</w:t>
      </w:r>
      <w:r w:rsidR="00900822" w:rsidRPr="00900822">
        <w:rPr>
          <w:rFonts w:ascii="Times New Roman" w:eastAsia="Segoe UI" w:hAnsi="Times New Roman" w:cs="Times New Roman"/>
          <w:color w:val="000000" w:themeColor="text1"/>
        </w:rPr>
        <w:t xml:space="preserve"> περιστατικά </w:t>
      </w:r>
      <w:r>
        <w:rPr>
          <w:rFonts w:ascii="Times New Roman" w:eastAsia="Segoe UI" w:hAnsi="Times New Roman" w:cs="Times New Roman"/>
          <w:color w:val="000000" w:themeColor="text1"/>
        </w:rPr>
        <w:t>εκμετάλλευσης</w:t>
      </w:r>
      <w:r w:rsidR="00900822" w:rsidRPr="00900822">
        <w:rPr>
          <w:rFonts w:ascii="Times New Roman" w:eastAsia="Segoe UI" w:hAnsi="Times New Roman" w:cs="Times New Roman"/>
          <w:color w:val="000000" w:themeColor="text1"/>
        </w:rPr>
        <w:t xml:space="preserve"> τρωτών σημείων</w:t>
      </w:r>
      <w:r>
        <w:rPr>
          <w:rFonts w:ascii="Times New Roman" w:eastAsia="Segoe UI" w:hAnsi="Times New Roman" w:cs="Times New Roman"/>
          <w:color w:val="000000" w:themeColor="text1"/>
        </w:rPr>
        <w:t>,</w:t>
      </w:r>
      <w:r w:rsidR="00900822" w:rsidRPr="00900822">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στοχεύοντας στην </w:t>
      </w:r>
      <w:r w:rsidR="00900822" w:rsidRPr="00900822">
        <w:rPr>
          <w:rFonts w:ascii="Times New Roman" w:eastAsia="Segoe UI" w:hAnsi="Times New Roman" w:cs="Times New Roman"/>
          <w:color w:val="000000" w:themeColor="text1"/>
        </w:rPr>
        <w:t xml:space="preserve">παραβίαση </w:t>
      </w:r>
      <w:r>
        <w:rPr>
          <w:rFonts w:ascii="Times New Roman" w:eastAsia="Segoe UI" w:hAnsi="Times New Roman" w:cs="Times New Roman"/>
          <w:color w:val="000000" w:themeColor="text1"/>
        </w:rPr>
        <w:t>του απορρήτου όσο και στην παραβίαση</w:t>
      </w:r>
      <w:r w:rsidR="00900822" w:rsidRPr="00900822">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της διαθεσιμότητας και</w:t>
      </w:r>
      <w:r w:rsidR="00900822" w:rsidRPr="00900822">
        <w:rPr>
          <w:rFonts w:ascii="Times New Roman" w:eastAsia="Segoe UI" w:hAnsi="Times New Roman" w:cs="Times New Roman"/>
          <w:color w:val="000000" w:themeColor="text1"/>
        </w:rPr>
        <w:t xml:space="preserve"> της ακεραιότητας. </w:t>
      </w:r>
      <w:r>
        <w:rPr>
          <w:rFonts w:ascii="Times New Roman" w:eastAsia="Segoe UI" w:hAnsi="Times New Roman" w:cs="Times New Roman"/>
          <w:color w:val="000000" w:themeColor="text1"/>
        </w:rPr>
        <w:t>Κατά καιρούς έ</w:t>
      </w:r>
      <w:r w:rsidR="00900822" w:rsidRPr="00900822">
        <w:rPr>
          <w:rFonts w:ascii="Times New Roman" w:eastAsia="Segoe UI" w:hAnsi="Times New Roman" w:cs="Times New Roman"/>
          <w:color w:val="000000" w:themeColor="text1"/>
        </w:rPr>
        <w:t xml:space="preserve">χουν προταθεί </w:t>
      </w:r>
      <w:r>
        <w:rPr>
          <w:rFonts w:ascii="Times New Roman" w:eastAsia="Segoe UI" w:hAnsi="Times New Roman" w:cs="Times New Roman"/>
          <w:color w:val="000000" w:themeColor="text1"/>
        </w:rPr>
        <w:t xml:space="preserve">πολλές εναλλακτικές και έχουν δοθεί ευέλικτες οδηγίες από αρμόδιους φορείς για τους ενδεδειγμένους τρόπους κάλυψης αναγκών ανίχνευσης, διαχείρισης, καθώς και αντιμετώπισης των περιστατικών αυτών. </w:t>
      </w:r>
    </w:p>
    <w:p w14:paraId="2DF04904" w14:textId="467EAEDC" w:rsidR="00E120A1" w:rsidRDefault="00E120A1" w:rsidP="0081504A">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Στην παρούσα εργασία, διεξήχθη έρευνα συστηματικής ανασκόπησης δύο άρθρων, σε σύνολ</w:t>
      </w:r>
      <w:r w:rsidR="0005660A">
        <w:rPr>
          <w:rFonts w:ascii="Times New Roman" w:eastAsia="Segoe UI" w:hAnsi="Times New Roman" w:cs="Times New Roman"/>
          <w:color w:val="000000" w:themeColor="text1"/>
        </w:rPr>
        <w:t xml:space="preserve">ο τεσσάρων οργανισμών. Σκοπός της έρευνας </w:t>
      </w:r>
      <w:r w:rsidR="009F3521">
        <w:rPr>
          <w:rFonts w:ascii="Times New Roman" w:eastAsia="Segoe UI" w:hAnsi="Times New Roman" w:cs="Times New Roman"/>
          <w:color w:val="000000" w:themeColor="text1"/>
        </w:rPr>
        <w:t xml:space="preserve">είναι η ανακάλυψη διαφόρων ζητημάτων και αποκλίσεων που ενδεχομένως προκύπτουν κατά την εφαρμογή των στρατηγικών αντιμετώπισης ασφάλειας πληροφοριών που έχουν θεσπιστεί από κάθε οργανισμό ξεχωριστά. Παράλληλα, εξετάζεται </w:t>
      </w:r>
      <w:r w:rsidR="00942BEE">
        <w:rPr>
          <w:rFonts w:ascii="Times New Roman" w:eastAsia="Segoe UI" w:hAnsi="Times New Roman" w:cs="Times New Roman"/>
          <w:color w:val="000000" w:themeColor="text1"/>
        </w:rPr>
        <w:t xml:space="preserve">πώς </w:t>
      </w:r>
      <w:r w:rsidR="009F3521">
        <w:rPr>
          <w:rFonts w:ascii="Times New Roman" w:eastAsia="Segoe UI" w:hAnsi="Times New Roman" w:cs="Times New Roman"/>
          <w:color w:val="000000" w:themeColor="text1"/>
        </w:rPr>
        <w:t xml:space="preserve">ο ανθρώπινος παράγοντας και κατ’ επέκταση οι υπάλληλοι του κάθε οργανισμού επηρεάζουν από την πλευρά τους την εφαρμογή των στρατηγικών ασφαλείας των εταιρικών πληροφοριών. </w:t>
      </w:r>
    </w:p>
    <w:p w14:paraId="041AAD37" w14:textId="42367505" w:rsidR="00E120A1" w:rsidRPr="009F3521" w:rsidRDefault="009F3521" w:rsidP="0081504A">
      <w:pPr>
        <w:spacing w:before="120" w:after="120" w:line="360" w:lineRule="auto"/>
        <w:jc w:val="both"/>
        <w:rPr>
          <w:rFonts w:ascii="Times New Roman" w:eastAsia="Segoe UI" w:hAnsi="Times New Roman" w:cs="Times New Roman"/>
        </w:rPr>
      </w:pPr>
      <w:r w:rsidRPr="009F3521">
        <w:rPr>
          <w:rFonts w:ascii="Times New Roman" w:eastAsia="Segoe UI" w:hAnsi="Times New Roman" w:cs="Times New Roman"/>
        </w:rPr>
        <w:t>Τέλος</w:t>
      </w:r>
      <w:r>
        <w:rPr>
          <w:rFonts w:ascii="Times New Roman" w:eastAsia="Segoe UI" w:hAnsi="Times New Roman" w:cs="Times New Roman"/>
        </w:rPr>
        <w:t>,</w:t>
      </w:r>
      <w:r w:rsidRPr="009F3521">
        <w:rPr>
          <w:rFonts w:ascii="Times New Roman" w:eastAsia="Segoe UI" w:hAnsi="Times New Roman" w:cs="Times New Roman"/>
        </w:rPr>
        <w:t xml:space="preserve"> μετά την εξαγωγή των αποτελεσμάτων και των συμπερασμάτων </w:t>
      </w:r>
      <w:r>
        <w:rPr>
          <w:rFonts w:ascii="Times New Roman" w:eastAsia="Segoe UI" w:hAnsi="Times New Roman" w:cs="Times New Roman"/>
        </w:rPr>
        <w:t>γίνονται</w:t>
      </w:r>
      <w:r w:rsidRPr="009F3521">
        <w:rPr>
          <w:rFonts w:ascii="Times New Roman" w:eastAsia="Segoe UI" w:hAnsi="Times New Roman" w:cs="Times New Roman"/>
        </w:rPr>
        <w:t xml:space="preserve"> </w:t>
      </w:r>
      <w:r>
        <w:rPr>
          <w:rFonts w:ascii="Times New Roman" w:eastAsia="Segoe UI" w:hAnsi="Times New Roman" w:cs="Times New Roman"/>
        </w:rPr>
        <w:t>ορισμένες</w:t>
      </w:r>
      <w:r w:rsidRPr="009F3521">
        <w:rPr>
          <w:rFonts w:ascii="Times New Roman" w:eastAsia="Segoe UI" w:hAnsi="Times New Roman" w:cs="Times New Roman"/>
        </w:rPr>
        <w:t xml:space="preserve"> συστάσεις</w:t>
      </w:r>
      <w:r>
        <w:rPr>
          <w:rFonts w:ascii="Times New Roman" w:eastAsia="Segoe UI" w:hAnsi="Times New Roman" w:cs="Times New Roman"/>
        </w:rPr>
        <w:t>,</w:t>
      </w:r>
      <w:r w:rsidRPr="009F3521">
        <w:rPr>
          <w:rFonts w:ascii="Times New Roman" w:eastAsia="Segoe UI" w:hAnsi="Times New Roman" w:cs="Times New Roman"/>
        </w:rPr>
        <w:t xml:space="preserve"> σχετικά με το πώς είναι εφικτό να καταπολεμηθούν τα ζητήματα που εντοπίστηκαν αλλά και οι αποκλίσεις κατά την εφαρμογή στρατηγικών αντιμετώπισης ασφάλειας πληροφοριών. </w:t>
      </w:r>
    </w:p>
    <w:p w14:paraId="60217A18" w14:textId="596B09A7" w:rsidR="00900822" w:rsidRPr="002F172E" w:rsidRDefault="00900822" w:rsidP="002F172E">
      <w:pPr>
        <w:spacing w:line="360" w:lineRule="auto"/>
        <w:jc w:val="both"/>
        <w:rPr>
          <w:rFonts w:ascii="Times New Roman" w:hAnsi="Times New Roman" w:cs="Times New Roman"/>
          <w:b/>
          <w:bCs/>
          <w:sz w:val="28"/>
          <w:szCs w:val="28"/>
          <w:lang w:val="en-US"/>
        </w:rPr>
      </w:pPr>
      <w:r w:rsidRPr="00CA4D8C">
        <w:rPr>
          <w:rFonts w:ascii="Times New Roman" w:hAnsi="Times New Roman" w:cs="Times New Roman"/>
          <w:b/>
          <w:bCs/>
          <w:sz w:val="28"/>
          <w:szCs w:val="28"/>
        </w:rPr>
        <w:t>Λέξεις</w:t>
      </w:r>
      <w:r w:rsidRPr="00B41B61">
        <w:rPr>
          <w:rFonts w:ascii="Times New Roman" w:hAnsi="Times New Roman" w:cs="Times New Roman"/>
          <w:b/>
          <w:bCs/>
          <w:sz w:val="28"/>
          <w:szCs w:val="28"/>
          <w:lang w:val="en-US"/>
        </w:rPr>
        <w:t xml:space="preserve"> </w:t>
      </w:r>
      <w:r w:rsidRPr="00CA4D8C">
        <w:rPr>
          <w:rFonts w:ascii="Times New Roman" w:hAnsi="Times New Roman" w:cs="Times New Roman"/>
          <w:b/>
          <w:bCs/>
          <w:sz w:val="28"/>
          <w:szCs w:val="28"/>
        </w:rPr>
        <w:t>Κλειδιά</w:t>
      </w:r>
      <w:r w:rsidRPr="00B41B61">
        <w:rPr>
          <w:rFonts w:ascii="Times New Roman" w:hAnsi="Times New Roman" w:cs="Times New Roman"/>
          <w:b/>
          <w:bCs/>
          <w:sz w:val="28"/>
          <w:szCs w:val="28"/>
          <w:lang w:val="en-US"/>
        </w:rPr>
        <w:t xml:space="preserve">: </w:t>
      </w:r>
      <w:r w:rsidR="00B41B61" w:rsidRPr="00FB2194">
        <w:rPr>
          <w:rFonts w:ascii="Times New Roman" w:eastAsia="Segoe UI" w:hAnsi="Times New Roman" w:cs="Times New Roman"/>
          <w:color w:val="000000" w:themeColor="text1"/>
          <w:lang w:val="en-US"/>
        </w:rPr>
        <w:t>Information Securi</w:t>
      </w:r>
      <w:r w:rsidR="00B41B61">
        <w:rPr>
          <w:rFonts w:ascii="Times New Roman" w:eastAsia="Segoe UI" w:hAnsi="Times New Roman" w:cs="Times New Roman"/>
          <w:color w:val="000000" w:themeColor="text1"/>
          <w:lang w:val="en-US"/>
        </w:rPr>
        <w:t>t</w:t>
      </w:r>
      <w:r w:rsidR="00B41B61" w:rsidRPr="00FB2194">
        <w:rPr>
          <w:rFonts w:ascii="Times New Roman" w:eastAsia="Segoe UI" w:hAnsi="Times New Roman" w:cs="Times New Roman"/>
          <w:color w:val="000000" w:themeColor="text1"/>
          <w:lang w:val="en-US"/>
        </w:rPr>
        <w:t>y Incidents</w:t>
      </w:r>
      <w:r w:rsidR="0099329E" w:rsidRPr="0099329E">
        <w:rPr>
          <w:rFonts w:ascii="Times New Roman" w:eastAsia="Segoe UI" w:hAnsi="Times New Roman" w:cs="Times New Roman"/>
          <w:color w:val="000000" w:themeColor="text1"/>
          <w:lang w:val="en-US"/>
        </w:rPr>
        <w:t>,</w:t>
      </w:r>
      <w:r w:rsidR="000C4278" w:rsidRPr="000C4278">
        <w:rPr>
          <w:rFonts w:ascii="Times New Roman" w:eastAsia="Segoe UI" w:hAnsi="Times New Roman" w:cs="Times New Roman"/>
          <w:color w:val="000000" w:themeColor="text1"/>
          <w:lang w:val="en-US"/>
        </w:rPr>
        <w:t xml:space="preserve"> </w:t>
      </w:r>
      <w:r w:rsidR="000C4278">
        <w:rPr>
          <w:rFonts w:ascii="Times New Roman" w:eastAsia="Segoe UI" w:hAnsi="Times New Roman" w:cs="Times New Roman"/>
          <w:color w:val="000000" w:themeColor="text1"/>
          <w:lang w:val="en-US"/>
        </w:rPr>
        <w:t>Systematic Review, Large Organizations, Human Error</w:t>
      </w:r>
    </w:p>
    <w:p w14:paraId="74A5101F" w14:textId="77777777" w:rsidR="00900822" w:rsidRPr="00B41B61" w:rsidRDefault="00900822" w:rsidP="00900822">
      <w:pPr>
        <w:spacing w:before="120" w:after="120" w:line="360" w:lineRule="auto"/>
        <w:ind w:firstLine="720"/>
        <w:jc w:val="both"/>
        <w:rPr>
          <w:rFonts w:ascii="Times New Roman" w:eastAsia="Segoe UI" w:hAnsi="Times New Roman" w:cs="Times New Roman"/>
          <w:color w:val="000000" w:themeColor="text1"/>
          <w:lang w:val="en-US"/>
        </w:rPr>
      </w:pPr>
    </w:p>
    <w:p w14:paraId="3CC0FC3C" w14:textId="77777777" w:rsidR="002D61A5" w:rsidRPr="00B41B61" w:rsidRDefault="002D61A5" w:rsidP="002D61A5">
      <w:pPr>
        <w:jc w:val="center"/>
        <w:rPr>
          <w:rFonts w:ascii="Times New Roman" w:eastAsia="Segoe UI" w:hAnsi="Times New Roman" w:cs="Times New Roman"/>
          <w:color w:val="000000" w:themeColor="text1"/>
          <w:lang w:val="en-US"/>
        </w:rPr>
      </w:pPr>
      <w:r w:rsidRPr="00B41B61">
        <w:rPr>
          <w:rFonts w:ascii="Times New Roman" w:eastAsia="Segoe UI" w:hAnsi="Times New Roman" w:cs="Times New Roman"/>
          <w:color w:val="000000" w:themeColor="text1"/>
          <w:lang w:val="en-US"/>
        </w:rPr>
        <w:br w:type="page"/>
      </w:r>
    </w:p>
    <w:p w14:paraId="4F2D4970" w14:textId="5A006FE5" w:rsidR="00366A30" w:rsidRPr="00516852" w:rsidRDefault="00366A30" w:rsidP="00516852">
      <w:pPr>
        <w:pStyle w:val="1"/>
        <w:rPr>
          <w:color w:val="auto"/>
        </w:rPr>
      </w:pPr>
      <w:bookmarkStart w:id="0" w:name="_Toc113968603"/>
      <w:r w:rsidRPr="00516852">
        <w:rPr>
          <w:color w:val="auto"/>
        </w:rPr>
        <w:lastRenderedPageBreak/>
        <w:t>Πίνακας Περιεχομένων</w:t>
      </w:r>
      <w:bookmarkEnd w:id="0"/>
    </w:p>
    <w:sdt>
      <w:sdtPr>
        <w:rPr>
          <w:b w:val="0"/>
          <w:bCs w:val="0"/>
          <w:sz w:val="24"/>
          <w:szCs w:val="24"/>
        </w:rPr>
        <w:id w:val="-457191276"/>
        <w:docPartObj>
          <w:docPartGallery w:val="Table of Contents"/>
          <w:docPartUnique/>
        </w:docPartObj>
      </w:sdtPr>
      <w:sdtEndPr>
        <w:rPr>
          <w:rFonts w:ascii="Times New Roman" w:hAnsi="Times New Roman" w:cs="Times New Roman"/>
        </w:rPr>
      </w:sdtEndPr>
      <w:sdtContent>
        <w:p w14:paraId="11D46BE1" w14:textId="6096A031" w:rsidR="00D55083" w:rsidRPr="00D55083" w:rsidRDefault="00366A30">
          <w:pPr>
            <w:pStyle w:val="10"/>
            <w:tabs>
              <w:tab w:val="right" w:leader="dot" w:pos="8290"/>
            </w:tabs>
            <w:rPr>
              <w:rFonts w:ascii="Times New Roman" w:eastAsiaTheme="minorEastAsia" w:hAnsi="Times New Roman" w:cs="Times New Roman"/>
              <w:b w:val="0"/>
              <w:bCs w:val="0"/>
              <w:noProof/>
              <w:sz w:val="24"/>
              <w:szCs w:val="24"/>
              <w:lang w:eastAsia="el-GR"/>
            </w:rPr>
          </w:pPr>
          <w:r w:rsidRPr="00747F87">
            <w:rPr>
              <w:rFonts w:ascii="Times New Roman" w:hAnsi="Times New Roman" w:cs="Times New Roman"/>
            </w:rPr>
            <w:fldChar w:fldCharType="begin"/>
          </w:r>
          <w:r w:rsidRPr="00747F87">
            <w:rPr>
              <w:rFonts w:ascii="Times New Roman" w:hAnsi="Times New Roman" w:cs="Times New Roman"/>
            </w:rPr>
            <w:instrText xml:space="preserve"> TOC \o "1-3" \h \z \u </w:instrText>
          </w:r>
          <w:r w:rsidRPr="00747F87">
            <w:rPr>
              <w:rFonts w:ascii="Times New Roman" w:hAnsi="Times New Roman" w:cs="Times New Roman"/>
            </w:rPr>
            <w:fldChar w:fldCharType="separate"/>
          </w:r>
          <w:hyperlink w:anchor="_Toc113968603" w:history="1">
            <w:r w:rsidR="00D55083" w:rsidRPr="00D55083">
              <w:rPr>
                <w:rStyle w:val="-"/>
                <w:rFonts w:ascii="Times New Roman" w:hAnsi="Times New Roman" w:cs="Times New Roman"/>
                <w:noProof/>
                <w:sz w:val="24"/>
                <w:szCs w:val="24"/>
              </w:rPr>
              <w:t>Πίνακας Περιεχομένων</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_Toc113968603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w:t>
            </w:r>
            <w:r w:rsidR="00D55083" w:rsidRPr="00D55083">
              <w:rPr>
                <w:rFonts w:ascii="Times New Roman" w:hAnsi="Times New Roman" w:cs="Times New Roman"/>
                <w:noProof/>
                <w:webHidden/>
                <w:sz w:val="24"/>
                <w:szCs w:val="24"/>
              </w:rPr>
              <w:fldChar w:fldCharType="end"/>
            </w:r>
          </w:hyperlink>
        </w:p>
        <w:p w14:paraId="1D3B4186" w14:textId="6A888825" w:rsidR="00D55083" w:rsidRPr="00D55083" w:rsidRDefault="00B95E10">
          <w:pPr>
            <w:pStyle w:val="10"/>
            <w:tabs>
              <w:tab w:val="right" w:leader="dot" w:pos="8290"/>
            </w:tabs>
            <w:rPr>
              <w:rFonts w:ascii="Times New Roman" w:eastAsiaTheme="minorEastAsia" w:hAnsi="Times New Roman" w:cs="Times New Roman"/>
              <w:b w:val="0"/>
              <w:bCs w:val="0"/>
              <w:noProof/>
              <w:sz w:val="24"/>
              <w:szCs w:val="24"/>
              <w:lang w:eastAsia="el-GR"/>
            </w:rPr>
          </w:pPr>
          <w:hyperlink w:anchor="_Toc113968604" w:history="1">
            <w:r w:rsidR="00D55083" w:rsidRPr="00D55083">
              <w:rPr>
                <w:rStyle w:val="-"/>
                <w:rFonts w:ascii="Times New Roman" w:eastAsia="Times New Roman" w:hAnsi="Times New Roman" w:cs="Times New Roman"/>
                <w:noProof/>
                <w:sz w:val="24"/>
                <w:szCs w:val="24"/>
              </w:rPr>
              <w:t>Πίνακας Εικόνων</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_Toc113968604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w:t>
            </w:r>
            <w:r w:rsidR="00D55083" w:rsidRPr="00D55083">
              <w:rPr>
                <w:rFonts w:ascii="Times New Roman" w:hAnsi="Times New Roman" w:cs="Times New Roman"/>
                <w:noProof/>
                <w:webHidden/>
                <w:sz w:val="24"/>
                <w:szCs w:val="24"/>
              </w:rPr>
              <w:fldChar w:fldCharType="end"/>
            </w:r>
          </w:hyperlink>
        </w:p>
        <w:p w14:paraId="054D80A8" w14:textId="3C8B2D3C" w:rsidR="00D55083" w:rsidRPr="00D55083" w:rsidRDefault="00B95E10">
          <w:pPr>
            <w:pStyle w:val="10"/>
            <w:tabs>
              <w:tab w:val="right" w:leader="dot" w:pos="8290"/>
            </w:tabs>
            <w:rPr>
              <w:rFonts w:ascii="Times New Roman" w:eastAsiaTheme="minorEastAsia" w:hAnsi="Times New Roman" w:cs="Times New Roman"/>
              <w:b w:val="0"/>
              <w:bCs w:val="0"/>
              <w:noProof/>
              <w:sz w:val="24"/>
              <w:szCs w:val="24"/>
              <w:lang w:eastAsia="el-GR"/>
            </w:rPr>
          </w:pPr>
          <w:hyperlink w:anchor="_Toc113968605" w:history="1">
            <w:r w:rsidR="00D55083" w:rsidRPr="00D55083">
              <w:rPr>
                <w:rStyle w:val="-"/>
                <w:rFonts w:ascii="Times New Roman" w:hAnsi="Times New Roman" w:cs="Times New Roman"/>
                <w:noProof/>
                <w:sz w:val="24"/>
                <w:szCs w:val="24"/>
              </w:rPr>
              <w:t>ΚΕΦΑΛΑΙΟ 1: Εισαγωγή</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_Toc113968605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w:t>
            </w:r>
            <w:r w:rsidR="00D55083" w:rsidRPr="00D55083">
              <w:rPr>
                <w:rFonts w:ascii="Times New Roman" w:hAnsi="Times New Roman" w:cs="Times New Roman"/>
                <w:noProof/>
                <w:webHidden/>
                <w:sz w:val="24"/>
                <w:szCs w:val="24"/>
              </w:rPr>
              <w:fldChar w:fldCharType="end"/>
            </w:r>
          </w:hyperlink>
        </w:p>
        <w:p w14:paraId="094D71BF" w14:textId="0990D09F"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06" w:history="1">
            <w:r w:rsidR="00D55083" w:rsidRPr="00D55083">
              <w:rPr>
                <w:rStyle w:val="-"/>
                <w:rFonts w:ascii="Times New Roman" w:eastAsia="Times New Roman" w:hAnsi="Times New Roman" w:cs="Times New Roman"/>
                <w:noProof/>
                <w:sz w:val="24"/>
                <w:szCs w:val="24"/>
              </w:rPr>
              <w:t>1.1 Πεδίο Εφαρμογής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_Toc113968606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w:t>
            </w:r>
            <w:r w:rsidR="00D55083" w:rsidRPr="00D55083">
              <w:rPr>
                <w:rFonts w:ascii="Times New Roman" w:hAnsi="Times New Roman" w:cs="Times New Roman"/>
                <w:noProof/>
                <w:webHidden/>
                <w:sz w:val="24"/>
                <w:szCs w:val="24"/>
              </w:rPr>
              <w:fldChar w:fldCharType="end"/>
            </w:r>
          </w:hyperlink>
        </w:p>
        <w:p w14:paraId="7B114F26" w14:textId="161D542E"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07" w:history="1">
            <w:r w:rsidR="00D55083" w:rsidRPr="00D55083">
              <w:rPr>
                <w:rStyle w:val="-"/>
                <w:rFonts w:ascii="Times New Roman" w:eastAsia="Times New Roman" w:hAnsi="Times New Roman" w:cs="Times New Roman"/>
                <w:noProof/>
                <w:sz w:val="24"/>
                <w:szCs w:val="24"/>
              </w:rPr>
              <w:t>1.2 Δήλωση Προβλήματος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_Toc113968607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w:t>
            </w:r>
            <w:r w:rsidR="00D55083" w:rsidRPr="00D55083">
              <w:rPr>
                <w:rFonts w:ascii="Times New Roman" w:hAnsi="Times New Roman" w:cs="Times New Roman"/>
                <w:noProof/>
                <w:webHidden/>
                <w:sz w:val="24"/>
                <w:szCs w:val="24"/>
              </w:rPr>
              <w:fldChar w:fldCharType="end"/>
            </w:r>
          </w:hyperlink>
        </w:p>
        <w:p w14:paraId="62166FCB" w14:textId="35973A14"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08" w:history="1">
            <w:r w:rsidR="00D55083" w:rsidRPr="00D55083">
              <w:rPr>
                <w:rStyle w:val="-"/>
                <w:rFonts w:ascii="Times New Roman" w:eastAsia="Times New Roman" w:hAnsi="Times New Roman" w:cs="Times New Roman"/>
                <w:noProof/>
                <w:sz w:val="24"/>
                <w:szCs w:val="24"/>
              </w:rPr>
              <w:t>1.3 Ερευνητικές ερωτήσεις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_Toc113968608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7</w:t>
            </w:r>
            <w:r w:rsidR="00D55083" w:rsidRPr="00D55083">
              <w:rPr>
                <w:rFonts w:ascii="Times New Roman" w:hAnsi="Times New Roman" w:cs="Times New Roman"/>
                <w:noProof/>
                <w:webHidden/>
                <w:sz w:val="24"/>
                <w:szCs w:val="24"/>
              </w:rPr>
              <w:fldChar w:fldCharType="end"/>
            </w:r>
          </w:hyperlink>
        </w:p>
        <w:p w14:paraId="11CBBCDB" w14:textId="04C8E768" w:rsidR="00D55083" w:rsidRPr="00D55083" w:rsidRDefault="00B95E10">
          <w:pPr>
            <w:pStyle w:val="10"/>
            <w:tabs>
              <w:tab w:val="right" w:leader="dot" w:pos="8290"/>
            </w:tabs>
            <w:rPr>
              <w:rFonts w:ascii="Times New Roman" w:eastAsiaTheme="minorEastAsia" w:hAnsi="Times New Roman" w:cs="Times New Roman"/>
              <w:b w:val="0"/>
              <w:bCs w:val="0"/>
              <w:noProof/>
              <w:sz w:val="24"/>
              <w:szCs w:val="24"/>
              <w:lang w:eastAsia="el-GR"/>
            </w:rPr>
          </w:pPr>
          <w:hyperlink w:anchor="_Toc113968609" w:history="1">
            <w:r w:rsidR="00D55083" w:rsidRPr="00D55083">
              <w:rPr>
                <w:rStyle w:val="-"/>
                <w:rFonts w:ascii="Times New Roman" w:hAnsi="Times New Roman" w:cs="Times New Roman"/>
                <w:noProof/>
                <w:sz w:val="24"/>
                <w:szCs w:val="24"/>
              </w:rPr>
              <w:t>ΚΕΦΑΛΑΙΟ 2</w:t>
            </w:r>
            <w:r w:rsidR="00D55083" w:rsidRPr="00D55083">
              <w:rPr>
                <w:rStyle w:val="-"/>
                <w:rFonts w:ascii="Times New Roman" w:hAnsi="Times New Roman" w:cs="Times New Roman"/>
                <w:noProof/>
                <w:sz w:val="24"/>
                <w:szCs w:val="24"/>
                <w:vertAlign w:val="superscript"/>
              </w:rPr>
              <w:t>ο</w:t>
            </w:r>
            <w:r w:rsidR="00D55083" w:rsidRPr="00D55083">
              <w:rPr>
                <w:rStyle w:val="-"/>
                <w:rFonts w:ascii="Times New Roman" w:hAnsi="Times New Roman" w:cs="Times New Roman"/>
                <w:noProof/>
                <w:sz w:val="24"/>
                <w:szCs w:val="24"/>
              </w:rPr>
              <w:t xml:space="preserve"> : Ορισμοί και έννοιες σχετικά με την διαχείριση περιστατικών ασφάλειας πληροφοριών</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_Toc113968609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8</w:t>
            </w:r>
            <w:r w:rsidR="00D55083" w:rsidRPr="00D55083">
              <w:rPr>
                <w:rFonts w:ascii="Times New Roman" w:hAnsi="Times New Roman" w:cs="Times New Roman"/>
                <w:noProof/>
                <w:webHidden/>
                <w:sz w:val="24"/>
                <w:szCs w:val="24"/>
              </w:rPr>
              <w:fldChar w:fldCharType="end"/>
            </w:r>
          </w:hyperlink>
        </w:p>
        <w:p w14:paraId="5018C592" w14:textId="16C78695"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10" w:history="1">
            <w:r w:rsidR="00D55083" w:rsidRPr="00D55083">
              <w:rPr>
                <w:rStyle w:val="-"/>
                <w:rFonts w:ascii="Times New Roman" w:eastAsia="Times New Roman" w:hAnsi="Times New Roman" w:cs="Times New Roman"/>
                <w:noProof/>
                <w:sz w:val="24"/>
                <w:szCs w:val="24"/>
              </w:rPr>
              <w:t>2.1 Ορισμοί για συμβάν και περιστατικό ασφάλειας μέσα σε έναν οργανισμό</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_Toc113968610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8</w:t>
            </w:r>
            <w:r w:rsidR="00D55083" w:rsidRPr="00D55083">
              <w:rPr>
                <w:rFonts w:ascii="Times New Roman" w:hAnsi="Times New Roman" w:cs="Times New Roman"/>
                <w:noProof/>
                <w:webHidden/>
                <w:sz w:val="24"/>
                <w:szCs w:val="24"/>
              </w:rPr>
              <w:fldChar w:fldCharType="end"/>
            </w:r>
          </w:hyperlink>
        </w:p>
        <w:p w14:paraId="61604BBA" w14:textId="3FB572CB"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11" w:history="1">
            <w:r w:rsidR="00D55083" w:rsidRPr="00D55083">
              <w:rPr>
                <w:rStyle w:val="-"/>
                <w:rFonts w:ascii="Times New Roman" w:eastAsia="Times New Roman" w:hAnsi="Times New Roman" w:cs="Times New Roman"/>
                <w:noProof/>
                <w:sz w:val="24"/>
                <w:szCs w:val="24"/>
              </w:rPr>
              <w:t>2.2 Διαχείριση Περιστατικού Ασφαλείας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_Toc113968611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8</w:t>
            </w:r>
            <w:r w:rsidR="00D55083" w:rsidRPr="00D55083">
              <w:rPr>
                <w:rFonts w:ascii="Times New Roman" w:hAnsi="Times New Roman" w:cs="Times New Roman"/>
                <w:noProof/>
                <w:webHidden/>
                <w:sz w:val="24"/>
                <w:szCs w:val="24"/>
              </w:rPr>
              <w:fldChar w:fldCharType="end"/>
            </w:r>
          </w:hyperlink>
        </w:p>
        <w:p w14:paraId="464608AB" w14:textId="2A7FE5D1"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12" w:history="1">
            <w:r w:rsidR="00D55083" w:rsidRPr="00D55083">
              <w:rPr>
                <w:rStyle w:val="-"/>
                <w:rFonts w:ascii="Times New Roman" w:eastAsia="Times New Roman" w:hAnsi="Times New Roman" w:cs="Times New Roman"/>
                <w:noProof/>
                <w:sz w:val="24"/>
                <w:szCs w:val="24"/>
              </w:rPr>
              <w:t>2.2.1 Ο όρος της διαχείρισης περιστατικού και της διασφάλισης ασφάλειας των πληροφοριών</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_Toc113968612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8</w:t>
            </w:r>
            <w:r w:rsidR="00D55083" w:rsidRPr="00D55083">
              <w:rPr>
                <w:rFonts w:ascii="Times New Roman" w:hAnsi="Times New Roman" w:cs="Times New Roman"/>
                <w:noProof/>
                <w:webHidden/>
                <w:sz w:val="24"/>
                <w:szCs w:val="24"/>
              </w:rPr>
              <w:fldChar w:fldCharType="end"/>
            </w:r>
          </w:hyperlink>
        </w:p>
        <w:p w14:paraId="07C769C2" w14:textId="078CFB28"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13" w:history="1">
            <w:r w:rsidR="00D55083" w:rsidRPr="00D55083">
              <w:rPr>
                <w:rStyle w:val="-"/>
                <w:rFonts w:ascii="Times New Roman" w:eastAsia="Times New Roman" w:hAnsi="Times New Roman" w:cs="Times New Roman"/>
                <w:noProof/>
                <w:sz w:val="24"/>
                <w:szCs w:val="24"/>
              </w:rPr>
              <w:t>2.2.2 Τύποι ομάδων αντιμετώπισης περιστατικών ασφαλείας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_Toc113968613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9</w:t>
            </w:r>
            <w:r w:rsidR="00D55083" w:rsidRPr="00D55083">
              <w:rPr>
                <w:rFonts w:ascii="Times New Roman" w:hAnsi="Times New Roman" w:cs="Times New Roman"/>
                <w:noProof/>
                <w:webHidden/>
                <w:sz w:val="24"/>
                <w:szCs w:val="24"/>
              </w:rPr>
              <w:fldChar w:fldCharType="end"/>
            </w:r>
          </w:hyperlink>
        </w:p>
        <w:p w14:paraId="0830DE98" w14:textId="298CA2FD"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14" w:history="1">
            <w:r w:rsidR="00D55083" w:rsidRPr="00D55083">
              <w:rPr>
                <w:rStyle w:val="-"/>
                <w:rFonts w:ascii="Times New Roman" w:eastAsia="Times New Roman" w:hAnsi="Times New Roman" w:cs="Times New Roman"/>
                <w:noProof/>
                <w:sz w:val="24"/>
                <w:szCs w:val="24"/>
              </w:rPr>
              <w:t>2.2.3 Διαδικασίες αντιμετώπισης και διαχείρισης περιστατικού ασφαλείας κατά NIST-SP 800-61</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_Toc113968614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10</w:t>
            </w:r>
            <w:r w:rsidR="00D55083" w:rsidRPr="00D55083">
              <w:rPr>
                <w:rFonts w:ascii="Times New Roman" w:hAnsi="Times New Roman" w:cs="Times New Roman"/>
                <w:noProof/>
                <w:webHidden/>
                <w:sz w:val="24"/>
                <w:szCs w:val="24"/>
              </w:rPr>
              <w:fldChar w:fldCharType="end"/>
            </w:r>
          </w:hyperlink>
        </w:p>
        <w:p w14:paraId="55D819A6" w14:textId="3DCA06B1"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15" w:history="1">
            <w:r w:rsidR="00D55083" w:rsidRPr="00D55083">
              <w:rPr>
                <w:rStyle w:val="-"/>
                <w:rFonts w:ascii="Times New Roman" w:eastAsia="Times New Roman" w:hAnsi="Times New Roman" w:cs="Times New Roman"/>
                <w:noProof/>
                <w:sz w:val="24"/>
                <w:szCs w:val="24"/>
              </w:rPr>
              <w:t>2.2.4 Διαδικασίες αντιμετώπισης και διαχείρισης περιστατικού ασφαλείας ITIL</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_Toc113968615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14</w:t>
            </w:r>
            <w:r w:rsidR="00D55083" w:rsidRPr="00D55083">
              <w:rPr>
                <w:rFonts w:ascii="Times New Roman" w:hAnsi="Times New Roman" w:cs="Times New Roman"/>
                <w:noProof/>
                <w:webHidden/>
                <w:sz w:val="24"/>
                <w:szCs w:val="24"/>
              </w:rPr>
              <w:fldChar w:fldCharType="end"/>
            </w:r>
          </w:hyperlink>
        </w:p>
        <w:p w14:paraId="5E5CEA7E" w14:textId="6D5F5079"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16" w:history="1">
            <w:r w:rsidR="00D55083" w:rsidRPr="00D55083">
              <w:rPr>
                <w:rStyle w:val="-"/>
                <w:rFonts w:ascii="Times New Roman" w:eastAsia="Times New Roman" w:hAnsi="Times New Roman" w:cs="Times New Roman"/>
                <w:noProof/>
                <w:sz w:val="24"/>
                <w:szCs w:val="24"/>
              </w:rPr>
              <w:t>2.2.5 Το πρότυπο ISO /IEC 27001-2013</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_Toc113968616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17</w:t>
            </w:r>
            <w:r w:rsidR="00D55083" w:rsidRPr="00D55083">
              <w:rPr>
                <w:rFonts w:ascii="Times New Roman" w:hAnsi="Times New Roman" w:cs="Times New Roman"/>
                <w:noProof/>
                <w:webHidden/>
                <w:sz w:val="24"/>
                <w:szCs w:val="24"/>
              </w:rPr>
              <w:fldChar w:fldCharType="end"/>
            </w:r>
          </w:hyperlink>
        </w:p>
        <w:p w14:paraId="2D9CC0E9" w14:textId="69B8F4B1"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17" w:history="1">
            <w:r w:rsidR="00D55083" w:rsidRPr="00D55083">
              <w:rPr>
                <w:rStyle w:val="-"/>
                <w:rFonts w:ascii="Times New Roman" w:eastAsia="Times New Roman" w:hAnsi="Times New Roman" w:cs="Times New Roman"/>
                <w:noProof/>
                <w:sz w:val="24"/>
                <w:szCs w:val="24"/>
              </w:rPr>
              <w:t>2.2.6 Το πρότυπο ISO / IEC 27002-2022</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_Toc113968617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23</w:t>
            </w:r>
            <w:r w:rsidR="00D55083" w:rsidRPr="00D55083">
              <w:rPr>
                <w:rFonts w:ascii="Times New Roman" w:hAnsi="Times New Roman" w:cs="Times New Roman"/>
                <w:noProof/>
                <w:webHidden/>
                <w:sz w:val="24"/>
                <w:szCs w:val="24"/>
              </w:rPr>
              <w:fldChar w:fldCharType="end"/>
            </w:r>
          </w:hyperlink>
        </w:p>
        <w:p w14:paraId="71A17C04" w14:textId="270A1196"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18" w:history="1">
            <w:r w:rsidR="00D55083" w:rsidRPr="00D55083">
              <w:rPr>
                <w:rStyle w:val="-"/>
                <w:rFonts w:ascii="Times New Roman" w:eastAsia="Times New Roman" w:hAnsi="Times New Roman" w:cs="Times New Roman"/>
                <w:noProof/>
                <w:sz w:val="24"/>
                <w:szCs w:val="24"/>
              </w:rPr>
              <w:t>2.2.7 Το Πρότυπο ISO 27035-2016</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_Toc113968618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24</w:t>
            </w:r>
            <w:r w:rsidR="00D55083" w:rsidRPr="00D55083">
              <w:rPr>
                <w:rFonts w:ascii="Times New Roman" w:hAnsi="Times New Roman" w:cs="Times New Roman"/>
                <w:noProof/>
                <w:webHidden/>
                <w:sz w:val="24"/>
                <w:szCs w:val="24"/>
              </w:rPr>
              <w:fldChar w:fldCharType="end"/>
            </w:r>
          </w:hyperlink>
        </w:p>
        <w:p w14:paraId="5B1F8955" w14:textId="18A1276B"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19" w:history="1">
            <w:r w:rsidR="00D55083" w:rsidRPr="00D55083">
              <w:rPr>
                <w:rStyle w:val="-"/>
                <w:rFonts w:ascii="Times New Roman" w:eastAsia="Times New Roman" w:hAnsi="Times New Roman" w:cs="Times New Roman"/>
                <w:noProof/>
                <w:sz w:val="24"/>
                <w:szCs w:val="24"/>
              </w:rPr>
              <w:t>2.2.8 Πληροφορίες που καταγράφονται σε έντυπο αναφοράς συμβάντος/περιστατικού</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_Toc113968619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25</w:t>
            </w:r>
            <w:r w:rsidR="00D55083" w:rsidRPr="00D55083">
              <w:rPr>
                <w:rFonts w:ascii="Times New Roman" w:hAnsi="Times New Roman" w:cs="Times New Roman"/>
                <w:noProof/>
                <w:webHidden/>
                <w:sz w:val="24"/>
                <w:szCs w:val="24"/>
              </w:rPr>
              <w:fldChar w:fldCharType="end"/>
            </w:r>
          </w:hyperlink>
        </w:p>
        <w:p w14:paraId="63E460A9" w14:textId="6ED3E118"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20" w:history="1">
            <w:r w:rsidR="00D55083" w:rsidRPr="00D55083">
              <w:rPr>
                <w:rStyle w:val="-"/>
                <w:rFonts w:ascii="Times New Roman" w:eastAsia="Times New Roman" w:hAnsi="Times New Roman" w:cs="Times New Roman"/>
                <w:noProof/>
                <w:sz w:val="24"/>
                <w:szCs w:val="24"/>
              </w:rPr>
              <w:t>2.2.9 Πιθανές συνέπειες κακής αντιμετώπισης και τι προσφέρει μια καλή αντιμετώπιση/διαχείριση</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_Toc113968620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26</w:t>
            </w:r>
            <w:r w:rsidR="00D55083" w:rsidRPr="00D55083">
              <w:rPr>
                <w:rFonts w:ascii="Times New Roman" w:hAnsi="Times New Roman" w:cs="Times New Roman"/>
                <w:noProof/>
                <w:webHidden/>
                <w:sz w:val="24"/>
                <w:szCs w:val="24"/>
              </w:rPr>
              <w:fldChar w:fldCharType="end"/>
            </w:r>
          </w:hyperlink>
        </w:p>
        <w:p w14:paraId="4B5D2AFB" w14:textId="518AC8D9"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21" w:history="1">
            <w:r w:rsidR="00D55083" w:rsidRPr="00D55083">
              <w:rPr>
                <w:rStyle w:val="-"/>
                <w:rFonts w:ascii="Times New Roman" w:eastAsia="Times New Roman" w:hAnsi="Times New Roman" w:cs="Times New Roman"/>
                <w:noProof/>
                <w:sz w:val="24"/>
                <w:szCs w:val="24"/>
              </w:rPr>
              <w:t>2.3 Γνώσεις και αρχές που απαιτούνται από την ομάδα από τον διευθυντή της ομάδας και από τον οργανισμό για την διαχείριση περιστατικών</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_Toc113968621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27</w:t>
            </w:r>
            <w:r w:rsidR="00D55083" w:rsidRPr="00D55083">
              <w:rPr>
                <w:rFonts w:ascii="Times New Roman" w:hAnsi="Times New Roman" w:cs="Times New Roman"/>
                <w:noProof/>
                <w:webHidden/>
                <w:sz w:val="24"/>
                <w:szCs w:val="24"/>
              </w:rPr>
              <w:fldChar w:fldCharType="end"/>
            </w:r>
          </w:hyperlink>
        </w:p>
        <w:p w14:paraId="5046B520" w14:textId="546525FA"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22" w:history="1">
            <w:r w:rsidR="00D55083" w:rsidRPr="00D55083">
              <w:rPr>
                <w:rStyle w:val="-"/>
                <w:rFonts w:ascii="Times New Roman" w:eastAsia="Times New Roman" w:hAnsi="Times New Roman" w:cs="Times New Roman"/>
                <w:noProof/>
                <w:sz w:val="24"/>
                <w:szCs w:val="24"/>
              </w:rPr>
              <w:t>2.3.1 Απαιτούμενες αρχές, γνώσεις αλλά και εμπειρίες από την ομάδα αντιμετώπισης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_Toc113968622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27</w:t>
            </w:r>
            <w:r w:rsidR="00D55083" w:rsidRPr="00D55083">
              <w:rPr>
                <w:rFonts w:ascii="Times New Roman" w:hAnsi="Times New Roman" w:cs="Times New Roman"/>
                <w:noProof/>
                <w:webHidden/>
                <w:sz w:val="24"/>
                <w:szCs w:val="24"/>
              </w:rPr>
              <w:fldChar w:fldCharType="end"/>
            </w:r>
          </w:hyperlink>
        </w:p>
        <w:p w14:paraId="439F7394" w14:textId="0C3EE213"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23" w:history="1">
            <w:r w:rsidR="00D55083" w:rsidRPr="00D55083">
              <w:rPr>
                <w:rStyle w:val="-"/>
                <w:rFonts w:ascii="Times New Roman" w:eastAsia="Times New Roman" w:hAnsi="Times New Roman" w:cs="Times New Roman"/>
                <w:noProof/>
                <w:sz w:val="24"/>
                <w:szCs w:val="24"/>
              </w:rPr>
              <w:t>2.3.2 Απαιτούμενες γνώσεις και ενέργειες για υπεύθυνο ή διευθυντή της ομάδας και κατάλληλες ενέργειες για εκπαίδευση των υπαλλήλων αυτής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_Toc113968623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28</w:t>
            </w:r>
            <w:r w:rsidR="00D55083" w:rsidRPr="00D55083">
              <w:rPr>
                <w:rFonts w:ascii="Times New Roman" w:hAnsi="Times New Roman" w:cs="Times New Roman"/>
                <w:noProof/>
                <w:webHidden/>
                <w:sz w:val="24"/>
                <w:szCs w:val="24"/>
              </w:rPr>
              <w:fldChar w:fldCharType="end"/>
            </w:r>
          </w:hyperlink>
        </w:p>
        <w:p w14:paraId="5721BE45" w14:textId="72703304"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24" w:history="1">
            <w:r w:rsidR="00D55083" w:rsidRPr="00D55083">
              <w:rPr>
                <w:rStyle w:val="-"/>
                <w:rFonts w:ascii="Times New Roman" w:eastAsia="Times New Roman" w:hAnsi="Times New Roman" w:cs="Times New Roman"/>
                <w:noProof/>
                <w:sz w:val="24"/>
                <w:szCs w:val="24"/>
              </w:rPr>
              <w:t>2.3.3 Στάση οργανισμών ή κυβερνήσεων για την στήριξη της ομάδας αντιμετώπισης περιστατικών ασφαλείας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_Toc113968624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29</w:t>
            </w:r>
            <w:r w:rsidR="00D55083" w:rsidRPr="00D55083">
              <w:rPr>
                <w:rFonts w:ascii="Times New Roman" w:hAnsi="Times New Roman" w:cs="Times New Roman"/>
                <w:noProof/>
                <w:webHidden/>
                <w:sz w:val="24"/>
                <w:szCs w:val="24"/>
              </w:rPr>
              <w:fldChar w:fldCharType="end"/>
            </w:r>
          </w:hyperlink>
        </w:p>
        <w:p w14:paraId="448D3E2C" w14:textId="350FF631" w:rsidR="00D55083" w:rsidRPr="00D55083" w:rsidRDefault="00B95E10">
          <w:pPr>
            <w:pStyle w:val="10"/>
            <w:tabs>
              <w:tab w:val="right" w:leader="dot" w:pos="8290"/>
            </w:tabs>
            <w:rPr>
              <w:rFonts w:ascii="Times New Roman" w:eastAsiaTheme="minorEastAsia" w:hAnsi="Times New Roman" w:cs="Times New Roman"/>
              <w:b w:val="0"/>
              <w:bCs w:val="0"/>
              <w:noProof/>
              <w:sz w:val="24"/>
              <w:szCs w:val="24"/>
              <w:lang w:eastAsia="el-GR"/>
            </w:rPr>
          </w:pPr>
          <w:hyperlink w:anchor="_Toc113968625" w:history="1">
            <w:r w:rsidR="00D55083" w:rsidRPr="00D55083">
              <w:rPr>
                <w:rStyle w:val="-"/>
                <w:rFonts w:ascii="Times New Roman" w:hAnsi="Times New Roman" w:cs="Times New Roman"/>
                <w:noProof/>
                <w:sz w:val="24"/>
                <w:szCs w:val="24"/>
              </w:rPr>
              <w:t>ΚΕΦΑΛΑΙΟ 3</w:t>
            </w:r>
            <w:r w:rsidR="00D55083" w:rsidRPr="00D55083">
              <w:rPr>
                <w:rStyle w:val="-"/>
                <w:rFonts w:ascii="Times New Roman" w:hAnsi="Times New Roman" w:cs="Times New Roman"/>
                <w:noProof/>
                <w:sz w:val="24"/>
                <w:szCs w:val="24"/>
                <w:vertAlign w:val="superscript"/>
              </w:rPr>
              <w:t>ο</w:t>
            </w:r>
            <w:r w:rsidR="00D55083" w:rsidRPr="00D55083">
              <w:rPr>
                <w:rStyle w:val="-"/>
                <w:rFonts w:ascii="Times New Roman" w:hAnsi="Times New Roman" w:cs="Times New Roman"/>
                <w:noProof/>
                <w:sz w:val="24"/>
                <w:szCs w:val="24"/>
              </w:rPr>
              <w:t>: Μεθοδολογία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_Toc113968625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30</w:t>
            </w:r>
            <w:r w:rsidR="00D55083" w:rsidRPr="00D55083">
              <w:rPr>
                <w:rFonts w:ascii="Times New Roman" w:hAnsi="Times New Roman" w:cs="Times New Roman"/>
                <w:noProof/>
                <w:webHidden/>
                <w:sz w:val="24"/>
                <w:szCs w:val="24"/>
              </w:rPr>
              <w:fldChar w:fldCharType="end"/>
            </w:r>
          </w:hyperlink>
        </w:p>
        <w:p w14:paraId="79970768" w14:textId="76F14712"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26" w:history="1">
            <w:r w:rsidR="00D55083" w:rsidRPr="00D55083">
              <w:rPr>
                <w:rStyle w:val="-"/>
                <w:rFonts w:ascii="Times New Roman" w:eastAsia="Times New Roman" w:hAnsi="Times New Roman" w:cs="Times New Roman"/>
                <w:noProof/>
                <w:sz w:val="24"/>
                <w:szCs w:val="24"/>
              </w:rPr>
              <w:t>3.1 Εισαγωγή</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_Toc113968626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30</w:t>
            </w:r>
            <w:r w:rsidR="00D55083" w:rsidRPr="00D55083">
              <w:rPr>
                <w:rFonts w:ascii="Times New Roman" w:hAnsi="Times New Roman" w:cs="Times New Roman"/>
                <w:noProof/>
                <w:webHidden/>
                <w:sz w:val="24"/>
                <w:szCs w:val="24"/>
              </w:rPr>
              <w:fldChar w:fldCharType="end"/>
            </w:r>
          </w:hyperlink>
        </w:p>
        <w:p w14:paraId="3204106D" w14:textId="34E2068A"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27" w:history="1">
            <w:r w:rsidR="00D55083" w:rsidRPr="00D55083">
              <w:rPr>
                <w:rStyle w:val="-"/>
                <w:rFonts w:ascii="Times New Roman" w:eastAsia="Times New Roman" w:hAnsi="Times New Roman" w:cs="Times New Roman"/>
                <w:noProof/>
                <w:sz w:val="24"/>
                <w:szCs w:val="24"/>
              </w:rPr>
              <w:t>3.2 Επιλογή Μεθοδολογίας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_Toc113968627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30</w:t>
            </w:r>
            <w:r w:rsidR="00D55083" w:rsidRPr="00D55083">
              <w:rPr>
                <w:rFonts w:ascii="Times New Roman" w:hAnsi="Times New Roman" w:cs="Times New Roman"/>
                <w:noProof/>
                <w:webHidden/>
                <w:sz w:val="24"/>
                <w:szCs w:val="24"/>
              </w:rPr>
              <w:fldChar w:fldCharType="end"/>
            </w:r>
          </w:hyperlink>
        </w:p>
        <w:p w14:paraId="60F6F1F3" w14:textId="05FB5649"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28" w:history="1">
            <w:r w:rsidR="00D55083" w:rsidRPr="00D55083">
              <w:rPr>
                <w:rStyle w:val="-"/>
                <w:rFonts w:ascii="Times New Roman" w:eastAsia="Times New Roman" w:hAnsi="Times New Roman" w:cs="Times New Roman"/>
                <w:noProof/>
                <w:sz w:val="24"/>
                <w:szCs w:val="24"/>
              </w:rPr>
              <w:t>3.2.1 Πλεονεκτήματα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_Toc113968628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31</w:t>
            </w:r>
            <w:r w:rsidR="00D55083" w:rsidRPr="00D55083">
              <w:rPr>
                <w:rFonts w:ascii="Times New Roman" w:hAnsi="Times New Roman" w:cs="Times New Roman"/>
                <w:noProof/>
                <w:webHidden/>
                <w:sz w:val="24"/>
                <w:szCs w:val="24"/>
              </w:rPr>
              <w:fldChar w:fldCharType="end"/>
            </w:r>
          </w:hyperlink>
        </w:p>
        <w:p w14:paraId="7CACD4A2" w14:textId="249E8093"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29" w:history="1">
            <w:r w:rsidR="00D55083" w:rsidRPr="00D55083">
              <w:rPr>
                <w:rStyle w:val="-"/>
                <w:rFonts w:ascii="Times New Roman" w:eastAsia="Times New Roman" w:hAnsi="Times New Roman" w:cs="Times New Roman"/>
                <w:noProof/>
                <w:sz w:val="24"/>
                <w:szCs w:val="24"/>
              </w:rPr>
              <w:t>3.2.2 Χαρακτηριστικά και Αναζήτηση</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_Toc113968629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32</w:t>
            </w:r>
            <w:r w:rsidR="00D55083" w:rsidRPr="00D55083">
              <w:rPr>
                <w:rFonts w:ascii="Times New Roman" w:hAnsi="Times New Roman" w:cs="Times New Roman"/>
                <w:noProof/>
                <w:webHidden/>
                <w:sz w:val="24"/>
                <w:szCs w:val="24"/>
              </w:rPr>
              <w:fldChar w:fldCharType="end"/>
            </w:r>
          </w:hyperlink>
        </w:p>
        <w:p w14:paraId="0D66577F" w14:textId="0980D3B2"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30" w:history="1">
            <w:r w:rsidR="00D55083" w:rsidRPr="00D55083">
              <w:rPr>
                <w:rStyle w:val="-"/>
                <w:rFonts w:ascii="Times New Roman" w:eastAsia="Times New Roman" w:hAnsi="Times New Roman" w:cs="Times New Roman"/>
                <w:noProof/>
                <w:sz w:val="24"/>
                <w:szCs w:val="24"/>
              </w:rPr>
              <w:t>3.3 Επιλογή Τύπου</w:t>
            </w:r>
            <w:r w:rsidR="00D55083" w:rsidRPr="00D55083">
              <w:rPr>
                <w:rStyle w:val="-"/>
                <w:rFonts w:ascii="Times New Roman" w:eastAsia="Segoe UI" w:hAnsi="Times New Roman" w:cs="Times New Roman"/>
                <w:noProof/>
                <w:sz w:val="24"/>
                <w:szCs w:val="24"/>
              </w:rPr>
              <w:t xml:space="preserve"> Ανασκόπησης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_Toc113968630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33</w:t>
            </w:r>
            <w:r w:rsidR="00D55083" w:rsidRPr="00D55083">
              <w:rPr>
                <w:rFonts w:ascii="Times New Roman" w:hAnsi="Times New Roman" w:cs="Times New Roman"/>
                <w:noProof/>
                <w:webHidden/>
                <w:sz w:val="24"/>
                <w:szCs w:val="24"/>
              </w:rPr>
              <w:fldChar w:fldCharType="end"/>
            </w:r>
          </w:hyperlink>
        </w:p>
        <w:p w14:paraId="2A37545E" w14:textId="709EDFA7"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31" w:history="1">
            <w:r w:rsidR="00D55083" w:rsidRPr="00D55083">
              <w:rPr>
                <w:rStyle w:val="-"/>
                <w:rFonts w:ascii="Times New Roman" w:eastAsia="Times New Roman" w:hAnsi="Times New Roman" w:cs="Times New Roman"/>
                <w:noProof/>
                <w:sz w:val="24"/>
                <w:szCs w:val="24"/>
              </w:rPr>
              <w:t>3.4 Βήματα Συστηματικής Ανασκόπησης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_Toc113968631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34</w:t>
            </w:r>
            <w:r w:rsidR="00D55083" w:rsidRPr="00D55083">
              <w:rPr>
                <w:rFonts w:ascii="Times New Roman" w:hAnsi="Times New Roman" w:cs="Times New Roman"/>
                <w:noProof/>
                <w:webHidden/>
                <w:sz w:val="24"/>
                <w:szCs w:val="24"/>
              </w:rPr>
              <w:fldChar w:fldCharType="end"/>
            </w:r>
          </w:hyperlink>
        </w:p>
        <w:p w14:paraId="27AC5A97" w14:textId="6FA8A6C8"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32" w:history="1">
            <w:r w:rsidR="00D55083" w:rsidRPr="00D55083">
              <w:rPr>
                <w:rStyle w:val="-"/>
                <w:rFonts w:ascii="Times New Roman" w:eastAsia="Times New Roman" w:hAnsi="Times New Roman" w:cs="Times New Roman"/>
                <w:noProof/>
                <w:sz w:val="24"/>
                <w:szCs w:val="24"/>
              </w:rPr>
              <w:t>3.5 Αναζήτηση  και Επιλογή</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_Toc113968632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37</w:t>
            </w:r>
            <w:r w:rsidR="00D55083" w:rsidRPr="00D55083">
              <w:rPr>
                <w:rFonts w:ascii="Times New Roman" w:hAnsi="Times New Roman" w:cs="Times New Roman"/>
                <w:noProof/>
                <w:webHidden/>
                <w:sz w:val="24"/>
                <w:szCs w:val="24"/>
              </w:rPr>
              <w:fldChar w:fldCharType="end"/>
            </w:r>
          </w:hyperlink>
        </w:p>
        <w:p w14:paraId="1A1C0E6D" w14:textId="0B15F40B"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33" w:history="1">
            <w:r w:rsidR="00D55083" w:rsidRPr="00D55083">
              <w:rPr>
                <w:rStyle w:val="-"/>
                <w:rFonts w:ascii="Times New Roman" w:eastAsia="Times New Roman" w:hAnsi="Times New Roman" w:cs="Times New Roman"/>
                <w:noProof/>
                <w:sz w:val="24"/>
                <w:szCs w:val="24"/>
              </w:rPr>
              <w:t>3.5.1 Εισαγωγή στην Αναζήτηση</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_Toc113968633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37</w:t>
            </w:r>
            <w:r w:rsidR="00D55083" w:rsidRPr="00D55083">
              <w:rPr>
                <w:rFonts w:ascii="Times New Roman" w:hAnsi="Times New Roman" w:cs="Times New Roman"/>
                <w:noProof/>
                <w:webHidden/>
                <w:sz w:val="24"/>
                <w:szCs w:val="24"/>
              </w:rPr>
              <w:fldChar w:fldCharType="end"/>
            </w:r>
          </w:hyperlink>
        </w:p>
        <w:p w14:paraId="41622E95" w14:textId="7EDD2A0E"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34" w:history="1">
            <w:r w:rsidR="00D55083" w:rsidRPr="00D55083">
              <w:rPr>
                <w:rStyle w:val="-"/>
                <w:rFonts w:ascii="Times New Roman" w:eastAsia="Times New Roman" w:hAnsi="Times New Roman" w:cs="Times New Roman"/>
                <w:noProof/>
                <w:sz w:val="24"/>
                <w:szCs w:val="24"/>
              </w:rPr>
              <w:t>3.5.2 Κριτήρια Αναζήτησης Μελέτης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_Toc113968634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37</w:t>
            </w:r>
            <w:r w:rsidR="00D55083" w:rsidRPr="00D55083">
              <w:rPr>
                <w:rFonts w:ascii="Times New Roman" w:hAnsi="Times New Roman" w:cs="Times New Roman"/>
                <w:noProof/>
                <w:webHidden/>
                <w:sz w:val="24"/>
                <w:szCs w:val="24"/>
              </w:rPr>
              <w:fldChar w:fldCharType="end"/>
            </w:r>
          </w:hyperlink>
        </w:p>
        <w:p w14:paraId="6EA1F2CD" w14:textId="23FBE387"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35" w:history="1">
            <w:r w:rsidR="00D55083" w:rsidRPr="00D55083">
              <w:rPr>
                <w:rStyle w:val="-"/>
                <w:rFonts w:ascii="Times New Roman" w:eastAsia="Times New Roman" w:hAnsi="Times New Roman" w:cs="Times New Roman"/>
                <w:noProof/>
                <w:sz w:val="24"/>
                <w:szCs w:val="24"/>
              </w:rPr>
              <w:t>3.5.3 Επιλογή Μελέτης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_Toc113968635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38</w:t>
            </w:r>
            <w:r w:rsidR="00D55083" w:rsidRPr="00D55083">
              <w:rPr>
                <w:rFonts w:ascii="Times New Roman" w:hAnsi="Times New Roman" w:cs="Times New Roman"/>
                <w:noProof/>
                <w:webHidden/>
                <w:sz w:val="24"/>
                <w:szCs w:val="24"/>
              </w:rPr>
              <w:fldChar w:fldCharType="end"/>
            </w:r>
          </w:hyperlink>
        </w:p>
        <w:p w14:paraId="55EC9928" w14:textId="68EFC83D"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36" w:history="1">
            <w:r w:rsidR="00D55083" w:rsidRPr="00D55083">
              <w:rPr>
                <w:rStyle w:val="-"/>
                <w:rFonts w:ascii="Times New Roman" w:eastAsia="Times New Roman" w:hAnsi="Times New Roman" w:cs="Times New Roman"/>
                <w:noProof/>
                <w:sz w:val="24"/>
                <w:szCs w:val="24"/>
              </w:rPr>
              <w:t>3.6 Έρευνα Περιπτώσεων</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_Toc113968636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39</w:t>
            </w:r>
            <w:r w:rsidR="00D55083" w:rsidRPr="00D55083">
              <w:rPr>
                <w:rFonts w:ascii="Times New Roman" w:hAnsi="Times New Roman" w:cs="Times New Roman"/>
                <w:noProof/>
                <w:webHidden/>
                <w:sz w:val="24"/>
                <w:szCs w:val="24"/>
              </w:rPr>
              <w:fldChar w:fldCharType="end"/>
            </w:r>
          </w:hyperlink>
        </w:p>
        <w:p w14:paraId="70BC88F1" w14:textId="5F88EF19"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37" w:history="1">
            <w:r w:rsidR="00D55083" w:rsidRPr="00D55083">
              <w:rPr>
                <w:rStyle w:val="-"/>
                <w:rFonts w:ascii="Times New Roman" w:eastAsia="Times New Roman" w:hAnsi="Times New Roman" w:cs="Times New Roman"/>
                <w:noProof/>
                <w:sz w:val="24"/>
                <w:szCs w:val="24"/>
              </w:rPr>
              <w:t>3.7 Αξιολόγηση ποιότητας μελετών</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_Toc113968637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40</w:t>
            </w:r>
            <w:r w:rsidR="00D55083" w:rsidRPr="00D55083">
              <w:rPr>
                <w:rFonts w:ascii="Times New Roman" w:hAnsi="Times New Roman" w:cs="Times New Roman"/>
                <w:noProof/>
                <w:webHidden/>
                <w:sz w:val="24"/>
                <w:szCs w:val="24"/>
              </w:rPr>
              <w:fldChar w:fldCharType="end"/>
            </w:r>
          </w:hyperlink>
        </w:p>
        <w:p w14:paraId="0BDE7798" w14:textId="0CE48811"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38" w:history="1">
            <w:r w:rsidR="00D55083" w:rsidRPr="00D55083">
              <w:rPr>
                <w:rStyle w:val="-"/>
                <w:rFonts w:ascii="Times New Roman" w:eastAsia="Times New Roman" w:hAnsi="Times New Roman" w:cs="Times New Roman"/>
                <w:noProof/>
                <w:sz w:val="24"/>
                <w:szCs w:val="24"/>
              </w:rPr>
              <w:t>3.7.1 Περίπτωση των τριών νορβηγικών οργανισμών</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_Toc113968638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41</w:t>
            </w:r>
            <w:r w:rsidR="00D55083" w:rsidRPr="00D55083">
              <w:rPr>
                <w:rFonts w:ascii="Times New Roman" w:hAnsi="Times New Roman" w:cs="Times New Roman"/>
                <w:noProof/>
                <w:webHidden/>
                <w:sz w:val="24"/>
                <w:szCs w:val="24"/>
              </w:rPr>
              <w:fldChar w:fldCharType="end"/>
            </w:r>
          </w:hyperlink>
        </w:p>
        <w:p w14:paraId="709EC760" w14:textId="1217FC27"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39" w:history="1">
            <w:r w:rsidR="00D55083" w:rsidRPr="00D55083">
              <w:rPr>
                <w:rStyle w:val="-"/>
                <w:rFonts w:ascii="Times New Roman" w:eastAsia="Times New Roman" w:hAnsi="Times New Roman" w:cs="Times New Roman"/>
                <w:noProof/>
                <w:sz w:val="24"/>
                <w:szCs w:val="24"/>
              </w:rPr>
              <w:t>3.7.2 Περίπτωση FinanceOrg</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_Toc113968639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44</w:t>
            </w:r>
            <w:r w:rsidR="00D55083" w:rsidRPr="00D55083">
              <w:rPr>
                <w:rFonts w:ascii="Times New Roman" w:hAnsi="Times New Roman" w:cs="Times New Roman"/>
                <w:noProof/>
                <w:webHidden/>
                <w:sz w:val="24"/>
                <w:szCs w:val="24"/>
              </w:rPr>
              <w:fldChar w:fldCharType="end"/>
            </w:r>
          </w:hyperlink>
        </w:p>
        <w:p w14:paraId="1653A0D1" w14:textId="2E486119" w:rsidR="00D55083" w:rsidRPr="00D55083" w:rsidRDefault="00B95E10">
          <w:pPr>
            <w:pStyle w:val="10"/>
            <w:tabs>
              <w:tab w:val="right" w:leader="dot" w:pos="8290"/>
            </w:tabs>
            <w:rPr>
              <w:rFonts w:ascii="Times New Roman" w:eastAsiaTheme="minorEastAsia" w:hAnsi="Times New Roman" w:cs="Times New Roman"/>
              <w:b w:val="0"/>
              <w:bCs w:val="0"/>
              <w:noProof/>
              <w:sz w:val="24"/>
              <w:szCs w:val="24"/>
              <w:lang w:eastAsia="el-GR"/>
            </w:rPr>
          </w:pPr>
          <w:hyperlink w:anchor="_Toc113968640" w:history="1">
            <w:r w:rsidR="00D55083" w:rsidRPr="00D55083">
              <w:rPr>
                <w:rStyle w:val="-"/>
                <w:rFonts w:ascii="Times New Roman" w:hAnsi="Times New Roman" w:cs="Times New Roman"/>
                <w:noProof/>
                <w:sz w:val="24"/>
                <w:szCs w:val="24"/>
              </w:rPr>
              <w:t>ΚΕΦΑΛΑΙΟ 4</w:t>
            </w:r>
            <w:r w:rsidR="00D55083" w:rsidRPr="00D55083">
              <w:rPr>
                <w:rStyle w:val="-"/>
                <w:rFonts w:ascii="Times New Roman" w:hAnsi="Times New Roman" w:cs="Times New Roman"/>
                <w:noProof/>
                <w:sz w:val="24"/>
                <w:szCs w:val="24"/>
                <w:vertAlign w:val="superscript"/>
              </w:rPr>
              <w:t>ο</w:t>
            </w:r>
            <w:r w:rsidR="00D55083" w:rsidRPr="00D55083">
              <w:rPr>
                <w:rStyle w:val="-"/>
                <w:rFonts w:ascii="Times New Roman" w:hAnsi="Times New Roman" w:cs="Times New Roman"/>
                <w:noProof/>
                <w:sz w:val="24"/>
                <w:szCs w:val="24"/>
              </w:rPr>
              <w:t>: Μελέτες περιπτώσεων - Εισαγωγή</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_Toc113968640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47</w:t>
            </w:r>
            <w:r w:rsidR="00D55083" w:rsidRPr="00D55083">
              <w:rPr>
                <w:rFonts w:ascii="Times New Roman" w:hAnsi="Times New Roman" w:cs="Times New Roman"/>
                <w:noProof/>
                <w:webHidden/>
                <w:sz w:val="24"/>
                <w:szCs w:val="24"/>
              </w:rPr>
              <w:fldChar w:fldCharType="end"/>
            </w:r>
          </w:hyperlink>
        </w:p>
        <w:p w14:paraId="214D3DFB" w14:textId="749038A4"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41" w:history="1">
            <w:r w:rsidR="00D55083" w:rsidRPr="00D55083">
              <w:rPr>
                <w:rStyle w:val="-"/>
                <w:rFonts w:ascii="Times New Roman" w:eastAsia="Times New Roman" w:hAnsi="Times New Roman" w:cs="Times New Roman"/>
                <w:noProof/>
                <w:sz w:val="24"/>
                <w:szCs w:val="24"/>
              </w:rPr>
              <w:t>4.1 Οργανισμός 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_Toc113968641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47</w:t>
            </w:r>
            <w:r w:rsidR="00D55083" w:rsidRPr="00D55083">
              <w:rPr>
                <w:rFonts w:ascii="Times New Roman" w:hAnsi="Times New Roman" w:cs="Times New Roman"/>
                <w:noProof/>
                <w:webHidden/>
                <w:sz w:val="24"/>
                <w:szCs w:val="24"/>
              </w:rPr>
              <w:fldChar w:fldCharType="end"/>
            </w:r>
          </w:hyperlink>
        </w:p>
        <w:p w14:paraId="2B4F87AC" w14:textId="42D70828"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42" w:history="1">
            <w:r w:rsidR="00D55083" w:rsidRPr="00D55083">
              <w:rPr>
                <w:rStyle w:val="-"/>
                <w:rFonts w:ascii="Times New Roman" w:eastAsia="Times New Roman" w:hAnsi="Times New Roman" w:cs="Times New Roman"/>
                <w:noProof/>
                <w:sz w:val="24"/>
                <w:szCs w:val="24"/>
              </w:rPr>
              <w:t>4.2 Οργανισμός Β</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_Toc113968642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47</w:t>
            </w:r>
            <w:r w:rsidR="00D55083" w:rsidRPr="00D55083">
              <w:rPr>
                <w:rFonts w:ascii="Times New Roman" w:hAnsi="Times New Roman" w:cs="Times New Roman"/>
                <w:noProof/>
                <w:webHidden/>
                <w:sz w:val="24"/>
                <w:szCs w:val="24"/>
              </w:rPr>
              <w:fldChar w:fldCharType="end"/>
            </w:r>
          </w:hyperlink>
        </w:p>
        <w:p w14:paraId="2514A1E2" w14:textId="0A7570E5"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43" w:history="1">
            <w:r w:rsidR="00D55083" w:rsidRPr="00D55083">
              <w:rPr>
                <w:rStyle w:val="-"/>
                <w:rFonts w:ascii="Times New Roman" w:eastAsia="Times New Roman" w:hAnsi="Times New Roman" w:cs="Times New Roman"/>
                <w:noProof/>
                <w:sz w:val="24"/>
                <w:szCs w:val="24"/>
              </w:rPr>
              <w:t>4.3 Οργανισμός Γ</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_Toc113968643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48</w:t>
            </w:r>
            <w:r w:rsidR="00D55083" w:rsidRPr="00D55083">
              <w:rPr>
                <w:rFonts w:ascii="Times New Roman" w:hAnsi="Times New Roman" w:cs="Times New Roman"/>
                <w:noProof/>
                <w:webHidden/>
                <w:sz w:val="24"/>
                <w:szCs w:val="24"/>
              </w:rPr>
              <w:fldChar w:fldCharType="end"/>
            </w:r>
          </w:hyperlink>
        </w:p>
        <w:p w14:paraId="2393311F" w14:textId="693A262B"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44" w:history="1">
            <w:r w:rsidR="00D55083" w:rsidRPr="00D55083">
              <w:rPr>
                <w:rStyle w:val="-"/>
                <w:rFonts w:ascii="Times New Roman" w:eastAsia="Times New Roman" w:hAnsi="Times New Roman" w:cs="Times New Roman"/>
                <w:noProof/>
                <w:sz w:val="24"/>
                <w:szCs w:val="24"/>
              </w:rPr>
              <w:t>4.4  Οργανισμός FinanceOrg</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_Toc113968644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48</w:t>
            </w:r>
            <w:r w:rsidR="00D55083" w:rsidRPr="00D55083">
              <w:rPr>
                <w:rFonts w:ascii="Times New Roman" w:hAnsi="Times New Roman" w:cs="Times New Roman"/>
                <w:noProof/>
                <w:webHidden/>
                <w:sz w:val="24"/>
                <w:szCs w:val="24"/>
              </w:rPr>
              <w:fldChar w:fldCharType="end"/>
            </w:r>
          </w:hyperlink>
        </w:p>
        <w:p w14:paraId="60D039D1" w14:textId="04ADC00C" w:rsidR="00D55083" w:rsidRPr="00D55083" w:rsidRDefault="00B95E10">
          <w:pPr>
            <w:pStyle w:val="10"/>
            <w:tabs>
              <w:tab w:val="right" w:leader="dot" w:pos="8290"/>
            </w:tabs>
            <w:rPr>
              <w:rFonts w:ascii="Times New Roman" w:eastAsiaTheme="minorEastAsia" w:hAnsi="Times New Roman" w:cs="Times New Roman"/>
              <w:b w:val="0"/>
              <w:bCs w:val="0"/>
              <w:noProof/>
              <w:sz w:val="24"/>
              <w:szCs w:val="24"/>
              <w:lang w:eastAsia="el-GR"/>
            </w:rPr>
          </w:pPr>
          <w:hyperlink w:anchor="_Toc113968645" w:history="1">
            <w:r w:rsidR="00D55083" w:rsidRPr="00D55083">
              <w:rPr>
                <w:rStyle w:val="-"/>
                <w:rFonts w:ascii="Times New Roman" w:hAnsi="Times New Roman" w:cs="Times New Roman"/>
                <w:noProof/>
                <w:sz w:val="24"/>
                <w:szCs w:val="24"/>
              </w:rPr>
              <w:t>ΚΕΦΑΛΑΙΟ 5</w:t>
            </w:r>
            <w:r w:rsidR="00D55083" w:rsidRPr="00D55083">
              <w:rPr>
                <w:rStyle w:val="-"/>
                <w:rFonts w:ascii="Times New Roman" w:hAnsi="Times New Roman" w:cs="Times New Roman"/>
                <w:noProof/>
                <w:sz w:val="24"/>
                <w:szCs w:val="24"/>
                <w:vertAlign w:val="superscript"/>
              </w:rPr>
              <w:t>ο</w:t>
            </w:r>
            <w:r w:rsidR="00D55083" w:rsidRPr="00D55083">
              <w:rPr>
                <w:rStyle w:val="-"/>
                <w:rFonts w:ascii="Times New Roman" w:hAnsi="Times New Roman" w:cs="Times New Roman"/>
                <w:noProof/>
                <w:sz w:val="24"/>
                <w:szCs w:val="24"/>
              </w:rPr>
              <w:t>: ΑΠΟΤΕΛΕΣΜΑΤΑ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_Toc113968645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50</w:t>
            </w:r>
            <w:r w:rsidR="00D55083" w:rsidRPr="00D55083">
              <w:rPr>
                <w:rFonts w:ascii="Times New Roman" w:hAnsi="Times New Roman" w:cs="Times New Roman"/>
                <w:noProof/>
                <w:webHidden/>
                <w:sz w:val="24"/>
                <w:szCs w:val="24"/>
              </w:rPr>
              <w:fldChar w:fldCharType="end"/>
            </w:r>
          </w:hyperlink>
        </w:p>
        <w:p w14:paraId="2F46F2AD" w14:textId="437ED17D"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46" w:history="1">
            <w:r w:rsidR="00D55083" w:rsidRPr="00D55083">
              <w:rPr>
                <w:rStyle w:val="-"/>
                <w:rFonts w:ascii="Times New Roman" w:eastAsia="Times New Roman" w:hAnsi="Times New Roman" w:cs="Times New Roman"/>
                <w:noProof/>
                <w:sz w:val="24"/>
                <w:szCs w:val="24"/>
              </w:rPr>
              <w:t>5.1 Εισαγωγή</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_Toc113968646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50</w:t>
            </w:r>
            <w:r w:rsidR="00D55083" w:rsidRPr="00D55083">
              <w:rPr>
                <w:rFonts w:ascii="Times New Roman" w:hAnsi="Times New Roman" w:cs="Times New Roman"/>
                <w:noProof/>
                <w:webHidden/>
                <w:sz w:val="24"/>
                <w:szCs w:val="24"/>
              </w:rPr>
              <w:fldChar w:fldCharType="end"/>
            </w:r>
          </w:hyperlink>
        </w:p>
        <w:p w14:paraId="4FD891F7" w14:textId="0AEDBD26"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47" w:history="1">
            <w:r w:rsidR="00D55083" w:rsidRPr="00D55083">
              <w:rPr>
                <w:rStyle w:val="-"/>
                <w:rFonts w:ascii="Times New Roman" w:eastAsia="Times New Roman" w:hAnsi="Times New Roman" w:cs="Times New Roman"/>
                <w:noProof/>
                <w:sz w:val="24"/>
                <w:szCs w:val="24"/>
              </w:rPr>
              <w:t>5.2 Αποτελέσματα σχετικά με την ικανότητα τον οργανισμών να ανακαλύπτουν περιστατικά ασφαλείας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_Toc113968647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51</w:t>
            </w:r>
            <w:r w:rsidR="00D55083" w:rsidRPr="00D55083">
              <w:rPr>
                <w:rFonts w:ascii="Times New Roman" w:hAnsi="Times New Roman" w:cs="Times New Roman"/>
                <w:noProof/>
                <w:webHidden/>
                <w:sz w:val="24"/>
                <w:szCs w:val="24"/>
              </w:rPr>
              <w:fldChar w:fldCharType="end"/>
            </w:r>
          </w:hyperlink>
        </w:p>
        <w:p w14:paraId="426496A2" w14:textId="3FA7FF44"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48" w:history="1">
            <w:r w:rsidR="00D55083" w:rsidRPr="00D55083">
              <w:rPr>
                <w:rStyle w:val="-"/>
                <w:rFonts w:ascii="Times New Roman" w:eastAsia="Times New Roman" w:hAnsi="Times New Roman" w:cs="Times New Roman"/>
                <w:noProof/>
                <w:sz w:val="24"/>
                <w:szCs w:val="24"/>
              </w:rPr>
              <w:t>5.2.1 F</w:t>
            </w:r>
            <w:r w:rsidR="00D55083" w:rsidRPr="00D55083">
              <w:rPr>
                <w:rStyle w:val="-"/>
                <w:rFonts w:ascii="Times New Roman" w:eastAsia="Times New Roman" w:hAnsi="Times New Roman" w:cs="Times New Roman"/>
                <w:noProof/>
                <w:sz w:val="24"/>
                <w:szCs w:val="24"/>
                <w:lang w:val="en-US"/>
              </w:rPr>
              <w:t>inanceOrg</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_Toc113968648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51</w:t>
            </w:r>
            <w:r w:rsidR="00D55083" w:rsidRPr="00D55083">
              <w:rPr>
                <w:rFonts w:ascii="Times New Roman" w:hAnsi="Times New Roman" w:cs="Times New Roman"/>
                <w:noProof/>
                <w:webHidden/>
                <w:sz w:val="24"/>
                <w:szCs w:val="24"/>
              </w:rPr>
              <w:fldChar w:fldCharType="end"/>
            </w:r>
          </w:hyperlink>
        </w:p>
        <w:p w14:paraId="27F39FE4" w14:textId="5EED2206"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49" w:history="1">
            <w:r w:rsidR="00D55083" w:rsidRPr="00D55083">
              <w:rPr>
                <w:rStyle w:val="-"/>
                <w:rFonts w:ascii="Times New Roman" w:eastAsia="Times New Roman" w:hAnsi="Times New Roman" w:cs="Times New Roman"/>
                <w:noProof/>
                <w:sz w:val="24"/>
                <w:szCs w:val="24"/>
              </w:rPr>
              <w:t>5.2.2 Οργανισμός 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_Toc113968649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52</w:t>
            </w:r>
            <w:r w:rsidR="00D55083" w:rsidRPr="00D55083">
              <w:rPr>
                <w:rFonts w:ascii="Times New Roman" w:hAnsi="Times New Roman" w:cs="Times New Roman"/>
                <w:noProof/>
                <w:webHidden/>
                <w:sz w:val="24"/>
                <w:szCs w:val="24"/>
              </w:rPr>
              <w:fldChar w:fldCharType="end"/>
            </w:r>
          </w:hyperlink>
        </w:p>
        <w:p w14:paraId="4849BBE7" w14:textId="1E71E2D5"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50" w:history="1">
            <w:r w:rsidR="00D55083" w:rsidRPr="00D55083">
              <w:rPr>
                <w:rStyle w:val="-"/>
                <w:rFonts w:ascii="Times New Roman" w:eastAsia="Times New Roman" w:hAnsi="Times New Roman" w:cs="Times New Roman"/>
                <w:noProof/>
                <w:sz w:val="24"/>
                <w:szCs w:val="24"/>
              </w:rPr>
              <w:t>5.2.3 Οργανισμός Β</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_Toc113968650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53</w:t>
            </w:r>
            <w:r w:rsidR="00D55083" w:rsidRPr="00D55083">
              <w:rPr>
                <w:rFonts w:ascii="Times New Roman" w:hAnsi="Times New Roman" w:cs="Times New Roman"/>
                <w:noProof/>
                <w:webHidden/>
                <w:sz w:val="24"/>
                <w:szCs w:val="24"/>
              </w:rPr>
              <w:fldChar w:fldCharType="end"/>
            </w:r>
          </w:hyperlink>
        </w:p>
        <w:p w14:paraId="4FBA7119" w14:textId="4DE1D67C"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51" w:history="1">
            <w:r w:rsidR="00D55083" w:rsidRPr="00D55083">
              <w:rPr>
                <w:rStyle w:val="-"/>
                <w:rFonts w:ascii="Times New Roman" w:eastAsia="Times New Roman" w:hAnsi="Times New Roman" w:cs="Times New Roman"/>
                <w:noProof/>
                <w:sz w:val="24"/>
                <w:szCs w:val="24"/>
              </w:rPr>
              <w:t>5.2.3 Οργανισμός Γ</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_Toc113968651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54</w:t>
            </w:r>
            <w:r w:rsidR="00D55083" w:rsidRPr="00D55083">
              <w:rPr>
                <w:rFonts w:ascii="Times New Roman" w:hAnsi="Times New Roman" w:cs="Times New Roman"/>
                <w:noProof/>
                <w:webHidden/>
                <w:sz w:val="24"/>
                <w:szCs w:val="24"/>
              </w:rPr>
              <w:fldChar w:fldCharType="end"/>
            </w:r>
          </w:hyperlink>
        </w:p>
        <w:p w14:paraId="3E91A04D" w14:textId="0F81C8DA"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52" w:history="1">
            <w:r w:rsidR="00D55083" w:rsidRPr="00D55083">
              <w:rPr>
                <w:rStyle w:val="-"/>
                <w:rFonts w:ascii="Times New Roman" w:eastAsia="Times New Roman" w:hAnsi="Times New Roman" w:cs="Times New Roman"/>
                <w:noProof/>
                <w:sz w:val="24"/>
                <w:szCs w:val="24"/>
              </w:rPr>
              <w:t>5.3 Αποτελέσματα σχετικά με τις ρουτίνες, διαδικασίες, σχέδια και πρόβες για τον χειρισμό και την αντιμετώπιση των περιστατικών</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_Toc113968652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55</w:t>
            </w:r>
            <w:r w:rsidR="00D55083" w:rsidRPr="00D55083">
              <w:rPr>
                <w:rFonts w:ascii="Times New Roman" w:hAnsi="Times New Roman" w:cs="Times New Roman"/>
                <w:noProof/>
                <w:webHidden/>
                <w:sz w:val="24"/>
                <w:szCs w:val="24"/>
              </w:rPr>
              <w:fldChar w:fldCharType="end"/>
            </w:r>
          </w:hyperlink>
        </w:p>
        <w:p w14:paraId="73BF8A1A" w14:textId="7E9CB6A8"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53" w:history="1">
            <w:r w:rsidR="00D55083" w:rsidRPr="00D55083">
              <w:rPr>
                <w:rStyle w:val="-"/>
                <w:rFonts w:ascii="Times New Roman" w:eastAsia="Times New Roman" w:hAnsi="Times New Roman" w:cs="Times New Roman"/>
                <w:noProof/>
                <w:sz w:val="24"/>
                <w:szCs w:val="24"/>
              </w:rPr>
              <w:t>5.3.1 Finance</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_Toc113968653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55</w:t>
            </w:r>
            <w:r w:rsidR="00D55083" w:rsidRPr="00D55083">
              <w:rPr>
                <w:rFonts w:ascii="Times New Roman" w:hAnsi="Times New Roman" w:cs="Times New Roman"/>
                <w:noProof/>
                <w:webHidden/>
                <w:sz w:val="24"/>
                <w:szCs w:val="24"/>
              </w:rPr>
              <w:fldChar w:fldCharType="end"/>
            </w:r>
          </w:hyperlink>
        </w:p>
        <w:p w14:paraId="16220960" w14:textId="44605309"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54" w:history="1">
            <w:r w:rsidR="00D55083" w:rsidRPr="00D55083">
              <w:rPr>
                <w:rStyle w:val="-"/>
                <w:rFonts w:ascii="Times New Roman" w:eastAsia="Times New Roman" w:hAnsi="Times New Roman" w:cs="Times New Roman"/>
                <w:noProof/>
                <w:sz w:val="24"/>
                <w:szCs w:val="24"/>
              </w:rPr>
              <w:t>5.3.2 Οργανισμός 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_Toc113968654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56</w:t>
            </w:r>
            <w:r w:rsidR="00D55083" w:rsidRPr="00D55083">
              <w:rPr>
                <w:rFonts w:ascii="Times New Roman" w:hAnsi="Times New Roman" w:cs="Times New Roman"/>
                <w:noProof/>
                <w:webHidden/>
                <w:sz w:val="24"/>
                <w:szCs w:val="24"/>
              </w:rPr>
              <w:fldChar w:fldCharType="end"/>
            </w:r>
          </w:hyperlink>
        </w:p>
        <w:p w14:paraId="32CE5A27" w14:textId="0BDD536E"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55" w:history="1">
            <w:r w:rsidR="00D55083" w:rsidRPr="00D55083">
              <w:rPr>
                <w:rStyle w:val="-"/>
                <w:rFonts w:ascii="Times New Roman" w:eastAsia="Times New Roman" w:hAnsi="Times New Roman" w:cs="Times New Roman"/>
                <w:noProof/>
                <w:sz w:val="24"/>
                <w:szCs w:val="24"/>
              </w:rPr>
              <w:t>5.3.3 Οργανισμός Β</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_Toc113968655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58</w:t>
            </w:r>
            <w:r w:rsidR="00D55083" w:rsidRPr="00D55083">
              <w:rPr>
                <w:rFonts w:ascii="Times New Roman" w:hAnsi="Times New Roman" w:cs="Times New Roman"/>
                <w:noProof/>
                <w:webHidden/>
                <w:sz w:val="24"/>
                <w:szCs w:val="24"/>
              </w:rPr>
              <w:fldChar w:fldCharType="end"/>
            </w:r>
          </w:hyperlink>
        </w:p>
        <w:p w14:paraId="31655F70" w14:textId="4586333C"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56" w:history="1">
            <w:r w:rsidR="00D55083" w:rsidRPr="00D55083">
              <w:rPr>
                <w:rStyle w:val="-"/>
                <w:rFonts w:ascii="Times New Roman" w:eastAsia="Times New Roman" w:hAnsi="Times New Roman" w:cs="Times New Roman"/>
                <w:noProof/>
                <w:sz w:val="24"/>
                <w:szCs w:val="24"/>
              </w:rPr>
              <w:t>5.3.4 Οργανισμός Γ</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_Toc113968656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61</w:t>
            </w:r>
            <w:r w:rsidR="00D55083" w:rsidRPr="00D55083">
              <w:rPr>
                <w:rFonts w:ascii="Times New Roman" w:hAnsi="Times New Roman" w:cs="Times New Roman"/>
                <w:noProof/>
                <w:webHidden/>
                <w:sz w:val="24"/>
                <w:szCs w:val="24"/>
              </w:rPr>
              <w:fldChar w:fldCharType="end"/>
            </w:r>
          </w:hyperlink>
        </w:p>
        <w:p w14:paraId="190B1A4A" w14:textId="405147AC"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57" w:history="1">
            <w:r w:rsidR="00D55083" w:rsidRPr="00D55083">
              <w:rPr>
                <w:rStyle w:val="-"/>
                <w:rFonts w:ascii="Times New Roman" w:eastAsia="Times New Roman" w:hAnsi="Times New Roman" w:cs="Times New Roman"/>
                <w:noProof/>
                <w:sz w:val="24"/>
                <w:szCs w:val="24"/>
              </w:rPr>
              <w:t>5.4 Αποτελέσματα σχετικά με τον αντίκτυπο στους οργανισμούς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_Toc113968657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62</w:t>
            </w:r>
            <w:r w:rsidR="00D55083" w:rsidRPr="00D55083">
              <w:rPr>
                <w:rFonts w:ascii="Times New Roman" w:hAnsi="Times New Roman" w:cs="Times New Roman"/>
                <w:noProof/>
                <w:webHidden/>
                <w:sz w:val="24"/>
                <w:szCs w:val="24"/>
              </w:rPr>
              <w:fldChar w:fldCharType="end"/>
            </w:r>
          </w:hyperlink>
        </w:p>
        <w:p w14:paraId="59FC511D" w14:textId="358F2DA3"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58" w:history="1">
            <w:r w:rsidR="00D55083" w:rsidRPr="00D55083">
              <w:rPr>
                <w:rStyle w:val="-"/>
                <w:rFonts w:ascii="Times New Roman" w:eastAsia="Times New Roman" w:hAnsi="Times New Roman" w:cs="Times New Roman"/>
                <w:noProof/>
                <w:sz w:val="24"/>
                <w:szCs w:val="24"/>
              </w:rPr>
              <w:t>5.4.1 Finance</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_Toc113968658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62</w:t>
            </w:r>
            <w:r w:rsidR="00D55083" w:rsidRPr="00D55083">
              <w:rPr>
                <w:rFonts w:ascii="Times New Roman" w:hAnsi="Times New Roman" w:cs="Times New Roman"/>
                <w:noProof/>
                <w:webHidden/>
                <w:sz w:val="24"/>
                <w:szCs w:val="24"/>
              </w:rPr>
              <w:fldChar w:fldCharType="end"/>
            </w:r>
          </w:hyperlink>
        </w:p>
        <w:p w14:paraId="3FC0A345" w14:textId="406F4E9C"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59" w:history="1">
            <w:r w:rsidR="00D55083" w:rsidRPr="00D55083">
              <w:rPr>
                <w:rStyle w:val="-"/>
                <w:rFonts w:ascii="Times New Roman" w:eastAsia="Times New Roman" w:hAnsi="Times New Roman" w:cs="Times New Roman"/>
                <w:noProof/>
                <w:sz w:val="24"/>
                <w:szCs w:val="24"/>
              </w:rPr>
              <w:t>5.4.2 Οργανισμός 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_Toc113968659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63</w:t>
            </w:r>
            <w:r w:rsidR="00D55083" w:rsidRPr="00D55083">
              <w:rPr>
                <w:rFonts w:ascii="Times New Roman" w:hAnsi="Times New Roman" w:cs="Times New Roman"/>
                <w:noProof/>
                <w:webHidden/>
                <w:sz w:val="24"/>
                <w:szCs w:val="24"/>
              </w:rPr>
              <w:fldChar w:fldCharType="end"/>
            </w:r>
          </w:hyperlink>
        </w:p>
        <w:p w14:paraId="5C4470D2" w14:textId="6A5CE57A"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60" w:history="1">
            <w:r w:rsidR="00D55083" w:rsidRPr="00D55083">
              <w:rPr>
                <w:rStyle w:val="-"/>
                <w:rFonts w:ascii="Times New Roman" w:eastAsia="Times New Roman" w:hAnsi="Times New Roman" w:cs="Times New Roman"/>
                <w:noProof/>
                <w:sz w:val="24"/>
                <w:szCs w:val="24"/>
              </w:rPr>
              <w:t>5.4.3 Οργανισμός Β</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_Toc113968660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63</w:t>
            </w:r>
            <w:r w:rsidR="00D55083" w:rsidRPr="00D55083">
              <w:rPr>
                <w:rFonts w:ascii="Times New Roman" w:hAnsi="Times New Roman" w:cs="Times New Roman"/>
                <w:noProof/>
                <w:webHidden/>
                <w:sz w:val="24"/>
                <w:szCs w:val="24"/>
              </w:rPr>
              <w:fldChar w:fldCharType="end"/>
            </w:r>
          </w:hyperlink>
        </w:p>
        <w:p w14:paraId="48A91190" w14:textId="1CF8AF9C"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61" w:history="1">
            <w:r w:rsidR="00D55083" w:rsidRPr="00D55083">
              <w:rPr>
                <w:rStyle w:val="-"/>
                <w:rFonts w:ascii="Times New Roman" w:eastAsia="Times New Roman" w:hAnsi="Times New Roman" w:cs="Times New Roman"/>
                <w:noProof/>
                <w:sz w:val="24"/>
                <w:szCs w:val="24"/>
              </w:rPr>
              <w:t>5.4.4 Οργανισμός Γ</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_Toc113968661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63</w:t>
            </w:r>
            <w:r w:rsidR="00D55083" w:rsidRPr="00D55083">
              <w:rPr>
                <w:rFonts w:ascii="Times New Roman" w:hAnsi="Times New Roman" w:cs="Times New Roman"/>
                <w:noProof/>
                <w:webHidden/>
                <w:sz w:val="24"/>
                <w:szCs w:val="24"/>
              </w:rPr>
              <w:fldChar w:fldCharType="end"/>
            </w:r>
          </w:hyperlink>
        </w:p>
        <w:p w14:paraId="1913A306" w14:textId="6FE9593C"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62" w:history="1">
            <w:r w:rsidR="00D55083" w:rsidRPr="00D55083">
              <w:rPr>
                <w:rStyle w:val="-"/>
                <w:rFonts w:ascii="Times New Roman" w:eastAsia="Times New Roman" w:hAnsi="Times New Roman" w:cs="Times New Roman"/>
                <w:noProof/>
                <w:sz w:val="24"/>
                <w:szCs w:val="24"/>
              </w:rPr>
              <w:t>5.5 Αποτελέσματα σχετικά με την επιρροή του ανθρώπινου παράγοντα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_Toc113968662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63</w:t>
            </w:r>
            <w:r w:rsidR="00D55083" w:rsidRPr="00D55083">
              <w:rPr>
                <w:rFonts w:ascii="Times New Roman" w:hAnsi="Times New Roman" w:cs="Times New Roman"/>
                <w:noProof/>
                <w:webHidden/>
                <w:sz w:val="24"/>
                <w:szCs w:val="24"/>
              </w:rPr>
              <w:fldChar w:fldCharType="end"/>
            </w:r>
          </w:hyperlink>
        </w:p>
        <w:p w14:paraId="2161CB43" w14:textId="509B2D4D"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63" w:history="1">
            <w:r w:rsidR="00D55083" w:rsidRPr="00D55083">
              <w:rPr>
                <w:rStyle w:val="-"/>
                <w:rFonts w:ascii="Times New Roman" w:eastAsia="Times New Roman" w:hAnsi="Times New Roman" w:cs="Times New Roman"/>
                <w:noProof/>
                <w:sz w:val="24"/>
                <w:szCs w:val="24"/>
              </w:rPr>
              <w:t>5.5.1 Finance</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_Toc113968663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63</w:t>
            </w:r>
            <w:r w:rsidR="00D55083" w:rsidRPr="00D55083">
              <w:rPr>
                <w:rFonts w:ascii="Times New Roman" w:hAnsi="Times New Roman" w:cs="Times New Roman"/>
                <w:noProof/>
                <w:webHidden/>
                <w:sz w:val="24"/>
                <w:szCs w:val="24"/>
              </w:rPr>
              <w:fldChar w:fldCharType="end"/>
            </w:r>
          </w:hyperlink>
        </w:p>
        <w:p w14:paraId="3FBF9804" w14:textId="40D3A31B"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64" w:history="1">
            <w:r w:rsidR="00D55083" w:rsidRPr="00D55083">
              <w:rPr>
                <w:rStyle w:val="-"/>
                <w:rFonts w:ascii="Times New Roman" w:eastAsia="Times New Roman" w:hAnsi="Times New Roman" w:cs="Times New Roman"/>
                <w:noProof/>
                <w:sz w:val="24"/>
                <w:szCs w:val="24"/>
              </w:rPr>
              <w:t>5.5.2 Οργανισμός 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_Toc113968664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64</w:t>
            </w:r>
            <w:r w:rsidR="00D55083" w:rsidRPr="00D55083">
              <w:rPr>
                <w:rFonts w:ascii="Times New Roman" w:hAnsi="Times New Roman" w:cs="Times New Roman"/>
                <w:noProof/>
                <w:webHidden/>
                <w:sz w:val="24"/>
                <w:szCs w:val="24"/>
              </w:rPr>
              <w:fldChar w:fldCharType="end"/>
            </w:r>
          </w:hyperlink>
        </w:p>
        <w:p w14:paraId="3437A0A7" w14:textId="2B026808"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65" w:history="1">
            <w:r w:rsidR="00D55083" w:rsidRPr="00D55083">
              <w:rPr>
                <w:rStyle w:val="-"/>
                <w:rFonts w:ascii="Times New Roman" w:eastAsia="Times New Roman" w:hAnsi="Times New Roman" w:cs="Times New Roman"/>
                <w:noProof/>
                <w:sz w:val="24"/>
                <w:szCs w:val="24"/>
              </w:rPr>
              <w:t>5.5.3 Οργανισμός Β</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_Toc113968665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65</w:t>
            </w:r>
            <w:r w:rsidR="00D55083" w:rsidRPr="00D55083">
              <w:rPr>
                <w:rFonts w:ascii="Times New Roman" w:hAnsi="Times New Roman" w:cs="Times New Roman"/>
                <w:noProof/>
                <w:webHidden/>
                <w:sz w:val="24"/>
                <w:szCs w:val="24"/>
              </w:rPr>
              <w:fldChar w:fldCharType="end"/>
            </w:r>
          </w:hyperlink>
        </w:p>
        <w:p w14:paraId="551B0048" w14:textId="42FC4850" w:rsidR="00D55083" w:rsidRPr="00D55083" w:rsidRDefault="00B95E10">
          <w:pPr>
            <w:pStyle w:val="30"/>
            <w:tabs>
              <w:tab w:val="right" w:leader="dot" w:pos="8290"/>
            </w:tabs>
            <w:rPr>
              <w:rFonts w:ascii="Times New Roman" w:eastAsiaTheme="minorEastAsia" w:hAnsi="Times New Roman" w:cs="Times New Roman"/>
              <w:noProof/>
              <w:sz w:val="24"/>
              <w:szCs w:val="24"/>
              <w:lang w:eastAsia="el-GR"/>
            </w:rPr>
          </w:pPr>
          <w:hyperlink w:anchor="_Toc113968666" w:history="1">
            <w:r w:rsidR="00D55083" w:rsidRPr="00D55083">
              <w:rPr>
                <w:rStyle w:val="-"/>
                <w:rFonts w:ascii="Times New Roman" w:eastAsia="Times New Roman" w:hAnsi="Times New Roman" w:cs="Times New Roman"/>
                <w:noProof/>
                <w:sz w:val="24"/>
                <w:szCs w:val="24"/>
              </w:rPr>
              <w:t>5.5.4 Οργανισμός Γ</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_Toc113968666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67</w:t>
            </w:r>
            <w:r w:rsidR="00D55083" w:rsidRPr="00D55083">
              <w:rPr>
                <w:rFonts w:ascii="Times New Roman" w:hAnsi="Times New Roman" w:cs="Times New Roman"/>
                <w:noProof/>
                <w:webHidden/>
                <w:sz w:val="24"/>
                <w:szCs w:val="24"/>
              </w:rPr>
              <w:fldChar w:fldCharType="end"/>
            </w:r>
          </w:hyperlink>
        </w:p>
        <w:p w14:paraId="07E6AD4A" w14:textId="524DF8D3" w:rsidR="00D55083" w:rsidRPr="00D55083" w:rsidRDefault="00B95E10">
          <w:pPr>
            <w:pStyle w:val="10"/>
            <w:tabs>
              <w:tab w:val="right" w:leader="dot" w:pos="8290"/>
            </w:tabs>
            <w:rPr>
              <w:rFonts w:ascii="Times New Roman" w:eastAsiaTheme="minorEastAsia" w:hAnsi="Times New Roman" w:cs="Times New Roman"/>
              <w:b w:val="0"/>
              <w:bCs w:val="0"/>
              <w:noProof/>
              <w:sz w:val="24"/>
              <w:szCs w:val="24"/>
              <w:lang w:eastAsia="el-GR"/>
            </w:rPr>
          </w:pPr>
          <w:hyperlink w:anchor="_Toc113968667" w:history="1">
            <w:r w:rsidR="00D55083" w:rsidRPr="00D55083">
              <w:rPr>
                <w:rStyle w:val="-"/>
                <w:rFonts w:ascii="Times New Roman" w:hAnsi="Times New Roman" w:cs="Times New Roman"/>
                <w:noProof/>
                <w:sz w:val="24"/>
                <w:szCs w:val="24"/>
              </w:rPr>
              <w:t>ΚΕΦΑΛΑΙΟ 6</w:t>
            </w:r>
            <w:r w:rsidR="00D55083" w:rsidRPr="00D55083">
              <w:rPr>
                <w:rStyle w:val="-"/>
                <w:rFonts w:ascii="Times New Roman" w:hAnsi="Times New Roman" w:cs="Times New Roman"/>
                <w:noProof/>
                <w:sz w:val="24"/>
                <w:szCs w:val="24"/>
                <w:vertAlign w:val="superscript"/>
              </w:rPr>
              <w:t>ο</w:t>
            </w:r>
            <w:r w:rsidR="00D55083" w:rsidRPr="00D55083">
              <w:rPr>
                <w:rStyle w:val="-"/>
                <w:rFonts w:ascii="Times New Roman" w:hAnsi="Times New Roman" w:cs="Times New Roman"/>
                <w:noProof/>
                <w:sz w:val="24"/>
                <w:szCs w:val="24"/>
              </w:rPr>
              <w:t xml:space="preserve"> : ΣΥΜΠΕΡΑΣΜΑΤΑ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_Toc113968667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69</w:t>
            </w:r>
            <w:r w:rsidR="00D55083" w:rsidRPr="00D55083">
              <w:rPr>
                <w:rFonts w:ascii="Times New Roman" w:hAnsi="Times New Roman" w:cs="Times New Roman"/>
                <w:noProof/>
                <w:webHidden/>
                <w:sz w:val="24"/>
                <w:szCs w:val="24"/>
              </w:rPr>
              <w:fldChar w:fldCharType="end"/>
            </w:r>
          </w:hyperlink>
        </w:p>
        <w:p w14:paraId="3792AF46" w14:textId="54403CA8"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68" w:history="1">
            <w:r w:rsidR="00D55083" w:rsidRPr="00D55083">
              <w:rPr>
                <w:rStyle w:val="-"/>
                <w:rFonts w:ascii="Times New Roman" w:eastAsia="Times New Roman" w:hAnsi="Times New Roman" w:cs="Times New Roman"/>
                <w:noProof/>
                <w:sz w:val="24"/>
                <w:szCs w:val="24"/>
              </w:rPr>
              <w:t>6.1 Συμπεράσματα για το πρώτο ερευνητικό ερώτημα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_Toc113968668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69</w:t>
            </w:r>
            <w:r w:rsidR="00D55083" w:rsidRPr="00D55083">
              <w:rPr>
                <w:rFonts w:ascii="Times New Roman" w:hAnsi="Times New Roman" w:cs="Times New Roman"/>
                <w:noProof/>
                <w:webHidden/>
                <w:sz w:val="24"/>
                <w:szCs w:val="24"/>
              </w:rPr>
              <w:fldChar w:fldCharType="end"/>
            </w:r>
          </w:hyperlink>
        </w:p>
        <w:p w14:paraId="115ADD89" w14:textId="4B695256"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69" w:history="1">
            <w:r w:rsidR="00D55083" w:rsidRPr="00D55083">
              <w:rPr>
                <w:rStyle w:val="-"/>
                <w:rFonts w:ascii="Times New Roman" w:eastAsia="Times New Roman" w:hAnsi="Times New Roman" w:cs="Times New Roman"/>
                <w:noProof/>
                <w:sz w:val="24"/>
                <w:szCs w:val="24"/>
              </w:rPr>
              <w:t>6.2 Συμπεράσματα για το δεύτερο ερευνητικό ερώτημα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_Toc113968669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71</w:t>
            </w:r>
            <w:r w:rsidR="00D55083" w:rsidRPr="00D55083">
              <w:rPr>
                <w:rFonts w:ascii="Times New Roman" w:hAnsi="Times New Roman" w:cs="Times New Roman"/>
                <w:noProof/>
                <w:webHidden/>
                <w:sz w:val="24"/>
                <w:szCs w:val="24"/>
              </w:rPr>
              <w:fldChar w:fldCharType="end"/>
            </w:r>
          </w:hyperlink>
        </w:p>
        <w:p w14:paraId="65F180B9" w14:textId="318646D4"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70" w:history="1">
            <w:r w:rsidR="00D55083" w:rsidRPr="00D55083">
              <w:rPr>
                <w:rStyle w:val="-"/>
                <w:rFonts w:ascii="Times New Roman" w:eastAsia="Times New Roman" w:hAnsi="Times New Roman" w:cs="Times New Roman"/>
                <w:noProof/>
                <w:sz w:val="24"/>
                <w:szCs w:val="24"/>
              </w:rPr>
              <w:t>6.3 Συμπεράσματα για το τρίτο ερευνητικό ερώτημα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_Toc113968670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74</w:t>
            </w:r>
            <w:r w:rsidR="00D55083" w:rsidRPr="00D55083">
              <w:rPr>
                <w:rFonts w:ascii="Times New Roman" w:hAnsi="Times New Roman" w:cs="Times New Roman"/>
                <w:noProof/>
                <w:webHidden/>
                <w:sz w:val="24"/>
                <w:szCs w:val="24"/>
              </w:rPr>
              <w:fldChar w:fldCharType="end"/>
            </w:r>
          </w:hyperlink>
        </w:p>
        <w:p w14:paraId="7CE41CA2" w14:textId="27E6FA53"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71" w:history="1">
            <w:r w:rsidR="00D55083" w:rsidRPr="00D55083">
              <w:rPr>
                <w:rStyle w:val="-"/>
                <w:rFonts w:ascii="Times New Roman" w:eastAsia="Times New Roman" w:hAnsi="Times New Roman" w:cs="Times New Roman"/>
                <w:noProof/>
                <w:sz w:val="24"/>
                <w:szCs w:val="24"/>
              </w:rPr>
              <w:t>6.4 Συμπεράσματα για το τέταρτο ερευνητικό ερώτημα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_Toc113968671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75</w:t>
            </w:r>
            <w:r w:rsidR="00D55083" w:rsidRPr="00D55083">
              <w:rPr>
                <w:rFonts w:ascii="Times New Roman" w:hAnsi="Times New Roman" w:cs="Times New Roman"/>
                <w:noProof/>
                <w:webHidden/>
                <w:sz w:val="24"/>
                <w:szCs w:val="24"/>
              </w:rPr>
              <w:fldChar w:fldCharType="end"/>
            </w:r>
          </w:hyperlink>
        </w:p>
        <w:p w14:paraId="562B747A" w14:textId="4AB4E4AB" w:rsidR="00D55083" w:rsidRPr="00D55083" w:rsidRDefault="00B95E10">
          <w:pPr>
            <w:pStyle w:val="10"/>
            <w:tabs>
              <w:tab w:val="right" w:leader="dot" w:pos="8290"/>
            </w:tabs>
            <w:rPr>
              <w:rFonts w:ascii="Times New Roman" w:eastAsiaTheme="minorEastAsia" w:hAnsi="Times New Roman" w:cs="Times New Roman"/>
              <w:b w:val="0"/>
              <w:bCs w:val="0"/>
              <w:noProof/>
              <w:sz w:val="24"/>
              <w:szCs w:val="24"/>
              <w:lang w:eastAsia="el-GR"/>
            </w:rPr>
          </w:pPr>
          <w:hyperlink w:anchor="_Toc113968672" w:history="1">
            <w:r w:rsidR="00D55083" w:rsidRPr="00D55083">
              <w:rPr>
                <w:rStyle w:val="-"/>
                <w:rFonts w:ascii="Times New Roman" w:hAnsi="Times New Roman" w:cs="Times New Roman"/>
                <w:noProof/>
                <w:sz w:val="24"/>
                <w:szCs w:val="24"/>
              </w:rPr>
              <w:t>ΚΕΦΑΛΑΙΟ 7</w:t>
            </w:r>
            <w:r w:rsidR="00D55083" w:rsidRPr="00D55083">
              <w:rPr>
                <w:rStyle w:val="-"/>
                <w:rFonts w:ascii="Times New Roman" w:hAnsi="Times New Roman" w:cs="Times New Roman"/>
                <w:noProof/>
                <w:sz w:val="24"/>
                <w:szCs w:val="24"/>
                <w:vertAlign w:val="superscript"/>
              </w:rPr>
              <w:t>ο</w:t>
            </w:r>
            <w:r w:rsidR="00D55083" w:rsidRPr="00D55083">
              <w:rPr>
                <w:rStyle w:val="-"/>
                <w:rFonts w:ascii="Times New Roman" w:hAnsi="Times New Roman" w:cs="Times New Roman"/>
                <w:noProof/>
                <w:sz w:val="24"/>
                <w:szCs w:val="24"/>
              </w:rPr>
              <w:t>: Γενικά Συμπεράσματα – Προτάσεις και Μελλοντική έρευνα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_Toc113968672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80</w:t>
            </w:r>
            <w:r w:rsidR="00D55083" w:rsidRPr="00D55083">
              <w:rPr>
                <w:rFonts w:ascii="Times New Roman" w:hAnsi="Times New Roman" w:cs="Times New Roman"/>
                <w:noProof/>
                <w:webHidden/>
                <w:sz w:val="24"/>
                <w:szCs w:val="24"/>
              </w:rPr>
              <w:fldChar w:fldCharType="end"/>
            </w:r>
          </w:hyperlink>
        </w:p>
        <w:p w14:paraId="5C204F73" w14:textId="1CBA255D"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73" w:history="1">
            <w:r w:rsidR="00D55083" w:rsidRPr="00D55083">
              <w:rPr>
                <w:rStyle w:val="-"/>
                <w:rFonts w:ascii="Times New Roman" w:eastAsia="Times New Roman" w:hAnsi="Times New Roman" w:cs="Times New Roman"/>
                <w:noProof/>
                <w:sz w:val="24"/>
                <w:szCs w:val="24"/>
              </w:rPr>
              <w:t>7.1 Γενικά Συμπεράσματα – Προτάσεις</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_Toc113968673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80</w:t>
            </w:r>
            <w:r w:rsidR="00D55083" w:rsidRPr="00D55083">
              <w:rPr>
                <w:rFonts w:ascii="Times New Roman" w:hAnsi="Times New Roman" w:cs="Times New Roman"/>
                <w:noProof/>
                <w:webHidden/>
                <w:sz w:val="24"/>
                <w:szCs w:val="24"/>
              </w:rPr>
              <w:fldChar w:fldCharType="end"/>
            </w:r>
          </w:hyperlink>
        </w:p>
        <w:p w14:paraId="5E94D487" w14:textId="4EDAC730" w:rsidR="00D55083" w:rsidRPr="00D55083" w:rsidRDefault="00B95E10">
          <w:pPr>
            <w:pStyle w:val="20"/>
            <w:tabs>
              <w:tab w:val="right" w:leader="dot" w:pos="8290"/>
            </w:tabs>
            <w:rPr>
              <w:rFonts w:ascii="Times New Roman" w:eastAsiaTheme="minorEastAsia" w:hAnsi="Times New Roman" w:cs="Times New Roman"/>
              <w:i w:val="0"/>
              <w:iCs w:val="0"/>
              <w:noProof/>
              <w:sz w:val="24"/>
              <w:szCs w:val="24"/>
              <w:lang w:eastAsia="el-GR"/>
            </w:rPr>
          </w:pPr>
          <w:hyperlink w:anchor="_Toc113968674" w:history="1">
            <w:r w:rsidR="00D55083" w:rsidRPr="00D55083">
              <w:rPr>
                <w:rStyle w:val="-"/>
                <w:rFonts w:ascii="Times New Roman" w:eastAsia="Times New Roman" w:hAnsi="Times New Roman" w:cs="Times New Roman"/>
                <w:noProof/>
                <w:sz w:val="24"/>
                <w:szCs w:val="24"/>
              </w:rPr>
              <w:t>7.2 Μελλοντική Έρευνα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_Toc113968674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83</w:t>
            </w:r>
            <w:r w:rsidR="00D55083" w:rsidRPr="00D55083">
              <w:rPr>
                <w:rFonts w:ascii="Times New Roman" w:hAnsi="Times New Roman" w:cs="Times New Roman"/>
                <w:noProof/>
                <w:webHidden/>
                <w:sz w:val="24"/>
                <w:szCs w:val="24"/>
              </w:rPr>
              <w:fldChar w:fldCharType="end"/>
            </w:r>
          </w:hyperlink>
        </w:p>
        <w:p w14:paraId="0EAA3283" w14:textId="5D39FB26" w:rsidR="00D55083" w:rsidRDefault="00B95E10">
          <w:pPr>
            <w:pStyle w:val="10"/>
            <w:tabs>
              <w:tab w:val="right" w:leader="dot" w:pos="8290"/>
            </w:tabs>
            <w:rPr>
              <w:rFonts w:eastAsiaTheme="minorEastAsia"/>
              <w:b w:val="0"/>
              <w:bCs w:val="0"/>
              <w:noProof/>
              <w:lang w:eastAsia="el-GR"/>
            </w:rPr>
          </w:pPr>
          <w:hyperlink w:anchor="_Toc113968675" w:history="1">
            <w:r w:rsidR="00D55083" w:rsidRPr="00D55083">
              <w:rPr>
                <w:rStyle w:val="-"/>
                <w:rFonts w:ascii="Times New Roman" w:eastAsia="Times New Roman" w:hAnsi="Times New Roman" w:cs="Times New Roman"/>
                <w:noProof/>
                <w:sz w:val="24"/>
                <w:szCs w:val="24"/>
              </w:rPr>
              <w:t>Βιβλιογραφία</w:t>
            </w:r>
            <w:r w:rsidR="00D55083" w:rsidRPr="00D55083">
              <w:rPr>
                <w:rFonts w:ascii="Times New Roman" w:hAnsi="Times New Roman" w:cs="Times New Roman"/>
                <w:noProof/>
                <w:webHidden/>
                <w:sz w:val="24"/>
                <w:szCs w:val="24"/>
              </w:rPr>
              <w:tab/>
            </w:r>
            <w:r w:rsidR="00D55083" w:rsidRPr="00D55083">
              <w:rPr>
                <w:rFonts w:ascii="Times New Roman" w:hAnsi="Times New Roman" w:cs="Times New Roman"/>
                <w:noProof/>
                <w:webHidden/>
                <w:sz w:val="24"/>
                <w:szCs w:val="24"/>
              </w:rPr>
              <w:fldChar w:fldCharType="begin"/>
            </w:r>
            <w:r w:rsidR="00D55083" w:rsidRPr="00D55083">
              <w:rPr>
                <w:rFonts w:ascii="Times New Roman" w:hAnsi="Times New Roman" w:cs="Times New Roman"/>
                <w:noProof/>
                <w:webHidden/>
                <w:sz w:val="24"/>
                <w:szCs w:val="24"/>
              </w:rPr>
              <w:instrText xml:space="preserve"> PAGEREF _Toc113968675 \h </w:instrText>
            </w:r>
            <w:r w:rsidR="00D55083" w:rsidRPr="00D55083">
              <w:rPr>
                <w:rFonts w:ascii="Times New Roman" w:hAnsi="Times New Roman" w:cs="Times New Roman"/>
                <w:noProof/>
                <w:webHidden/>
                <w:sz w:val="24"/>
                <w:szCs w:val="24"/>
              </w:rPr>
            </w:r>
            <w:r w:rsidR="00D55083" w:rsidRPr="00D55083">
              <w:rPr>
                <w:rFonts w:ascii="Times New Roman" w:hAnsi="Times New Roman" w:cs="Times New Roman"/>
                <w:noProof/>
                <w:webHidden/>
                <w:sz w:val="24"/>
                <w:szCs w:val="24"/>
              </w:rPr>
              <w:fldChar w:fldCharType="separate"/>
            </w:r>
            <w:r w:rsidR="006E7867">
              <w:rPr>
                <w:rFonts w:ascii="Times New Roman" w:hAnsi="Times New Roman" w:cs="Times New Roman"/>
                <w:noProof/>
                <w:webHidden/>
                <w:sz w:val="24"/>
                <w:szCs w:val="24"/>
              </w:rPr>
              <w:t>8</w:t>
            </w:r>
            <w:bookmarkStart w:id="1" w:name="_GoBack"/>
            <w:bookmarkEnd w:id="1"/>
            <w:r w:rsidR="006E7867">
              <w:rPr>
                <w:rFonts w:ascii="Times New Roman" w:hAnsi="Times New Roman" w:cs="Times New Roman"/>
                <w:noProof/>
                <w:webHidden/>
                <w:sz w:val="24"/>
                <w:szCs w:val="24"/>
              </w:rPr>
              <w:t>4</w:t>
            </w:r>
            <w:r w:rsidR="00D55083" w:rsidRPr="00D55083">
              <w:rPr>
                <w:rFonts w:ascii="Times New Roman" w:hAnsi="Times New Roman" w:cs="Times New Roman"/>
                <w:noProof/>
                <w:webHidden/>
                <w:sz w:val="24"/>
                <w:szCs w:val="24"/>
              </w:rPr>
              <w:fldChar w:fldCharType="end"/>
            </w:r>
          </w:hyperlink>
        </w:p>
        <w:p w14:paraId="66E3AE1E" w14:textId="32607B8C" w:rsidR="00366A30" w:rsidRPr="001760D7" w:rsidRDefault="00366A30" w:rsidP="00747F87">
          <w:pPr>
            <w:spacing w:line="276" w:lineRule="auto"/>
            <w:jc w:val="both"/>
            <w:rPr>
              <w:rFonts w:ascii="Times New Roman" w:hAnsi="Times New Roman" w:cs="Times New Roman"/>
            </w:rPr>
          </w:pPr>
          <w:r w:rsidRPr="00747F87">
            <w:rPr>
              <w:rFonts w:ascii="Times New Roman" w:hAnsi="Times New Roman" w:cs="Times New Roman"/>
              <w:b/>
              <w:bCs/>
            </w:rPr>
            <w:fldChar w:fldCharType="end"/>
          </w:r>
        </w:p>
      </w:sdtContent>
    </w:sdt>
    <w:p w14:paraId="679953D2" w14:textId="77777777" w:rsidR="00F46CB8" w:rsidRPr="001760D7" w:rsidRDefault="00F46CB8" w:rsidP="001760D7">
      <w:pPr>
        <w:pStyle w:val="1"/>
        <w:spacing w:before="120" w:after="120" w:line="276" w:lineRule="auto"/>
        <w:rPr>
          <w:rStyle w:val="-"/>
          <w:rFonts w:cs="Times New Roman"/>
          <w:caps/>
          <w:noProof/>
          <w:sz w:val="20"/>
          <w:szCs w:val="20"/>
        </w:rPr>
      </w:pPr>
    </w:p>
    <w:p w14:paraId="101643DD" w14:textId="77777777" w:rsidR="00366A30" w:rsidRPr="001760D7" w:rsidRDefault="00366A30" w:rsidP="001760D7">
      <w:pPr>
        <w:spacing w:line="276" w:lineRule="auto"/>
        <w:rPr>
          <w:rFonts w:ascii="Times New Roman" w:eastAsia="Times New Roman" w:hAnsi="Times New Roman" w:cs="Times New Roman"/>
          <w:b/>
          <w:bCs/>
          <w:color w:val="000000" w:themeColor="text1"/>
          <w:sz w:val="28"/>
          <w:szCs w:val="28"/>
          <w:lang w:eastAsia="el-GR"/>
        </w:rPr>
      </w:pPr>
      <w:r w:rsidRPr="001760D7">
        <w:rPr>
          <w:rFonts w:ascii="Times New Roman" w:eastAsia="Times New Roman" w:hAnsi="Times New Roman" w:cs="Times New Roman"/>
        </w:rPr>
        <w:br w:type="page"/>
      </w:r>
    </w:p>
    <w:p w14:paraId="09EE9FE4" w14:textId="26867A80" w:rsidR="00F46CB8" w:rsidRPr="001760D7" w:rsidRDefault="00F46CB8" w:rsidP="001760D7">
      <w:pPr>
        <w:pStyle w:val="1"/>
        <w:spacing w:before="120" w:after="120" w:line="276" w:lineRule="auto"/>
        <w:rPr>
          <w:rFonts w:eastAsia="Times New Roman" w:cs="Times New Roman"/>
        </w:rPr>
      </w:pPr>
      <w:bookmarkStart w:id="2" w:name="_Toc113968604"/>
      <w:r w:rsidRPr="001760D7">
        <w:rPr>
          <w:rFonts w:eastAsia="Times New Roman" w:cs="Times New Roman"/>
        </w:rPr>
        <w:lastRenderedPageBreak/>
        <w:t>Πίνακας Εικόνων</w:t>
      </w:r>
      <w:bookmarkEnd w:id="2"/>
    </w:p>
    <w:p w14:paraId="3BCD2488" w14:textId="77777777" w:rsidR="001760D7" w:rsidRPr="001760D7" w:rsidRDefault="001760D7" w:rsidP="001760D7">
      <w:pPr>
        <w:pStyle w:val="af"/>
        <w:tabs>
          <w:tab w:val="right" w:leader="dot" w:pos="8290"/>
        </w:tabs>
        <w:spacing w:line="276" w:lineRule="auto"/>
        <w:jc w:val="both"/>
        <w:rPr>
          <w:rFonts w:ascii="Times New Roman" w:eastAsiaTheme="minorEastAsia" w:hAnsi="Times New Roman" w:cs="Times New Roman"/>
          <w:caps w:val="0"/>
          <w:noProof/>
          <w:sz w:val="24"/>
          <w:szCs w:val="24"/>
          <w:lang w:eastAsia="el-GR"/>
        </w:rPr>
      </w:pPr>
      <w:r w:rsidRPr="001760D7">
        <w:rPr>
          <w:rFonts w:ascii="Times New Roman" w:hAnsi="Times New Roman" w:cs="Times New Roman"/>
        </w:rPr>
        <w:fldChar w:fldCharType="begin"/>
      </w:r>
      <w:r w:rsidRPr="001760D7">
        <w:rPr>
          <w:rFonts w:ascii="Times New Roman" w:hAnsi="Times New Roman" w:cs="Times New Roman"/>
        </w:rPr>
        <w:instrText xml:space="preserve"> TOC \h \z \c "Εικόνα" </w:instrText>
      </w:r>
      <w:r w:rsidRPr="001760D7">
        <w:rPr>
          <w:rFonts w:ascii="Times New Roman" w:hAnsi="Times New Roman" w:cs="Times New Roman"/>
        </w:rPr>
        <w:fldChar w:fldCharType="separate"/>
      </w:r>
      <w:hyperlink w:anchor="_Toc113912902" w:history="1">
        <w:r w:rsidRPr="001760D7">
          <w:rPr>
            <w:rStyle w:val="-"/>
            <w:rFonts w:ascii="Times New Roman" w:hAnsi="Times New Roman" w:cs="Times New Roman"/>
            <w:noProof/>
          </w:rPr>
          <w:t>Εικόνα 1: Κύκλος ζωής απόκρισης περιστατικού</w:t>
        </w:r>
        <w:r w:rsidRPr="001760D7">
          <w:rPr>
            <w:rFonts w:ascii="Times New Roman" w:hAnsi="Times New Roman" w:cs="Times New Roman"/>
            <w:noProof/>
            <w:webHidden/>
          </w:rPr>
          <w:tab/>
        </w:r>
        <w:r w:rsidRPr="001760D7">
          <w:rPr>
            <w:rFonts w:ascii="Times New Roman" w:hAnsi="Times New Roman" w:cs="Times New Roman"/>
            <w:noProof/>
            <w:webHidden/>
          </w:rPr>
          <w:fldChar w:fldCharType="begin"/>
        </w:r>
        <w:r w:rsidRPr="001760D7">
          <w:rPr>
            <w:rFonts w:ascii="Times New Roman" w:hAnsi="Times New Roman" w:cs="Times New Roman"/>
            <w:noProof/>
            <w:webHidden/>
          </w:rPr>
          <w:instrText xml:space="preserve"> PAGEREF _Toc113912902 \h </w:instrText>
        </w:r>
        <w:r w:rsidRPr="001760D7">
          <w:rPr>
            <w:rFonts w:ascii="Times New Roman" w:hAnsi="Times New Roman" w:cs="Times New Roman"/>
            <w:noProof/>
            <w:webHidden/>
          </w:rPr>
        </w:r>
        <w:r w:rsidRPr="001760D7">
          <w:rPr>
            <w:rFonts w:ascii="Times New Roman" w:hAnsi="Times New Roman" w:cs="Times New Roman"/>
            <w:noProof/>
            <w:webHidden/>
          </w:rPr>
          <w:fldChar w:fldCharType="separate"/>
        </w:r>
        <w:r w:rsidR="006E7867">
          <w:rPr>
            <w:rFonts w:ascii="Times New Roman" w:hAnsi="Times New Roman" w:cs="Times New Roman"/>
            <w:noProof/>
            <w:webHidden/>
          </w:rPr>
          <w:t>11</w:t>
        </w:r>
        <w:r w:rsidRPr="001760D7">
          <w:rPr>
            <w:rFonts w:ascii="Times New Roman" w:hAnsi="Times New Roman" w:cs="Times New Roman"/>
            <w:noProof/>
            <w:webHidden/>
          </w:rPr>
          <w:fldChar w:fldCharType="end"/>
        </w:r>
      </w:hyperlink>
    </w:p>
    <w:p w14:paraId="47FF456E" w14:textId="77777777" w:rsidR="001760D7" w:rsidRPr="001760D7" w:rsidRDefault="00B95E10" w:rsidP="001760D7">
      <w:pPr>
        <w:pStyle w:val="af"/>
        <w:tabs>
          <w:tab w:val="right" w:leader="dot" w:pos="8290"/>
        </w:tabs>
        <w:spacing w:line="276" w:lineRule="auto"/>
        <w:jc w:val="both"/>
        <w:rPr>
          <w:rFonts w:ascii="Times New Roman" w:eastAsiaTheme="minorEastAsia" w:hAnsi="Times New Roman" w:cs="Times New Roman"/>
          <w:caps w:val="0"/>
          <w:noProof/>
          <w:sz w:val="24"/>
          <w:szCs w:val="24"/>
          <w:lang w:eastAsia="el-GR"/>
        </w:rPr>
      </w:pPr>
      <w:hyperlink w:anchor="_Toc113912903" w:history="1">
        <w:r w:rsidR="001760D7" w:rsidRPr="001760D7">
          <w:rPr>
            <w:rStyle w:val="-"/>
            <w:rFonts w:ascii="Times New Roman" w:hAnsi="Times New Roman" w:cs="Times New Roman"/>
            <w:noProof/>
          </w:rPr>
          <w:t>Εικόνα 2 Βήματα βιβλιογραφικής συστηματικής ανασκόπησης</w:t>
        </w:r>
        <w:r w:rsidR="001760D7" w:rsidRPr="001760D7">
          <w:rPr>
            <w:rFonts w:ascii="Times New Roman" w:hAnsi="Times New Roman" w:cs="Times New Roman"/>
            <w:noProof/>
            <w:webHidden/>
          </w:rPr>
          <w:tab/>
        </w:r>
        <w:r w:rsidR="001760D7" w:rsidRPr="001760D7">
          <w:rPr>
            <w:rFonts w:ascii="Times New Roman" w:hAnsi="Times New Roman" w:cs="Times New Roman"/>
            <w:noProof/>
            <w:webHidden/>
          </w:rPr>
          <w:fldChar w:fldCharType="begin"/>
        </w:r>
        <w:r w:rsidR="001760D7" w:rsidRPr="001760D7">
          <w:rPr>
            <w:rFonts w:ascii="Times New Roman" w:hAnsi="Times New Roman" w:cs="Times New Roman"/>
            <w:noProof/>
            <w:webHidden/>
          </w:rPr>
          <w:instrText xml:space="preserve"> PAGEREF _Toc113912903 \h </w:instrText>
        </w:r>
        <w:r w:rsidR="001760D7" w:rsidRPr="001760D7">
          <w:rPr>
            <w:rFonts w:ascii="Times New Roman" w:hAnsi="Times New Roman" w:cs="Times New Roman"/>
            <w:noProof/>
            <w:webHidden/>
          </w:rPr>
        </w:r>
        <w:r w:rsidR="001760D7" w:rsidRPr="001760D7">
          <w:rPr>
            <w:rFonts w:ascii="Times New Roman" w:hAnsi="Times New Roman" w:cs="Times New Roman"/>
            <w:noProof/>
            <w:webHidden/>
          </w:rPr>
          <w:fldChar w:fldCharType="separate"/>
        </w:r>
        <w:r w:rsidR="006E7867">
          <w:rPr>
            <w:rFonts w:ascii="Times New Roman" w:hAnsi="Times New Roman" w:cs="Times New Roman"/>
            <w:noProof/>
            <w:webHidden/>
          </w:rPr>
          <w:t>34</w:t>
        </w:r>
        <w:r w:rsidR="001760D7" w:rsidRPr="001760D7">
          <w:rPr>
            <w:rFonts w:ascii="Times New Roman" w:hAnsi="Times New Roman" w:cs="Times New Roman"/>
            <w:noProof/>
            <w:webHidden/>
          </w:rPr>
          <w:fldChar w:fldCharType="end"/>
        </w:r>
      </w:hyperlink>
    </w:p>
    <w:p w14:paraId="0E09A825" w14:textId="656CBCBA" w:rsidR="001760D7" w:rsidRPr="001760D7" w:rsidRDefault="001760D7" w:rsidP="001760D7">
      <w:pPr>
        <w:spacing w:line="276" w:lineRule="auto"/>
        <w:rPr>
          <w:rFonts w:ascii="Times New Roman" w:eastAsiaTheme="majorEastAsia" w:hAnsi="Times New Roman" w:cs="Times New Roman"/>
          <w:b/>
          <w:bCs/>
          <w:color w:val="000000" w:themeColor="text1"/>
          <w:sz w:val="28"/>
          <w:szCs w:val="28"/>
          <w:lang w:eastAsia="el-GR"/>
        </w:rPr>
      </w:pPr>
      <w:r w:rsidRPr="001760D7">
        <w:rPr>
          <w:rFonts w:ascii="Times New Roman" w:hAnsi="Times New Roman" w:cs="Times New Roman"/>
        </w:rPr>
        <w:fldChar w:fldCharType="end"/>
      </w:r>
      <w:r w:rsidRPr="001760D7">
        <w:rPr>
          <w:rFonts w:ascii="Times New Roman" w:hAnsi="Times New Roman" w:cs="Times New Roman"/>
        </w:rPr>
        <w:br w:type="page"/>
      </w:r>
    </w:p>
    <w:p w14:paraId="2928E237" w14:textId="77777777" w:rsidR="00C31621" w:rsidRPr="00B45B02" w:rsidRDefault="00C31621" w:rsidP="00B45B02">
      <w:pPr>
        <w:pStyle w:val="1"/>
      </w:pPr>
      <w:bookmarkStart w:id="3" w:name="_Toc113968605"/>
      <w:r w:rsidRPr="00B45B02">
        <w:lastRenderedPageBreak/>
        <w:t>ΚΕΦΑΛΑΙΟ 1: Εισαγωγή</w:t>
      </w:r>
      <w:bookmarkEnd w:id="3"/>
    </w:p>
    <w:p w14:paraId="207B20F6" w14:textId="77777777" w:rsidR="00C31621" w:rsidRPr="006E7473" w:rsidRDefault="00C31621" w:rsidP="00B45B02">
      <w:pPr>
        <w:pStyle w:val="2"/>
        <w:rPr>
          <w:rFonts w:eastAsia="Times New Roman"/>
        </w:rPr>
      </w:pPr>
      <w:bookmarkStart w:id="4" w:name="_Toc113968606"/>
      <w:r w:rsidRPr="006E7473">
        <w:rPr>
          <w:rFonts w:eastAsia="Times New Roman"/>
        </w:rPr>
        <w:t>1.1 Πεδίο Εφαρμογής</w:t>
      </w:r>
      <w:bookmarkEnd w:id="4"/>
    </w:p>
    <w:p w14:paraId="5BA1F74D" w14:textId="57C79027" w:rsidR="00B2726F" w:rsidRDefault="00DC3F28" w:rsidP="00D34FE0">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Είτε πρόκειται για μικρούς</w:t>
      </w:r>
      <w:r w:rsidR="00C31621" w:rsidRPr="00D574D9">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είτε για μεγάλους</w:t>
      </w:r>
      <w:r w:rsidR="00C31621" w:rsidRPr="00D574D9">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οργανισμούς</w:t>
      </w:r>
      <w:r w:rsidR="00C31621" w:rsidRPr="00D574D9">
        <w:rPr>
          <w:rFonts w:ascii="Times New Roman" w:eastAsia="Segoe UI" w:hAnsi="Times New Roman" w:cs="Times New Roman"/>
          <w:color w:val="000000" w:themeColor="text1"/>
        </w:rPr>
        <w:t xml:space="preserve"> τα πληροφοριακά συστήματα </w:t>
      </w:r>
      <w:r>
        <w:rPr>
          <w:rFonts w:ascii="Times New Roman" w:eastAsia="Segoe UI" w:hAnsi="Times New Roman" w:cs="Times New Roman"/>
          <w:color w:val="000000" w:themeColor="text1"/>
        </w:rPr>
        <w:t xml:space="preserve">είναι ζωτικής σημασίας για την λειτουργία τους. Ωστόσο, τα τελευταία χρόνια </w:t>
      </w:r>
      <w:r w:rsidRPr="00D574D9">
        <w:rPr>
          <w:rFonts w:ascii="Times New Roman" w:eastAsia="Segoe UI" w:hAnsi="Times New Roman" w:cs="Times New Roman"/>
          <w:color w:val="000000" w:themeColor="text1"/>
        </w:rPr>
        <w:t>έρχονται αντιμέτωποι με μια σειρά πολλών προκλήσεων στον τομέα της ασφάλειας και πιο συγκεκριμένα έρχονται αντιμέτωποι με εξελιγμένες και οργανωμένες επιθέσεις που έχουν ως στόχο την καταστροφή υπηρεσιών και υποκλοπή δεδομένων του κυβερνοχώρου και όχι μόνο.</w:t>
      </w:r>
      <w:r w:rsidR="00B2726F">
        <w:rPr>
          <w:rFonts w:ascii="Times New Roman" w:eastAsia="Segoe UI" w:hAnsi="Times New Roman" w:cs="Times New Roman"/>
          <w:color w:val="000000" w:themeColor="text1"/>
        </w:rPr>
        <w:t xml:space="preserve"> Συνήθως, σ</w:t>
      </w:r>
      <w:r w:rsidR="00C31621" w:rsidRPr="00D574D9">
        <w:rPr>
          <w:rFonts w:ascii="Times New Roman" w:eastAsia="Segoe UI" w:hAnsi="Times New Roman" w:cs="Times New Roman"/>
          <w:color w:val="000000" w:themeColor="text1"/>
        </w:rPr>
        <w:t>ε τέτοια περιστατικά ή συμβάντα ασφάλειας πληροφοριών χρησιμοποιούνται αρκετά εξελιγμένα εργαλεία και σύγχρονες τεχνικές</w:t>
      </w:r>
      <w:r w:rsidR="00B2726F">
        <w:rPr>
          <w:rFonts w:ascii="Times New Roman" w:eastAsia="Segoe UI" w:hAnsi="Times New Roman" w:cs="Times New Roman"/>
          <w:color w:val="000000" w:themeColor="text1"/>
        </w:rPr>
        <w:t xml:space="preserve"> μέθοδοι</w:t>
      </w:r>
      <w:r w:rsidR="00C31621" w:rsidRPr="00D574D9">
        <w:rPr>
          <w:rFonts w:ascii="Times New Roman" w:eastAsia="Segoe UI" w:hAnsi="Times New Roman" w:cs="Times New Roman"/>
          <w:color w:val="000000" w:themeColor="text1"/>
        </w:rPr>
        <w:t xml:space="preserve">. </w:t>
      </w:r>
    </w:p>
    <w:p w14:paraId="4ECA43B6" w14:textId="35EF6DD3" w:rsidR="00076F0B" w:rsidRDefault="00076F0B" w:rsidP="00D34FE0">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 xml:space="preserve">Τέτοιου είδους </w:t>
      </w:r>
      <w:r w:rsidR="009A1EAF">
        <w:rPr>
          <w:rFonts w:ascii="Times New Roman" w:eastAsia="Segoe UI" w:hAnsi="Times New Roman" w:cs="Times New Roman"/>
          <w:color w:val="000000" w:themeColor="text1"/>
        </w:rPr>
        <w:t xml:space="preserve">συμβάντα </w:t>
      </w:r>
      <w:r w:rsidR="009A1EAF" w:rsidRPr="00D574D9">
        <w:rPr>
          <w:rFonts w:ascii="Times New Roman" w:eastAsia="Segoe UI" w:hAnsi="Times New Roman" w:cs="Times New Roman"/>
          <w:color w:val="000000" w:themeColor="text1"/>
        </w:rPr>
        <w:t>μπορεί να προέρχονται από σκόπιμες εσωτερικές ή εξωτερικές ενέργειες αλλά και από μη σκόπιμες ενέργειες</w:t>
      </w:r>
      <w:r w:rsidR="009A1EAF">
        <w:rPr>
          <w:rFonts w:ascii="Times New Roman" w:eastAsia="Segoe UI" w:hAnsi="Times New Roman" w:cs="Times New Roman"/>
          <w:color w:val="000000" w:themeColor="text1"/>
        </w:rPr>
        <w:t>, όπως σφάλματα σε υπηρεσίες.</w:t>
      </w:r>
      <w:r w:rsidR="009A1EAF" w:rsidRPr="00D574D9">
        <w:rPr>
          <w:rFonts w:ascii="Times New Roman" w:eastAsia="Segoe UI" w:hAnsi="Times New Roman" w:cs="Times New Roman"/>
          <w:color w:val="000000" w:themeColor="text1"/>
        </w:rPr>
        <w:t xml:space="preserve"> </w:t>
      </w:r>
      <w:r w:rsidR="009A1EAF">
        <w:rPr>
          <w:rFonts w:ascii="Times New Roman" w:eastAsia="Segoe UI" w:hAnsi="Times New Roman" w:cs="Times New Roman"/>
          <w:color w:val="000000" w:themeColor="text1"/>
        </w:rPr>
        <w:t>Επιπρόσθετα,</w:t>
      </w:r>
      <w:r w:rsidR="009A1EAF" w:rsidRPr="00D574D9">
        <w:rPr>
          <w:rFonts w:ascii="Times New Roman" w:eastAsia="Segoe UI" w:hAnsi="Times New Roman" w:cs="Times New Roman"/>
          <w:color w:val="000000" w:themeColor="text1"/>
        </w:rPr>
        <w:t xml:space="preserve"> είναι </w:t>
      </w:r>
      <w:r w:rsidR="00753DE6">
        <w:rPr>
          <w:rFonts w:ascii="Times New Roman" w:eastAsia="Segoe UI" w:hAnsi="Times New Roman" w:cs="Times New Roman"/>
          <w:color w:val="000000" w:themeColor="text1"/>
        </w:rPr>
        <w:t xml:space="preserve">ευρέως αποδεκτό </w:t>
      </w:r>
      <w:r w:rsidR="009A1EAF" w:rsidRPr="00D574D9">
        <w:rPr>
          <w:rFonts w:ascii="Times New Roman" w:eastAsia="Segoe UI" w:hAnsi="Times New Roman" w:cs="Times New Roman"/>
          <w:color w:val="000000" w:themeColor="text1"/>
        </w:rPr>
        <w:t xml:space="preserve">ότι </w:t>
      </w:r>
      <w:r w:rsidR="00753DE6">
        <w:rPr>
          <w:rFonts w:ascii="Times New Roman" w:eastAsia="Segoe UI" w:hAnsi="Times New Roman" w:cs="Times New Roman"/>
          <w:color w:val="000000" w:themeColor="text1"/>
        </w:rPr>
        <w:t>ο ανθρώπινος παράγοντας και κατά συνέπεια το ανθρώπινο λάθος αποτελούν μεγάλο κίνδυνο για τους οργανισμού</w:t>
      </w:r>
      <w:r w:rsidR="00202D96">
        <w:rPr>
          <w:rFonts w:ascii="Times New Roman" w:eastAsia="Segoe UI" w:hAnsi="Times New Roman" w:cs="Times New Roman"/>
          <w:color w:val="000000" w:themeColor="text1"/>
        </w:rPr>
        <w:t xml:space="preserve">ς, με αποτέλεσμα πολλοί να στρέφονται σε τεχνικές καθοδήγησης των εργαζομένων </w:t>
      </w:r>
      <w:r w:rsidR="00955FA5">
        <w:rPr>
          <w:rFonts w:ascii="Times New Roman" w:eastAsia="Segoe UI" w:hAnsi="Times New Roman" w:cs="Times New Roman"/>
          <w:color w:val="000000" w:themeColor="text1"/>
        </w:rPr>
        <w:t xml:space="preserve">τους </w:t>
      </w:r>
      <w:sdt>
        <w:sdtPr>
          <w:rPr>
            <w:rFonts w:ascii="Times New Roman" w:eastAsia="Segoe UI" w:hAnsi="Times New Roman" w:cs="Times New Roman"/>
            <w:color w:val="000000" w:themeColor="text1"/>
          </w:rPr>
          <w:id w:val="1525440381"/>
          <w:citation/>
        </w:sdtPr>
        <w:sdtEndPr/>
        <w:sdtContent>
          <w:r w:rsidR="00955FA5">
            <w:rPr>
              <w:rFonts w:ascii="Times New Roman" w:eastAsia="Segoe UI" w:hAnsi="Times New Roman" w:cs="Times New Roman"/>
              <w:color w:val="000000" w:themeColor="text1"/>
            </w:rPr>
            <w:fldChar w:fldCharType="begin"/>
          </w:r>
          <w:r w:rsidR="00955FA5" w:rsidRPr="00955FA5">
            <w:rPr>
              <w:rFonts w:ascii="Times New Roman" w:eastAsia="Segoe UI" w:hAnsi="Times New Roman" w:cs="Times New Roman"/>
              <w:color w:val="000000" w:themeColor="text1"/>
            </w:rPr>
            <w:instrText xml:space="preserve"> </w:instrText>
          </w:r>
          <w:r w:rsidR="00955FA5">
            <w:rPr>
              <w:rFonts w:ascii="Times New Roman" w:eastAsia="Segoe UI" w:hAnsi="Times New Roman" w:cs="Times New Roman"/>
              <w:color w:val="000000" w:themeColor="text1"/>
              <w:lang w:val="en-US"/>
            </w:rPr>
            <w:instrText>CITATION</w:instrText>
          </w:r>
          <w:r w:rsidR="00955FA5" w:rsidRPr="00955FA5">
            <w:rPr>
              <w:rFonts w:ascii="Times New Roman" w:eastAsia="Segoe UI" w:hAnsi="Times New Roman" w:cs="Times New Roman"/>
              <w:color w:val="000000" w:themeColor="text1"/>
            </w:rPr>
            <w:instrText xml:space="preserve"> </w:instrText>
          </w:r>
          <w:r w:rsidR="00955FA5">
            <w:rPr>
              <w:rFonts w:ascii="Times New Roman" w:eastAsia="Segoe UI" w:hAnsi="Times New Roman" w:cs="Times New Roman"/>
              <w:color w:val="000000" w:themeColor="text1"/>
              <w:lang w:val="en-US"/>
            </w:rPr>
            <w:instrText>Hed</w:instrText>
          </w:r>
          <w:r w:rsidR="00955FA5" w:rsidRPr="00955FA5">
            <w:rPr>
              <w:rFonts w:ascii="Times New Roman" w:eastAsia="Segoe UI" w:hAnsi="Times New Roman" w:cs="Times New Roman"/>
              <w:color w:val="000000" w:themeColor="text1"/>
            </w:rPr>
            <w:instrText>11 \</w:instrText>
          </w:r>
          <w:r w:rsidR="00955FA5">
            <w:rPr>
              <w:rFonts w:ascii="Times New Roman" w:eastAsia="Segoe UI" w:hAnsi="Times New Roman" w:cs="Times New Roman"/>
              <w:color w:val="000000" w:themeColor="text1"/>
              <w:lang w:val="en-US"/>
            </w:rPr>
            <w:instrText>l</w:instrText>
          </w:r>
          <w:r w:rsidR="00955FA5" w:rsidRPr="00955FA5">
            <w:rPr>
              <w:rFonts w:ascii="Times New Roman" w:eastAsia="Segoe UI" w:hAnsi="Times New Roman" w:cs="Times New Roman"/>
              <w:color w:val="000000" w:themeColor="text1"/>
            </w:rPr>
            <w:instrText xml:space="preserve"> 1033 </w:instrText>
          </w:r>
          <w:r w:rsidR="00955FA5">
            <w:rPr>
              <w:rFonts w:ascii="Times New Roman" w:eastAsia="Segoe UI" w:hAnsi="Times New Roman" w:cs="Times New Roman"/>
              <w:color w:val="000000" w:themeColor="text1"/>
            </w:rPr>
            <w:fldChar w:fldCharType="separate"/>
          </w:r>
          <w:r w:rsidR="00955FA5" w:rsidRPr="00955FA5">
            <w:rPr>
              <w:rFonts w:ascii="Times New Roman" w:eastAsia="Segoe UI" w:hAnsi="Times New Roman" w:cs="Times New Roman"/>
              <w:noProof/>
              <w:color w:val="000000" w:themeColor="text1"/>
            </w:rPr>
            <w:t>(</w:t>
          </w:r>
          <w:r w:rsidR="00955FA5" w:rsidRPr="00955FA5">
            <w:rPr>
              <w:rFonts w:ascii="Times New Roman" w:eastAsia="Segoe UI" w:hAnsi="Times New Roman" w:cs="Times New Roman"/>
              <w:noProof/>
              <w:color w:val="000000" w:themeColor="text1"/>
              <w:lang w:val="en-US"/>
            </w:rPr>
            <w:t>Hedstr</w:t>
          </w:r>
          <w:r w:rsidR="00955FA5" w:rsidRPr="00955FA5">
            <w:rPr>
              <w:rFonts w:ascii="Times New Roman" w:eastAsia="Segoe UI" w:hAnsi="Times New Roman" w:cs="Times New Roman"/>
              <w:noProof/>
              <w:color w:val="000000" w:themeColor="text1"/>
            </w:rPr>
            <w:t>ö</w:t>
          </w:r>
          <w:r w:rsidR="00955FA5" w:rsidRPr="00955FA5">
            <w:rPr>
              <w:rFonts w:ascii="Times New Roman" w:eastAsia="Segoe UI" w:hAnsi="Times New Roman" w:cs="Times New Roman"/>
              <w:noProof/>
              <w:color w:val="000000" w:themeColor="text1"/>
              <w:lang w:val="en-US"/>
            </w:rPr>
            <w:t>m</w:t>
          </w:r>
          <w:r w:rsidR="00955FA5" w:rsidRPr="00955FA5">
            <w:rPr>
              <w:rFonts w:ascii="Times New Roman" w:eastAsia="Segoe UI" w:hAnsi="Times New Roman" w:cs="Times New Roman"/>
              <w:noProof/>
              <w:color w:val="000000" w:themeColor="text1"/>
            </w:rPr>
            <w:t xml:space="preserve">, </w:t>
          </w:r>
          <w:r w:rsidR="00955FA5" w:rsidRPr="00955FA5">
            <w:rPr>
              <w:rFonts w:ascii="Times New Roman" w:eastAsia="Segoe UI" w:hAnsi="Times New Roman" w:cs="Times New Roman"/>
              <w:noProof/>
              <w:color w:val="000000" w:themeColor="text1"/>
              <w:lang w:val="en-US"/>
            </w:rPr>
            <w:t>Kolkowska</w:t>
          </w:r>
          <w:r w:rsidR="00955FA5" w:rsidRPr="00955FA5">
            <w:rPr>
              <w:rFonts w:ascii="Times New Roman" w:eastAsia="Segoe UI" w:hAnsi="Times New Roman" w:cs="Times New Roman"/>
              <w:noProof/>
              <w:color w:val="000000" w:themeColor="text1"/>
            </w:rPr>
            <w:t xml:space="preserve">, </w:t>
          </w:r>
          <w:r w:rsidR="00955FA5" w:rsidRPr="00955FA5">
            <w:rPr>
              <w:rFonts w:ascii="Times New Roman" w:eastAsia="Segoe UI" w:hAnsi="Times New Roman" w:cs="Times New Roman"/>
              <w:noProof/>
              <w:color w:val="000000" w:themeColor="text1"/>
              <w:lang w:val="en-US"/>
            </w:rPr>
            <w:t>Karlsson</w:t>
          </w:r>
          <w:r w:rsidR="00955FA5" w:rsidRPr="00955FA5">
            <w:rPr>
              <w:rFonts w:ascii="Times New Roman" w:eastAsia="Segoe UI" w:hAnsi="Times New Roman" w:cs="Times New Roman"/>
              <w:noProof/>
              <w:color w:val="000000" w:themeColor="text1"/>
            </w:rPr>
            <w:t xml:space="preserve">, &amp; </w:t>
          </w:r>
          <w:r w:rsidR="00955FA5" w:rsidRPr="00955FA5">
            <w:rPr>
              <w:rFonts w:ascii="Times New Roman" w:eastAsia="Segoe UI" w:hAnsi="Times New Roman" w:cs="Times New Roman"/>
              <w:noProof/>
              <w:color w:val="000000" w:themeColor="text1"/>
              <w:lang w:val="en-US"/>
            </w:rPr>
            <w:t>Allen</w:t>
          </w:r>
          <w:r w:rsidR="00955FA5" w:rsidRPr="00955FA5">
            <w:rPr>
              <w:rFonts w:ascii="Times New Roman" w:eastAsia="Segoe UI" w:hAnsi="Times New Roman" w:cs="Times New Roman"/>
              <w:noProof/>
              <w:color w:val="000000" w:themeColor="text1"/>
            </w:rPr>
            <w:t>, 2011)</w:t>
          </w:r>
          <w:r w:rsidR="00955FA5">
            <w:rPr>
              <w:rFonts w:ascii="Times New Roman" w:eastAsia="Segoe UI" w:hAnsi="Times New Roman" w:cs="Times New Roman"/>
              <w:color w:val="000000" w:themeColor="text1"/>
            </w:rPr>
            <w:fldChar w:fldCharType="end"/>
          </w:r>
        </w:sdtContent>
      </w:sdt>
      <w:r w:rsidR="00955FA5">
        <w:rPr>
          <w:rFonts w:ascii="Times New Roman" w:eastAsia="Times New Roman" w:hAnsi="Times New Roman" w:cs="Times New Roman"/>
          <w:color w:val="000000" w:themeColor="text1"/>
          <w:sz w:val="22"/>
          <w:szCs w:val="22"/>
        </w:rPr>
        <w:t>.</w:t>
      </w:r>
      <w:r w:rsidR="00202D96">
        <w:rPr>
          <w:rFonts w:ascii="Times New Roman" w:eastAsia="Segoe UI" w:hAnsi="Times New Roman" w:cs="Times New Roman"/>
          <w:color w:val="000000" w:themeColor="text1"/>
        </w:rPr>
        <w:t xml:space="preserve"> </w:t>
      </w:r>
    </w:p>
    <w:p w14:paraId="7B4E18E7" w14:textId="7F87F1BC" w:rsidR="002D61A5" w:rsidRDefault="00C31621" w:rsidP="00D34FE0">
      <w:pPr>
        <w:spacing w:before="120" w:after="120" w:line="360" w:lineRule="auto"/>
        <w:jc w:val="both"/>
        <w:rPr>
          <w:rFonts w:ascii="Times New Roman" w:eastAsia="Segoe UI" w:hAnsi="Times New Roman" w:cs="Times New Roman"/>
          <w:color w:val="000000" w:themeColor="text1"/>
        </w:rPr>
      </w:pPr>
      <w:r w:rsidRPr="00D574D9">
        <w:rPr>
          <w:rFonts w:ascii="Times New Roman" w:eastAsia="Segoe UI" w:hAnsi="Times New Roman" w:cs="Times New Roman"/>
          <w:color w:val="000000" w:themeColor="text1"/>
        </w:rPr>
        <w:t xml:space="preserve">Αυτά τα περιστατικά </w:t>
      </w:r>
      <w:r w:rsidR="00202D96">
        <w:rPr>
          <w:rFonts w:ascii="Times New Roman" w:eastAsia="Segoe UI" w:hAnsi="Times New Roman" w:cs="Times New Roman"/>
          <w:color w:val="000000" w:themeColor="text1"/>
        </w:rPr>
        <w:t>είναι απαραίτητο</w:t>
      </w:r>
      <w:r w:rsidRPr="00D574D9">
        <w:rPr>
          <w:rFonts w:ascii="Times New Roman" w:eastAsia="Segoe UI" w:hAnsi="Times New Roman" w:cs="Times New Roman"/>
          <w:color w:val="000000" w:themeColor="text1"/>
        </w:rPr>
        <w:t xml:space="preserve"> να αντιμετωπίζονται άμεσα για να μην </w:t>
      </w:r>
      <w:r w:rsidR="00202D96">
        <w:rPr>
          <w:rFonts w:ascii="Times New Roman" w:eastAsia="Segoe UI" w:hAnsi="Times New Roman" w:cs="Times New Roman"/>
          <w:color w:val="000000" w:themeColor="text1"/>
        </w:rPr>
        <w:t>θέτ</w:t>
      </w:r>
      <w:r w:rsidRPr="00D574D9">
        <w:rPr>
          <w:rFonts w:ascii="Times New Roman" w:eastAsia="Segoe UI" w:hAnsi="Times New Roman" w:cs="Times New Roman"/>
          <w:color w:val="000000" w:themeColor="text1"/>
        </w:rPr>
        <w:t xml:space="preserve">ουν σε κίνδυνο </w:t>
      </w:r>
      <w:r w:rsidR="00202D96">
        <w:rPr>
          <w:rFonts w:ascii="Times New Roman" w:eastAsia="Segoe UI" w:hAnsi="Times New Roman" w:cs="Times New Roman"/>
          <w:color w:val="000000" w:themeColor="text1"/>
        </w:rPr>
        <w:t>τις αξίες των οργανισμών.</w:t>
      </w:r>
      <w:r w:rsidRPr="00D574D9">
        <w:rPr>
          <w:rFonts w:ascii="Times New Roman" w:eastAsia="Segoe UI" w:hAnsi="Times New Roman" w:cs="Times New Roman"/>
          <w:color w:val="000000" w:themeColor="text1"/>
        </w:rPr>
        <w:t xml:space="preserve"> </w:t>
      </w:r>
      <w:r w:rsidR="00202D96">
        <w:rPr>
          <w:rFonts w:ascii="Times New Roman" w:eastAsia="Segoe UI" w:hAnsi="Times New Roman" w:cs="Times New Roman"/>
          <w:color w:val="000000" w:themeColor="text1"/>
        </w:rPr>
        <w:t xml:space="preserve">Και κυρίως, όποτε συμβαίνουν είναι χρήσιμο να </w:t>
      </w:r>
      <w:r w:rsidR="00202D96" w:rsidRPr="00D574D9">
        <w:rPr>
          <w:rFonts w:ascii="Times New Roman" w:eastAsia="Segoe UI" w:hAnsi="Times New Roman" w:cs="Times New Roman"/>
          <w:color w:val="000000" w:themeColor="text1"/>
        </w:rPr>
        <w:t xml:space="preserve">υπάρχει μια τυπικά συγκεκριμένη σειρά ενεργειών που θα </w:t>
      </w:r>
      <w:r w:rsidR="00202D96">
        <w:rPr>
          <w:rFonts w:ascii="Times New Roman" w:eastAsia="Segoe UI" w:hAnsi="Times New Roman" w:cs="Times New Roman"/>
          <w:color w:val="000000" w:themeColor="text1"/>
        </w:rPr>
        <w:t>ακολουθείται</w:t>
      </w:r>
      <w:r w:rsidR="00202D96" w:rsidRPr="00D574D9">
        <w:rPr>
          <w:rFonts w:ascii="Times New Roman" w:eastAsia="Segoe UI" w:hAnsi="Times New Roman" w:cs="Times New Roman"/>
          <w:color w:val="000000" w:themeColor="text1"/>
        </w:rPr>
        <w:t xml:space="preserve"> </w:t>
      </w:r>
      <w:r w:rsidR="00202D96">
        <w:rPr>
          <w:rFonts w:ascii="Times New Roman" w:eastAsia="Segoe UI" w:hAnsi="Times New Roman" w:cs="Times New Roman"/>
          <w:color w:val="000000" w:themeColor="text1"/>
        </w:rPr>
        <w:t>και θα τίθεται σε εφαρμογή με σκοπό τον</w:t>
      </w:r>
      <w:r w:rsidR="00202D96" w:rsidRPr="00D574D9">
        <w:rPr>
          <w:rFonts w:ascii="Times New Roman" w:eastAsia="Segoe UI" w:hAnsi="Times New Roman" w:cs="Times New Roman"/>
          <w:color w:val="000000" w:themeColor="text1"/>
        </w:rPr>
        <w:t xml:space="preserve"> περιορισμό και την αντιμετώπιση </w:t>
      </w:r>
      <w:r w:rsidR="00202D96">
        <w:rPr>
          <w:rFonts w:ascii="Times New Roman" w:eastAsia="Segoe UI" w:hAnsi="Times New Roman" w:cs="Times New Roman"/>
          <w:color w:val="000000" w:themeColor="text1"/>
        </w:rPr>
        <w:t>τους.</w:t>
      </w:r>
    </w:p>
    <w:p w14:paraId="7A72B10A" w14:textId="1CFEC139" w:rsidR="00441305" w:rsidRPr="006E7473" w:rsidRDefault="00977946" w:rsidP="00B45B02">
      <w:pPr>
        <w:pStyle w:val="2"/>
        <w:rPr>
          <w:rFonts w:eastAsia="Times New Roman"/>
        </w:rPr>
      </w:pPr>
      <w:bookmarkStart w:id="5" w:name="_Toc113968607"/>
      <w:r w:rsidRPr="006E7473">
        <w:rPr>
          <w:rFonts w:eastAsia="Times New Roman"/>
        </w:rPr>
        <w:t>1.2 Δήλωση Προβλήματος</w:t>
      </w:r>
      <w:bookmarkEnd w:id="5"/>
      <w:r w:rsidRPr="006E7473">
        <w:rPr>
          <w:rFonts w:eastAsia="Times New Roman"/>
        </w:rPr>
        <w:t xml:space="preserve"> </w:t>
      </w:r>
    </w:p>
    <w:p w14:paraId="1B67F4BD" w14:textId="77777777" w:rsidR="00881382" w:rsidRDefault="00441305" w:rsidP="00D34FE0">
      <w:pPr>
        <w:spacing w:before="120" w:after="120" w:line="360" w:lineRule="auto"/>
        <w:jc w:val="both"/>
        <w:rPr>
          <w:rFonts w:ascii="Times New Roman" w:eastAsia="Segoe UI" w:hAnsi="Times New Roman" w:cs="Times New Roman"/>
          <w:color w:val="000000" w:themeColor="text1"/>
        </w:rPr>
      </w:pPr>
      <w:r w:rsidRPr="00977946">
        <w:rPr>
          <w:rFonts w:ascii="Times New Roman" w:eastAsia="Segoe UI" w:hAnsi="Times New Roman" w:cs="Times New Roman"/>
          <w:color w:val="000000" w:themeColor="text1"/>
        </w:rPr>
        <w:t xml:space="preserve">Υπάρχουν αρμόδιοι φορείς που έχουν θεσπίσει πρότυπα </w:t>
      </w:r>
      <w:r>
        <w:rPr>
          <w:rFonts w:ascii="Times New Roman" w:eastAsia="Segoe UI" w:hAnsi="Times New Roman" w:cs="Times New Roman"/>
          <w:color w:val="000000" w:themeColor="text1"/>
        </w:rPr>
        <w:t>και θεωρίες για τον τρόπο διαχείρισης, καθώς και αντιμετώπισης ενός περιστ</w:t>
      </w:r>
      <w:r w:rsidR="0051434A">
        <w:rPr>
          <w:rFonts w:ascii="Times New Roman" w:eastAsia="Segoe UI" w:hAnsi="Times New Roman" w:cs="Times New Roman"/>
          <w:color w:val="000000" w:themeColor="text1"/>
        </w:rPr>
        <w:t>ατικού ή συμβάντος, την δήλωση του, τον περιορισμό του και στο τέλος την ολοκληρωτική αντιμετώπιση του.</w:t>
      </w:r>
      <w:r w:rsidR="00A807F2">
        <w:rPr>
          <w:rFonts w:ascii="Times New Roman" w:eastAsia="Segoe UI" w:hAnsi="Times New Roman" w:cs="Times New Roman"/>
          <w:color w:val="000000" w:themeColor="text1"/>
        </w:rPr>
        <w:t xml:space="preserve"> </w:t>
      </w:r>
      <w:r w:rsidR="00977946" w:rsidRPr="00977946">
        <w:rPr>
          <w:rFonts w:ascii="Times New Roman" w:eastAsia="Segoe UI" w:hAnsi="Times New Roman" w:cs="Times New Roman"/>
          <w:color w:val="000000" w:themeColor="text1"/>
        </w:rPr>
        <w:t xml:space="preserve">Αυτές οι θεωρίες είναι αδύνατο να μπορούν να καλύψουν όλο το εύρος τύπων περιστατικών </w:t>
      </w:r>
      <w:r w:rsidR="00881382">
        <w:rPr>
          <w:rFonts w:ascii="Times New Roman" w:eastAsia="Segoe UI" w:hAnsi="Times New Roman" w:cs="Times New Roman"/>
          <w:color w:val="000000" w:themeColor="text1"/>
        </w:rPr>
        <w:t>και ως εκ τούτου,</w:t>
      </w:r>
      <w:r w:rsidR="00977946" w:rsidRPr="00977946">
        <w:rPr>
          <w:rFonts w:ascii="Times New Roman" w:eastAsia="Segoe UI" w:hAnsi="Times New Roman" w:cs="Times New Roman"/>
          <w:color w:val="000000" w:themeColor="text1"/>
        </w:rPr>
        <w:t xml:space="preserve"> πολλές φορές </w:t>
      </w:r>
      <w:r w:rsidR="00881382">
        <w:rPr>
          <w:rFonts w:ascii="Times New Roman" w:eastAsia="Segoe UI" w:hAnsi="Times New Roman" w:cs="Times New Roman"/>
          <w:color w:val="000000" w:themeColor="text1"/>
        </w:rPr>
        <w:t>είναι αναποτελεσματικές. Επίσης,</w:t>
      </w:r>
      <w:r w:rsidR="00977946" w:rsidRPr="00977946">
        <w:rPr>
          <w:rFonts w:ascii="Times New Roman" w:eastAsia="Segoe UI" w:hAnsi="Times New Roman" w:cs="Times New Roman"/>
          <w:color w:val="000000" w:themeColor="text1"/>
        </w:rPr>
        <w:t xml:space="preserve"> οι λεπτομέρειες κάθε περιστατικού</w:t>
      </w:r>
      <w:r w:rsidR="00881382">
        <w:rPr>
          <w:rFonts w:ascii="Times New Roman" w:eastAsia="Segoe UI" w:hAnsi="Times New Roman" w:cs="Times New Roman"/>
          <w:color w:val="000000" w:themeColor="text1"/>
        </w:rPr>
        <w:t xml:space="preserve"> είναι </w:t>
      </w:r>
      <w:r w:rsidR="00977946" w:rsidRPr="00977946">
        <w:rPr>
          <w:rFonts w:ascii="Times New Roman" w:eastAsia="Segoe UI" w:hAnsi="Times New Roman" w:cs="Times New Roman"/>
          <w:color w:val="000000" w:themeColor="text1"/>
        </w:rPr>
        <w:t>διαφορετικές</w:t>
      </w:r>
      <w:r w:rsidR="00881382">
        <w:rPr>
          <w:rFonts w:ascii="Times New Roman" w:eastAsia="Segoe UI" w:hAnsi="Times New Roman" w:cs="Times New Roman"/>
          <w:color w:val="000000" w:themeColor="text1"/>
        </w:rPr>
        <w:t xml:space="preserve"> και μοναδικές</w:t>
      </w:r>
      <w:r w:rsidR="00977946" w:rsidRPr="00977946">
        <w:rPr>
          <w:rFonts w:ascii="Times New Roman" w:eastAsia="Segoe UI" w:hAnsi="Times New Roman" w:cs="Times New Roman"/>
          <w:color w:val="000000" w:themeColor="text1"/>
        </w:rPr>
        <w:t xml:space="preserve">, με αποτέλεσμα να </w:t>
      </w:r>
      <w:r w:rsidR="00881382">
        <w:rPr>
          <w:rFonts w:ascii="Times New Roman" w:eastAsia="Segoe UI" w:hAnsi="Times New Roman" w:cs="Times New Roman"/>
          <w:color w:val="000000" w:themeColor="text1"/>
        </w:rPr>
        <w:t>καθίσταται ακόμα πιο δύσκολη</w:t>
      </w:r>
      <w:r w:rsidR="00977946" w:rsidRPr="00977946">
        <w:rPr>
          <w:rFonts w:ascii="Times New Roman" w:eastAsia="Segoe UI" w:hAnsi="Times New Roman" w:cs="Times New Roman"/>
          <w:color w:val="000000" w:themeColor="text1"/>
        </w:rPr>
        <w:t xml:space="preserve"> η εφαρμογή αυτών των θεωριών. </w:t>
      </w:r>
    </w:p>
    <w:p w14:paraId="3DB1B827" w14:textId="1FD16BDC" w:rsidR="00977946" w:rsidRPr="00977946" w:rsidRDefault="00977946" w:rsidP="00D34FE0">
      <w:pPr>
        <w:spacing w:before="120" w:after="120" w:line="360" w:lineRule="auto"/>
        <w:jc w:val="both"/>
        <w:rPr>
          <w:rFonts w:ascii="Times New Roman" w:eastAsia="Segoe UI" w:hAnsi="Times New Roman" w:cs="Times New Roman"/>
          <w:color w:val="000000" w:themeColor="text1"/>
        </w:rPr>
      </w:pPr>
      <w:r w:rsidRPr="00977946">
        <w:rPr>
          <w:rFonts w:ascii="Times New Roman" w:eastAsia="Segoe UI" w:hAnsi="Times New Roman" w:cs="Times New Roman"/>
          <w:color w:val="000000" w:themeColor="text1"/>
        </w:rPr>
        <w:t>Σε πολλές περιπτώσεις δεν υπάρχει γνώση μέσα στους οργανισμούς για το πως εφαρμόζονται αυτές οι θεωρίες</w:t>
      </w:r>
      <w:r w:rsidR="00881382">
        <w:rPr>
          <w:rFonts w:ascii="Times New Roman" w:eastAsia="Segoe UI" w:hAnsi="Times New Roman" w:cs="Times New Roman"/>
          <w:color w:val="000000" w:themeColor="text1"/>
        </w:rPr>
        <w:t>,</w:t>
      </w:r>
      <w:r w:rsidRPr="00977946">
        <w:rPr>
          <w:rFonts w:ascii="Times New Roman" w:eastAsia="Segoe UI" w:hAnsi="Times New Roman" w:cs="Times New Roman"/>
          <w:color w:val="000000" w:themeColor="text1"/>
        </w:rPr>
        <w:t xml:space="preserve"> ακόμα και σε πολύ απλά επίπεδα</w:t>
      </w:r>
      <w:r w:rsidR="00881382">
        <w:rPr>
          <w:rFonts w:ascii="Times New Roman" w:eastAsia="Segoe UI" w:hAnsi="Times New Roman" w:cs="Times New Roman"/>
          <w:color w:val="000000" w:themeColor="text1"/>
        </w:rPr>
        <w:t>,</w:t>
      </w:r>
      <w:r w:rsidRPr="00977946">
        <w:rPr>
          <w:rFonts w:ascii="Times New Roman" w:eastAsia="Segoe UI" w:hAnsi="Times New Roman" w:cs="Times New Roman"/>
          <w:color w:val="000000" w:themeColor="text1"/>
        </w:rPr>
        <w:t xml:space="preserve"> </w:t>
      </w:r>
      <w:r w:rsidR="00881382">
        <w:rPr>
          <w:rFonts w:ascii="Times New Roman" w:eastAsia="Segoe UI" w:hAnsi="Times New Roman" w:cs="Times New Roman"/>
          <w:color w:val="000000" w:themeColor="text1"/>
        </w:rPr>
        <w:t>γεγονός που οδηγεί</w:t>
      </w:r>
      <w:r w:rsidRPr="00977946">
        <w:rPr>
          <w:rFonts w:ascii="Times New Roman" w:eastAsia="Segoe UI" w:hAnsi="Times New Roman" w:cs="Times New Roman"/>
          <w:color w:val="000000" w:themeColor="text1"/>
        </w:rPr>
        <w:t xml:space="preserve"> </w:t>
      </w:r>
      <w:r w:rsidR="00881382">
        <w:rPr>
          <w:rFonts w:ascii="Times New Roman" w:eastAsia="Segoe UI" w:hAnsi="Times New Roman" w:cs="Times New Roman"/>
          <w:color w:val="000000" w:themeColor="text1"/>
        </w:rPr>
        <w:lastRenderedPageBreak/>
        <w:t>στην έλλειψη αντίληψης</w:t>
      </w:r>
      <w:r w:rsidRPr="00977946">
        <w:rPr>
          <w:rFonts w:ascii="Times New Roman" w:eastAsia="Segoe UI" w:hAnsi="Times New Roman" w:cs="Times New Roman"/>
          <w:color w:val="000000" w:themeColor="text1"/>
        </w:rPr>
        <w:t xml:space="preserve"> </w:t>
      </w:r>
      <w:r w:rsidR="00881382">
        <w:rPr>
          <w:rFonts w:ascii="Times New Roman" w:eastAsia="Segoe UI" w:hAnsi="Times New Roman" w:cs="Times New Roman"/>
          <w:color w:val="000000" w:themeColor="text1"/>
        </w:rPr>
        <w:t>του κινδύνου</w:t>
      </w:r>
      <w:r w:rsidRPr="00977946">
        <w:rPr>
          <w:rFonts w:ascii="Times New Roman" w:eastAsia="Segoe UI" w:hAnsi="Times New Roman" w:cs="Times New Roman"/>
          <w:color w:val="000000" w:themeColor="text1"/>
        </w:rPr>
        <w:t xml:space="preserve"> που κρύβουν τα περιστατικά ασφάλειας πληροφοριών.</w:t>
      </w:r>
    </w:p>
    <w:p w14:paraId="4A0E265C" w14:textId="1F6C1C8A" w:rsidR="00E722FB" w:rsidRDefault="00E722FB" w:rsidP="00D34FE0">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 xml:space="preserve">Στην παρούσα πτυχιακή εργασία επιχειρείται η διερεύνηση των στρατηγικών που εφαρμόζουν οι οργανισμοί </w:t>
      </w:r>
      <w:r w:rsidR="00977946" w:rsidRPr="00977946">
        <w:rPr>
          <w:rFonts w:ascii="Times New Roman" w:eastAsia="Segoe UI" w:hAnsi="Times New Roman" w:cs="Times New Roman"/>
          <w:color w:val="000000" w:themeColor="text1"/>
        </w:rPr>
        <w:t>για την ανίχνευση, την διαχείριση και την αντιμετώπιση περιστατικών αλλά και τι ζητήματα προκύπτουν κατά την εφαρμογή</w:t>
      </w:r>
      <w:r>
        <w:rPr>
          <w:rFonts w:ascii="Times New Roman" w:eastAsia="Segoe UI" w:hAnsi="Times New Roman" w:cs="Times New Roman"/>
          <w:color w:val="000000" w:themeColor="text1"/>
        </w:rPr>
        <w:t xml:space="preserve"> τους</w:t>
      </w:r>
      <w:r w:rsidR="00977946" w:rsidRPr="00977946">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Παράλληλα, θα μελετηθεί </w:t>
      </w:r>
      <w:r w:rsidR="00977946" w:rsidRPr="00977946">
        <w:rPr>
          <w:rFonts w:ascii="Times New Roman" w:eastAsia="Segoe UI" w:hAnsi="Times New Roman" w:cs="Times New Roman"/>
          <w:color w:val="000000" w:themeColor="text1"/>
        </w:rPr>
        <w:t>ο αντίκτυπος που εί</w:t>
      </w:r>
      <w:r>
        <w:rPr>
          <w:rFonts w:ascii="Times New Roman" w:eastAsia="Segoe UI" w:hAnsi="Times New Roman" w:cs="Times New Roman"/>
          <w:color w:val="000000" w:themeColor="text1"/>
        </w:rPr>
        <w:t xml:space="preserve">χαν αυτές οι εφαρμοσμένες στρατηγικές στους οργανισμούς, με </w:t>
      </w:r>
      <w:r w:rsidR="00977946" w:rsidRPr="00977946">
        <w:rPr>
          <w:rFonts w:ascii="Times New Roman" w:eastAsia="Segoe UI" w:hAnsi="Times New Roman" w:cs="Times New Roman"/>
          <w:color w:val="000000" w:themeColor="text1"/>
        </w:rPr>
        <w:t>γνώμονα τον ανθρώπινο παράγοντα και κατά επέκταση του</w:t>
      </w:r>
      <w:r>
        <w:rPr>
          <w:rFonts w:ascii="Times New Roman" w:eastAsia="Segoe UI" w:hAnsi="Times New Roman" w:cs="Times New Roman"/>
          <w:color w:val="000000" w:themeColor="text1"/>
        </w:rPr>
        <w:t>ς</w:t>
      </w:r>
      <w:r w:rsidR="00977946" w:rsidRPr="00977946">
        <w:rPr>
          <w:rFonts w:ascii="Times New Roman" w:eastAsia="Segoe UI" w:hAnsi="Times New Roman" w:cs="Times New Roman"/>
          <w:color w:val="000000" w:themeColor="text1"/>
        </w:rPr>
        <w:t xml:space="preserve"> υπάλληλους των οργανισμών, δηλαδή </w:t>
      </w:r>
      <w:r>
        <w:rPr>
          <w:rFonts w:ascii="Times New Roman" w:eastAsia="Segoe UI" w:hAnsi="Times New Roman" w:cs="Times New Roman"/>
          <w:color w:val="000000" w:themeColor="text1"/>
        </w:rPr>
        <w:t xml:space="preserve">το </w:t>
      </w:r>
      <w:r w:rsidR="00977946" w:rsidRPr="00977946">
        <w:rPr>
          <w:rFonts w:ascii="Times New Roman" w:eastAsia="Segoe UI" w:hAnsi="Times New Roman" w:cs="Times New Roman"/>
          <w:color w:val="000000" w:themeColor="text1"/>
        </w:rPr>
        <w:t xml:space="preserve">πως επηρέασαν την εφαρμογή αυτών των στρατηγικών και αν ή </w:t>
      </w:r>
      <w:r>
        <w:rPr>
          <w:rFonts w:ascii="Times New Roman" w:eastAsia="Segoe UI" w:hAnsi="Times New Roman" w:cs="Times New Roman"/>
          <w:color w:val="000000" w:themeColor="text1"/>
        </w:rPr>
        <w:t xml:space="preserve">κατά πόσο </w:t>
      </w:r>
      <w:r w:rsidR="00977946" w:rsidRPr="00977946">
        <w:rPr>
          <w:rFonts w:ascii="Times New Roman" w:eastAsia="Segoe UI" w:hAnsi="Times New Roman" w:cs="Times New Roman"/>
          <w:color w:val="000000" w:themeColor="text1"/>
        </w:rPr>
        <w:t xml:space="preserve">εξαρτάται η ορθή εφαρμογή από αυτούς. </w:t>
      </w:r>
    </w:p>
    <w:p w14:paraId="65F2776C" w14:textId="12EAE128" w:rsidR="00977946" w:rsidRPr="00977946" w:rsidRDefault="00977946" w:rsidP="00D34FE0">
      <w:pPr>
        <w:spacing w:before="120" w:after="120" w:line="360" w:lineRule="auto"/>
        <w:jc w:val="both"/>
        <w:rPr>
          <w:rFonts w:ascii="Times New Roman" w:eastAsia="Segoe UI" w:hAnsi="Times New Roman" w:cs="Times New Roman"/>
          <w:color w:val="000000" w:themeColor="text1"/>
        </w:rPr>
      </w:pPr>
      <w:r w:rsidRPr="00977946">
        <w:rPr>
          <w:rFonts w:ascii="Times New Roman" w:eastAsia="Segoe UI" w:hAnsi="Times New Roman" w:cs="Times New Roman"/>
          <w:color w:val="000000" w:themeColor="text1"/>
        </w:rPr>
        <w:t xml:space="preserve">Τέλος θα προταθούν κάποιες </w:t>
      </w:r>
      <w:r w:rsidR="00E722FB">
        <w:rPr>
          <w:rFonts w:ascii="Times New Roman" w:eastAsia="Segoe UI" w:hAnsi="Times New Roman" w:cs="Times New Roman"/>
          <w:color w:val="000000" w:themeColor="text1"/>
        </w:rPr>
        <w:t>ενέργειες,</w:t>
      </w:r>
      <w:r w:rsidRPr="00977946">
        <w:rPr>
          <w:rFonts w:ascii="Times New Roman" w:eastAsia="Segoe UI" w:hAnsi="Times New Roman" w:cs="Times New Roman"/>
          <w:color w:val="000000" w:themeColor="text1"/>
        </w:rPr>
        <w:t xml:space="preserve"> οι οποίες είναι ικανές να αντιμετωπίσουν τα θέματα που εντοπίστηκαν.</w:t>
      </w:r>
    </w:p>
    <w:p w14:paraId="13BB03AE" w14:textId="77777777" w:rsidR="009B196E" w:rsidRPr="006E7473" w:rsidRDefault="009B196E" w:rsidP="00B45B02">
      <w:pPr>
        <w:pStyle w:val="2"/>
        <w:rPr>
          <w:rFonts w:eastAsia="Times New Roman"/>
        </w:rPr>
      </w:pPr>
      <w:bookmarkStart w:id="6" w:name="_Toc113968608"/>
      <w:r w:rsidRPr="006E7473">
        <w:rPr>
          <w:rFonts w:eastAsia="Times New Roman"/>
        </w:rPr>
        <w:t>1.3 Ερευνητικές ερωτήσεις</w:t>
      </w:r>
      <w:bookmarkEnd w:id="6"/>
    </w:p>
    <w:p w14:paraId="0888D78C" w14:textId="6D1847E0" w:rsidR="009B196E" w:rsidRPr="0019468D" w:rsidRDefault="009B196E" w:rsidP="00924BCD">
      <w:pPr>
        <w:pStyle w:val="a3"/>
        <w:numPr>
          <w:ilvl w:val="0"/>
          <w:numId w:val="2"/>
        </w:numPr>
        <w:spacing w:before="120" w:after="120" w:line="360" w:lineRule="auto"/>
        <w:ind w:left="714" w:hanging="357"/>
        <w:jc w:val="both"/>
        <w:rPr>
          <w:rFonts w:ascii="Times New Roman" w:eastAsia="Times New Roman" w:hAnsi="Times New Roman" w:cs="Times New Roman"/>
          <w:color w:val="000000" w:themeColor="text1"/>
        </w:rPr>
      </w:pPr>
      <w:r w:rsidRPr="0019468D">
        <w:rPr>
          <w:rFonts w:ascii="Times New Roman" w:eastAsia="Times New Roman" w:hAnsi="Times New Roman" w:cs="Times New Roman"/>
          <w:color w:val="000000" w:themeColor="text1"/>
        </w:rPr>
        <w:t xml:space="preserve">Έχουν οι οργανισμοί την ικανότητα να ανακαλύπτουν περιστατικά ασφαλείας; </w:t>
      </w:r>
    </w:p>
    <w:p w14:paraId="04C1C538" w14:textId="726D472B" w:rsidR="009B196E" w:rsidRPr="0019468D" w:rsidRDefault="009B196E" w:rsidP="00924BCD">
      <w:pPr>
        <w:pStyle w:val="a3"/>
        <w:numPr>
          <w:ilvl w:val="0"/>
          <w:numId w:val="2"/>
        </w:numPr>
        <w:spacing w:before="120" w:after="120" w:line="360" w:lineRule="auto"/>
        <w:ind w:left="714" w:hanging="357"/>
        <w:jc w:val="both"/>
        <w:rPr>
          <w:rFonts w:ascii="Times New Roman" w:eastAsia="Segoe UI" w:hAnsi="Times New Roman" w:cs="Times New Roman"/>
          <w:color w:val="000000" w:themeColor="text1"/>
        </w:rPr>
      </w:pPr>
      <w:r w:rsidRPr="0019468D">
        <w:rPr>
          <w:rFonts w:ascii="Times New Roman" w:eastAsia="Times New Roman" w:hAnsi="Times New Roman" w:cs="Times New Roman"/>
          <w:color w:val="000000" w:themeColor="text1"/>
        </w:rPr>
        <w:t>Έχουν οι οργανισμοί</w:t>
      </w:r>
      <w:r w:rsidRPr="0019468D">
        <w:rPr>
          <w:rFonts w:ascii="Times New Roman" w:eastAsia="Segoe UI" w:hAnsi="Times New Roman" w:cs="Times New Roman"/>
          <w:color w:val="000000" w:themeColor="text1"/>
        </w:rPr>
        <w:t xml:space="preserve"> διαδικασίες</w:t>
      </w:r>
      <w:r w:rsidR="0019468D" w:rsidRPr="0019468D">
        <w:rPr>
          <w:rFonts w:ascii="Times New Roman" w:eastAsia="Segoe UI" w:hAnsi="Times New Roman" w:cs="Times New Roman"/>
          <w:color w:val="000000" w:themeColor="text1"/>
        </w:rPr>
        <w:t xml:space="preserve"> «ρουτίνας»</w:t>
      </w:r>
      <w:r w:rsidRPr="0019468D">
        <w:rPr>
          <w:rFonts w:ascii="Times New Roman" w:eastAsia="Segoe UI" w:hAnsi="Times New Roman" w:cs="Times New Roman"/>
          <w:color w:val="000000" w:themeColor="text1"/>
        </w:rPr>
        <w:t>, σχέδια και πρόβες για τον χειρισμό και την αντιμετώπιση περιστατικών;</w:t>
      </w:r>
    </w:p>
    <w:p w14:paraId="18B7A108" w14:textId="5194A476" w:rsidR="009B196E" w:rsidRPr="0019468D" w:rsidRDefault="009B196E" w:rsidP="00924BCD">
      <w:pPr>
        <w:pStyle w:val="a3"/>
        <w:numPr>
          <w:ilvl w:val="0"/>
          <w:numId w:val="2"/>
        </w:numPr>
        <w:spacing w:before="120" w:after="120" w:line="360" w:lineRule="auto"/>
        <w:ind w:left="714" w:hanging="357"/>
        <w:jc w:val="both"/>
        <w:rPr>
          <w:rFonts w:ascii="Times New Roman" w:eastAsia="Segoe UI" w:hAnsi="Times New Roman" w:cs="Times New Roman"/>
          <w:color w:val="000000" w:themeColor="text1"/>
        </w:rPr>
      </w:pPr>
      <w:r w:rsidRPr="0019468D">
        <w:rPr>
          <w:rFonts w:ascii="Times New Roman" w:eastAsia="Times New Roman" w:hAnsi="Times New Roman" w:cs="Times New Roman"/>
          <w:color w:val="000000" w:themeColor="text1"/>
        </w:rPr>
        <w:t>Τι αντίκτυπο</w:t>
      </w:r>
      <w:r w:rsidR="0019468D" w:rsidRPr="0019468D">
        <w:rPr>
          <w:rFonts w:ascii="Times New Roman" w:eastAsia="Times New Roman" w:hAnsi="Times New Roman" w:cs="Times New Roman"/>
          <w:color w:val="000000" w:themeColor="text1"/>
        </w:rPr>
        <w:t xml:space="preserve"> και τι αποτέλεσμα έχουν επιφέρει </w:t>
      </w:r>
      <w:r w:rsidRPr="0019468D">
        <w:rPr>
          <w:rFonts w:ascii="Times New Roman" w:eastAsia="Times New Roman" w:hAnsi="Times New Roman" w:cs="Times New Roman"/>
          <w:color w:val="000000" w:themeColor="text1"/>
        </w:rPr>
        <w:t xml:space="preserve">οι </w:t>
      </w:r>
      <w:r w:rsidR="0019468D" w:rsidRPr="0019468D">
        <w:rPr>
          <w:rFonts w:ascii="Times New Roman" w:eastAsia="Segoe UI" w:hAnsi="Times New Roman" w:cs="Times New Roman"/>
          <w:color w:val="000000" w:themeColor="text1"/>
        </w:rPr>
        <w:t>χειρισμοί «ρουτίνας»</w:t>
      </w:r>
      <w:r w:rsidRPr="0019468D">
        <w:rPr>
          <w:rFonts w:ascii="Times New Roman" w:eastAsia="Segoe UI" w:hAnsi="Times New Roman" w:cs="Times New Roman"/>
          <w:color w:val="000000" w:themeColor="text1"/>
        </w:rPr>
        <w:t>, οι διαδικασίες και η εκπαίδευση πάνω σε περιστατικά στους οργανισμούς ;</w:t>
      </w:r>
    </w:p>
    <w:p w14:paraId="016E767A" w14:textId="27661334" w:rsidR="007A048C" w:rsidRDefault="009B196E" w:rsidP="00516852">
      <w:pPr>
        <w:pStyle w:val="a3"/>
        <w:numPr>
          <w:ilvl w:val="0"/>
          <w:numId w:val="2"/>
        </w:numPr>
        <w:spacing w:before="120" w:after="120" w:line="360" w:lineRule="auto"/>
        <w:ind w:left="714" w:hanging="357"/>
        <w:jc w:val="both"/>
      </w:pPr>
      <w:r w:rsidRPr="0019468D">
        <w:rPr>
          <w:rFonts w:ascii="Times New Roman" w:eastAsia="Times New Roman" w:hAnsi="Times New Roman" w:cs="Times New Roman"/>
          <w:color w:val="000000" w:themeColor="text1"/>
        </w:rPr>
        <w:t>Πως επηρεάζει ο ανθρώπινος παράγοντας</w:t>
      </w:r>
      <w:r w:rsidR="0019468D" w:rsidRPr="0019468D">
        <w:rPr>
          <w:rFonts w:ascii="Times New Roman" w:eastAsia="Times New Roman" w:hAnsi="Times New Roman" w:cs="Times New Roman"/>
          <w:color w:val="000000" w:themeColor="text1"/>
        </w:rPr>
        <w:t xml:space="preserve"> (γνώσεις, θέση</w:t>
      </w:r>
      <w:r w:rsidRPr="0019468D">
        <w:rPr>
          <w:rFonts w:ascii="Times New Roman" w:eastAsia="Times New Roman" w:hAnsi="Times New Roman" w:cs="Times New Roman"/>
          <w:color w:val="000000" w:themeColor="text1"/>
        </w:rPr>
        <w:t xml:space="preserve">, </w:t>
      </w:r>
      <w:r w:rsidR="0019468D" w:rsidRPr="0019468D">
        <w:rPr>
          <w:rFonts w:ascii="Times New Roman" w:eastAsia="Times New Roman" w:hAnsi="Times New Roman" w:cs="Times New Roman"/>
          <w:color w:val="000000" w:themeColor="text1"/>
        </w:rPr>
        <w:t>προσωπικότητα</w:t>
      </w:r>
      <w:r w:rsidRPr="0019468D">
        <w:rPr>
          <w:rFonts w:ascii="Times New Roman" w:eastAsia="Times New Roman" w:hAnsi="Times New Roman" w:cs="Times New Roman"/>
          <w:color w:val="000000" w:themeColor="text1"/>
        </w:rPr>
        <w:t xml:space="preserve">, </w:t>
      </w:r>
      <w:r w:rsidR="0019468D" w:rsidRPr="0019468D">
        <w:rPr>
          <w:rFonts w:ascii="Times New Roman" w:eastAsia="Times New Roman" w:hAnsi="Times New Roman" w:cs="Times New Roman"/>
          <w:color w:val="000000" w:themeColor="text1"/>
        </w:rPr>
        <w:t>χαρακτήρας</w:t>
      </w:r>
      <w:r w:rsidRPr="0019468D">
        <w:rPr>
          <w:rFonts w:ascii="Times New Roman" w:eastAsia="Times New Roman" w:hAnsi="Times New Roman" w:cs="Times New Roman"/>
          <w:color w:val="000000" w:themeColor="text1"/>
        </w:rPr>
        <w:t xml:space="preserve"> του ανθ</w:t>
      </w:r>
      <w:r w:rsidR="0019468D" w:rsidRPr="0019468D">
        <w:rPr>
          <w:rFonts w:ascii="Times New Roman" w:eastAsia="Times New Roman" w:hAnsi="Times New Roman" w:cs="Times New Roman"/>
          <w:color w:val="000000" w:themeColor="text1"/>
        </w:rPr>
        <w:t>ρ</w:t>
      </w:r>
      <w:r w:rsidRPr="0019468D">
        <w:rPr>
          <w:rFonts w:ascii="Times New Roman" w:eastAsia="Times New Roman" w:hAnsi="Times New Roman" w:cs="Times New Roman"/>
          <w:color w:val="000000" w:themeColor="text1"/>
        </w:rPr>
        <w:t>ώπου)</w:t>
      </w:r>
      <w:r w:rsidR="0019468D" w:rsidRPr="0019468D">
        <w:rPr>
          <w:rFonts w:ascii="Times New Roman" w:eastAsia="Times New Roman" w:hAnsi="Times New Roman" w:cs="Times New Roman"/>
          <w:color w:val="000000" w:themeColor="text1"/>
        </w:rPr>
        <w:t>,</w:t>
      </w:r>
      <w:r w:rsidRPr="0019468D">
        <w:rPr>
          <w:rFonts w:ascii="Times New Roman" w:eastAsia="Times New Roman" w:hAnsi="Times New Roman" w:cs="Times New Roman"/>
          <w:color w:val="000000" w:themeColor="text1"/>
        </w:rPr>
        <w:t xml:space="preserve"> </w:t>
      </w:r>
      <w:r w:rsidR="0019468D" w:rsidRPr="0019468D">
        <w:rPr>
          <w:rFonts w:ascii="Times New Roman" w:eastAsia="Times New Roman" w:hAnsi="Times New Roman" w:cs="Times New Roman"/>
          <w:color w:val="000000" w:themeColor="text1"/>
        </w:rPr>
        <w:t>δηλαδή</w:t>
      </w:r>
      <w:r w:rsidRPr="0019468D">
        <w:rPr>
          <w:rFonts w:ascii="Times New Roman" w:eastAsia="Times New Roman" w:hAnsi="Times New Roman" w:cs="Times New Roman"/>
          <w:color w:val="000000" w:themeColor="text1"/>
        </w:rPr>
        <w:t xml:space="preserve"> οι υπάλληλοι των οργανισμών την εφαρμογή  των στρατηγικών αντιμετώπισης;</w:t>
      </w:r>
    </w:p>
    <w:p w14:paraId="5977184E" w14:textId="77777777" w:rsidR="007345E6" w:rsidRDefault="007345E6">
      <w:pPr>
        <w:rPr>
          <w:rFonts w:ascii="Times New Roman" w:eastAsiaTheme="majorEastAsia" w:hAnsi="Times New Roman" w:cs="Times New Roman (Επικεφαλίδες C"/>
          <w:b/>
          <w:bCs/>
          <w:color w:val="000000" w:themeColor="text1"/>
          <w:sz w:val="28"/>
          <w:szCs w:val="28"/>
          <w:lang w:eastAsia="el-GR"/>
        </w:rPr>
      </w:pPr>
      <w:r>
        <w:br w:type="page"/>
      </w:r>
    </w:p>
    <w:p w14:paraId="2D607D1A" w14:textId="485F330D" w:rsidR="00530C44" w:rsidRPr="00B45B02" w:rsidRDefault="00530C44" w:rsidP="00B45B02">
      <w:pPr>
        <w:pStyle w:val="1"/>
      </w:pPr>
      <w:bookmarkStart w:id="7" w:name="_Toc113968609"/>
      <w:r w:rsidRPr="00B45B02">
        <w:lastRenderedPageBreak/>
        <w:t>ΚΕΦΑΛΑΙΟ 2</w:t>
      </w:r>
      <w:r w:rsidR="00EC3E93">
        <w:rPr>
          <w:vertAlign w:val="superscript"/>
        </w:rPr>
        <w:t>ο</w:t>
      </w:r>
      <w:r w:rsidRPr="00B45B02">
        <w:t>: Ορισμοί και έννοιες σχετικά με την διαχείριση περιστατικών ασφάλειας πληροφοριών</w:t>
      </w:r>
      <w:bookmarkEnd w:id="7"/>
    </w:p>
    <w:p w14:paraId="69AC1E8B" w14:textId="77777777" w:rsidR="00530C44" w:rsidRPr="006E7473" w:rsidRDefault="00530C44" w:rsidP="00B45B02">
      <w:pPr>
        <w:pStyle w:val="2"/>
        <w:rPr>
          <w:rFonts w:eastAsia="Times New Roman"/>
        </w:rPr>
      </w:pPr>
      <w:bookmarkStart w:id="8" w:name="_Toc113968610"/>
      <w:r w:rsidRPr="006E7473">
        <w:rPr>
          <w:rFonts w:eastAsia="Times New Roman"/>
        </w:rPr>
        <w:t>2.1 Ορισμοί για συμβάν και περιστατικό ασφάλειας μέσα σε έναν οργανισμό</w:t>
      </w:r>
      <w:bookmarkEnd w:id="8"/>
    </w:p>
    <w:p w14:paraId="0B1C9B02" w14:textId="2A3BA2C1" w:rsidR="00530C44" w:rsidRPr="00530C44" w:rsidRDefault="00CB44D2" w:rsidP="00D34FE0">
      <w:pPr>
        <w:spacing w:before="120" w:after="120" w:line="360" w:lineRule="auto"/>
        <w:jc w:val="both"/>
        <w:rPr>
          <w:rFonts w:ascii="Times New Roman" w:eastAsia="Times New Roman" w:hAnsi="Times New Roman" w:cs="Times New Roman"/>
          <w:color w:val="000000" w:themeColor="text1"/>
        </w:rPr>
      </w:pPr>
      <w:r>
        <w:rPr>
          <w:rFonts w:ascii="Times New Roman" w:eastAsia="Segoe UI" w:hAnsi="Times New Roman" w:cs="Times New Roman"/>
          <w:color w:val="000000" w:themeColor="text1"/>
        </w:rPr>
        <w:t>Οι ορισμοί για το</w:t>
      </w:r>
      <w:r w:rsidR="00530C44" w:rsidRPr="00530C44">
        <w:rPr>
          <w:rFonts w:ascii="Times New Roman" w:eastAsia="Segoe UI" w:hAnsi="Times New Roman" w:cs="Times New Roman"/>
          <w:color w:val="000000" w:themeColor="text1"/>
        </w:rPr>
        <w:t xml:space="preserve"> τι είναι </w:t>
      </w:r>
      <w:r>
        <w:rPr>
          <w:rFonts w:ascii="Times New Roman" w:eastAsia="Segoe UI" w:hAnsi="Times New Roman" w:cs="Times New Roman"/>
          <w:color w:val="000000" w:themeColor="text1"/>
        </w:rPr>
        <w:t>«</w:t>
      </w:r>
      <w:r w:rsidR="00530C44" w:rsidRPr="00530C44">
        <w:rPr>
          <w:rFonts w:ascii="Times New Roman" w:eastAsia="Segoe UI" w:hAnsi="Times New Roman" w:cs="Times New Roman"/>
          <w:color w:val="000000" w:themeColor="text1"/>
        </w:rPr>
        <w:t>συμβάν</w:t>
      </w:r>
      <w:r>
        <w:rPr>
          <w:rFonts w:ascii="Times New Roman" w:eastAsia="Segoe UI" w:hAnsi="Times New Roman" w:cs="Times New Roman"/>
          <w:color w:val="000000" w:themeColor="text1"/>
        </w:rPr>
        <w:t>»</w:t>
      </w:r>
      <w:r w:rsidR="00530C44" w:rsidRPr="00530C44">
        <w:rPr>
          <w:rFonts w:ascii="Times New Roman" w:eastAsia="Segoe UI" w:hAnsi="Times New Roman" w:cs="Times New Roman"/>
          <w:color w:val="000000" w:themeColor="text1"/>
        </w:rPr>
        <w:t xml:space="preserve"> και κατά περίπτωση </w:t>
      </w:r>
      <w:r>
        <w:rPr>
          <w:rFonts w:ascii="Times New Roman" w:eastAsia="Segoe UI" w:hAnsi="Times New Roman" w:cs="Times New Roman"/>
          <w:color w:val="000000" w:themeColor="text1"/>
        </w:rPr>
        <w:t>«</w:t>
      </w:r>
      <w:r w:rsidR="00530C44" w:rsidRPr="00530C44">
        <w:rPr>
          <w:rFonts w:ascii="Times New Roman" w:eastAsia="Segoe UI" w:hAnsi="Times New Roman" w:cs="Times New Roman"/>
          <w:color w:val="000000" w:themeColor="text1"/>
        </w:rPr>
        <w:t>συμβάν ασφάλειας πληροφοριών</w:t>
      </w:r>
      <w:r>
        <w:rPr>
          <w:rFonts w:ascii="Times New Roman" w:eastAsia="Segoe UI" w:hAnsi="Times New Roman" w:cs="Times New Roman"/>
          <w:color w:val="000000" w:themeColor="text1"/>
        </w:rPr>
        <w:t>»</w:t>
      </w:r>
      <w:r w:rsidR="00530C44" w:rsidRPr="00530C44">
        <w:rPr>
          <w:rFonts w:ascii="Times New Roman" w:eastAsia="Segoe UI" w:hAnsi="Times New Roman" w:cs="Times New Roman"/>
          <w:color w:val="000000" w:themeColor="text1"/>
        </w:rPr>
        <w:t xml:space="preserve"> και </w:t>
      </w:r>
      <w:r>
        <w:rPr>
          <w:rFonts w:ascii="Times New Roman" w:eastAsia="Segoe UI" w:hAnsi="Times New Roman" w:cs="Times New Roman"/>
          <w:color w:val="000000" w:themeColor="text1"/>
        </w:rPr>
        <w:t>«</w:t>
      </w:r>
      <w:r w:rsidR="00530C44" w:rsidRPr="00530C44">
        <w:rPr>
          <w:rFonts w:ascii="Times New Roman" w:eastAsia="Segoe UI" w:hAnsi="Times New Roman" w:cs="Times New Roman"/>
          <w:color w:val="000000" w:themeColor="text1"/>
        </w:rPr>
        <w:t>περιστατικό ασφάλειας πληροφοριών</w:t>
      </w:r>
      <w:r>
        <w:rPr>
          <w:rFonts w:ascii="Times New Roman" w:eastAsia="Segoe UI" w:hAnsi="Times New Roman" w:cs="Times New Roman"/>
          <w:color w:val="000000" w:themeColor="text1"/>
        </w:rPr>
        <w:t xml:space="preserve">» δίνονται από το ISO </w:t>
      </w:r>
      <w:sdt>
        <w:sdtPr>
          <w:rPr>
            <w:rFonts w:ascii="Times New Roman" w:eastAsia="Segoe UI" w:hAnsi="Times New Roman" w:cs="Times New Roman"/>
            <w:color w:val="000000" w:themeColor="text1"/>
          </w:rPr>
          <w:id w:val="1326010953"/>
          <w:citation/>
        </w:sdtPr>
        <w:sdtEndPr/>
        <w:sdtContent>
          <w:r w:rsidR="00ED5C3F">
            <w:rPr>
              <w:rFonts w:ascii="Times New Roman" w:eastAsia="Segoe UI" w:hAnsi="Times New Roman" w:cs="Times New Roman"/>
              <w:color w:val="000000" w:themeColor="text1"/>
            </w:rPr>
            <w:fldChar w:fldCharType="begin"/>
          </w:r>
          <w:r w:rsidR="00ED5C3F">
            <w:rPr>
              <w:rFonts w:ascii="Times New Roman" w:eastAsia="Segoe UI" w:hAnsi="Times New Roman" w:cs="Times New Roman"/>
              <w:color w:val="000000" w:themeColor="text1"/>
            </w:rPr>
            <w:instrText xml:space="preserve">CITATION SOI16 \t  \l 1033 </w:instrText>
          </w:r>
          <w:r w:rsidR="00ED5C3F">
            <w:rPr>
              <w:rFonts w:ascii="Times New Roman" w:eastAsia="Segoe UI" w:hAnsi="Times New Roman" w:cs="Times New Roman"/>
              <w:color w:val="000000" w:themeColor="text1"/>
            </w:rPr>
            <w:fldChar w:fldCharType="separate"/>
          </w:r>
          <w:r w:rsidR="00ED5C3F" w:rsidRPr="00ED5C3F">
            <w:rPr>
              <w:rFonts w:ascii="Times New Roman" w:eastAsia="Segoe UI" w:hAnsi="Times New Roman" w:cs="Times New Roman"/>
              <w:noProof/>
              <w:color w:val="000000" w:themeColor="text1"/>
            </w:rPr>
            <w:t>(ISO-Technical Committee, 2016)</w:t>
          </w:r>
          <w:r w:rsidR="00ED5C3F">
            <w:rPr>
              <w:rFonts w:ascii="Times New Roman" w:eastAsia="Segoe UI" w:hAnsi="Times New Roman" w:cs="Times New Roman"/>
              <w:color w:val="000000" w:themeColor="text1"/>
            </w:rPr>
            <w:fldChar w:fldCharType="end"/>
          </w:r>
        </w:sdtContent>
      </w:sdt>
      <w:r w:rsidR="00ED5C3F">
        <w:rPr>
          <w:rFonts w:ascii="Times New Roman" w:eastAsia="Times New Roman" w:hAnsi="Times New Roman" w:cs="Times New Roman"/>
          <w:color w:val="000000" w:themeColor="text1"/>
        </w:rPr>
        <w:t>.</w:t>
      </w:r>
    </w:p>
    <w:p w14:paraId="63734D67" w14:textId="25B52F28" w:rsidR="00530C44" w:rsidRPr="00530C44" w:rsidRDefault="00530C44" w:rsidP="00D34FE0">
      <w:pPr>
        <w:spacing w:before="120" w:after="120" w:line="360" w:lineRule="auto"/>
        <w:jc w:val="both"/>
        <w:rPr>
          <w:rFonts w:ascii="Times New Roman" w:eastAsia="Segoe UI" w:hAnsi="Times New Roman" w:cs="Times New Roman"/>
          <w:color w:val="000000" w:themeColor="text1"/>
        </w:rPr>
      </w:pPr>
      <w:r w:rsidRPr="00CB44D2">
        <w:rPr>
          <w:rFonts w:ascii="Times New Roman" w:eastAsia="Segoe UI" w:hAnsi="Times New Roman" w:cs="Times New Roman"/>
          <w:b/>
          <w:color w:val="000000" w:themeColor="text1"/>
        </w:rPr>
        <w:t>Συμβάν</w:t>
      </w:r>
      <w:r w:rsidR="00B06D78">
        <w:rPr>
          <w:rFonts w:ascii="Times New Roman" w:eastAsia="Segoe UI" w:hAnsi="Times New Roman" w:cs="Times New Roman"/>
          <w:color w:val="000000" w:themeColor="text1"/>
        </w:rPr>
        <w:t>: ε</w:t>
      </w:r>
      <w:r w:rsidRPr="00530C44">
        <w:rPr>
          <w:rFonts w:ascii="Times New Roman" w:eastAsia="Segoe UI" w:hAnsi="Times New Roman" w:cs="Times New Roman"/>
          <w:color w:val="000000" w:themeColor="text1"/>
        </w:rPr>
        <w:t xml:space="preserve">μφάνιση ενός προκαθορισμένου συνόλου περιστάσεων ή αλλαγή ενός συγκεκριμένου συνόλου περιστάσεων. </w:t>
      </w:r>
    </w:p>
    <w:p w14:paraId="596D52AA" w14:textId="29243949" w:rsidR="00530C44" w:rsidRPr="00530C44" w:rsidRDefault="00530C44" w:rsidP="00D34FE0">
      <w:pPr>
        <w:spacing w:before="120" w:after="120" w:line="360" w:lineRule="auto"/>
        <w:jc w:val="both"/>
        <w:rPr>
          <w:rFonts w:ascii="Times New Roman" w:eastAsia="Segoe UI" w:hAnsi="Times New Roman" w:cs="Times New Roman"/>
          <w:color w:val="000000" w:themeColor="text1"/>
        </w:rPr>
      </w:pPr>
      <w:r w:rsidRPr="00CB44D2">
        <w:rPr>
          <w:rFonts w:ascii="Times New Roman" w:eastAsia="Segoe UI" w:hAnsi="Times New Roman" w:cs="Times New Roman"/>
          <w:b/>
          <w:color w:val="000000" w:themeColor="text1"/>
        </w:rPr>
        <w:t>Συμβάν ασφάλειας πληροφοριών</w:t>
      </w:r>
      <w:r w:rsidR="00B06D78">
        <w:rPr>
          <w:rFonts w:ascii="Times New Roman" w:eastAsia="Segoe UI" w:hAnsi="Times New Roman" w:cs="Times New Roman"/>
          <w:color w:val="000000" w:themeColor="text1"/>
        </w:rPr>
        <w:t>: α</w:t>
      </w:r>
      <w:r w:rsidRPr="00530C44">
        <w:rPr>
          <w:rFonts w:ascii="Times New Roman" w:eastAsia="Segoe UI" w:hAnsi="Times New Roman" w:cs="Times New Roman"/>
          <w:color w:val="000000" w:themeColor="text1"/>
        </w:rPr>
        <w:t>ναγνωρισμένη κατάσταση ενός συστήματος, υπηρεσίας ή δικτύου που υποδεικνύει ενδεχόμενη παραβίαση της πολιτικής ασφάλειας των πληροφοριών ή αποτυχία των αντιμέτρων ή την ύπαρξη μιας άγνωστης κατάστασης που μπορεί να είναι σχετική με την ασφάλεια.</w:t>
      </w:r>
    </w:p>
    <w:p w14:paraId="52093353" w14:textId="0826CF82" w:rsidR="00530C44" w:rsidRDefault="00530C44" w:rsidP="00D34FE0">
      <w:pPr>
        <w:spacing w:before="120" w:after="120" w:line="360" w:lineRule="auto"/>
        <w:jc w:val="both"/>
        <w:rPr>
          <w:rFonts w:ascii="Times New Roman" w:eastAsia="Segoe UI" w:hAnsi="Times New Roman" w:cs="Times New Roman"/>
          <w:color w:val="000000" w:themeColor="text1"/>
        </w:rPr>
      </w:pPr>
      <w:r w:rsidRPr="00CB44D2">
        <w:rPr>
          <w:rFonts w:ascii="Times New Roman" w:eastAsia="Segoe UI" w:hAnsi="Times New Roman" w:cs="Times New Roman"/>
          <w:b/>
          <w:color w:val="000000" w:themeColor="text1"/>
        </w:rPr>
        <w:t>Περιστατικό Ασφάλειας Πληροφοριών</w:t>
      </w:r>
      <w:r w:rsidR="00B06D78">
        <w:rPr>
          <w:rFonts w:ascii="Times New Roman" w:eastAsia="Segoe UI" w:hAnsi="Times New Roman" w:cs="Times New Roman"/>
          <w:color w:val="000000" w:themeColor="text1"/>
        </w:rPr>
        <w:t>: έ</w:t>
      </w:r>
      <w:r w:rsidRPr="00530C44">
        <w:rPr>
          <w:rFonts w:ascii="Times New Roman" w:eastAsia="Segoe UI" w:hAnsi="Times New Roman" w:cs="Times New Roman"/>
          <w:color w:val="000000" w:themeColor="text1"/>
        </w:rPr>
        <w:t>να ή περισσότερα ανεπιθύμητα ή μη αναμενόμενα συμβάντα ασφάλειας πληροφοριών που έχουν σημαντική πιθανότητα να υπονομεύσουν τις επιχειρηματικές λειτουργίες και να απειλήσουν την ασφάλεια των πληροφοριών.</w:t>
      </w:r>
    </w:p>
    <w:p w14:paraId="516E8420" w14:textId="77777777" w:rsidR="00DA1BEC" w:rsidRPr="006E7473" w:rsidRDefault="00DA1BEC" w:rsidP="00B45B02">
      <w:pPr>
        <w:pStyle w:val="2"/>
        <w:rPr>
          <w:rFonts w:eastAsia="Times New Roman"/>
        </w:rPr>
      </w:pPr>
      <w:bookmarkStart w:id="9" w:name="_Toc113968611"/>
      <w:r w:rsidRPr="006E7473">
        <w:rPr>
          <w:rFonts w:eastAsia="Times New Roman"/>
        </w:rPr>
        <w:t>2.2 Διαχείριση Περιστατικού Ασφαλείας</w:t>
      </w:r>
      <w:bookmarkEnd w:id="9"/>
    </w:p>
    <w:p w14:paraId="17CFA2C2" w14:textId="77777777" w:rsidR="00DA1BEC" w:rsidRPr="006E7473" w:rsidRDefault="00DA1BEC" w:rsidP="00B45B02">
      <w:pPr>
        <w:pStyle w:val="3"/>
        <w:rPr>
          <w:rFonts w:eastAsia="Times New Roman"/>
        </w:rPr>
      </w:pPr>
      <w:bookmarkStart w:id="10" w:name="_Toc113968612"/>
      <w:r w:rsidRPr="006E7473">
        <w:rPr>
          <w:rFonts w:eastAsia="Times New Roman"/>
        </w:rPr>
        <w:t>2.2.1 Ο όρος της διαχείρισης περιστατικού και της διασφάλισης ασφάλειας των πληροφοριών</w:t>
      </w:r>
      <w:bookmarkEnd w:id="10"/>
    </w:p>
    <w:p w14:paraId="13A3ABDE" w14:textId="4B8C3C7E" w:rsidR="00DA1BEC" w:rsidRPr="00B06D78" w:rsidRDefault="00DA1BEC" w:rsidP="00B45B02">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Παράλληλα, σύμφωνα με το I</w:t>
      </w:r>
      <w:r>
        <w:rPr>
          <w:rFonts w:ascii="Times New Roman" w:eastAsia="Segoe UI" w:hAnsi="Times New Roman" w:cs="Times New Roman"/>
          <w:color w:val="000000" w:themeColor="text1"/>
          <w:lang w:val="en-US"/>
        </w:rPr>
        <w:t>SO</w:t>
      </w:r>
      <w:r w:rsidRPr="00B06D78">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δίνονται </w:t>
      </w:r>
      <w:r w:rsidR="00B06D78">
        <w:rPr>
          <w:rFonts w:ascii="Times New Roman" w:eastAsia="Segoe UI" w:hAnsi="Times New Roman" w:cs="Times New Roman"/>
          <w:color w:val="000000" w:themeColor="text1"/>
        </w:rPr>
        <w:t>και οι σχετικοί ορισμοί, αναφορικά με τη «</w:t>
      </w:r>
      <w:r>
        <w:rPr>
          <w:rFonts w:ascii="Times New Roman" w:eastAsia="Segoe UI" w:hAnsi="Times New Roman" w:cs="Times New Roman"/>
          <w:color w:val="000000" w:themeColor="text1"/>
        </w:rPr>
        <w:t xml:space="preserve">διαχείριση </w:t>
      </w:r>
      <w:r w:rsidR="00B06D78">
        <w:rPr>
          <w:rFonts w:ascii="Times New Roman" w:eastAsia="Segoe UI" w:hAnsi="Times New Roman" w:cs="Times New Roman"/>
          <w:color w:val="000000" w:themeColor="text1"/>
        </w:rPr>
        <w:t>περιστατικών ασφαλείας πληροφοριών», καθώς και τη «διασφάλιση/</w:t>
      </w:r>
      <w:proofErr w:type="spellStart"/>
      <w:r w:rsidR="00B06D78">
        <w:rPr>
          <w:rFonts w:ascii="Times New Roman" w:eastAsia="Segoe UI" w:hAnsi="Times New Roman" w:cs="Times New Roman"/>
          <w:color w:val="000000" w:themeColor="text1"/>
        </w:rPr>
        <w:t>συνέχισ</w:t>
      </w:r>
      <w:proofErr w:type="spellEnd"/>
      <w:r w:rsidR="00B06D78">
        <w:rPr>
          <w:rFonts w:ascii="Times New Roman" w:eastAsia="Segoe UI" w:hAnsi="Times New Roman" w:cs="Times New Roman"/>
          <w:color w:val="000000" w:themeColor="text1"/>
        </w:rPr>
        <w:t>η της ασφάλειας πληροφοριών»</w:t>
      </w:r>
      <w:sdt>
        <w:sdtPr>
          <w:rPr>
            <w:rFonts w:ascii="Times New Roman" w:eastAsia="Segoe UI" w:hAnsi="Times New Roman" w:cs="Times New Roman"/>
            <w:color w:val="000000" w:themeColor="text1"/>
          </w:rPr>
          <w:id w:val="310066313"/>
          <w:citation/>
        </w:sdtPr>
        <w:sdtEndPr/>
        <w:sdtContent>
          <w:r w:rsidR="00ED5C3F">
            <w:rPr>
              <w:rFonts w:ascii="Times New Roman" w:eastAsia="Segoe UI" w:hAnsi="Times New Roman" w:cs="Times New Roman"/>
              <w:color w:val="000000" w:themeColor="text1"/>
            </w:rPr>
            <w:fldChar w:fldCharType="begin"/>
          </w:r>
          <w:r w:rsidR="00ED5C3F" w:rsidRPr="00ED5C3F">
            <w:rPr>
              <w:rFonts w:ascii="Times New Roman" w:eastAsia="Segoe UI" w:hAnsi="Times New Roman" w:cs="Times New Roman"/>
              <w:color w:val="000000" w:themeColor="text1"/>
            </w:rPr>
            <w:instrText xml:space="preserve"> </w:instrText>
          </w:r>
          <w:r w:rsidR="00ED5C3F">
            <w:rPr>
              <w:rFonts w:ascii="Times New Roman" w:eastAsia="Segoe UI" w:hAnsi="Times New Roman" w:cs="Times New Roman"/>
              <w:color w:val="000000" w:themeColor="text1"/>
              <w:lang w:val="en-US"/>
            </w:rPr>
            <w:instrText>CITATION</w:instrText>
          </w:r>
          <w:r w:rsidR="00ED5C3F" w:rsidRPr="00ED5C3F">
            <w:rPr>
              <w:rFonts w:ascii="Times New Roman" w:eastAsia="Segoe UI" w:hAnsi="Times New Roman" w:cs="Times New Roman"/>
              <w:color w:val="000000" w:themeColor="text1"/>
            </w:rPr>
            <w:instrText xml:space="preserve"> </w:instrText>
          </w:r>
          <w:r w:rsidR="00ED5C3F">
            <w:rPr>
              <w:rFonts w:ascii="Times New Roman" w:eastAsia="Segoe UI" w:hAnsi="Times New Roman" w:cs="Times New Roman"/>
              <w:color w:val="000000" w:themeColor="text1"/>
              <w:lang w:val="en-US"/>
            </w:rPr>
            <w:instrText>SOI</w:instrText>
          </w:r>
          <w:r w:rsidR="00ED5C3F" w:rsidRPr="00ED5C3F">
            <w:rPr>
              <w:rFonts w:ascii="Times New Roman" w:eastAsia="Segoe UI" w:hAnsi="Times New Roman" w:cs="Times New Roman"/>
              <w:color w:val="000000" w:themeColor="text1"/>
            </w:rPr>
            <w:instrText>16 \</w:instrText>
          </w:r>
          <w:r w:rsidR="00ED5C3F">
            <w:rPr>
              <w:rFonts w:ascii="Times New Roman" w:eastAsia="Segoe UI" w:hAnsi="Times New Roman" w:cs="Times New Roman"/>
              <w:color w:val="000000" w:themeColor="text1"/>
              <w:lang w:val="en-US"/>
            </w:rPr>
            <w:instrText>l</w:instrText>
          </w:r>
          <w:r w:rsidR="00ED5C3F" w:rsidRPr="00ED5C3F">
            <w:rPr>
              <w:rFonts w:ascii="Times New Roman" w:eastAsia="Segoe UI" w:hAnsi="Times New Roman" w:cs="Times New Roman"/>
              <w:color w:val="000000" w:themeColor="text1"/>
            </w:rPr>
            <w:instrText xml:space="preserve"> 1033 </w:instrText>
          </w:r>
          <w:r w:rsidR="00ED5C3F">
            <w:rPr>
              <w:rFonts w:ascii="Times New Roman" w:eastAsia="Segoe UI" w:hAnsi="Times New Roman" w:cs="Times New Roman"/>
              <w:color w:val="000000" w:themeColor="text1"/>
            </w:rPr>
            <w:fldChar w:fldCharType="separate"/>
          </w:r>
          <w:r w:rsidR="00ED5C3F" w:rsidRPr="00ED5C3F">
            <w:rPr>
              <w:rFonts w:ascii="Times New Roman" w:eastAsia="Segoe UI" w:hAnsi="Times New Roman" w:cs="Times New Roman"/>
              <w:noProof/>
              <w:color w:val="000000" w:themeColor="text1"/>
            </w:rPr>
            <w:t xml:space="preserve"> (</w:t>
          </w:r>
          <w:r w:rsidR="00ED5C3F" w:rsidRPr="00ED5C3F">
            <w:rPr>
              <w:rFonts w:ascii="Times New Roman" w:eastAsia="Segoe UI" w:hAnsi="Times New Roman" w:cs="Times New Roman"/>
              <w:noProof/>
              <w:color w:val="000000" w:themeColor="text1"/>
              <w:lang w:val="en-US"/>
            </w:rPr>
            <w:t>ISO</w:t>
          </w:r>
          <w:r w:rsidR="00ED5C3F" w:rsidRPr="00ED5C3F">
            <w:rPr>
              <w:rFonts w:ascii="Times New Roman" w:eastAsia="Segoe UI" w:hAnsi="Times New Roman" w:cs="Times New Roman"/>
              <w:noProof/>
              <w:color w:val="000000" w:themeColor="text1"/>
            </w:rPr>
            <w:t>-</w:t>
          </w:r>
          <w:r w:rsidR="00ED5C3F" w:rsidRPr="00ED5C3F">
            <w:rPr>
              <w:rFonts w:ascii="Times New Roman" w:eastAsia="Segoe UI" w:hAnsi="Times New Roman" w:cs="Times New Roman"/>
              <w:noProof/>
              <w:color w:val="000000" w:themeColor="text1"/>
              <w:lang w:val="en-US"/>
            </w:rPr>
            <w:t>Technical</w:t>
          </w:r>
          <w:r w:rsidR="00ED5C3F" w:rsidRPr="00ED5C3F">
            <w:rPr>
              <w:rFonts w:ascii="Times New Roman" w:eastAsia="Segoe UI" w:hAnsi="Times New Roman" w:cs="Times New Roman"/>
              <w:noProof/>
              <w:color w:val="000000" w:themeColor="text1"/>
            </w:rPr>
            <w:t xml:space="preserve"> </w:t>
          </w:r>
          <w:r w:rsidR="00ED5C3F" w:rsidRPr="00ED5C3F">
            <w:rPr>
              <w:rFonts w:ascii="Times New Roman" w:eastAsia="Segoe UI" w:hAnsi="Times New Roman" w:cs="Times New Roman"/>
              <w:noProof/>
              <w:color w:val="000000" w:themeColor="text1"/>
              <w:lang w:val="en-US"/>
            </w:rPr>
            <w:t>Committee</w:t>
          </w:r>
          <w:r w:rsidR="00ED5C3F" w:rsidRPr="00ED5C3F">
            <w:rPr>
              <w:rFonts w:ascii="Times New Roman" w:eastAsia="Segoe UI" w:hAnsi="Times New Roman" w:cs="Times New Roman"/>
              <w:noProof/>
              <w:color w:val="000000" w:themeColor="text1"/>
            </w:rPr>
            <w:t>, 2016)</w:t>
          </w:r>
          <w:r w:rsidR="00ED5C3F">
            <w:rPr>
              <w:rFonts w:ascii="Times New Roman" w:eastAsia="Segoe UI" w:hAnsi="Times New Roman" w:cs="Times New Roman"/>
              <w:color w:val="000000" w:themeColor="text1"/>
            </w:rPr>
            <w:fldChar w:fldCharType="end"/>
          </w:r>
        </w:sdtContent>
      </w:sdt>
      <w:r w:rsidRPr="00DA1BEC">
        <w:rPr>
          <w:rFonts w:ascii="Times New Roman" w:eastAsia="Times New Roman" w:hAnsi="Times New Roman" w:cs="Times New Roman"/>
          <w:color w:val="000000" w:themeColor="text1"/>
        </w:rPr>
        <w:t xml:space="preserve">. </w:t>
      </w:r>
    </w:p>
    <w:p w14:paraId="090530C1" w14:textId="62131966" w:rsidR="00DA1BEC" w:rsidRPr="00DA1BEC" w:rsidRDefault="00DA1BEC" w:rsidP="00B45B02">
      <w:pPr>
        <w:spacing w:before="120" w:after="120" w:line="360" w:lineRule="auto"/>
        <w:jc w:val="both"/>
        <w:rPr>
          <w:rFonts w:ascii="Times New Roman" w:eastAsia="Segoe UI" w:hAnsi="Times New Roman" w:cs="Times New Roman"/>
          <w:color w:val="000000" w:themeColor="text1"/>
        </w:rPr>
      </w:pPr>
      <w:r w:rsidRPr="00B06D78">
        <w:rPr>
          <w:rFonts w:ascii="Times New Roman" w:eastAsia="Segoe UI" w:hAnsi="Times New Roman" w:cs="Times New Roman"/>
          <w:b/>
          <w:color w:val="000000" w:themeColor="text1"/>
        </w:rPr>
        <w:t>Διαχείριση περιστατικών ασφάλειας πληροφοριών</w:t>
      </w:r>
      <w:r w:rsidR="00B06D78">
        <w:rPr>
          <w:rFonts w:ascii="Times New Roman" w:eastAsia="Segoe UI" w:hAnsi="Times New Roman" w:cs="Times New Roman"/>
          <w:color w:val="000000" w:themeColor="text1"/>
        </w:rPr>
        <w:t>: δ</w:t>
      </w:r>
      <w:r w:rsidRPr="00DA1BEC">
        <w:rPr>
          <w:rFonts w:ascii="Times New Roman" w:eastAsia="Segoe UI" w:hAnsi="Times New Roman" w:cs="Times New Roman"/>
          <w:color w:val="000000" w:themeColor="text1"/>
        </w:rPr>
        <w:t>ιαδικασίες ανίχνευσης, αναφοράς, αξιολόγησης, ανταπόκρισης, αντιμετώπισης και αξιοποίησης για μάθηση από συμβάντα ασφάλειας πληροφοριών.</w:t>
      </w:r>
    </w:p>
    <w:p w14:paraId="272C0C12" w14:textId="11C24C21" w:rsidR="00DA1BEC" w:rsidRDefault="00DA1BEC" w:rsidP="00B45B02">
      <w:pPr>
        <w:spacing w:before="120" w:after="120" w:line="360" w:lineRule="auto"/>
        <w:jc w:val="both"/>
        <w:rPr>
          <w:rFonts w:ascii="Times New Roman" w:eastAsia="Segoe UI" w:hAnsi="Times New Roman" w:cs="Times New Roman"/>
          <w:color w:val="000000" w:themeColor="text1"/>
        </w:rPr>
      </w:pPr>
      <w:r w:rsidRPr="00B06D78">
        <w:rPr>
          <w:rFonts w:ascii="Times New Roman" w:eastAsia="Segoe UI" w:hAnsi="Times New Roman" w:cs="Times New Roman"/>
          <w:b/>
          <w:color w:val="000000" w:themeColor="text1"/>
        </w:rPr>
        <w:t>Διασφάλιση/Συνέχιση της ασφάλειας των πληροφοριών</w:t>
      </w:r>
      <w:r w:rsidRPr="00DA1BEC">
        <w:rPr>
          <w:rFonts w:ascii="Times New Roman" w:eastAsia="Segoe UI" w:hAnsi="Times New Roman" w:cs="Times New Roman"/>
          <w:color w:val="000000" w:themeColor="text1"/>
        </w:rPr>
        <w:t>: διαδικασίες για τη διασφάλιση συνεχιζόμενων λειτουργιών για την προστασία της ασφάλειας πληροφοριών</w:t>
      </w:r>
      <w:r w:rsidR="00B06D78">
        <w:rPr>
          <w:rFonts w:ascii="Times New Roman" w:eastAsia="Segoe UI" w:hAnsi="Times New Roman" w:cs="Times New Roman"/>
          <w:color w:val="000000" w:themeColor="text1"/>
        </w:rPr>
        <w:t>.</w:t>
      </w:r>
    </w:p>
    <w:p w14:paraId="49E3E2CE" w14:textId="77777777" w:rsidR="00664285" w:rsidRPr="006E7473" w:rsidRDefault="00664285" w:rsidP="00B45B02">
      <w:pPr>
        <w:pStyle w:val="3"/>
        <w:rPr>
          <w:rFonts w:eastAsia="Times New Roman"/>
        </w:rPr>
      </w:pPr>
      <w:bookmarkStart w:id="11" w:name="_Toc113968613"/>
      <w:r w:rsidRPr="006E7473">
        <w:rPr>
          <w:rFonts w:eastAsia="Times New Roman"/>
        </w:rPr>
        <w:lastRenderedPageBreak/>
        <w:t>2.2.2 Τύποι ομάδων αντιμετώπισης περιστατικών ασφαλείας</w:t>
      </w:r>
      <w:bookmarkEnd w:id="11"/>
    </w:p>
    <w:p w14:paraId="4680D7FF" w14:textId="0785853E" w:rsidR="00664285" w:rsidRPr="00664285" w:rsidRDefault="00664285" w:rsidP="00B45B02">
      <w:pPr>
        <w:spacing w:before="120" w:after="120" w:line="360" w:lineRule="auto"/>
        <w:jc w:val="both"/>
        <w:rPr>
          <w:rFonts w:ascii="Times New Roman" w:eastAsia="Times New Roman" w:hAnsi="Times New Roman" w:cs="Times New Roman"/>
          <w:color w:val="000000" w:themeColor="text1"/>
        </w:rPr>
      </w:pPr>
      <w:r w:rsidRPr="00664285">
        <w:rPr>
          <w:rFonts w:ascii="Times New Roman" w:eastAsia="Segoe UI" w:hAnsi="Times New Roman" w:cs="Times New Roman"/>
          <w:color w:val="000000" w:themeColor="text1"/>
        </w:rPr>
        <w:t xml:space="preserve">Ομάδα αντιμετώπισης περιστατικών ασφάλειας πληροφοριών (ISIRT): Πρόκειται για την εσωτερική ομάδα που έχει ορίσει ο οργανισμός και αποτελείται από κατάλληλα και έμπιστα μέλη του οργανισμού, </w:t>
      </w:r>
      <w:r>
        <w:rPr>
          <w:rFonts w:ascii="Times New Roman" w:eastAsia="Segoe UI" w:hAnsi="Times New Roman" w:cs="Times New Roman"/>
          <w:color w:val="000000" w:themeColor="text1"/>
        </w:rPr>
        <w:t>υπεύθυνα</w:t>
      </w:r>
      <w:r w:rsidRPr="00664285">
        <w:rPr>
          <w:rFonts w:ascii="Times New Roman" w:eastAsia="Segoe UI" w:hAnsi="Times New Roman" w:cs="Times New Roman"/>
          <w:color w:val="000000" w:themeColor="text1"/>
        </w:rPr>
        <w:t xml:space="preserve"> για τον χειρισμό των περιστατικών ασφάλειας πληροφοριών κατά την διάρκεια του κύκλου ζωής τους</w:t>
      </w:r>
      <w:r w:rsidRPr="00664285">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1039478884"/>
          <w:citation/>
        </w:sdtPr>
        <w:sdtEndPr/>
        <w:sdtContent>
          <w:r w:rsidR="00ED5C3F">
            <w:rPr>
              <w:rFonts w:ascii="Times New Roman" w:eastAsia="Times New Roman" w:hAnsi="Times New Roman" w:cs="Times New Roman"/>
              <w:color w:val="000000" w:themeColor="text1"/>
            </w:rPr>
            <w:fldChar w:fldCharType="begin"/>
          </w:r>
          <w:r w:rsidR="00ED5C3F" w:rsidRPr="00ED5C3F">
            <w:rPr>
              <w:rFonts w:ascii="Times New Roman" w:eastAsia="Times New Roman" w:hAnsi="Times New Roman" w:cs="Times New Roman"/>
              <w:color w:val="000000" w:themeColor="text1"/>
            </w:rPr>
            <w:instrText xml:space="preserve"> </w:instrText>
          </w:r>
          <w:r w:rsidR="00ED5C3F">
            <w:rPr>
              <w:rFonts w:ascii="Times New Roman" w:eastAsia="Times New Roman" w:hAnsi="Times New Roman" w:cs="Times New Roman"/>
              <w:color w:val="000000" w:themeColor="text1"/>
              <w:lang w:val="en-US"/>
            </w:rPr>
            <w:instrText>CITATION</w:instrText>
          </w:r>
          <w:r w:rsidR="00ED5C3F" w:rsidRPr="00ED5C3F">
            <w:rPr>
              <w:rFonts w:ascii="Times New Roman" w:eastAsia="Times New Roman" w:hAnsi="Times New Roman" w:cs="Times New Roman"/>
              <w:color w:val="000000" w:themeColor="text1"/>
            </w:rPr>
            <w:instrText xml:space="preserve"> </w:instrText>
          </w:r>
          <w:r w:rsidR="00ED5C3F">
            <w:rPr>
              <w:rFonts w:ascii="Times New Roman" w:eastAsia="Times New Roman" w:hAnsi="Times New Roman" w:cs="Times New Roman"/>
              <w:color w:val="000000" w:themeColor="text1"/>
              <w:lang w:val="en-US"/>
            </w:rPr>
            <w:instrText>SOI</w:instrText>
          </w:r>
          <w:r w:rsidR="00ED5C3F" w:rsidRPr="00ED5C3F">
            <w:rPr>
              <w:rFonts w:ascii="Times New Roman" w:eastAsia="Times New Roman" w:hAnsi="Times New Roman" w:cs="Times New Roman"/>
              <w:color w:val="000000" w:themeColor="text1"/>
            </w:rPr>
            <w:instrText>16 \</w:instrText>
          </w:r>
          <w:r w:rsidR="00ED5C3F">
            <w:rPr>
              <w:rFonts w:ascii="Times New Roman" w:eastAsia="Times New Roman" w:hAnsi="Times New Roman" w:cs="Times New Roman"/>
              <w:color w:val="000000" w:themeColor="text1"/>
              <w:lang w:val="en-US"/>
            </w:rPr>
            <w:instrText>l</w:instrText>
          </w:r>
          <w:r w:rsidR="00ED5C3F" w:rsidRPr="00ED5C3F">
            <w:rPr>
              <w:rFonts w:ascii="Times New Roman" w:eastAsia="Times New Roman" w:hAnsi="Times New Roman" w:cs="Times New Roman"/>
              <w:color w:val="000000" w:themeColor="text1"/>
            </w:rPr>
            <w:instrText xml:space="preserve"> 1033 </w:instrText>
          </w:r>
          <w:r w:rsidR="00ED5C3F">
            <w:rPr>
              <w:rFonts w:ascii="Times New Roman" w:eastAsia="Times New Roman" w:hAnsi="Times New Roman" w:cs="Times New Roman"/>
              <w:color w:val="000000" w:themeColor="text1"/>
            </w:rPr>
            <w:fldChar w:fldCharType="separate"/>
          </w:r>
          <w:r w:rsidR="00ED5C3F" w:rsidRPr="00ED5C3F">
            <w:rPr>
              <w:rFonts w:ascii="Times New Roman" w:eastAsia="Times New Roman" w:hAnsi="Times New Roman" w:cs="Times New Roman"/>
              <w:noProof/>
              <w:color w:val="000000" w:themeColor="text1"/>
            </w:rPr>
            <w:t>(</w:t>
          </w:r>
          <w:r w:rsidR="00ED5C3F" w:rsidRPr="00ED5C3F">
            <w:rPr>
              <w:rFonts w:ascii="Times New Roman" w:eastAsia="Times New Roman" w:hAnsi="Times New Roman" w:cs="Times New Roman"/>
              <w:noProof/>
              <w:color w:val="000000" w:themeColor="text1"/>
              <w:lang w:val="en-US"/>
            </w:rPr>
            <w:t>ISO</w:t>
          </w:r>
          <w:r w:rsidR="00ED5C3F" w:rsidRPr="00ED5C3F">
            <w:rPr>
              <w:rFonts w:ascii="Times New Roman" w:eastAsia="Times New Roman" w:hAnsi="Times New Roman" w:cs="Times New Roman"/>
              <w:noProof/>
              <w:color w:val="000000" w:themeColor="text1"/>
            </w:rPr>
            <w:t>-</w:t>
          </w:r>
          <w:r w:rsidR="00ED5C3F" w:rsidRPr="00ED5C3F">
            <w:rPr>
              <w:rFonts w:ascii="Times New Roman" w:eastAsia="Times New Roman" w:hAnsi="Times New Roman" w:cs="Times New Roman"/>
              <w:noProof/>
              <w:color w:val="000000" w:themeColor="text1"/>
              <w:lang w:val="en-US"/>
            </w:rPr>
            <w:t>Technical</w:t>
          </w:r>
          <w:r w:rsidR="00ED5C3F" w:rsidRPr="00ED5C3F">
            <w:rPr>
              <w:rFonts w:ascii="Times New Roman" w:eastAsia="Times New Roman" w:hAnsi="Times New Roman" w:cs="Times New Roman"/>
              <w:noProof/>
              <w:color w:val="000000" w:themeColor="text1"/>
            </w:rPr>
            <w:t xml:space="preserve"> </w:t>
          </w:r>
          <w:r w:rsidR="00ED5C3F" w:rsidRPr="00ED5C3F">
            <w:rPr>
              <w:rFonts w:ascii="Times New Roman" w:eastAsia="Times New Roman" w:hAnsi="Times New Roman" w:cs="Times New Roman"/>
              <w:noProof/>
              <w:color w:val="000000" w:themeColor="text1"/>
              <w:lang w:val="en-US"/>
            </w:rPr>
            <w:t>Committee</w:t>
          </w:r>
          <w:r w:rsidR="00ED5C3F" w:rsidRPr="00ED5C3F">
            <w:rPr>
              <w:rFonts w:ascii="Times New Roman" w:eastAsia="Times New Roman" w:hAnsi="Times New Roman" w:cs="Times New Roman"/>
              <w:noProof/>
              <w:color w:val="000000" w:themeColor="text1"/>
            </w:rPr>
            <w:t>, 2016)</w:t>
          </w:r>
          <w:r w:rsidR="00ED5C3F">
            <w:rPr>
              <w:rFonts w:ascii="Times New Roman" w:eastAsia="Times New Roman" w:hAnsi="Times New Roman" w:cs="Times New Roman"/>
              <w:color w:val="000000" w:themeColor="text1"/>
            </w:rPr>
            <w:fldChar w:fldCharType="end"/>
          </w:r>
        </w:sdtContent>
      </w:sdt>
      <w:r w:rsidR="00ED5C3F">
        <w:rPr>
          <w:rFonts w:ascii="Times New Roman" w:eastAsia="Times New Roman" w:hAnsi="Times New Roman" w:cs="Times New Roman"/>
          <w:color w:val="000000" w:themeColor="text1"/>
        </w:rPr>
        <w:t>.</w:t>
      </w:r>
    </w:p>
    <w:p w14:paraId="57EB1F56" w14:textId="7FD14AB9" w:rsidR="00664285" w:rsidRPr="00664285" w:rsidRDefault="00664285" w:rsidP="00B45B02">
      <w:pPr>
        <w:spacing w:before="120" w:after="120" w:line="360" w:lineRule="auto"/>
        <w:jc w:val="both"/>
        <w:rPr>
          <w:rFonts w:ascii="Times New Roman" w:eastAsia="Segoe UI" w:hAnsi="Times New Roman" w:cs="Times New Roman"/>
          <w:color w:val="000000" w:themeColor="text1"/>
        </w:rPr>
      </w:pPr>
      <w:r w:rsidRPr="00664285">
        <w:rPr>
          <w:rFonts w:ascii="Times New Roman" w:eastAsia="Segoe UI" w:hAnsi="Times New Roman" w:cs="Times New Roman"/>
          <w:color w:val="000000" w:themeColor="text1"/>
        </w:rPr>
        <w:t>Οι οργανισμοί</w:t>
      </w:r>
      <w:r w:rsidR="00830F04">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1264300416"/>
          <w:citation/>
        </w:sdtPr>
        <w:sdtEndPr/>
        <w:sdtContent>
          <w:r w:rsidR="00830F04">
            <w:rPr>
              <w:rFonts w:ascii="Times New Roman" w:eastAsia="Segoe UI" w:hAnsi="Times New Roman" w:cs="Times New Roman"/>
              <w:color w:val="000000" w:themeColor="text1"/>
            </w:rPr>
            <w:fldChar w:fldCharType="begin"/>
          </w:r>
          <w:r w:rsidR="00830F04" w:rsidRPr="00830F04">
            <w:rPr>
              <w:rFonts w:ascii="Times New Roman" w:eastAsia="Segoe UI" w:hAnsi="Times New Roman" w:cs="Times New Roman"/>
              <w:color w:val="000000" w:themeColor="text1"/>
            </w:rPr>
            <w:instrText xml:space="preserve"> </w:instrText>
          </w:r>
          <w:r w:rsidR="00830F04">
            <w:rPr>
              <w:rFonts w:ascii="Times New Roman" w:eastAsia="Segoe UI" w:hAnsi="Times New Roman" w:cs="Times New Roman"/>
              <w:color w:val="000000" w:themeColor="text1"/>
              <w:lang w:val="en-US"/>
            </w:rPr>
            <w:instrText>CITATION</w:instrText>
          </w:r>
          <w:r w:rsidR="00830F04" w:rsidRPr="00830F04">
            <w:rPr>
              <w:rFonts w:ascii="Times New Roman" w:eastAsia="Segoe UI" w:hAnsi="Times New Roman" w:cs="Times New Roman"/>
              <w:color w:val="000000" w:themeColor="text1"/>
            </w:rPr>
            <w:instrText xml:space="preserve"> </w:instrText>
          </w:r>
          <w:r w:rsidR="00830F04">
            <w:rPr>
              <w:rFonts w:ascii="Times New Roman" w:eastAsia="Segoe UI" w:hAnsi="Times New Roman" w:cs="Times New Roman"/>
              <w:color w:val="000000" w:themeColor="text1"/>
              <w:lang w:val="en-US"/>
            </w:rPr>
            <w:instrText>Bad</w:instrText>
          </w:r>
          <w:r w:rsidR="00830F04" w:rsidRPr="00830F04">
            <w:rPr>
              <w:rFonts w:ascii="Times New Roman" w:eastAsia="Segoe UI" w:hAnsi="Times New Roman" w:cs="Times New Roman"/>
              <w:color w:val="000000" w:themeColor="text1"/>
            </w:rPr>
            <w:instrText>14 \</w:instrText>
          </w:r>
          <w:r w:rsidR="00830F04">
            <w:rPr>
              <w:rFonts w:ascii="Times New Roman" w:eastAsia="Segoe UI" w:hAnsi="Times New Roman" w:cs="Times New Roman"/>
              <w:color w:val="000000" w:themeColor="text1"/>
              <w:lang w:val="en-US"/>
            </w:rPr>
            <w:instrText>l</w:instrText>
          </w:r>
          <w:r w:rsidR="00830F04" w:rsidRPr="00830F04">
            <w:rPr>
              <w:rFonts w:ascii="Times New Roman" w:eastAsia="Segoe UI" w:hAnsi="Times New Roman" w:cs="Times New Roman"/>
              <w:color w:val="000000" w:themeColor="text1"/>
            </w:rPr>
            <w:instrText xml:space="preserve"> 1033 </w:instrText>
          </w:r>
          <w:r w:rsidR="00830F04">
            <w:rPr>
              <w:rFonts w:ascii="Times New Roman" w:eastAsia="Segoe UI" w:hAnsi="Times New Roman" w:cs="Times New Roman"/>
              <w:color w:val="000000" w:themeColor="text1"/>
            </w:rPr>
            <w:fldChar w:fldCharType="separate"/>
          </w:r>
          <w:r w:rsidR="00830F04" w:rsidRPr="00830F04">
            <w:rPr>
              <w:rFonts w:ascii="Times New Roman" w:eastAsia="Segoe UI" w:hAnsi="Times New Roman" w:cs="Times New Roman"/>
              <w:noProof/>
              <w:color w:val="000000" w:themeColor="text1"/>
            </w:rPr>
            <w:t>(</w:t>
          </w:r>
          <w:r w:rsidR="00830F04" w:rsidRPr="00830F04">
            <w:rPr>
              <w:rFonts w:ascii="Times New Roman" w:eastAsia="Segoe UI" w:hAnsi="Times New Roman" w:cs="Times New Roman"/>
              <w:noProof/>
              <w:color w:val="000000" w:themeColor="text1"/>
              <w:lang w:val="en-US"/>
            </w:rPr>
            <w:t>Bada</w:t>
          </w:r>
          <w:r w:rsidR="00830F04" w:rsidRPr="00830F04">
            <w:rPr>
              <w:rFonts w:ascii="Times New Roman" w:eastAsia="Segoe UI" w:hAnsi="Times New Roman" w:cs="Times New Roman"/>
              <w:noProof/>
              <w:color w:val="000000" w:themeColor="text1"/>
            </w:rPr>
            <w:t xml:space="preserve">, </w:t>
          </w:r>
          <w:r w:rsidR="00830F04" w:rsidRPr="00830F04">
            <w:rPr>
              <w:rFonts w:ascii="Times New Roman" w:eastAsia="Segoe UI" w:hAnsi="Times New Roman" w:cs="Times New Roman"/>
              <w:noProof/>
              <w:color w:val="000000" w:themeColor="text1"/>
              <w:lang w:val="en-US"/>
            </w:rPr>
            <w:t>Creese</w:t>
          </w:r>
          <w:r w:rsidR="00830F04" w:rsidRPr="00830F04">
            <w:rPr>
              <w:rFonts w:ascii="Times New Roman" w:eastAsia="Segoe UI" w:hAnsi="Times New Roman" w:cs="Times New Roman"/>
              <w:noProof/>
              <w:color w:val="000000" w:themeColor="text1"/>
            </w:rPr>
            <w:t xml:space="preserve">, </w:t>
          </w:r>
          <w:r w:rsidR="00830F04" w:rsidRPr="00830F04">
            <w:rPr>
              <w:rFonts w:ascii="Times New Roman" w:eastAsia="Segoe UI" w:hAnsi="Times New Roman" w:cs="Times New Roman"/>
              <w:noProof/>
              <w:color w:val="000000" w:themeColor="text1"/>
              <w:lang w:val="en-US"/>
            </w:rPr>
            <w:t>Goldsmith</w:t>
          </w:r>
          <w:r w:rsidR="00830F04" w:rsidRPr="00830F04">
            <w:rPr>
              <w:rFonts w:ascii="Times New Roman" w:eastAsia="Segoe UI" w:hAnsi="Times New Roman" w:cs="Times New Roman"/>
              <w:noProof/>
              <w:color w:val="000000" w:themeColor="text1"/>
            </w:rPr>
            <w:t xml:space="preserve">, </w:t>
          </w:r>
          <w:r w:rsidR="00830F04" w:rsidRPr="00830F04">
            <w:rPr>
              <w:rFonts w:ascii="Times New Roman" w:eastAsia="Segoe UI" w:hAnsi="Times New Roman" w:cs="Times New Roman"/>
              <w:noProof/>
              <w:color w:val="000000" w:themeColor="text1"/>
              <w:lang w:val="en-US"/>
            </w:rPr>
            <w:t>Mitchell</w:t>
          </w:r>
          <w:r w:rsidR="00830F04" w:rsidRPr="00830F04">
            <w:rPr>
              <w:rFonts w:ascii="Times New Roman" w:eastAsia="Segoe UI" w:hAnsi="Times New Roman" w:cs="Times New Roman"/>
              <w:noProof/>
              <w:color w:val="000000" w:themeColor="text1"/>
            </w:rPr>
            <w:t xml:space="preserve">, &amp; </w:t>
          </w:r>
          <w:r w:rsidR="00830F04" w:rsidRPr="00830F04">
            <w:rPr>
              <w:rFonts w:ascii="Times New Roman" w:eastAsia="Segoe UI" w:hAnsi="Times New Roman" w:cs="Times New Roman"/>
              <w:noProof/>
              <w:color w:val="000000" w:themeColor="text1"/>
              <w:lang w:val="en-US"/>
            </w:rPr>
            <w:t>Phillips</w:t>
          </w:r>
          <w:r w:rsidR="00830F04" w:rsidRPr="00830F04">
            <w:rPr>
              <w:rFonts w:ascii="Times New Roman" w:eastAsia="Segoe UI" w:hAnsi="Times New Roman" w:cs="Times New Roman"/>
              <w:noProof/>
              <w:color w:val="000000" w:themeColor="text1"/>
            </w:rPr>
            <w:t>, 2014)</w:t>
          </w:r>
          <w:r w:rsidR="00830F04">
            <w:rPr>
              <w:rFonts w:ascii="Times New Roman" w:eastAsia="Segoe UI" w:hAnsi="Times New Roman" w:cs="Times New Roman"/>
              <w:color w:val="000000" w:themeColor="text1"/>
            </w:rPr>
            <w:fldChar w:fldCharType="end"/>
          </w:r>
        </w:sdtContent>
      </w:sdt>
      <w:r w:rsidRPr="00664285">
        <w:rPr>
          <w:rFonts w:ascii="Times New Roman" w:eastAsia="Segoe UI" w:hAnsi="Times New Roman" w:cs="Times New Roman"/>
          <w:color w:val="000000" w:themeColor="text1"/>
        </w:rPr>
        <w:t xml:space="preserve"> μπορούν να αναζητούν βοήθεια και σε εξωτερικές ομάδες ειδικών εκτός από τις δικές τους, </w:t>
      </w:r>
      <w:r>
        <w:rPr>
          <w:rFonts w:ascii="Times New Roman" w:eastAsia="Segoe UI" w:hAnsi="Times New Roman" w:cs="Times New Roman"/>
          <w:color w:val="000000" w:themeColor="text1"/>
        </w:rPr>
        <w:t xml:space="preserve">δηλαδή </w:t>
      </w:r>
      <w:r w:rsidRPr="00664285">
        <w:rPr>
          <w:rFonts w:ascii="Times New Roman" w:eastAsia="Segoe UI" w:hAnsi="Times New Roman" w:cs="Times New Roman"/>
          <w:color w:val="000000" w:themeColor="text1"/>
        </w:rPr>
        <w:t>ομάδες αναγνωρισμένες που προσφέρουν υπηρεσίες αντιμετώπισης περιστατικών ηλεκτρονικών υπολογιστών ή και ακόμα από την εθνική ομάδα αντιμε</w:t>
      </w:r>
      <w:r w:rsidR="00EC1CE5">
        <w:rPr>
          <w:rFonts w:ascii="Times New Roman" w:eastAsia="Segoe UI" w:hAnsi="Times New Roman" w:cs="Times New Roman"/>
          <w:color w:val="000000" w:themeColor="text1"/>
        </w:rPr>
        <w:t>τώπισης έκτακτης ανάγκης CERT (</w:t>
      </w:r>
      <w:proofErr w:type="spellStart"/>
      <w:r w:rsidR="00EC1CE5" w:rsidRPr="00664285">
        <w:rPr>
          <w:rFonts w:ascii="Times New Roman" w:eastAsia="Segoe UI" w:hAnsi="Times New Roman" w:cs="Times New Roman"/>
          <w:color w:val="000000" w:themeColor="text1"/>
        </w:rPr>
        <w:t>Computer</w:t>
      </w:r>
      <w:proofErr w:type="spellEnd"/>
      <w:r w:rsidR="00EC1CE5" w:rsidRPr="00664285">
        <w:rPr>
          <w:rFonts w:ascii="Times New Roman" w:eastAsia="Segoe UI" w:hAnsi="Times New Roman" w:cs="Times New Roman"/>
          <w:color w:val="000000" w:themeColor="text1"/>
        </w:rPr>
        <w:t xml:space="preserve"> </w:t>
      </w:r>
      <w:proofErr w:type="spellStart"/>
      <w:r w:rsidR="00EC1CE5" w:rsidRPr="00664285">
        <w:rPr>
          <w:rFonts w:ascii="Times New Roman" w:eastAsia="Segoe UI" w:hAnsi="Times New Roman" w:cs="Times New Roman"/>
          <w:color w:val="000000" w:themeColor="text1"/>
        </w:rPr>
        <w:t>Emergency</w:t>
      </w:r>
      <w:proofErr w:type="spellEnd"/>
      <w:r w:rsidR="00EC1CE5" w:rsidRPr="00664285">
        <w:rPr>
          <w:rFonts w:ascii="Times New Roman" w:eastAsia="Segoe UI" w:hAnsi="Times New Roman" w:cs="Times New Roman"/>
          <w:color w:val="000000" w:themeColor="text1"/>
        </w:rPr>
        <w:t xml:space="preserve"> </w:t>
      </w:r>
      <w:proofErr w:type="spellStart"/>
      <w:r w:rsidR="00EC1CE5" w:rsidRPr="00664285">
        <w:rPr>
          <w:rFonts w:ascii="Times New Roman" w:eastAsia="Times New Roman" w:hAnsi="Times New Roman" w:cs="Times New Roman"/>
          <w:color w:val="000000" w:themeColor="text1"/>
        </w:rPr>
        <w:t>Response</w:t>
      </w:r>
      <w:proofErr w:type="spellEnd"/>
      <w:r w:rsidR="00EC1CE5" w:rsidRPr="00664285">
        <w:rPr>
          <w:rFonts w:ascii="Times New Roman" w:eastAsia="Times New Roman" w:hAnsi="Times New Roman" w:cs="Times New Roman"/>
          <w:color w:val="000000" w:themeColor="text1"/>
        </w:rPr>
        <w:t xml:space="preserve"> </w:t>
      </w:r>
      <w:proofErr w:type="spellStart"/>
      <w:r w:rsidR="00EC1CE5" w:rsidRPr="00664285">
        <w:rPr>
          <w:rFonts w:ascii="Times New Roman" w:eastAsia="Times New Roman" w:hAnsi="Times New Roman" w:cs="Times New Roman"/>
          <w:color w:val="000000" w:themeColor="text1"/>
        </w:rPr>
        <w:t>Team</w:t>
      </w:r>
      <w:proofErr w:type="spellEnd"/>
      <w:r w:rsidR="00EC1CE5">
        <w:rPr>
          <w:rFonts w:ascii="Times New Roman" w:eastAsia="Times New Roman" w:hAnsi="Times New Roman" w:cs="Times New Roman"/>
          <w:color w:val="000000" w:themeColor="text1"/>
        </w:rPr>
        <w:t>)</w:t>
      </w:r>
      <w:r>
        <w:rPr>
          <w:rFonts w:ascii="Times New Roman" w:eastAsia="Segoe UI" w:hAnsi="Times New Roman" w:cs="Times New Roman"/>
          <w:color w:val="000000" w:themeColor="text1"/>
        </w:rPr>
        <w:t xml:space="preserve">. </w:t>
      </w:r>
      <w:r w:rsidRPr="00664285">
        <w:rPr>
          <w:rFonts w:ascii="Times New Roman" w:eastAsia="Segoe UI" w:hAnsi="Times New Roman" w:cs="Times New Roman"/>
          <w:color w:val="000000" w:themeColor="text1"/>
        </w:rPr>
        <w:t xml:space="preserve">Υπάρχουν διάφορες συντομογραφίες για τον ίδιο όρο </w:t>
      </w:r>
      <w:r w:rsidR="00B84330">
        <w:rPr>
          <w:rFonts w:ascii="Times New Roman" w:eastAsia="Segoe UI" w:hAnsi="Times New Roman" w:cs="Times New Roman"/>
          <w:color w:val="000000" w:themeColor="text1"/>
        </w:rPr>
        <w:t>αλλά</w:t>
      </w:r>
      <w:r w:rsidRPr="00664285">
        <w:rPr>
          <w:rFonts w:ascii="Times New Roman" w:eastAsia="Segoe UI" w:hAnsi="Times New Roman" w:cs="Times New Roman"/>
          <w:color w:val="000000" w:themeColor="text1"/>
        </w:rPr>
        <w:t xml:space="preserve"> χρησιμοποιείται </w:t>
      </w:r>
      <w:r w:rsidR="00B84330">
        <w:rPr>
          <w:rFonts w:ascii="Times New Roman" w:eastAsia="Segoe UI" w:hAnsi="Times New Roman" w:cs="Times New Roman"/>
          <w:color w:val="000000" w:themeColor="text1"/>
        </w:rPr>
        <w:t xml:space="preserve">περισσότερο </w:t>
      </w:r>
      <w:r w:rsidRPr="00664285">
        <w:rPr>
          <w:rFonts w:ascii="Times New Roman" w:eastAsia="Segoe UI" w:hAnsi="Times New Roman" w:cs="Times New Roman"/>
          <w:color w:val="000000" w:themeColor="text1"/>
        </w:rPr>
        <w:t xml:space="preserve">και το CSIRT όπως: </w:t>
      </w:r>
    </w:p>
    <w:p w14:paraId="1BBF5B3E" w14:textId="77777777" w:rsidR="00ED45A9" w:rsidRPr="00ED45A9" w:rsidRDefault="00664285" w:rsidP="00ED45A9">
      <w:pPr>
        <w:pStyle w:val="a3"/>
        <w:numPr>
          <w:ilvl w:val="0"/>
          <w:numId w:val="3"/>
        </w:numPr>
        <w:spacing w:before="120" w:after="120" w:line="360" w:lineRule="auto"/>
        <w:jc w:val="both"/>
        <w:rPr>
          <w:rFonts w:ascii="Times New Roman" w:eastAsia="Times New Roman" w:hAnsi="Times New Roman" w:cs="Times New Roman"/>
          <w:color w:val="000000" w:themeColor="text1"/>
        </w:rPr>
      </w:pPr>
      <w:r w:rsidRPr="00ED45A9">
        <w:rPr>
          <w:rFonts w:ascii="Times New Roman" w:eastAsia="Times New Roman" w:hAnsi="Times New Roman" w:cs="Times New Roman"/>
          <w:color w:val="000000" w:themeColor="text1"/>
        </w:rPr>
        <w:t>CERT ή CERT/CC (Ομάδα Αντιμετώπισης Έκτακτης Ανάγκης Υπο</w:t>
      </w:r>
      <w:r w:rsidR="00ED45A9" w:rsidRPr="00ED45A9">
        <w:rPr>
          <w:rFonts w:ascii="Times New Roman" w:eastAsia="Times New Roman" w:hAnsi="Times New Roman" w:cs="Times New Roman"/>
          <w:color w:val="000000" w:themeColor="text1"/>
        </w:rPr>
        <w:t>λογιστών / Κέντρο Συντονισμού)</w:t>
      </w:r>
    </w:p>
    <w:p w14:paraId="2CAC8DD5" w14:textId="77777777" w:rsidR="00ED45A9" w:rsidRPr="00ED45A9" w:rsidRDefault="00664285" w:rsidP="00ED45A9">
      <w:pPr>
        <w:pStyle w:val="a3"/>
        <w:numPr>
          <w:ilvl w:val="0"/>
          <w:numId w:val="3"/>
        </w:numPr>
        <w:spacing w:before="120" w:after="120" w:line="360" w:lineRule="auto"/>
        <w:jc w:val="both"/>
        <w:rPr>
          <w:rFonts w:ascii="Times New Roman" w:eastAsia="Times New Roman" w:hAnsi="Times New Roman" w:cs="Times New Roman"/>
          <w:color w:val="000000" w:themeColor="text1"/>
        </w:rPr>
      </w:pPr>
      <w:r w:rsidRPr="00ED45A9">
        <w:rPr>
          <w:rFonts w:ascii="Times New Roman" w:eastAsia="Times New Roman" w:hAnsi="Times New Roman" w:cs="Times New Roman"/>
          <w:color w:val="000000" w:themeColor="text1"/>
        </w:rPr>
        <w:t xml:space="preserve">CSIRT (Ομάδα Αντιμετώπισης Συμβάντων Ασφάλειας Υπολογιστών) </w:t>
      </w:r>
      <w:r w:rsidRPr="00ED45A9">
        <w:rPr>
          <w:rFonts w:ascii="Times New Roman" w:hAnsi="Times New Roman" w:cs="Times New Roman"/>
        </w:rPr>
        <w:br/>
      </w:r>
      <w:r w:rsidRPr="00ED45A9">
        <w:rPr>
          <w:rFonts w:ascii="Times New Roman" w:eastAsia="Times New Roman" w:hAnsi="Times New Roman" w:cs="Times New Roman"/>
          <w:color w:val="000000" w:themeColor="text1"/>
        </w:rPr>
        <w:t xml:space="preserve">IRT (Ομάδα Αντιμετώπισης Συμβάντων) </w:t>
      </w:r>
    </w:p>
    <w:p w14:paraId="40E55E84" w14:textId="77777777" w:rsidR="00ED45A9" w:rsidRPr="00ED45A9" w:rsidRDefault="00664285" w:rsidP="00ED45A9">
      <w:pPr>
        <w:pStyle w:val="a3"/>
        <w:numPr>
          <w:ilvl w:val="0"/>
          <w:numId w:val="3"/>
        </w:numPr>
        <w:spacing w:before="120" w:after="120" w:line="360" w:lineRule="auto"/>
        <w:jc w:val="both"/>
        <w:rPr>
          <w:rFonts w:ascii="Times New Roman" w:eastAsia="Times New Roman" w:hAnsi="Times New Roman" w:cs="Times New Roman"/>
          <w:color w:val="000000" w:themeColor="text1"/>
        </w:rPr>
      </w:pPr>
      <w:r w:rsidRPr="00ED45A9">
        <w:rPr>
          <w:rFonts w:ascii="Times New Roman" w:eastAsia="Times New Roman" w:hAnsi="Times New Roman" w:cs="Times New Roman"/>
          <w:color w:val="000000" w:themeColor="text1"/>
        </w:rPr>
        <w:t xml:space="preserve">CIRT (Ομάδα Αντιμετώπισης Συμβάντων Υπολογιστή) </w:t>
      </w:r>
    </w:p>
    <w:p w14:paraId="69746427" w14:textId="3A67D7AD" w:rsidR="00ED45A9" w:rsidRDefault="00664285" w:rsidP="00ED45A9">
      <w:pPr>
        <w:pStyle w:val="a3"/>
        <w:numPr>
          <w:ilvl w:val="0"/>
          <w:numId w:val="3"/>
        </w:numPr>
        <w:spacing w:before="120" w:after="120" w:line="360" w:lineRule="auto"/>
        <w:jc w:val="both"/>
        <w:rPr>
          <w:rFonts w:ascii="Times New Roman" w:eastAsia="Times New Roman" w:hAnsi="Times New Roman" w:cs="Times New Roman"/>
          <w:color w:val="000000" w:themeColor="text1"/>
        </w:rPr>
      </w:pPr>
      <w:r w:rsidRPr="00ED45A9">
        <w:rPr>
          <w:rFonts w:ascii="Times New Roman" w:eastAsia="Times New Roman" w:hAnsi="Times New Roman" w:cs="Times New Roman"/>
          <w:color w:val="000000" w:themeColor="text1"/>
        </w:rPr>
        <w:t>SERT (Ομάδα Αντιμετώπισης Έκτακτης Ανάγκης Ασφαλείας)</w:t>
      </w:r>
    </w:p>
    <w:p w14:paraId="6D838BFC" w14:textId="77777777" w:rsidR="00ED45A9" w:rsidRDefault="00ED45A9" w:rsidP="00ED45A9">
      <w:pPr>
        <w:pStyle w:val="a3"/>
        <w:numPr>
          <w:ilvl w:val="0"/>
          <w:numId w:val="3"/>
        </w:numPr>
        <w:spacing w:before="120" w:after="120" w:line="360" w:lineRule="auto"/>
        <w:jc w:val="both"/>
        <w:rPr>
          <w:rFonts w:ascii="Times New Roman" w:eastAsia="Times New Roman" w:hAnsi="Times New Roman" w:cs="Times New Roman"/>
          <w:color w:val="000000" w:themeColor="text1"/>
        </w:rPr>
      </w:pPr>
      <w:proofErr w:type="spellStart"/>
      <w:r w:rsidRPr="00ED45A9">
        <w:rPr>
          <w:rFonts w:ascii="Times New Roman" w:eastAsia="Times New Roman" w:hAnsi="Times New Roman" w:cs="Times New Roman"/>
          <w:color w:val="000000" w:themeColor="text1"/>
        </w:rPr>
        <w:t>WARPs</w:t>
      </w:r>
      <w:proofErr w:type="spellEnd"/>
      <w:r w:rsidRPr="00ED45A9">
        <w:rPr>
          <w:rFonts w:ascii="Times New Roman" w:eastAsia="Times New Roman" w:hAnsi="Times New Roman" w:cs="Times New Roman"/>
          <w:color w:val="000000" w:themeColor="text1"/>
        </w:rPr>
        <w:t xml:space="preserve"> (Προειδοποιητικές συμβουλές και σημεία αναφοράς) </w:t>
      </w:r>
    </w:p>
    <w:p w14:paraId="0609BF61" w14:textId="748372A7" w:rsidR="00664285" w:rsidRPr="00ED45A9" w:rsidRDefault="00664285" w:rsidP="00B45B02">
      <w:pPr>
        <w:spacing w:before="120" w:after="120" w:line="360" w:lineRule="auto"/>
        <w:jc w:val="both"/>
        <w:rPr>
          <w:rFonts w:ascii="Times New Roman" w:eastAsia="Times New Roman" w:hAnsi="Times New Roman" w:cs="Times New Roman"/>
          <w:color w:val="000000" w:themeColor="text1"/>
        </w:rPr>
      </w:pPr>
      <w:r w:rsidRPr="00ED45A9">
        <w:rPr>
          <w:rFonts w:ascii="Times New Roman" w:eastAsia="Segoe UI" w:hAnsi="Times New Roman" w:cs="Times New Roman"/>
          <w:color w:val="000000" w:themeColor="text1"/>
        </w:rPr>
        <w:t>Η πρωταρχική αποστολή μιας Ομάδας Αντιμετώπισης Συμβάντων Ασφάλειας Υπολογιστών (CSIRT) είναι να βοηθήσει  οργανισμούς να χειρισ</w:t>
      </w:r>
      <w:r w:rsidR="00ED45A9">
        <w:rPr>
          <w:rFonts w:ascii="Times New Roman" w:eastAsia="Segoe UI" w:hAnsi="Times New Roman" w:cs="Times New Roman"/>
          <w:color w:val="000000" w:themeColor="text1"/>
        </w:rPr>
        <w:t>τούν περιστατικά που συμβαίνουν</w:t>
      </w:r>
      <w:r w:rsidRPr="00ED45A9">
        <w:rPr>
          <w:rFonts w:ascii="Times New Roman" w:eastAsia="Segoe UI" w:hAnsi="Times New Roman" w:cs="Times New Roman"/>
          <w:color w:val="000000" w:themeColor="text1"/>
        </w:rPr>
        <w:t xml:space="preserve">, καθώς και </w:t>
      </w:r>
      <w:r w:rsidR="00ED45A9">
        <w:rPr>
          <w:rFonts w:ascii="Times New Roman" w:eastAsia="Segoe UI" w:hAnsi="Times New Roman" w:cs="Times New Roman"/>
          <w:color w:val="000000" w:themeColor="text1"/>
        </w:rPr>
        <w:t xml:space="preserve">να </w:t>
      </w:r>
      <w:r w:rsidRPr="00ED45A9">
        <w:rPr>
          <w:rFonts w:ascii="Times New Roman" w:eastAsia="Segoe UI" w:hAnsi="Times New Roman" w:cs="Times New Roman"/>
          <w:color w:val="000000" w:themeColor="text1"/>
        </w:rPr>
        <w:t>παρέχουν ένα ευρύτερο σύνολο υπηρεσιών. Εκτός από την κύρια αποστολή, οι ομάδες CSIRT πρέπει να είναι σε θέση να προσαρμόζονται σε ένα συνεχώς μεταβαλλόμενο περιβάλλον και παρόν και να έχουν την ευελιξία για την αντιμετώπιση οποιουδήποτε απροσδόκητου περιστατικού.</w:t>
      </w:r>
    </w:p>
    <w:p w14:paraId="3EFFA436" w14:textId="3373A0DD" w:rsidR="00664285" w:rsidRPr="00664285" w:rsidRDefault="00664285" w:rsidP="00B45B02">
      <w:pPr>
        <w:spacing w:before="120" w:after="120" w:line="360" w:lineRule="auto"/>
        <w:jc w:val="both"/>
        <w:rPr>
          <w:rFonts w:ascii="Times New Roman" w:eastAsia="Segoe UI" w:hAnsi="Times New Roman" w:cs="Times New Roman"/>
          <w:color w:val="000000" w:themeColor="text1"/>
        </w:rPr>
      </w:pPr>
      <w:r w:rsidRPr="00664285">
        <w:rPr>
          <w:rFonts w:ascii="Times New Roman" w:eastAsia="Segoe UI" w:hAnsi="Times New Roman" w:cs="Times New Roman"/>
          <w:color w:val="000000" w:themeColor="text1"/>
        </w:rPr>
        <w:t>Τομεακές CSIRT</w:t>
      </w:r>
      <w:r w:rsidR="00ED45A9">
        <w:rPr>
          <w:rFonts w:ascii="Times New Roman" w:eastAsia="Segoe UI" w:hAnsi="Times New Roman" w:cs="Times New Roman"/>
          <w:color w:val="000000" w:themeColor="text1"/>
        </w:rPr>
        <w:t xml:space="preserve">: </w:t>
      </w:r>
      <w:r w:rsidRPr="00664285">
        <w:rPr>
          <w:rFonts w:ascii="Times New Roman" w:eastAsia="Segoe UI" w:hAnsi="Times New Roman" w:cs="Times New Roman"/>
          <w:color w:val="000000" w:themeColor="text1"/>
        </w:rPr>
        <w:t xml:space="preserve">Ομάδα αντιμετώπισης περιστατικών ασφαλείας υπολογιστών που καλύπτει περιστατικά ασφάλειας ή και </w:t>
      </w:r>
      <w:proofErr w:type="spellStart"/>
      <w:r w:rsidRPr="00664285">
        <w:rPr>
          <w:rFonts w:ascii="Times New Roman" w:eastAsia="Segoe UI" w:hAnsi="Times New Roman" w:cs="Times New Roman"/>
          <w:color w:val="000000" w:themeColor="text1"/>
        </w:rPr>
        <w:t>κυβερνοασφάλειας</w:t>
      </w:r>
      <w:proofErr w:type="spellEnd"/>
      <w:r w:rsidR="009D5A3A">
        <w:rPr>
          <w:rFonts w:ascii="Times New Roman" w:eastAsia="Segoe UI" w:hAnsi="Times New Roman" w:cs="Times New Roman"/>
          <w:color w:val="000000" w:themeColor="text1"/>
        </w:rPr>
        <w:t>.</w:t>
      </w:r>
      <w:r w:rsidRPr="00664285">
        <w:rPr>
          <w:rFonts w:ascii="Times New Roman" w:eastAsia="Segoe UI" w:hAnsi="Times New Roman" w:cs="Times New Roman"/>
          <w:color w:val="000000" w:themeColor="text1"/>
        </w:rPr>
        <w:t xml:space="preserve"> </w:t>
      </w:r>
      <w:r w:rsidR="009D5A3A">
        <w:rPr>
          <w:rFonts w:ascii="Times New Roman" w:eastAsia="Segoe UI" w:hAnsi="Times New Roman" w:cs="Times New Roman"/>
          <w:color w:val="000000" w:themeColor="text1"/>
        </w:rPr>
        <w:t>Α</w:t>
      </w:r>
      <w:r w:rsidRPr="00664285">
        <w:rPr>
          <w:rFonts w:ascii="Times New Roman" w:eastAsia="Segoe UI" w:hAnsi="Times New Roman" w:cs="Times New Roman"/>
          <w:color w:val="000000" w:themeColor="text1"/>
        </w:rPr>
        <w:t>φορούν ένα συγκεκριμένο τομέα</w:t>
      </w:r>
      <w:r w:rsidR="009D5A3A">
        <w:rPr>
          <w:rFonts w:ascii="Times New Roman" w:eastAsia="Segoe UI" w:hAnsi="Times New Roman" w:cs="Times New Roman"/>
          <w:color w:val="000000" w:themeColor="text1"/>
        </w:rPr>
        <w:t>,</w:t>
      </w:r>
      <w:r w:rsidRPr="00664285">
        <w:rPr>
          <w:rFonts w:ascii="Times New Roman" w:eastAsia="Segoe UI" w:hAnsi="Times New Roman" w:cs="Times New Roman"/>
          <w:color w:val="000000" w:themeColor="text1"/>
        </w:rPr>
        <w:t xml:space="preserve"> όπως η υγεία ή ο χρηματοοικονομικός τομέας ενώ αντίθετα η Εθνικές CSIRT προσφέρουν τις υπηρεσίες τους στον δημόσιο τομέα.</w:t>
      </w:r>
    </w:p>
    <w:p w14:paraId="704B7964" w14:textId="5C6ACD2E" w:rsidR="00664285" w:rsidRDefault="00664285" w:rsidP="00B45B02">
      <w:pPr>
        <w:spacing w:before="120" w:after="120" w:line="360" w:lineRule="auto"/>
        <w:jc w:val="both"/>
        <w:rPr>
          <w:rFonts w:ascii="Times New Roman" w:eastAsia="Segoe UI" w:hAnsi="Times New Roman" w:cs="Times New Roman"/>
          <w:color w:val="000000" w:themeColor="text1"/>
        </w:rPr>
      </w:pPr>
      <w:r w:rsidRPr="00664285">
        <w:rPr>
          <w:rFonts w:ascii="Times New Roman" w:eastAsia="Segoe UI" w:hAnsi="Times New Roman" w:cs="Times New Roman"/>
          <w:color w:val="000000" w:themeColor="text1"/>
        </w:rPr>
        <w:lastRenderedPageBreak/>
        <w:t>Οι ομάδες CSIRT</w:t>
      </w:r>
      <w:r w:rsidR="001D1AF9">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240265689"/>
          <w:citation/>
        </w:sdtPr>
        <w:sdtEndPr/>
        <w:sdtContent>
          <w:r w:rsidR="001D1AF9">
            <w:rPr>
              <w:rFonts w:ascii="Times New Roman" w:eastAsia="Segoe UI" w:hAnsi="Times New Roman" w:cs="Times New Roman"/>
              <w:color w:val="000000" w:themeColor="text1"/>
            </w:rPr>
            <w:fldChar w:fldCharType="begin"/>
          </w:r>
          <w:r w:rsidR="00F27338">
            <w:rPr>
              <w:rFonts w:ascii="Times New Roman" w:eastAsia="Segoe UI" w:hAnsi="Times New Roman" w:cs="Times New Roman"/>
              <w:color w:val="000000" w:themeColor="text1"/>
            </w:rPr>
            <w:instrText xml:space="preserve">CITATION DeM161 \l 1033 </w:instrText>
          </w:r>
          <w:r w:rsidR="001D1AF9">
            <w:rPr>
              <w:rFonts w:ascii="Times New Roman" w:eastAsia="Segoe UI" w:hAnsi="Times New Roman" w:cs="Times New Roman"/>
              <w:color w:val="000000" w:themeColor="text1"/>
            </w:rPr>
            <w:fldChar w:fldCharType="separate"/>
          </w:r>
          <w:r w:rsidR="00F27338" w:rsidRPr="00F27338">
            <w:rPr>
              <w:rFonts w:ascii="Times New Roman" w:eastAsia="Segoe UI" w:hAnsi="Times New Roman" w:cs="Times New Roman"/>
              <w:noProof/>
              <w:color w:val="000000" w:themeColor="text1"/>
            </w:rPr>
            <w:t>(De Muynck &amp; Portesi, 2016)</w:t>
          </w:r>
          <w:r w:rsidR="001D1AF9">
            <w:rPr>
              <w:rFonts w:ascii="Times New Roman" w:eastAsia="Segoe UI" w:hAnsi="Times New Roman" w:cs="Times New Roman"/>
              <w:color w:val="000000" w:themeColor="text1"/>
            </w:rPr>
            <w:fldChar w:fldCharType="end"/>
          </w:r>
        </w:sdtContent>
      </w:sdt>
      <w:r w:rsidRPr="00664285">
        <w:rPr>
          <w:rFonts w:ascii="Times New Roman" w:eastAsia="Segoe UI" w:hAnsi="Times New Roman" w:cs="Times New Roman"/>
          <w:color w:val="000000" w:themeColor="text1"/>
        </w:rPr>
        <w:t xml:space="preserve"> παρέχουν</w:t>
      </w:r>
      <w:r w:rsidR="00151214">
        <w:rPr>
          <w:rFonts w:ascii="Times New Roman" w:eastAsia="Segoe UI" w:hAnsi="Times New Roman" w:cs="Times New Roman"/>
          <w:color w:val="000000" w:themeColor="text1"/>
        </w:rPr>
        <w:t xml:space="preserve"> </w:t>
      </w:r>
      <w:r w:rsidR="00151214" w:rsidRPr="00664285">
        <w:rPr>
          <w:rFonts w:ascii="Times New Roman" w:eastAsia="Segoe UI" w:hAnsi="Times New Roman" w:cs="Times New Roman"/>
          <w:color w:val="000000" w:themeColor="text1"/>
        </w:rPr>
        <w:t>υπηρεσίες προληπτικές</w:t>
      </w:r>
      <w:r w:rsidR="00151214">
        <w:rPr>
          <w:rFonts w:ascii="Times New Roman" w:eastAsia="Segoe UI" w:hAnsi="Times New Roman" w:cs="Times New Roman"/>
          <w:color w:val="000000" w:themeColor="text1"/>
        </w:rPr>
        <w:t>,</w:t>
      </w:r>
      <w:r w:rsidRPr="00664285">
        <w:rPr>
          <w:rFonts w:ascii="Times New Roman" w:eastAsia="Segoe UI" w:hAnsi="Times New Roman" w:cs="Times New Roman"/>
          <w:color w:val="000000" w:themeColor="text1"/>
        </w:rPr>
        <w:t xml:space="preserve"> εκτός από την υποστήριξη </w:t>
      </w:r>
      <w:r w:rsidR="00151214">
        <w:rPr>
          <w:rFonts w:ascii="Times New Roman" w:eastAsia="Segoe UI" w:hAnsi="Times New Roman" w:cs="Times New Roman"/>
          <w:color w:val="000000" w:themeColor="text1"/>
        </w:rPr>
        <w:t>και</w:t>
      </w:r>
      <w:r w:rsidRPr="00664285">
        <w:rPr>
          <w:rFonts w:ascii="Times New Roman" w:eastAsia="Segoe UI" w:hAnsi="Times New Roman" w:cs="Times New Roman"/>
          <w:color w:val="000000" w:themeColor="text1"/>
        </w:rPr>
        <w:t xml:space="preserve"> ανταπόκριση στα περιστατικά</w:t>
      </w:r>
      <w:r w:rsidR="00151214">
        <w:rPr>
          <w:rFonts w:ascii="Times New Roman" w:eastAsia="Segoe UI" w:hAnsi="Times New Roman" w:cs="Times New Roman"/>
          <w:color w:val="000000" w:themeColor="text1"/>
        </w:rPr>
        <w:t>, όπως συνεχή</w:t>
      </w:r>
      <w:r w:rsidRPr="00664285">
        <w:rPr>
          <w:rFonts w:ascii="Times New Roman" w:eastAsia="Segoe UI" w:hAnsi="Times New Roman" w:cs="Times New Roman"/>
          <w:color w:val="000000" w:themeColor="text1"/>
        </w:rPr>
        <w:t xml:space="preserve"> ενημέρωση για μεγαλύτε</w:t>
      </w:r>
      <w:r w:rsidR="00151214">
        <w:rPr>
          <w:rFonts w:ascii="Times New Roman" w:eastAsia="Segoe UI" w:hAnsi="Times New Roman" w:cs="Times New Roman"/>
          <w:color w:val="000000" w:themeColor="text1"/>
        </w:rPr>
        <w:t xml:space="preserve">ρη ασφάλεια αλλά και εκπαίδευση </w:t>
      </w:r>
      <w:r w:rsidRPr="00664285">
        <w:rPr>
          <w:rFonts w:ascii="Times New Roman" w:eastAsia="Segoe UI" w:hAnsi="Times New Roman" w:cs="Times New Roman"/>
          <w:color w:val="000000" w:themeColor="text1"/>
        </w:rPr>
        <w:t>για την ενδυνάμωση της κουλτούρας της ασφάλειας των οργανισμών. Μια από τις βασικές δυνάμεις των CSIRT</w:t>
      </w:r>
      <w:r w:rsidR="00151214">
        <w:rPr>
          <w:rFonts w:ascii="Times New Roman" w:eastAsia="Segoe UI" w:hAnsi="Times New Roman" w:cs="Times New Roman"/>
          <w:color w:val="000000" w:themeColor="text1"/>
        </w:rPr>
        <w:t>,</w:t>
      </w:r>
      <w:r w:rsidRPr="00664285">
        <w:rPr>
          <w:rFonts w:ascii="Times New Roman" w:eastAsia="Segoe UI" w:hAnsi="Times New Roman" w:cs="Times New Roman"/>
          <w:color w:val="000000" w:themeColor="text1"/>
        </w:rPr>
        <w:t xml:space="preserve"> ανεξαρτήτως τύπου είναι ότι </w:t>
      </w:r>
      <w:r w:rsidR="00285567">
        <w:rPr>
          <w:rFonts w:ascii="Times New Roman" w:eastAsia="Segoe UI" w:hAnsi="Times New Roman" w:cs="Times New Roman"/>
          <w:color w:val="000000" w:themeColor="text1"/>
        </w:rPr>
        <w:t>έχουν τη δυνατότητα σε αρκετά μεγαλύτερο βαθμό</w:t>
      </w:r>
      <w:r w:rsidRPr="00664285">
        <w:rPr>
          <w:rFonts w:ascii="Times New Roman" w:eastAsia="Segoe UI" w:hAnsi="Times New Roman" w:cs="Times New Roman"/>
          <w:color w:val="000000" w:themeColor="text1"/>
        </w:rPr>
        <w:t xml:space="preserve"> να μετριάσουν </w:t>
      </w:r>
      <w:r w:rsidR="00285567">
        <w:rPr>
          <w:rFonts w:ascii="Times New Roman" w:eastAsia="Segoe UI" w:hAnsi="Times New Roman" w:cs="Times New Roman"/>
          <w:color w:val="000000" w:themeColor="text1"/>
        </w:rPr>
        <w:t xml:space="preserve">αποτελεσματικά </w:t>
      </w:r>
      <w:r w:rsidRPr="00664285">
        <w:rPr>
          <w:rFonts w:ascii="Times New Roman" w:eastAsia="Segoe UI" w:hAnsi="Times New Roman" w:cs="Times New Roman"/>
          <w:color w:val="000000" w:themeColor="text1"/>
        </w:rPr>
        <w:t xml:space="preserve">το συμβάν σε τεχνικό επίπεδο </w:t>
      </w:r>
      <w:r w:rsidR="00285567">
        <w:rPr>
          <w:rFonts w:ascii="Times New Roman" w:eastAsia="Segoe UI" w:hAnsi="Times New Roman" w:cs="Times New Roman"/>
          <w:color w:val="000000" w:themeColor="text1"/>
        </w:rPr>
        <w:t xml:space="preserve">και </w:t>
      </w:r>
      <w:r w:rsidRPr="00664285">
        <w:rPr>
          <w:rFonts w:ascii="Times New Roman" w:eastAsia="Segoe UI" w:hAnsi="Times New Roman" w:cs="Times New Roman"/>
          <w:color w:val="000000" w:themeColor="text1"/>
        </w:rPr>
        <w:t>σε σύντομο χρονικό διάστημα.  Οι εθνικές και κυβερνητικές CSIRT ευθυγραμμίζονται με τις συστάσεις της Ευρωπαϊκής Ένωσης.</w:t>
      </w:r>
    </w:p>
    <w:p w14:paraId="7D4A57BA" w14:textId="77777777" w:rsidR="001B5D96" w:rsidRPr="006E7473" w:rsidRDefault="001B5D96" w:rsidP="00B45B02">
      <w:pPr>
        <w:pStyle w:val="3"/>
        <w:rPr>
          <w:rFonts w:eastAsia="Times New Roman"/>
        </w:rPr>
      </w:pPr>
      <w:bookmarkStart w:id="12" w:name="_Toc113968614"/>
      <w:r w:rsidRPr="006E7473">
        <w:rPr>
          <w:rFonts w:eastAsia="Times New Roman"/>
        </w:rPr>
        <w:t>2.2.3 Διαδικασίες αντιμετώπισης και διαχείρισης περιστατικού ασφαλείας κατά NIST-SP 800-61</w:t>
      </w:r>
      <w:bookmarkEnd w:id="12"/>
    </w:p>
    <w:p w14:paraId="28146AAA" w14:textId="13DC15A7" w:rsidR="001B5D96" w:rsidRPr="00CD0C65" w:rsidRDefault="001B5D96" w:rsidP="00B45B02">
      <w:pPr>
        <w:spacing w:before="120" w:after="120" w:line="360" w:lineRule="auto"/>
        <w:jc w:val="both"/>
        <w:rPr>
          <w:rFonts w:ascii="Times New Roman" w:eastAsia="Segoe UI" w:hAnsi="Times New Roman" w:cs="Times New Roman"/>
          <w:color w:val="000000" w:themeColor="text1"/>
        </w:rPr>
      </w:pPr>
      <w:r w:rsidRPr="00CD0C65">
        <w:rPr>
          <w:rFonts w:ascii="Times New Roman" w:eastAsia="Segoe UI" w:hAnsi="Times New Roman" w:cs="Times New Roman"/>
          <w:color w:val="000000" w:themeColor="text1"/>
        </w:rPr>
        <w:t xml:space="preserve">Σύμφωνα με τους </w:t>
      </w:r>
      <w:r w:rsidR="00CD0C65" w:rsidRPr="00CD0C65">
        <w:rPr>
          <w:rFonts w:ascii="Times New Roman" w:eastAsia="Segoe UI" w:hAnsi="Times New Roman" w:cs="Times New Roman"/>
          <w:color w:val="000000" w:themeColor="text1"/>
        </w:rPr>
        <w:t>D</w:t>
      </w:r>
      <w:r w:rsidR="00CD0C65" w:rsidRPr="00CD0C65">
        <w:rPr>
          <w:rFonts w:ascii="Times New Roman" w:eastAsia="Segoe UI" w:hAnsi="Times New Roman" w:cs="Times New Roman"/>
          <w:color w:val="000000" w:themeColor="text1"/>
          <w:lang w:val="en-US"/>
        </w:rPr>
        <w:t>e</w:t>
      </w:r>
      <w:r w:rsidR="00CD0C65" w:rsidRPr="00CD0C65">
        <w:rPr>
          <w:rFonts w:ascii="Times New Roman" w:eastAsia="Segoe UI" w:hAnsi="Times New Roman" w:cs="Times New Roman"/>
          <w:color w:val="000000" w:themeColor="text1"/>
        </w:rPr>
        <w:t xml:space="preserve"> </w:t>
      </w:r>
      <w:proofErr w:type="spellStart"/>
      <w:r w:rsidR="00CD0C65" w:rsidRPr="00CD0C65">
        <w:rPr>
          <w:rFonts w:ascii="Times New Roman" w:eastAsia="Segoe UI" w:hAnsi="Times New Roman" w:cs="Times New Roman"/>
          <w:color w:val="000000" w:themeColor="text1"/>
          <w:lang w:val="en-US"/>
        </w:rPr>
        <w:t>Muynck</w:t>
      </w:r>
      <w:proofErr w:type="spellEnd"/>
      <w:r w:rsidR="00CD0C65" w:rsidRPr="00CD0C65">
        <w:rPr>
          <w:rFonts w:ascii="Times New Roman" w:eastAsia="Segoe UI" w:hAnsi="Times New Roman" w:cs="Times New Roman"/>
          <w:color w:val="000000" w:themeColor="text1"/>
        </w:rPr>
        <w:t xml:space="preserve"> &amp; </w:t>
      </w:r>
      <w:proofErr w:type="spellStart"/>
      <w:r w:rsidR="00CD0C65" w:rsidRPr="00CD0C65">
        <w:rPr>
          <w:rFonts w:ascii="Times New Roman" w:eastAsia="Segoe UI" w:hAnsi="Times New Roman" w:cs="Times New Roman"/>
          <w:color w:val="000000" w:themeColor="text1"/>
          <w:lang w:val="en-US"/>
        </w:rPr>
        <w:t>Portesi</w:t>
      </w:r>
      <w:proofErr w:type="spellEnd"/>
      <w:r w:rsidR="00CD0C65" w:rsidRPr="00CD0C65">
        <w:rPr>
          <w:rFonts w:ascii="Times New Roman" w:eastAsia="Segoe UI" w:hAnsi="Times New Roman" w:cs="Times New Roman"/>
          <w:color w:val="000000" w:themeColor="text1"/>
        </w:rPr>
        <w:t xml:space="preserve"> (2016) </w:t>
      </w:r>
      <w:r w:rsidRPr="00CD0C65">
        <w:rPr>
          <w:rFonts w:ascii="Times New Roman" w:eastAsia="Segoe UI" w:hAnsi="Times New Roman" w:cs="Times New Roman"/>
          <w:color w:val="000000" w:themeColor="text1"/>
        </w:rPr>
        <w:t xml:space="preserve">η αντιμετώπιση και διαχείριση των συμβάντων ενός οργανισμού </w:t>
      </w:r>
      <w:r w:rsidR="00CD0C65">
        <w:rPr>
          <w:rFonts w:ascii="Times New Roman" w:eastAsia="Segoe UI" w:hAnsi="Times New Roman" w:cs="Times New Roman"/>
          <w:color w:val="000000" w:themeColor="text1"/>
        </w:rPr>
        <w:t>αφορά κατά βάση</w:t>
      </w:r>
      <w:r w:rsidRPr="00CD0C65">
        <w:rPr>
          <w:rFonts w:ascii="Times New Roman" w:eastAsia="Segoe UI" w:hAnsi="Times New Roman" w:cs="Times New Roman"/>
          <w:color w:val="000000" w:themeColor="text1"/>
        </w:rPr>
        <w:t xml:space="preserve"> </w:t>
      </w:r>
      <w:r w:rsidR="00CD0C65">
        <w:rPr>
          <w:rFonts w:ascii="Times New Roman" w:eastAsia="Segoe UI" w:hAnsi="Times New Roman" w:cs="Times New Roman"/>
          <w:color w:val="000000" w:themeColor="text1"/>
        </w:rPr>
        <w:t>τ</w:t>
      </w:r>
      <w:r w:rsidRPr="00CD0C65">
        <w:rPr>
          <w:rFonts w:ascii="Times New Roman" w:eastAsia="Segoe UI" w:hAnsi="Times New Roman" w:cs="Times New Roman"/>
          <w:color w:val="000000" w:themeColor="text1"/>
        </w:rPr>
        <w:t>η</w:t>
      </w:r>
      <w:r w:rsidR="00CD0C65">
        <w:rPr>
          <w:rFonts w:ascii="Times New Roman" w:eastAsia="Segoe UI" w:hAnsi="Times New Roman" w:cs="Times New Roman"/>
          <w:color w:val="000000" w:themeColor="text1"/>
        </w:rPr>
        <w:t>ν</w:t>
      </w:r>
      <w:r w:rsidRPr="00CD0C65">
        <w:rPr>
          <w:rFonts w:ascii="Times New Roman" w:eastAsia="Segoe UI" w:hAnsi="Times New Roman" w:cs="Times New Roman"/>
          <w:color w:val="000000" w:themeColor="text1"/>
        </w:rPr>
        <w:t xml:space="preserve"> προστασία των πληροφοριών</w:t>
      </w:r>
      <w:r w:rsidR="00CD0C65">
        <w:rPr>
          <w:rFonts w:ascii="Times New Roman" w:eastAsia="Segoe UI" w:hAnsi="Times New Roman" w:cs="Times New Roman"/>
          <w:color w:val="000000" w:themeColor="text1"/>
        </w:rPr>
        <w:t>,</w:t>
      </w:r>
      <w:r w:rsidRPr="00CD0C65">
        <w:rPr>
          <w:rFonts w:ascii="Times New Roman" w:eastAsia="Segoe UI" w:hAnsi="Times New Roman" w:cs="Times New Roman"/>
          <w:color w:val="000000" w:themeColor="text1"/>
        </w:rPr>
        <w:t xml:space="preserve"> του ίδιου μέσω μιας ειδικής διαδικασίας  προστασίας πληροφοριών που επιλέχθηκε να ακολουθηθεί και να εφαρμοστεί. Αυτή η διαδικασία αποτελείται από σχέδια, ρόλους, εκπαίδευση και επίβλεψη της διαχείρισης  με όλα αυτά να συμβάλουν στην ταχεία ανίχνευση  αλλά και στην ταχεία  αντιμετώπιση της επίθεσης ώστε να εξαλειφθεί ο εισβολέας για να αποκατασταθεί η ακεραιότητα του οργανισμού. Τις περισσότερες φορές το αποτέλεσμα άλλα και ο στόχος των επιθέσεων είναι να θέτει σε κίνδυνο προσωπικά δεδομένα αλλά και  επιχειρηματικά δεδομένα των οργανισμών οπότε κρίνεται υψίστης σημασίας η αποτελεσματική αντιμετώπιση στα συμβάντα ασφάλειας.</w:t>
      </w:r>
    </w:p>
    <w:p w14:paraId="324CCB68" w14:textId="1BC3E6A5" w:rsidR="001B5D96" w:rsidRPr="00CD0C65" w:rsidRDefault="001B5D96" w:rsidP="00B45B02">
      <w:pPr>
        <w:spacing w:before="120" w:after="120" w:line="360" w:lineRule="auto"/>
        <w:jc w:val="both"/>
        <w:rPr>
          <w:rFonts w:ascii="Times New Roman" w:eastAsia="Segoe UI" w:hAnsi="Times New Roman" w:cs="Times New Roman"/>
          <w:color w:val="000000" w:themeColor="text1"/>
        </w:rPr>
      </w:pPr>
      <w:r w:rsidRPr="00CD0C65">
        <w:rPr>
          <w:rFonts w:ascii="Times New Roman" w:eastAsia="Segoe UI" w:hAnsi="Times New Roman" w:cs="Times New Roman"/>
          <w:color w:val="000000" w:themeColor="text1"/>
          <w:sz w:val="22"/>
          <w:szCs w:val="22"/>
        </w:rPr>
        <w:t>Σ</w:t>
      </w:r>
      <w:r w:rsidRPr="00CD0C65">
        <w:rPr>
          <w:rFonts w:ascii="Times New Roman" w:eastAsia="Segoe UI" w:hAnsi="Times New Roman" w:cs="Times New Roman"/>
          <w:color w:val="000000" w:themeColor="text1"/>
        </w:rPr>
        <w:t xml:space="preserve">ύμφωνα με το NIST </w:t>
      </w:r>
      <w:sdt>
        <w:sdtPr>
          <w:rPr>
            <w:rFonts w:ascii="Times New Roman" w:eastAsia="Segoe UI" w:hAnsi="Times New Roman" w:cs="Times New Roman"/>
            <w:color w:val="000000" w:themeColor="text1"/>
          </w:rPr>
          <w:id w:val="-1107348402"/>
          <w:citation/>
        </w:sdtPr>
        <w:sdtEndPr/>
        <w:sdtContent>
          <w:r w:rsidR="00F27338">
            <w:rPr>
              <w:rFonts w:ascii="Times New Roman" w:eastAsia="Segoe UI" w:hAnsi="Times New Roman" w:cs="Times New Roman"/>
              <w:color w:val="000000" w:themeColor="text1"/>
            </w:rPr>
            <w:fldChar w:fldCharType="begin"/>
          </w:r>
          <w:r w:rsidR="00F27338" w:rsidRPr="00F27338">
            <w:rPr>
              <w:rFonts w:ascii="Times New Roman" w:eastAsia="Segoe UI" w:hAnsi="Times New Roman" w:cs="Times New Roman"/>
              <w:color w:val="000000" w:themeColor="text1"/>
            </w:rPr>
            <w:instrText xml:space="preserve"> </w:instrText>
          </w:r>
          <w:r w:rsidR="00F27338">
            <w:rPr>
              <w:rFonts w:ascii="Times New Roman" w:eastAsia="Segoe UI" w:hAnsi="Times New Roman" w:cs="Times New Roman"/>
              <w:color w:val="000000" w:themeColor="text1"/>
              <w:lang w:val="en-US"/>
            </w:rPr>
            <w:instrText>CITATION</w:instrText>
          </w:r>
          <w:r w:rsidR="00F27338" w:rsidRPr="00F27338">
            <w:rPr>
              <w:rFonts w:ascii="Times New Roman" w:eastAsia="Segoe UI" w:hAnsi="Times New Roman" w:cs="Times New Roman"/>
              <w:color w:val="000000" w:themeColor="text1"/>
            </w:rPr>
            <w:instrText xml:space="preserve"> </w:instrText>
          </w:r>
          <w:r w:rsidR="00F27338">
            <w:rPr>
              <w:rFonts w:ascii="Times New Roman" w:eastAsia="Segoe UI" w:hAnsi="Times New Roman" w:cs="Times New Roman"/>
              <w:color w:val="000000" w:themeColor="text1"/>
              <w:lang w:val="en-US"/>
            </w:rPr>
            <w:instrText>Cic</w:instrText>
          </w:r>
          <w:r w:rsidR="00F27338" w:rsidRPr="00F27338">
            <w:rPr>
              <w:rFonts w:ascii="Times New Roman" w:eastAsia="Segoe UI" w:hAnsi="Times New Roman" w:cs="Times New Roman"/>
              <w:color w:val="000000" w:themeColor="text1"/>
            </w:rPr>
            <w:instrText>12 \</w:instrText>
          </w:r>
          <w:r w:rsidR="00F27338">
            <w:rPr>
              <w:rFonts w:ascii="Times New Roman" w:eastAsia="Segoe UI" w:hAnsi="Times New Roman" w:cs="Times New Roman"/>
              <w:color w:val="000000" w:themeColor="text1"/>
              <w:lang w:val="en-US"/>
            </w:rPr>
            <w:instrText>l</w:instrText>
          </w:r>
          <w:r w:rsidR="00F27338" w:rsidRPr="00F27338">
            <w:rPr>
              <w:rFonts w:ascii="Times New Roman" w:eastAsia="Segoe UI" w:hAnsi="Times New Roman" w:cs="Times New Roman"/>
              <w:color w:val="000000" w:themeColor="text1"/>
            </w:rPr>
            <w:instrText xml:space="preserve"> 1033 </w:instrText>
          </w:r>
          <w:r w:rsidR="00F27338">
            <w:rPr>
              <w:rFonts w:ascii="Times New Roman" w:eastAsia="Segoe UI" w:hAnsi="Times New Roman" w:cs="Times New Roman"/>
              <w:color w:val="000000" w:themeColor="text1"/>
            </w:rPr>
            <w:fldChar w:fldCharType="separate"/>
          </w:r>
          <w:r w:rsidR="00F27338" w:rsidRPr="00F27338">
            <w:rPr>
              <w:rFonts w:ascii="Times New Roman" w:eastAsia="Segoe UI" w:hAnsi="Times New Roman" w:cs="Times New Roman"/>
              <w:noProof/>
              <w:color w:val="000000" w:themeColor="text1"/>
            </w:rPr>
            <w:t>(</w:t>
          </w:r>
          <w:r w:rsidR="00F27338" w:rsidRPr="00F27338">
            <w:rPr>
              <w:rFonts w:ascii="Times New Roman" w:eastAsia="Segoe UI" w:hAnsi="Times New Roman" w:cs="Times New Roman"/>
              <w:noProof/>
              <w:color w:val="000000" w:themeColor="text1"/>
              <w:lang w:val="en-US"/>
            </w:rPr>
            <w:t>Cichonski</w:t>
          </w:r>
          <w:r w:rsidR="00F27338" w:rsidRPr="00F27338">
            <w:rPr>
              <w:rFonts w:ascii="Times New Roman" w:eastAsia="Segoe UI" w:hAnsi="Times New Roman" w:cs="Times New Roman"/>
              <w:noProof/>
              <w:color w:val="000000" w:themeColor="text1"/>
            </w:rPr>
            <w:t xml:space="preserve">, </w:t>
          </w:r>
          <w:r w:rsidR="00F27338" w:rsidRPr="00F27338">
            <w:rPr>
              <w:rFonts w:ascii="Times New Roman" w:eastAsia="Segoe UI" w:hAnsi="Times New Roman" w:cs="Times New Roman"/>
              <w:noProof/>
              <w:color w:val="000000" w:themeColor="text1"/>
              <w:lang w:val="en-US"/>
            </w:rPr>
            <w:t>Millar</w:t>
          </w:r>
          <w:r w:rsidR="00F27338" w:rsidRPr="00F27338">
            <w:rPr>
              <w:rFonts w:ascii="Times New Roman" w:eastAsia="Segoe UI" w:hAnsi="Times New Roman" w:cs="Times New Roman"/>
              <w:noProof/>
              <w:color w:val="000000" w:themeColor="text1"/>
            </w:rPr>
            <w:t xml:space="preserve">, </w:t>
          </w:r>
          <w:r w:rsidR="00F27338" w:rsidRPr="00F27338">
            <w:rPr>
              <w:rFonts w:ascii="Times New Roman" w:eastAsia="Segoe UI" w:hAnsi="Times New Roman" w:cs="Times New Roman"/>
              <w:noProof/>
              <w:color w:val="000000" w:themeColor="text1"/>
              <w:lang w:val="en-US"/>
            </w:rPr>
            <w:t>Grance</w:t>
          </w:r>
          <w:r w:rsidR="00F27338" w:rsidRPr="00F27338">
            <w:rPr>
              <w:rFonts w:ascii="Times New Roman" w:eastAsia="Segoe UI" w:hAnsi="Times New Roman" w:cs="Times New Roman"/>
              <w:noProof/>
              <w:color w:val="000000" w:themeColor="text1"/>
            </w:rPr>
            <w:t xml:space="preserve">, &amp; </w:t>
          </w:r>
          <w:r w:rsidR="00F27338" w:rsidRPr="00F27338">
            <w:rPr>
              <w:rFonts w:ascii="Times New Roman" w:eastAsia="Segoe UI" w:hAnsi="Times New Roman" w:cs="Times New Roman"/>
              <w:noProof/>
              <w:color w:val="000000" w:themeColor="text1"/>
              <w:lang w:val="en-US"/>
            </w:rPr>
            <w:t>Scarfone</w:t>
          </w:r>
          <w:r w:rsidR="00F27338" w:rsidRPr="00F27338">
            <w:rPr>
              <w:rFonts w:ascii="Times New Roman" w:eastAsia="Segoe UI" w:hAnsi="Times New Roman" w:cs="Times New Roman"/>
              <w:noProof/>
              <w:color w:val="000000" w:themeColor="text1"/>
            </w:rPr>
            <w:t>, 2012)</w:t>
          </w:r>
          <w:r w:rsidR="00F27338">
            <w:rPr>
              <w:rFonts w:ascii="Times New Roman" w:eastAsia="Segoe UI" w:hAnsi="Times New Roman" w:cs="Times New Roman"/>
              <w:color w:val="000000" w:themeColor="text1"/>
            </w:rPr>
            <w:fldChar w:fldCharType="end"/>
          </w:r>
        </w:sdtContent>
      </w:sdt>
      <w:r w:rsidR="00F27338">
        <w:rPr>
          <w:rFonts w:ascii="Times New Roman" w:eastAsia="Segoe UI" w:hAnsi="Times New Roman" w:cs="Times New Roman"/>
          <w:color w:val="000000" w:themeColor="text1"/>
        </w:rPr>
        <w:t xml:space="preserve"> </w:t>
      </w:r>
      <w:r w:rsidRPr="00CD0C65">
        <w:rPr>
          <w:rFonts w:ascii="Times New Roman" w:eastAsia="Segoe UI" w:hAnsi="Times New Roman" w:cs="Times New Roman"/>
          <w:color w:val="000000" w:themeColor="text1"/>
        </w:rPr>
        <w:t xml:space="preserve">στόχος των οργανισμών είναι μέσα από την κατάλληλη προετοιμασία αλλά και από τους κατάλληλους χειρισμούς να περιορίσουν τον αριθμό των περιστατικών που μπορεί να συμβούν. Η προετοιμασία αυτή και οι χειρισμοί είναι ένα αποτέλεσμα που ο κάθε οργανισμός παίρνει μέσα από τις αναλύσεις κινδύνου που πραγματοποιεί λαμβάνοντας πάντα ως δεδομένο ότι υπάρχει κάποιος υπολειπόμενος κίνδυνος που θα παραμένει ακόμα και μετά την εφαρμογή ελέγχων, ακόμα και με αυτόν τον υπολειπόμενο κίνδυνο ο εντοπισμός τυχόν παραβιάσεων που μπορεί να εξελιχθούν σε σοβαρά περιστατικά ή μη κρίνεται απαραίτητος από τους οργανισμός. Υπάρχουν διάφορες κλίμακες σοβαρότητας που μπορεί να θεωρηθεί ένα συμβάν, αυτά τα επίπεδα διαφέρουν ως προς την αντιμετώπιση και την σοβαρότητα του συμβάντος. Με γνώμονα την σοβαρότητα ο οργανισμός μπορεί να περιορίσει τον αντίκτυπο του </w:t>
      </w:r>
      <w:r w:rsidRPr="00CD0C65">
        <w:rPr>
          <w:rFonts w:ascii="Times New Roman" w:eastAsia="Segoe UI" w:hAnsi="Times New Roman" w:cs="Times New Roman"/>
          <w:color w:val="000000" w:themeColor="text1"/>
        </w:rPr>
        <w:lastRenderedPageBreak/>
        <w:t>συμβάντος μέχρι την ανάκαμψη του, κατά την διάρκεια της ανάκαμψης αρκετά συχνά  η διαδικασία γυρνάει πίσω στην φάση της ανίχνευσης και της ανάλυσης γιατί για παράδειγμα αν έχει δεχτεί ένας οργανισμός επίθεση με κακόβουλο λογισμικό η διαδικασία θέλει να ξανά ελέγξει αν έχει μολυνθεί κάποιος επιπλέον κεντρικός υπολογιστής. Με την ολοκληρωμένη αντιμετώπιση του περιστατικού ο οργανισμός είναι υποχρεούμενος να εκδώσει αναφορά με λεπτομέρειες για τα αίτια, το κόστος αλλά και τα νέα μετρά που θα πάρει για να αποφύγει μελλοντικά παρόμοια περιστατικά.</w:t>
      </w:r>
    </w:p>
    <w:p w14:paraId="472431D8" w14:textId="73DDF5D2" w:rsidR="001B5D96" w:rsidRDefault="001B5D96" w:rsidP="00B45B02">
      <w:pPr>
        <w:spacing w:before="120" w:after="120" w:line="360" w:lineRule="auto"/>
        <w:jc w:val="both"/>
        <w:rPr>
          <w:rFonts w:ascii="Times New Roman" w:eastAsia="Segoe UI" w:hAnsi="Times New Roman" w:cs="Times New Roman"/>
          <w:color w:val="000000" w:themeColor="text1"/>
        </w:rPr>
      </w:pPr>
      <w:r w:rsidRPr="00CD0C65">
        <w:rPr>
          <w:rFonts w:ascii="Times New Roman" w:eastAsia="Segoe UI" w:hAnsi="Times New Roman" w:cs="Times New Roman"/>
          <w:color w:val="000000" w:themeColor="text1"/>
        </w:rPr>
        <w:t>Η διαδικασία αντιμετώπισης του περιστατικού περνάει από μερικές φάσεις. Η πρώτη φάση αποτελείται από την ίδρυση ή επιλογή μιας ομάδας αντιμετώπισης περιστατικών ασφαλείας που θα είναι εκπαιδευμένη πάνω στα δεδομένα του συγκεκραμένου οργανισμού που εργάζονται αλλά και πλήρως εξοπλισμένη, αυτή η φάση λέγεται προετοιμασία</w:t>
      </w:r>
      <w:r w:rsidR="00F27338">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1013882017"/>
          <w:citation/>
        </w:sdtPr>
        <w:sdtEndPr/>
        <w:sdtContent>
          <w:r w:rsidR="00F27338">
            <w:rPr>
              <w:rFonts w:ascii="Times New Roman" w:eastAsia="Segoe UI" w:hAnsi="Times New Roman" w:cs="Times New Roman"/>
              <w:color w:val="000000" w:themeColor="text1"/>
            </w:rPr>
            <w:fldChar w:fldCharType="begin"/>
          </w:r>
          <w:r w:rsidR="00F27338" w:rsidRPr="00F27338">
            <w:rPr>
              <w:rFonts w:ascii="Times New Roman" w:eastAsia="Segoe UI" w:hAnsi="Times New Roman" w:cs="Times New Roman"/>
              <w:color w:val="000000" w:themeColor="text1"/>
            </w:rPr>
            <w:instrText xml:space="preserve"> </w:instrText>
          </w:r>
          <w:r w:rsidR="00F27338">
            <w:rPr>
              <w:rFonts w:ascii="Times New Roman" w:eastAsia="Segoe UI" w:hAnsi="Times New Roman" w:cs="Times New Roman"/>
              <w:color w:val="000000" w:themeColor="text1"/>
              <w:lang w:val="en-US"/>
            </w:rPr>
            <w:instrText>CITATION</w:instrText>
          </w:r>
          <w:r w:rsidR="00F27338" w:rsidRPr="00F27338">
            <w:rPr>
              <w:rFonts w:ascii="Times New Roman" w:eastAsia="Segoe UI" w:hAnsi="Times New Roman" w:cs="Times New Roman"/>
              <w:color w:val="000000" w:themeColor="text1"/>
            </w:rPr>
            <w:instrText xml:space="preserve"> </w:instrText>
          </w:r>
          <w:r w:rsidR="00F27338">
            <w:rPr>
              <w:rFonts w:ascii="Times New Roman" w:eastAsia="Segoe UI" w:hAnsi="Times New Roman" w:cs="Times New Roman"/>
              <w:color w:val="000000" w:themeColor="text1"/>
              <w:lang w:val="en-US"/>
            </w:rPr>
            <w:instrText>DeM</w:instrText>
          </w:r>
          <w:r w:rsidR="00F27338" w:rsidRPr="00F27338">
            <w:rPr>
              <w:rFonts w:ascii="Times New Roman" w:eastAsia="Segoe UI" w:hAnsi="Times New Roman" w:cs="Times New Roman"/>
              <w:color w:val="000000" w:themeColor="text1"/>
            </w:rPr>
            <w:instrText>161 \</w:instrText>
          </w:r>
          <w:r w:rsidR="00F27338">
            <w:rPr>
              <w:rFonts w:ascii="Times New Roman" w:eastAsia="Segoe UI" w:hAnsi="Times New Roman" w:cs="Times New Roman"/>
              <w:color w:val="000000" w:themeColor="text1"/>
              <w:lang w:val="en-US"/>
            </w:rPr>
            <w:instrText>l</w:instrText>
          </w:r>
          <w:r w:rsidR="00F27338" w:rsidRPr="00F27338">
            <w:rPr>
              <w:rFonts w:ascii="Times New Roman" w:eastAsia="Segoe UI" w:hAnsi="Times New Roman" w:cs="Times New Roman"/>
              <w:color w:val="000000" w:themeColor="text1"/>
            </w:rPr>
            <w:instrText xml:space="preserve"> 1033 </w:instrText>
          </w:r>
          <w:r w:rsidR="00F27338">
            <w:rPr>
              <w:rFonts w:ascii="Times New Roman" w:eastAsia="Segoe UI" w:hAnsi="Times New Roman" w:cs="Times New Roman"/>
              <w:color w:val="000000" w:themeColor="text1"/>
            </w:rPr>
            <w:fldChar w:fldCharType="separate"/>
          </w:r>
          <w:r w:rsidR="00F27338" w:rsidRPr="00F27338">
            <w:rPr>
              <w:rFonts w:ascii="Times New Roman" w:eastAsia="Segoe UI" w:hAnsi="Times New Roman" w:cs="Times New Roman"/>
              <w:noProof/>
              <w:color w:val="000000" w:themeColor="text1"/>
            </w:rPr>
            <w:t>(</w:t>
          </w:r>
          <w:r w:rsidR="00F27338" w:rsidRPr="00F27338">
            <w:rPr>
              <w:rFonts w:ascii="Times New Roman" w:eastAsia="Segoe UI" w:hAnsi="Times New Roman" w:cs="Times New Roman"/>
              <w:noProof/>
              <w:color w:val="000000" w:themeColor="text1"/>
              <w:lang w:val="en-US"/>
            </w:rPr>
            <w:t>De</w:t>
          </w:r>
          <w:r w:rsidR="00F27338" w:rsidRPr="00F27338">
            <w:rPr>
              <w:rFonts w:ascii="Times New Roman" w:eastAsia="Segoe UI" w:hAnsi="Times New Roman" w:cs="Times New Roman"/>
              <w:noProof/>
              <w:color w:val="000000" w:themeColor="text1"/>
            </w:rPr>
            <w:t xml:space="preserve"> </w:t>
          </w:r>
          <w:r w:rsidR="00F27338" w:rsidRPr="00F27338">
            <w:rPr>
              <w:rFonts w:ascii="Times New Roman" w:eastAsia="Segoe UI" w:hAnsi="Times New Roman" w:cs="Times New Roman"/>
              <w:noProof/>
              <w:color w:val="000000" w:themeColor="text1"/>
              <w:lang w:val="en-US"/>
            </w:rPr>
            <w:t>Muynck</w:t>
          </w:r>
          <w:r w:rsidR="00F27338" w:rsidRPr="00F27338">
            <w:rPr>
              <w:rFonts w:ascii="Times New Roman" w:eastAsia="Segoe UI" w:hAnsi="Times New Roman" w:cs="Times New Roman"/>
              <w:noProof/>
              <w:color w:val="000000" w:themeColor="text1"/>
            </w:rPr>
            <w:t xml:space="preserve"> &amp; </w:t>
          </w:r>
          <w:r w:rsidR="00F27338" w:rsidRPr="00F27338">
            <w:rPr>
              <w:rFonts w:ascii="Times New Roman" w:eastAsia="Segoe UI" w:hAnsi="Times New Roman" w:cs="Times New Roman"/>
              <w:noProof/>
              <w:color w:val="000000" w:themeColor="text1"/>
              <w:lang w:val="en-US"/>
            </w:rPr>
            <w:t>Portesi</w:t>
          </w:r>
          <w:r w:rsidR="00F27338" w:rsidRPr="00F27338">
            <w:rPr>
              <w:rFonts w:ascii="Times New Roman" w:eastAsia="Segoe UI" w:hAnsi="Times New Roman" w:cs="Times New Roman"/>
              <w:noProof/>
              <w:color w:val="000000" w:themeColor="text1"/>
            </w:rPr>
            <w:t>, 2016)</w:t>
          </w:r>
          <w:r w:rsidR="00F27338">
            <w:rPr>
              <w:rFonts w:ascii="Times New Roman" w:eastAsia="Segoe UI" w:hAnsi="Times New Roman" w:cs="Times New Roman"/>
              <w:color w:val="000000" w:themeColor="text1"/>
            </w:rPr>
            <w:fldChar w:fldCharType="end"/>
          </w:r>
        </w:sdtContent>
      </w:sdt>
      <w:r w:rsidRPr="00CD0C65">
        <w:rPr>
          <w:rFonts w:ascii="Times New Roman" w:eastAsia="Segoe UI" w:hAnsi="Times New Roman" w:cs="Times New Roman"/>
          <w:color w:val="000000" w:themeColor="text1"/>
        </w:rPr>
        <w:t>. Η δεύτερη φάση είναι της Ανίχνευσης και Ανάλυσης οπού μέσα από αυτήν την φάση ο οργανισμός εφαρμόζει διάφορα σύνολα από ελέγχους αλλά και</w:t>
      </w:r>
      <w:r w:rsidR="00CD0C65">
        <w:rPr>
          <w:rFonts w:ascii="Times New Roman" w:eastAsia="Segoe UI" w:hAnsi="Times New Roman" w:cs="Times New Roman"/>
          <w:color w:val="000000" w:themeColor="text1"/>
        </w:rPr>
        <w:t xml:space="preserve"> την ταξινόμηση</w:t>
      </w:r>
      <w:r w:rsidRPr="00CD0C65">
        <w:rPr>
          <w:rFonts w:ascii="Times New Roman" w:eastAsia="Segoe UI" w:hAnsi="Times New Roman" w:cs="Times New Roman"/>
          <w:color w:val="000000" w:themeColor="text1"/>
        </w:rPr>
        <w:t xml:space="preserve"> το</w:t>
      </w:r>
      <w:r w:rsidR="00CD0C65">
        <w:rPr>
          <w:rFonts w:ascii="Times New Roman" w:eastAsia="Segoe UI" w:hAnsi="Times New Roman" w:cs="Times New Roman"/>
          <w:color w:val="000000" w:themeColor="text1"/>
        </w:rPr>
        <w:t>υ</w:t>
      </w:r>
      <w:r w:rsidRPr="00CD0C65">
        <w:rPr>
          <w:rFonts w:ascii="Times New Roman" w:eastAsia="Segoe UI" w:hAnsi="Times New Roman" w:cs="Times New Roman"/>
          <w:color w:val="000000" w:themeColor="text1"/>
        </w:rPr>
        <w:t xml:space="preserve"> συμβάν</w:t>
      </w:r>
      <w:r w:rsidR="00CD0C65">
        <w:rPr>
          <w:rFonts w:ascii="Times New Roman" w:eastAsia="Segoe UI" w:hAnsi="Times New Roman" w:cs="Times New Roman"/>
          <w:color w:val="000000" w:themeColor="text1"/>
        </w:rPr>
        <w:t>τος,</w:t>
      </w:r>
      <w:r w:rsidRPr="00CD0C65">
        <w:rPr>
          <w:rFonts w:ascii="Times New Roman" w:eastAsia="Segoe UI" w:hAnsi="Times New Roman" w:cs="Times New Roman"/>
          <w:color w:val="000000" w:themeColor="text1"/>
        </w:rPr>
        <w:t xml:space="preserve"> </w:t>
      </w:r>
      <w:r w:rsidR="00CD0C65">
        <w:rPr>
          <w:rFonts w:ascii="Times New Roman" w:eastAsia="Segoe UI" w:hAnsi="Times New Roman" w:cs="Times New Roman"/>
          <w:color w:val="000000" w:themeColor="text1"/>
        </w:rPr>
        <w:t>ανάλογα</w:t>
      </w:r>
      <w:r w:rsidRPr="00CD0C65">
        <w:rPr>
          <w:rFonts w:ascii="Times New Roman" w:eastAsia="Segoe UI" w:hAnsi="Times New Roman" w:cs="Times New Roman"/>
          <w:color w:val="000000" w:themeColor="text1"/>
        </w:rPr>
        <w:t xml:space="preserve"> την σοβαρότητα του. Η τρίτη φάση είναι ουσιαστικά ο περιορισμός του συμβάντος και </w:t>
      </w:r>
      <w:r w:rsidR="00CD0C65">
        <w:rPr>
          <w:rFonts w:ascii="Times New Roman" w:eastAsia="Segoe UI" w:hAnsi="Times New Roman" w:cs="Times New Roman"/>
          <w:color w:val="000000" w:themeColor="text1"/>
        </w:rPr>
        <w:t>η</w:t>
      </w:r>
      <w:r w:rsidRPr="00CD0C65">
        <w:rPr>
          <w:rFonts w:ascii="Times New Roman" w:eastAsia="Segoe UI" w:hAnsi="Times New Roman" w:cs="Times New Roman"/>
          <w:color w:val="000000" w:themeColor="text1"/>
        </w:rPr>
        <w:t xml:space="preserve"> τέταρτη</w:t>
      </w:r>
      <w:r w:rsidR="00CD0C65">
        <w:rPr>
          <w:rFonts w:ascii="Times New Roman" w:eastAsia="Segoe UI" w:hAnsi="Times New Roman" w:cs="Times New Roman"/>
          <w:color w:val="000000" w:themeColor="text1"/>
        </w:rPr>
        <w:t>,</w:t>
      </w:r>
      <w:r w:rsidRPr="00CD0C65">
        <w:rPr>
          <w:rFonts w:ascii="Times New Roman" w:eastAsia="Segoe UI" w:hAnsi="Times New Roman" w:cs="Times New Roman"/>
          <w:color w:val="000000" w:themeColor="text1"/>
        </w:rPr>
        <w:t xml:space="preserve"> αφού αντιμετωπιστεί πλήρως</w:t>
      </w:r>
      <w:r w:rsidR="00CD0C65">
        <w:rPr>
          <w:rFonts w:ascii="Times New Roman" w:eastAsia="Segoe UI" w:hAnsi="Times New Roman" w:cs="Times New Roman"/>
          <w:color w:val="000000" w:themeColor="text1"/>
        </w:rPr>
        <w:t xml:space="preserve"> και εκδοθεί </w:t>
      </w:r>
      <w:r w:rsidRPr="00CD0C65">
        <w:rPr>
          <w:rFonts w:ascii="Times New Roman" w:eastAsia="Segoe UI" w:hAnsi="Times New Roman" w:cs="Times New Roman"/>
          <w:color w:val="000000" w:themeColor="text1"/>
        </w:rPr>
        <w:t>η σχετική αναφορά</w:t>
      </w:r>
      <w:r w:rsidR="00CD0C65">
        <w:rPr>
          <w:rFonts w:ascii="Times New Roman" w:eastAsia="Segoe UI" w:hAnsi="Times New Roman" w:cs="Times New Roman"/>
          <w:color w:val="000000" w:themeColor="text1"/>
        </w:rPr>
        <w:t>,</w:t>
      </w:r>
      <w:r w:rsidRPr="00CD0C65">
        <w:rPr>
          <w:rFonts w:ascii="Times New Roman" w:eastAsia="Segoe UI" w:hAnsi="Times New Roman" w:cs="Times New Roman"/>
          <w:color w:val="000000" w:themeColor="text1"/>
        </w:rPr>
        <w:t xml:space="preserve"> αντλούνται τα σχετικά νέα μέτρα και λαμβάνονται </w:t>
      </w:r>
      <w:proofErr w:type="spellStart"/>
      <w:r w:rsidRPr="00CD0C65">
        <w:rPr>
          <w:rFonts w:ascii="Times New Roman" w:eastAsia="Segoe UI" w:hAnsi="Times New Roman" w:cs="Times New Roman"/>
          <w:color w:val="000000" w:themeColor="text1"/>
        </w:rPr>
        <w:t>υπόψιν</w:t>
      </w:r>
      <w:proofErr w:type="spellEnd"/>
      <w:r w:rsidRPr="00CD0C65">
        <w:rPr>
          <w:rFonts w:ascii="Times New Roman" w:eastAsia="Segoe UI" w:hAnsi="Times New Roman" w:cs="Times New Roman"/>
          <w:color w:val="000000" w:themeColor="text1"/>
        </w:rPr>
        <w:t xml:space="preserve"> τα διδάγματα για μελλοντικά περιστατικά. Όλη αυτή η διαδικασία ονομάζεται κύκλος ζωής απόκρισης του περιστατικού</w:t>
      </w:r>
      <w:r w:rsidR="001A7B91">
        <w:rPr>
          <w:rFonts w:ascii="Times New Roman" w:eastAsia="Segoe UI" w:hAnsi="Times New Roman" w:cs="Times New Roman"/>
          <w:color w:val="000000" w:themeColor="text1"/>
        </w:rPr>
        <w:t xml:space="preserve"> </w:t>
      </w:r>
      <w:r w:rsidRPr="00CD0C65">
        <w:rPr>
          <w:rFonts w:ascii="Times New Roman" w:eastAsia="Segoe UI" w:hAnsi="Times New Roman" w:cs="Times New Roman"/>
          <w:color w:val="000000" w:themeColor="text1"/>
        </w:rPr>
        <w:t>(</w:t>
      </w:r>
      <w:proofErr w:type="spellStart"/>
      <w:r w:rsidRPr="00CD0C65">
        <w:rPr>
          <w:rFonts w:ascii="Times New Roman" w:eastAsia="Segoe UI" w:hAnsi="Times New Roman" w:cs="Times New Roman"/>
          <w:color w:val="000000" w:themeColor="text1"/>
        </w:rPr>
        <w:t>Ι</w:t>
      </w:r>
      <w:r w:rsidRPr="00CD0C65">
        <w:rPr>
          <w:rFonts w:ascii="Times New Roman" w:eastAsia="Times New Roman" w:hAnsi="Times New Roman" w:cs="Times New Roman"/>
          <w:color w:val="000000" w:themeColor="text1"/>
        </w:rPr>
        <w:t>ncident</w:t>
      </w:r>
      <w:proofErr w:type="spellEnd"/>
      <w:r w:rsidRPr="00CD0C65">
        <w:rPr>
          <w:rFonts w:ascii="Times New Roman" w:eastAsia="Times New Roman" w:hAnsi="Times New Roman" w:cs="Times New Roman"/>
          <w:color w:val="000000" w:themeColor="text1"/>
        </w:rPr>
        <w:t xml:space="preserve"> </w:t>
      </w:r>
      <w:proofErr w:type="spellStart"/>
      <w:r w:rsidRPr="00CD0C65">
        <w:rPr>
          <w:rFonts w:ascii="Times New Roman" w:eastAsia="Times New Roman" w:hAnsi="Times New Roman" w:cs="Times New Roman"/>
          <w:color w:val="000000" w:themeColor="text1"/>
        </w:rPr>
        <w:t>Response</w:t>
      </w:r>
      <w:proofErr w:type="spellEnd"/>
      <w:r w:rsidRPr="00CD0C65">
        <w:rPr>
          <w:rFonts w:ascii="Times New Roman" w:eastAsia="Times New Roman" w:hAnsi="Times New Roman" w:cs="Times New Roman"/>
          <w:color w:val="000000" w:themeColor="text1"/>
        </w:rPr>
        <w:t xml:space="preserve"> </w:t>
      </w:r>
      <w:proofErr w:type="spellStart"/>
      <w:r w:rsidRPr="00CD0C65">
        <w:rPr>
          <w:rFonts w:ascii="Times New Roman" w:eastAsia="Times New Roman" w:hAnsi="Times New Roman" w:cs="Times New Roman"/>
          <w:color w:val="000000" w:themeColor="text1"/>
        </w:rPr>
        <w:t>Life</w:t>
      </w:r>
      <w:proofErr w:type="spellEnd"/>
      <w:r w:rsidRPr="00CD0C65">
        <w:rPr>
          <w:rFonts w:ascii="Times New Roman" w:eastAsia="Times New Roman" w:hAnsi="Times New Roman" w:cs="Times New Roman"/>
          <w:color w:val="000000" w:themeColor="text1"/>
        </w:rPr>
        <w:t xml:space="preserve"> </w:t>
      </w:r>
      <w:proofErr w:type="spellStart"/>
      <w:r w:rsidRPr="00CD0C65">
        <w:rPr>
          <w:rFonts w:ascii="Times New Roman" w:eastAsia="Times New Roman" w:hAnsi="Times New Roman" w:cs="Times New Roman"/>
          <w:color w:val="000000" w:themeColor="text1"/>
        </w:rPr>
        <w:t>Cycle</w:t>
      </w:r>
      <w:proofErr w:type="spellEnd"/>
      <w:r w:rsidRPr="00CD0C65">
        <w:rPr>
          <w:rFonts w:ascii="Times New Roman" w:eastAsia="Times New Roman" w:hAnsi="Times New Roman" w:cs="Times New Roman"/>
          <w:color w:val="000000" w:themeColor="text1"/>
        </w:rPr>
        <w:t>)</w:t>
      </w:r>
      <w:r w:rsidRPr="00CD0C65">
        <w:rPr>
          <w:rFonts w:ascii="Times New Roman" w:eastAsia="Segoe UI" w:hAnsi="Times New Roman" w:cs="Times New Roman"/>
          <w:color w:val="000000" w:themeColor="text1"/>
        </w:rPr>
        <w:t xml:space="preserve"> και δίνεται  πιο αναλυτικά από το NIST </w:t>
      </w:r>
      <w:sdt>
        <w:sdtPr>
          <w:rPr>
            <w:rFonts w:ascii="Times New Roman" w:eastAsia="Segoe UI" w:hAnsi="Times New Roman" w:cs="Times New Roman"/>
            <w:color w:val="000000" w:themeColor="text1"/>
          </w:rPr>
          <w:id w:val="1915273791"/>
          <w:citation/>
        </w:sdtPr>
        <w:sdtEndPr/>
        <w:sdtContent>
          <w:r w:rsidR="00F27338">
            <w:rPr>
              <w:rFonts w:ascii="Times New Roman" w:eastAsia="Segoe UI" w:hAnsi="Times New Roman" w:cs="Times New Roman"/>
              <w:color w:val="000000" w:themeColor="text1"/>
            </w:rPr>
            <w:fldChar w:fldCharType="begin"/>
          </w:r>
          <w:r w:rsidR="00F27338" w:rsidRPr="00F27338">
            <w:rPr>
              <w:rFonts w:ascii="Times New Roman" w:eastAsia="Segoe UI" w:hAnsi="Times New Roman" w:cs="Times New Roman"/>
              <w:color w:val="000000" w:themeColor="text1"/>
            </w:rPr>
            <w:instrText xml:space="preserve"> </w:instrText>
          </w:r>
          <w:r w:rsidR="00F27338">
            <w:rPr>
              <w:rFonts w:ascii="Times New Roman" w:eastAsia="Segoe UI" w:hAnsi="Times New Roman" w:cs="Times New Roman"/>
              <w:color w:val="000000" w:themeColor="text1"/>
              <w:lang w:val="en-US"/>
            </w:rPr>
            <w:instrText>CITATION</w:instrText>
          </w:r>
          <w:r w:rsidR="00F27338" w:rsidRPr="00F27338">
            <w:rPr>
              <w:rFonts w:ascii="Times New Roman" w:eastAsia="Segoe UI" w:hAnsi="Times New Roman" w:cs="Times New Roman"/>
              <w:color w:val="000000" w:themeColor="text1"/>
            </w:rPr>
            <w:instrText xml:space="preserve"> </w:instrText>
          </w:r>
          <w:r w:rsidR="00F27338">
            <w:rPr>
              <w:rFonts w:ascii="Times New Roman" w:eastAsia="Segoe UI" w:hAnsi="Times New Roman" w:cs="Times New Roman"/>
              <w:color w:val="000000" w:themeColor="text1"/>
              <w:lang w:val="en-US"/>
            </w:rPr>
            <w:instrText>Cic</w:instrText>
          </w:r>
          <w:r w:rsidR="00F27338" w:rsidRPr="00F27338">
            <w:rPr>
              <w:rFonts w:ascii="Times New Roman" w:eastAsia="Segoe UI" w:hAnsi="Times New Roman" w:cs="Times New Roman"/>
              <w:color w:val="000000" w:themeColor="text1"/>
            </w:rPr>
            <w:instrText>12 \</w:instrText>
          </w:r>
          <w:r w:rsidR="00F27338">
            <w:rPr>
              <w:rFonts w:ascii="Times New Roman" w:eastAsia="Segoe UI" w:hAnsi="Times New Roman" w:cs="Times New Roman"/>
              <w:color w:val="000000" w:themeColor="text1"/>
              <w:lang w:val="en-US"/>
            </w:rPr>
            <w:instrText>l</w:instrText>
          </w:r>
          <w:r w:rsidR="00F27338" w:rsidRPr="00F27338">
            <w:rPr>
              <w:rFonts w:ascii="Times New Roman" w:eastAsia="Segoe UI" w:hAnsi="Times New Roman" w:cs="Times New Roman"/>
              <w:color w:val="000000" w:themeColor="text1"/>
            </w:rPr>
            <w:instrText xml:space="preserve"> 1033 </w:instrText>
          </w:r>
          <w:r w:rsidR="00F27338">
            <w:rPr>
              <w:rFonts w:ascii="Times New Roman" w:eastAsia="Segoe UI" w:hAnsi="Times New Roman" w:cs="Times New Roman"/>
              <w:color w:val="000000" w:themeColor="text1"/>
            </w:rPr>
            <w:fldChar w:fldCharType="separate"/>
          </w:r>
          <w:r w:rsidR="00F27338" w:rsidRPr="00F27338">
            <w:rPr>
              <w:rFonts w:ascii="Times New Roman" w:eastAsia="Segoe UI" w:hAnsi="Times New Roman" w:cs="Times New Roman"/>
              <w:noProof/>
              <w:color w:val="000000" w:themeColor="text1"/>
            </w:rPr>
            <w:t>(</w:t>
          </w:r>
          <w:r w:rsidR="00F27338" w:rsidRPr="00F27338">
            <w:rPr>
              <w:rFonts w:ascii="Times New Roman" w:eastAsia="Segoe UI" w:hAnsi="Times New Roman" w:cs="Times New Roman"/>
              <w:noProof/>
              <w:color w:val="000000" w:themeColor="text1"/>
              <w:lang w:val="en-US"/>
            </w:rPr>
            <w:t>Cichonski</w:t>
          </w:r>
          <w:r w:rsidR="00F27338" w:rsidRPr="00F27338">
            <w:rPr>
              <w:rFonts w:ascii="Times New Roman" w:eastAsia="Segoe UI" w:hAnsi="Times New Roman" w:cs="Times New Roman"/>
              <w:noProof/>
              <w:color w:val="000000" w:themeColor="text1"/>
            </w:rPr>
            <w:t xml:space="preserve">, </w:t>
          </w:r>
          <w:r w:rsidR="00F27338" w:rsidRPr="00F27338">
            <w:rPr>
              <w:rFonts w:ascii="Times New Roman" w:eastAsia="Segoe UI" w:hAnsi="Times New Roman" w:cs="Times New Roman"/>
              <w:noProof/>
              <w:color w:val="000000" w:themeColor="text1"/>
              <w:lang w:val="en-US"/>
            </w:rPr>
            <w:t>Millar</w:t>
          </w:r>
          <w:r w:rsidR="00F27338" w:rsidRPr="00F27338">
            <w:rPr>
              <w:rFonts w:ascii="Times New Roman" w:eastAsia="Segoe UI" w:hAnsi="Times New Roman" w:cs="Times New Roman"/>
              <w:noProof/>
              <w:color w:val="000000" w:themeColor="text1"/>
            </w:rPr>
            <w:t xml:space="preserve">, </w:t>
          </w:r>
          <w:r w:rsidR="00F27338" w:rsidRPr="00F27338">
            <w:rPr>
              <w:rFonts w:ascii="Times New Roman" w:eastAsia="Segoe UI" w:hAnsi="Times New Roman" w:cs="Times New Roman"/>
              <w:noProof/>
              <w:color w:val="000000" w:themeColor="text1"/>
              <w:lang w:val="en-US"/>
            </w:rPr>
            <w:t>Grance</w:t>
          </w:r>
          <w:r w:rsidR="00F27338" w:rsidRPr="00F27338">
            <w:rPr>
              <w:rFonts w:ascii="Times New Roman" w:eastAsia="Segoe UI" w:hAnsi="Times New Roman" w:cs="Times New Roman"/>
              <w:noProof/>
              <w:color w:val="000000" w:themeColor="text1"/>
            </w:rPr>
            <w:t xml:space="preserve">, &amp; </w:t>
          </w:r>
          <w:r w:rsidR="00F27338" w:rsidRPr="00F27338">
            <w:rPr>
              <w:rFonts w:ascii="Times New Roman" w:eastAsia="Segoe UI" w:hAnsi="Times New Roman" w:cs="Times New Roman"/>
              <w:noProof/>
              <w:color w:val="000000" w:themeColor="text1"/>
              <w:lang w:val="en-US"/>
            </w:rPr>
            <w:t>Scarfone</w:t>
          </w:r>
          <w:r w:rsidR="00F27338" w:rsidRPr="00F27338">
            <w:rPr>
              <w:rFonts w:ascii="Times New Roman" w:eastAsia="Segoe UI" w:hAnsi="Times New Roman" w:cs="Times New Roman"/>
              <w:noProof/>
              <w:color w:val="000000" w:themeColor="text1"/>
            </w:rPr>
            <w:t>, 2012)</w:t>
          </w:r>
          <w:r w:rsidR="00F27338">
            <w:rPr>
              <w:rFonts w:ascii="Times New Roman" w:eastAsia="Segoe UI" w:hAnsi="Times New Roman" w:cs="Times New Roman"/>
              <w:color w:val="000000" w:themeColor="text1"/>
            </w:rPr>
            <w:fldChar w:fldCharType="end"/>
          </w:r>
        </w:sdtContent>
      </w:sdt>
      <w:r w:rsidR="00132074">
        <w:rPr>
          <w:rFonts w:ascii="Times New Roman" w:eastAsia="Segoe UI" w:hAnsi="Times New Roman" w:cs="Times New Roman"/>
          <w:color w:val="000000" w:themeColor="text1"/>
        </w:rPr>
        <w:t xml:space="preserve"> όπου </w:t>
      </w:r>
      <w:r w:rsidR="00F34A8C">
        <w:rPr>
          <w:rFonts w:ascii="Times New Roman" w:eastAsia="Segoe UI" w:hAnsi="Times New Roman" w:cs="Times New Roman"/>
          <w:color w:val="000000" w:themeColor="text1"/>
        </w:rPr>
        <w:t xml:space="preserve">φαίνεται </w:t>
      </w:r>
      <w:r w:rsidR="00132074">
        <w:rPr>
          <w:rFonts w:ascii="Times New Roman" w:eastAsia="Segoe UI" w:hAnsi="Times New Roman" w:cs="Times New Roman"/>
          <w:color w:val="000000" w:themeColor="text1"/>
        </w:rPr>
        <w:t xml:space="preserve">και </w:t>
      </w:r>
      <w:r w:rsidR="00F34A8C">
        <w:rPr>
          <w:rFonts w:ascii="Times New Roman" w:eastAsia="Segoe UI" w:hAnsi="Times New Roman" w:cs="Times New Roman"/>
          <w:color w:val="000000" w:themeColor="text1"/>
        </w:rPr>
        <w:t xml:space="preserve"> στην Ε</w:t>
      </w:r>
      <w:r w:rsidR="00132A37">
        <w:rPr>
          <w:rFonts w:ascii="Times New Roman" w:eastAsia="Segoe UI" w:hAnsi="Times New Roman" w:cs="Times New Roman"/>
          <w:color w:val="000000" w:themeColor="text1"/>
        </w:rPr>
        <w:t>ικόνα 1</w:t>
      </w:r>
      <w:r w:rsidR="00F27338">
        <w:rPr>
          <w:rFonts w:ascii="Times New Roman" w:eastAsia="Segoe UI" w:hAnsi="Times New Roman" w:cs="Times New Roman"/>
          <w:color w:val="000000" w:themeColor="text1"/>
        </w:rPr>
        <w:t>:</w:t>
      </w:r>
    </w:p>
    <w:p w14:paraId="515D60E1" w14:textId="77777777" w:rsidR="00F46CB8" w:rsidRDefault="007A048C" w:rsidP="00516852">
      <w:pPr>
        <w:keepNext/>
        <w:spacing w:before="120" w:after="120" w:line="360" w:lineRule="auto"/>
        <w:jc w:val="center"/>
      </w:pPr>
      <w:r>
        <w:rPr>
          <w:rFonts w:ascii="Times New Roman" w:eastAsia="Times New Roman" w:hAnsi="Times New Roman" w:cs="Times New Roman"/>
          <w:noProof/>
          <w:color w:val="000000" w:themeColor="text1"/>
          <w:lang w:eastAsia="el-GR"/>
        </w:rPr>
        <w:drawing>
          <wp:inline distT="0" distB="0" distL="0" distR="0" wp14:anchorId="121FCEF8" wp14:editId="2E3DF9D7">
            <wp:extent cx="4097547" cy="2685127"/>
            <wp:effectExtent l="0" t="0" r="0" b="1270"/>
            <wp:docPr id="1" name="Εικόνα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8291" cy="2698721"/>
                    </a:xfrm>
                    <a:prstGeom prst="rect">
                      <a:avLst/>
                    </a:prstGeom>
                  </pic:spPr>
                </pic:pic>
              </a:graphicData>
            </a:graphic>
          </wp:inline>
        </w:drawing>
      </w:r>
    </w:p>
    <w:p w14:paraId="127B0D13" w14:textId="2C49A963" w:rsidR="009A5AC7" w:rsidRPr="00787B47" w:rsidRDefault="00F46CB8" w:rsidP="00787B47">
      <w:pPr>
        <w:pStyle w:val="ae"/>
        <w:jc w:val="center"/>
        <w:rPr>
          <w:rFonts w:ascii="Times New Roman" w:hAnsi="Times New Roman" w:cs="Times New Roman"/>
          <w:color w:val="000000" w:themeColor="text1"/>
        </w:rPr>
      </w:pPr>
      <w:bookmarkStart w:id="13" w:name="_Toc113363752"/>
      <w:bookmarkStart w:id="14" w:name="_Toc113912902"/>
      <w:r w:rsidRPr="00787B47">
        <w:rPr>
          <w:rFonts w:ascii="Times New Roman" w:hAnsi="Times New Roman" w:cs="Times New Roman"/>
          <w:color w:val="000000" w:themeColor="text1"/>
        </w:rPr>
        <w:t xml:space="preserve">Εικόνα </w:t>
      </w:r>
      <w:r w:rsidRPr="00787B47">
        <w:rPr>
          <w:rFonts w:ascii="Times New Roman" w:hAnsi="Times New Roman" w:cs="Times New Roman"/>
          <w:color w:val="000000" w:themeColor="text1"/>
        </w:rPr>
        <w:fldChar w:fldCharType="begin"/>
      </w:r>
      <w:r w:rsidRPr="00787B47">
        <w:rPr>
          <w:rFonts w:ascii="Times New Roman" w:hAnsi="Times New Roman" w:cs="Times New Roman"/>
          <w:color w:val="000000" w:themeColor="text1"/>
        </w:rPr>
        <w:instrText xml:space="preserve"> SEQ Εικόνα \* ARABIC </w:instrText>
      </w:r>
      <w:r w:rsidRPr="00787B47">
        <w:rPr>
          <w:rFonts w:ascii="Times New Roman" w:hAnsi="Times New Roman" w:cs="Times New Roman"/>
          <w:color w:val="000000" w:themeColor="text1"/>
        </w:rPr>
        <w:fldChar w:fldCharType="separate"/>
      </w:r>
      <w:r w:rsidR="006E7867">
        <w:rPr>
          <w:rFonts w:ascii="Times New Roman" w:hAnsi="Times New Roman" w:cs="Times New Roman"/>
          <w:noProof/>
          <w:color w:val="000000" w:themeColor="text1"/>
        </w:rPr>
        <w:t>1</w:t>
      </w:r>
      <w:r w:rsidRPr="00787B47">
        <w:rPr>
          <w:rFonts w:ascii="Times New Roman" w:hAnsi="Times New Roman" w:cs="Times New Roman"/>
          <w:color w:val="000000" w:themeColor="text1"/>
        </w:rPr>
        <w:fldChar w:fldCharType="end"/>
      </w:r>
      <w:r w:rsidR="005A602F">
        <w:rPr>
          <w:rFonts w:ascii="Times New Roman" w:hAnsi="Times New Roman" w:cs="Times New Roman"/>
          <w:color w:val="000000" w:themeColor="text1"/>
        </w:rPr>
        <w:t>:</w:t>
      </w:r>
      <w:r w:rsidRPr="00787B47">
        <w:rPr>
          <w:rFonts w:ascii="Times New Roman" w:hAnsi="Times New Roman" w:cs="Times New Roman"/>
          <w:color w:val="000000" w:themeColor="text1"/>
        </w:rPr>
        <w:t xml:space="preserve"> Κύκλος ζωής απόκρισης περιστατικού</w:t>
      </w:r>
      <w:bookmarkEnd w:id="13"/>
      <w:bookmarkEnd w:id="14"/>
    </w:p>
    <w:p w14:paraId="5298F5DF" w14:textId="4F5A52E6" w:rsidR="001B5D96" w:rsidRPr="00B45B02" w:rsidRDefault="001B5D96" w:rsidP="000545AB">
      <w:pPr>
        <w:spacing w:before="120" w:after="120" w:line="360" w:lineRule="auto"/>
        <w:jc w:val="both"/>
        <w:rPr>
          <w:rFonts w:ascii="Times New Roman" w:eastAsia="Times New Roman" w:hAnsi="Times New Roman" w:cs="Times New Roman"/>
          <w:b/>
          <w:bCs/>
          <w:color w:val="000000" w:themeColor="text1"/>
          <w:u w:val="single"/>
        </w:rPr>
      </w:pPr>
      <w:proofErr w:type="spellStart"/>
      <w:r w:rsidRPr="00B45B02">
        <w:rPr>
          <w:rFonts w:ascii="Times New Roman" w:eastAsia="Times New Roman" w:hAnsi="Times New Roman" w:cs="Times New Roman"/>
          <w:b/>
          <w:bCs/>
          <w:color w:val="000000" w:themeColor="text1"/>
          <w:u w:val="single"/>
        </w:rPr>
        <w:lastRenderedPageBreak/>
        <w:t>Preparation</w:t>
      </w:r>
      <w:proofErr w:type="spellEnd"/>
      <w:r w:rsidRPr="00B45B02">
        <w:rPr>
          <w:rFonts w:ascii="Times New Roman" w:eastAsia="Times New Roman" w:hAnsi="Times New Roman" w:cs="Times New Roman"/>
          <w:b/>
          <w:bCs/>
          <w:color w:val="000000" w:themeColor="text1"/>
          <w:u w:val="single"/>
        </w:rPr>
        <w:t xml:space="preserve"> (Προετοιμασία)</w:t>
      </w:r>
    </w:p>
    <w:p w14:paraId="511D5403" w14:textId="773F077A" w:rsidR="001B5D96" w:rsidRPr="008F6BA3" w:rsidRDefault="001B5D96" w:rsidP="00B45B02">
      <w:pPr>
        <w:spacing w:before="120" w:after="120" w:line="360" w:lineRule="auto"/>
        <w:jc w:val="both"/>
        <w:rPr>
          <w:rFonts w:ascii="Times New Roman" w:eastAsia="Segoe UI" w:hAnsi="Times New Roman" w:cs="Times New Roman"/>
          <w:color w:val="000000" w:themeColor="text1"/>
        </w:rPr>
      </w:pPr>
      <w:r w:rsidRPr="00CD0C65">
        <w:rPr>
          <w:rFonts w:ascii="Times New Roman" w:eastAsia="Segoe UI" w:hAnsi="Times New Roman" w:cs="Times New Roman"/>
          <w:color w:val="000000" w:themeColor="text1"/>
        </w:rPr>
        <w:t xml:space="preserve">Η κουλτούρα της ασφάλειας αλλά και οι διαδικασίες </w:t>
      </w:r>
      <w:r w:rsidR="008F6BA3">
        <w:rPr>
          <w:rFonts w:ascii="Times New Roman" w:eastAsia="Segoe UI" w:hAnsi="Times New Roman" w:cs="Times New Roman"/>
          <w:color w:val="000000" w:themeColor="text1"/>
        </w:rPr>
        <w:t xml:space="preserve">βασίζονται σε μεγαλύτερο βαθμό </w:t>
      </w:r>
      <w:r w:rsidRPr="00CD0C65">
        <w:rPr>
          <w:rFonts w:ascii="Times New Roman" w:eastAsia="Segoe UI" w:hAnsi="Times New Roman" w:cs="Times New Roman"/>
          <w:color w:val="000000" w:themeColor="text1"/>
        </w:rPr>
        <w:t>στην προετοιμασία των οργανισμών</w:t>
      </w:r>
      <w:r w:rsidR="008F6BA3">
        <w:rPr>
          <w:rFonts w:ascii="Times New Roman" w:eastAsia="Segoe UI" w:hAnsi="Times New Roman" w:cs="Times New Roman"/>
          <w:color w:val="000000" w:themeColor="text1"/>
        </w:rPr>
        <w:t>,</w:t>
      </w:r>
      <w:r w:rsidRPr="00CD0C65">
        <w:rPr>
          <w:rFonts w:ascii="Times New Roman" w:eastAsia="Segoe UI" w:hAnsi="Times New Roman" w:cs="Times New Roman"/>
          <w:color w:val="000000" w:themeColor="text1"/>
        </w:rPr>
        <w:t xml:space="preserve"> </w:t>
      </w:r>
      <w:r w:rsidR="00174136">
        <w:rPr>
          <w:rFonts w:ascii="Times New Roman" w:eastAsia="Segoe UI" w:hAnsi="Times New Roman" w:cs="Times New Roman"/>
          <w:color w:val="000000" w:themeColor="text1"/>
        </w:rPr>
        <w:t>εστιάζοντας</w:t>
      </w:r>
      <w:r w:rsidR="008F6BA3">
        <w:rPr>
          <w:rFonts w:ascii="Times New Roman" w:eastAsia="Segoe UI" w:hAnsi="Times New Roman" w:cs="Times New Roman"/>
          <w:color w:val="000000" w:themeColor="text1"/>
        </w:rPr>
        <w:t xml:space="preserve"> κυρίως στο </w:t>
      </w:r>
      <w:r w:rsidRPr="00CD0C65">
        <w:rPr>
          <w:rFonts w:ascii="Times New Roman" w:eastAsia="Segoe UI" w:hAnsi="Times New Roman" w:cs="Times New Roman"/>
          <w:color w:val="000000" w:themeColor="text1"/>
        </w:rPr>
        <w:t xml:space="preserve">να είναι όσο το δυνατόν πιο έτοιμοι </w:t>
      </w:r>
      <w:r w:rsidR="008F6BA3">
        <w:rPr>
          <w:rFonts w:ascii="Times New Roman" w:eastAsia="Segoe UI" w:hAnsi="Times New Roman" w:cs="Times New Roman"/>
          <w:color w:val="000000" w:themeColor="text1"/>
        </w:rPr>
        <w:t>σ</w:t>
      </w:r>
      <w:r w:rsidRPr="00CD0C65">
        <w:rPr>
          <w:rFonts w:ascii="Times New Roman" w:eastAsia="Segoe UI" w:hAnsi="Times New Roman" w:cs="Times New Roman"/>
          <w:color w:val="000000" w:themeColor="text1"/>
        </w:rPr>
        <w:t xml:space="preserve">την ανταπόκριση, </w:t>
      </w:r>
      <w:r w:rsidR="008F6BA3">
        <w:rPr>
          <w:rFonts w:ascii="Times New Roman" w:eastAsia="Segoe UI" w:hAnsi="Times New Roman" w:cs="Times New Roman"/>
          <w:color w:val="000000" w:themeColor="text1"/>
        </w:rPr>
        <w:t xml:space="preserve">την </w:t>
      </w:r>
      <w:r w:rsidRPr="00CD0C65">
        <w:rPr>
          <w:rFonts w:ascii="Times New Roman" w:eastAsia="Segoe UI" w:hAnsi="Times New Roman" w:cs="Times New Roman"/>
          <w:color w:val="000000" w:themeColor="text1"/>
        </w:rPr>
        <w:t xml:space="preserve">αντιμετώπιση αλλά και </w:t>
      </w:r>
      <w:r w:rsidR="008F6BA3">
        <w:rPr>
          <w:rFonts w:ascii="Times New Roman" w:eastAsia="Segoe UI" w:hAnsi="Times New Roman" w:cs="Times New Roman"/>
          <w:color w:val="000000" w:themeColor="text1"/>
        </w:rPr>
        <w:t xml:space="preserve">την </w:t>
      </w:r>
      <w:r w:rsidRPr="00CD0C65">
        <w:rPr>
          <w:rFonts w:ascii="Times New Roman" w:eastAsia="Segoe UI" w:hAnsi="Times New Roman" w:cs="Times New Roman"/>
          <w:color w:val="000000" w:themeColor="text1"/>
        </w:rPr>
        <w:t>αποτροπή ενός περιστατικού</w:t>
      </w:r>
      <w:r w:rsidR="008F6BA3">
        <w:rPr>
          <w:rFonts w:ascii="Times New Roman" w:eastAsia="Segoe UI" w:hAnsi="Times New Roman" w:cs="Times New Roman"/>
          <w:color w:val="000000" w:themeColor="text1"/>
        </w:rPr>
        <w:t xml:space="preserve">. </w:t>
      </w:r>
      <w:r w:rsidR="00174136">
        <w:rPr>
          <w:rFonts w:ascii="Times New Roman" w:eastAsia="Segoe UI" w:hAnsi="Times New Roman" w:cs="Times New Roman"/>
          <w:color w:val="000000" w:themeColor="text1"/>
        </w:rPr>
        <w:t>Απώτερος στ</w:t>
      </w:r>
      <w:r w:rsidR="008F6BA3">
        <w:rPr>
          <w:rFonts w:ascii="Times New Roman" w:eastAsia="Segoe UI" w:hAnsi="Times New Roman" w:cs="Times New Roman"/>
          <w:color w:val="000000" w:themeColor="text1"/>
        </w:rPr>
        <w:t>όχος είναι η</w:t>
      </w:r>
      <w:r w:rsidRPr="00CD0C65">
        <w:rPr>
          <w:rFonts w:ascii="Times New Roman" w:eastAsia="Segoe UI" w:hAnsi="Times New Roman" w:cs="Times New Roman"/>
          <w:color w:val="000000" w:themeColor="text1"/>
        </w:rPr>
        <w:t xml:space="preserve"> </w:t>
      </w:r>
      <w:r w:rsidR="008F6BA3">
        <w:rPr>
          <w:rFonts w:ascii="Times New Roman" w:eastAsia="Segoe UI" w:hAnsi="Times New Roman" w:cs="Times New Roman"/>
          <w:color w:val="000000" w:themeColor="text1"/>
        </w:rPr>
        <w:t>διασφάλιση</w:t>
      </w:r>
      <w:r w:rsidRPr="00CD0C65">
        <w:rPr>
          <w:rFonts w:ascii="Times New Roman" w:eastAsia="Segoe UI" w:hAnsi="Times New Roman" w:cs="Times New Roman"/>
          <w:color w:val="000000" w:themeColor="text1"/>
        </w:rPr>
        <w:t xml:space="preserve"> ότι </w:t>
      </w:r>
      <w:r w:rsidR="008F6BA3">
        <w:rPr>
          <w:rFonts w:ascii="Times New Roman" w:eastAsia="Segoe UI" w:hAnsi="Times New Roman" w:cs="Times New Roman"/>
          <w:color w:val="000000" w:themeColor="text1"/>
        </w:rPr>
        <w:t xml:space="preserve">όλα τα αγαθά του </w:t>
      </w:r>
      <w:r w:rsidR="002B6870">
        <w:rPr>
          <w:rFonts w:ascii="Times New Roman" w:eastAsia="Segoe UI" w:hAnsi="Times New Roman" w:cs="Times New Roman"/>
          <w:color w:val="000000" w:themeColor="text1"/>
        </w:rPr>
        <w:t>οργανισμού δεν διατρέχουν</w:t>
      </w:r>
      <w:r w:rsidR="008F6BA3">
        <w:rPr>
          <w:rFonts w:ascii="Times New Roman" w:eastAsia="Segoe UI" w:hAnsi="Times New Roman" w:cs="Times New Roman"/>
          <w:color w:val="000000" w:themeColor="text1"/>
        </w:rPr>
        <w:t xml:space="preserve"> </w:t>
      </w:r>
      <w:r w:rsidR="002B6870">
        <w:rPr>
          <w:rFonts w:ascii="Times New Roman" w:eastAsia="Segoe UI" w:hAnsi="Times New Roman" w:cs="Times New Roman"/>
          <w:color w:val="000000" w:themeColor="text1"/>
        </w:rPr>
        <w:t>κίνδυνο</w:t>
      </w:r>
      <w:r w:rsidR="008F6BA3">
        <w:rPr>
          <w:rFonts w:ascii="Times New Roman" w:eastAsia="Segoe UI" w:hAnsi="Times New Roman" w:cs="Times New Roman"/>
          <w:color w:val="000000" w:themeColor="text1"/>
        </w:rPr>
        <w:t>. Σ</w:t>
      </w:r>
      <w:r w:rsidR="00EF792C">
        <w:rPr>
          <w:rFonts w:ascii="Times New Roman" w:eastAsia="Segoe UI" w:hAnsi="Times New Roman" w:cs="Times New Roman"/>
          <w:color w:val="000000" w:themeColor="text1"/>
        </w:rPr>
        <w:t>το κομμάτι</w:t>
      </w:r>
      <w:r w:rsidRPr="00CD0C65">
        <w:rPr>
          <w:rFonts w:ascii="Times New Roman" w:eastAsia="Segoe UI" w:hAnsi="Times New Roman" w:cs="Times New Roman"/>
          <w:color w:val="000000" w:themeColor="text1"/>
        </w:rPr>
        <w:t xml:space="preserve"> </w:t>
      </w:r>
      <w:r w:rsidR="00EF792C">
        <w:rPr>
          <w:rFonts w:ascii="Times New Roman" w:eastAsia="Segoe UI" w:hAnsi="Times New Roman" w:cs="Times New Roman"/>
          <w:color w:val="000000" w:themeColor="text1"/>
        </w:rPr>
        <w:t>αυτό</w:t>
      </w:r>
      <w:r w:rsidRPr="00CD0C65">
        <w:rPr>
          <w:rFonts w:ascii="Times New Roman" w:eastAsia="Segoe UI" w:hAnsi="Times New Roman" w:cs="Times New Roman"/>
          <w:color w:val="000000" w:themeColor="text1"/>
        </w:rPr>
        <w:t xml:space="preserve"> παίζει μεγάλο </w:t>
      </w:r>
      <w:r w:rsidR="00EF792C">
        <w:rPr>
          <w:rFonts w:ascii="Times New Roman" w:eastAsia="Segoe UI" w:hAnsi="Times New Roman" w:cs="Times New Roman"/>
          <w:color w:val="000000" w:themeColor="text1"/>
        </w:rPr>
        <w:t>ρόλο</w:t>
      </w:r>
      <w:r w:rsidRPr="00CD0C65">
        <w:rPr>
          <w:rFonts w:ascii="Times New Roman" w:eastAsia="Segoe UI" w:hAnsi="Times New Roman" w:cs="Times New Roman"/>
          <w:color w:val="000000" w:themeColor="text1"/>
        </w:rPr>
        <w:t xml:space="preserve"> η ομάδα αντιμετώπισης περιστατικών ασφαλείας για την καλύτερη πρόληψη.</w:t>
      </w:r>
    </w:p>
    <w:p w14:paraId="6D2CD56C" w14:textId="77777777" w:rsidR="001B5D96" w:rsidRPr="00B45B02" w:rsidRDefault="001B5D96" w:rsidP="00B45B02">
      <w:pPr>
        <w:spacing w:after="120" w:line="360" w:lineRule="auto"/>
        <w:jc w:val="both"/>
        <w:rPr>
          <w:rFonts w:ascii="Times New Roman" w:eastAsia="Times New Roman" w:hAnsi="Times New Roman" w:cs="Times New Roman"/>
          <w:b/>
          <w:bCs/>
          <w:color w:val="000000" w:themeColor="text1"/>
          <w:u w:val="single"/>
          <w:lang w:val="en-US"/>
        </w:rPr>
      </w:pPr>
      <w:r w:rsidRPr="00B45B02">
        <w:rPr>
          <w:rFonts w:ascii="Times New Roman" w:eastAsia="Times New Roman" w:hAnsi="Times New Roman" w:cs="Times New Roman"/>
          <w:b/>
          <w:bCs/>
          <w:color w:val="000000" w:themeColor="text1"/>
          <w:u w:val="single"/>
          <w:lang w:val="en-US"/>
        </w:rPr>
        <w:t>Detection and Analysis (</w:t>
      </w:r>
      <w:r w:rsidRPr="00B45B02">
        <w:rPr>
          <w:rFonts w:ascii="Times New Roman" w:eastAsia="Times New Roman" w:hAnsi="Times New Roman" w:cs="Times New Roman"/>
          <w:b/>
          <w:bCs/>
          <w:color w:val="000000" w:themeColor="text1"/>
          <w:u w:val="single"/>
        </w:rPr>
        <w:t>Ανίχνευση</w:t>
      </w:r>
      <w:r w:rsidRPr="00B45B02">
        <w:rPr>
          <w:rFonts w:ascii="Times New Roman" w:eastAsia="Times New Roman" w:hAnsi="Times New Roman" w:cs="Times New Roman"/>
          <w:b/>
          <w:bCs/>
          <w:color w:val="000000" w:themeColor="text1"/>
          <w:u w:val="single"/>
          <w:lang w:val="en-US"/>
        </w:rPr>
        <w:t xml:space="preserve"> </w:t>
      </w:r>
      <w:r w:rsidRPr="00B45B02">
        <w:rPr>
          <w:rFonts w:ascii="Times New Roman" w:eastAsia="Times New Roman" w:hAnsi="Times New Roman" w:cs="Times New Roman"/>
          <w:b/>
          <w:bCs/>
          <w:color w:val="000000" w:themeColor="text1"/>
          <w:u w:val="single"/>
        </w:rPr>
        <w:t>και</w:t>
      </w:r>
      <w:r w:rsidRPr="00B45B02">
        <w:rPr>
          <w:rFonts w:ascii="Times New Roman" w:eastAsia="Times New Roman" w:hAnsi="Times New Roman" w:cs="Times New Roman"/>
          <w:b/>
          <w:bCs/>
          <w:color w:val="000000" w:themeColor="text1"/>
          <w:u w:val="single"/>
          <w:lang w:val="en-US"/>
        </w:rPr>
        <w:t xml:space="preserve"> </w:t>
      </w:r>
      <w:r w:rsidRPr="00B45B02">
        <w:rPr>
          <w:rFonts w:ascii="Times New Roman" w:eastAsia="Times New Roman" w:hAnsi="Times New Roman" w:cs="Times New Roman"/>
          <w:b/>
          <w:bCs/>
          <w:color w:val="000000" w:themeColor="text1"/>
          <w:u w:val="single"/>
        </w:rPr>
        <w:t>Ανάλυση</w:t>
      </w:r>
      <w:r w:rsidRPr="00B45B02">
        <w:rPr>
          <w:rFonts w:ascii="Times New Roman" w:eastAsia="Times New Roman" w:hAnsi="Times New Roman" w:cs="Times New Roman"/>
          <w:b/>
          <w:bCs/>
          <w:color w:val="000000" w:themeColor="text1"/>
          <w:u w:val="single"/>
          <w:lang w:val="en-US"/>
        </w:rPr>
        <w:t>)</w:t>
      </w:r>
    </w:p>
    <w:p w14:paraId="18FD3168" w14:textId="761F8312" w:rsidR="000E54FA" w:rsidRPr="000545AB" w:rsidRDefault="001B5D96" w:rsidP="00B45B02">
      <w:pPr>
        <w:spacing w:line="360" w:lineRule="auto"/>
        <w:jc w:val="both"/>
        <w:rPr>
          <w:rFonts w:ascii="Times New Roman" w:eastAsia="Segoe UI" w:hAnsi="Times New Roman" w:cs="Times New Roman"/>
          <w:color w:val="000000" w:themeColor="text1"/>
        </w:rPr>
      </w:pPr>
      <w:r w:rsidRPr="000545AB">
        <w:rPr>
          <w:rFonts w:ascii="Times New Roman" w:eastAsia="Segoe UI" w:hAnsi="Times New Roman" w:cs="Times New Roman"/>
          <w:color w:val="000000" w:themeColor="text1"/>
        </w:rPr>
        <w:t xml:space="preserve">Οι οργανισμοί  θα πρέπει να είναι έτοιμοι να αντιμετωπίσουν και να διαχειριστούν </w:t>
      </w:r>
      <w:r w:rsidR="002B6870">
        <w:rPr>
          <w:rFonts w:ascii="Times New Roman" w:eastAsia="Segoe UI" w:hAnsi="Times New Roman" w:cs="Times New Roman"/>
          <w:color w:val="000000" w:themeColor="text1"/>
        </w:rPr>
        <w:t>οποιοδήποτε περιστατικό. Γενικότερα,</w:t>
      </w:r>
      <w:r w:rsidRPr="000545AB">
        <w:rPr>
          <w:rFonts w:ascii="Times New Roman" w:eastAsia="Segoe UI" w:hAnsi="Times New Roman" w:cs="Times New Roman"/>
          <w:color w:val="000000" w:themeColor="text1"/>
        </w:rPr>
        <w:t xml:space="preserve"> το εύρος των περιστατικών που μπορεί να αντιμετωπίσει ένας οργανισμός είναι τεράστιο</w:t>
      </w:r>
      <w:r w:rsidR="002B6870">
        <w:rPr>
          <w:rFonts w:ascii="Times New Roman" w:eastAsia="Segoe UI" w:hAnsi="Times New Roman" w:cs="Times New Roman"/>
          <w:color w:val="000000" w:themeColor="text1"/>
        </w:rPr>
        <w:t>,</w:t>
      </w:r>
      <w:r w:rsidRPr="000545AB">
        <w:rPr>
          <w:rFonts w:ascii="Times New Roman" w:eastAsia="Segoe UI" w:hAnsi="Times New Roman" w:cs="Times New Roman"/>
          <w:color w:val="000000" w:themeColor="text1"/>
        </w:rPr>
        <w:t xml:space="preserve"> οπότε </w:t>
      </w:r>
      <w:r w:rsidR="002B6870">
        <w:rPr>
          <w:rFonts w:ascii="Times New Roman" w:eastAsia="Segoe UI" w:hAnsi="Times New Roman" w:cs="Times New Roman"/>
          <w:color w:val="000000" w:themeColor="text1"/>
        </w:rPr>
        <w:t>είναι φύση</w:t>
      </w:r>
      <w:r w:rsidRPr="000545AB">
        <w:rPr>
          <w:rFonts w:ascii="Times New Roman" w:eastAsia="Segoe UI" w:hAnsi="Times New Roman" w:cs="Times New Roman"/>
          <w:color w:val="000000" w:themeColor="text1"/>
        </w:rPr>
        <w:t xml:space="preserve"> αδύνατο να υπάρξουν οδηγίες βήμα π</w:t>
      </w:r>
      <w:r w:rsidR="002B6870">
        <w:rPr>
          <w:rFonts w:ascii="Times New Roman" w:eastAsia="Segoe UI" w:hAnsi="Times New Roman" w:cs="Times New Roman"/>
          <w:color w:val="000000" w:themeColor="text1"/>
        </w:rPr>
        <w:t>ρος βήμα για τον χειρισμό τους.</w:t>
      </w:r>
      <w:r w:rsidRPr="000545AB">
        <w:rPr>
          <w:rFonts w:ascii="Times New Roman" w:eastAsia="Segoe UI" w:hAnsi="Times New Roman" w:cs="Times New Roman"/>
          <w:color w:val="000000" w:themeColor="text1"/>
        </w:rPr>
        <w:t xml:space="preserve"> </w:t>
      </w:r>
      <w:r w:rsidR="002B6870">
        <w:rPr>
          <w:rFonts w:ascii="Times New Roman" w:eastAsia="Segoe UI" w:hAnsi="Times New Roman" w:cs="Times New Roman"/>
          <w:color w:val="000000" w:themeColor="text1"/>
        </w:rPr>
        <w:t>Ω</w:t>
      </w:r>
      <w:r w:rsidRPr="000545AB">
        <w:rPr>
          <w:rFonts w:ascii="Times New Roman" w:eastAsia="Segoe UI" w:hAnsi="Times New Roman" w:cs="Times New Roman"/>
          <w:color w:val="000000" w:themeColor="text1"/>
        </w:rPr>
        <w:t>στόσο</w:t>
      </w:r>
      <w:r w:rsidR="002B6870">
        <w:rPr>
          <w:rFonts w:ascii="Times New Roman" w:eastAsia="Segoe UI" w:hAnsi="Times New Roman" w:cs="Times New Roman"/>
          <w:color w:val="000000" w:themeColor="text1"/>
        </w:rPr>
        <w:t xml:space="preserve">, η οδηγία του ENISA δίνει </w:t>
      </w:r>
      <w:r w:rsidRPr="000545AB">
        <w:rPr>
          <w:rFonts w:ascii="Times New Roman" w:eastAsia="Segoe UI" w:hAnsi="Times New Roman" w:cs="Times New Roman"/>
          <w:color w:val="000000" w:themeColor="text1"/>
        </w:rPr>
        <w:t xml:space="preserve">ονομαστικά κάποια συμβάντα που έχουν κοινούς φορείς </w:t>
      </w:r>
      <w:r w:rsidR="000E54FA">
        <w:rPr>
          <w:rFonts w:ascii="Times New Roman" w:eastAsia="Segoe UI" w:hAnsi="Times New Roman" w:cs="Times New Roman"/>
          <w:color w:val="000000" w:themeColor="text1"/>
        </w:rPr>
        <w:t>επίθεσης</w:t>
      </w:r>
      <w:r w:rsidRPr="000545AB">
        <w:rPr>
          <w:rFonts w:ascii="Times New Roman" w:eastAsia="Segoe UI" w:hAnsi="Times New Roman" w:cs="Times New Roman"/>
          <w:color w:val="000000" w:themeColor="text1"/>
        </w:rPr>
        <w:t xml:space="preserve">: </w:t>
      </w:r>
      <w:proofErr w:type="spellStart"/>
      <w:r w:rsidRPr="000545AB">
        <w:rPr>
          <w:rFonts w:ascii="Times New Roman" w:eastAsia="Segoe UI" w:hAnsi="Times New Roman" w:cs="Times New Roman"/>
          <w:color w:val="000000" w:themeColor="text1"/>
        </w:rPr>
        <w:t>External</w:t>
      </w:r>
      <w:proofErr w:type="spellEnd"/>
      <w:r w:rsidRPr="000545AB">
        <w:rPr>
          <w:rFonts w:ascii="Times New Roman" w:eastAsia="Segoe UI" w:hAnsi="Times New Roman" w:cs="Times New Roman"/>
          <w:color w:val="000000" w:themeColor="text1"/>
        </w:rPr>
        <w:t>/</w:t>
      </w:r>
      <w:proofErr w:type="spellStart"/>
      <w:r w:rsidRPr="000545AB">
        <w:rPr>
          <w:rFonts w:ascii="Times New Roman" w:eastAsia="Segoe UI" w:hAnsi="Times New Roman" w:cs="Times New Roman"/>
          <w:color w:val="000000" w:themeColor="text1"/>
        </w:rPr>
        <w:t>Removable</w:t>
      </w:r>
      <w:proofErr w:type="spellEnd"/>
      <w:r w:rsidRPr="000545AB">
        <w:rPr>
          <w:rFonts w:ascii="Times New Roman" w:eastAsia="Segoe UI" w:hAnsi="Times New Roman" w:cs="Times New Roman"/>
          <w:color w:val="000000" w:themeColor="text1"/>
        </w:rPr>
        <w:t xml:space="preserve"> </w:t>
      </w:r>
      <w:proofErr w:type="spellStart"/>
      <w:r w:rsidRPr="000545AB">
        <w:rPr>
          <w:rFonts w:ascii="Times New Roman" w:eastAsia="Segoe UI" w:hAnsi="Times New Roman" w:cs="Times New Roman"/>
          <w:color w:val="000000" w:themeColor="text1"/>
        </w:rPr>
        <w:t>Media</w:t>
      </w:r>
      <w:proofErr w:type="spellEnd"/>
      <w:r w:rsidRPr="000545AB">
        <w:rPr>
          <w:rFonts w:ascii="Times New Roman" w:eastAsia="Segoe UI" w:hAnsi="Times New Roman" w:cs="Times New Roman"/>
          <w:color w:val="000000" w:themeColor="text1"/>
        </w:rPr>
        <w:t xml:space="preserve">, </w:t>
      </w:r>
      <w:proofErr w:type="spellStart"/>
      <w:r w:rsidRPr="000545AB">
        <w:rPr>
          <w:rFonts w:ascii="Times New Roman" w:eastAsia="Segoe UI" w:hAnsi="Times New Roman" w:cs="Times New Roman"/>
          <w:color w:val="000000" w:themeColor="text1"/>
        </w:rPr>
        <w:t>Attrition</w:t>
      </w:r>
      <w:proofErr w:type="spellEnd"/>
      <w:r w:rsidRPr="000545AB">
        <w:rPr>
          <w:rFonts w:ascii="Times New Roman" w:eastAsia="Segoe UI" w:hAnsi="Times New Roman" w:cs="Times New Roman"/>
          <w:color w:val="000000" w:themeColor="text1"/>
        </w:rPr>
        <w:t xml:space="preserve">, Web, </w:t>
      </w:r>
      <w:proofErr w:type="spellStart"/>
      <w:r w:rsidRPr="000545AB">
        <w:rPr>
          <w:rFonts w:ascii="Times New Roman" w:eastAsia="Segoe UI" w:hAnsi="Times New Roman" w:cs="Times New Roman"/>
          <w:color w:val="000000" w:themeColor="text1"/>
        </w:rPr>
        <w:t>Email</w:t>
      </w:r>
      <w:proofErr w:type="spellEnd"/>
      <w:r w:rsidRPr="000545AB">
        <w:rPr>
          <w:rFonts w:ascii="Times New Roman" w:eastAsia="Segoe UI" w:hAnsi="Times New Roman" w:cs="Times New Roman"/>
          <w:color w:val="000000" w:themeColor="text1"/>
        </w:rPr>
        <w:t xml:space="preserve">, </w:t>
      </w:r>
      <w:proofErr w:type="spellStart"/>
      <w:r w:rsidRPr="000545AB">
        <w:rPr>
          <w:rFonts w:ascii="Times New Roman" w:eastAsia="Segoe UI" w:hAnsi="Times New Roman" w:cs="Times New Roman"/>
          <w:color w:val="000000" w:themeColor="text1"/>
        </w:rPr>
        <w:t>Impersonation</w:t>
      </w:r>
      <w:proofErr w:type="spellEnd"/>
      <w:r w:rsidRPr="000545AB">
        <w:rPr>
          <w:rFonts w:ascii="Times New Roman" w:eastAsia="Segoe UI" w:hAnsi="Times New Roman" w:cs="Times New Roman"/>
          <w:color w:val="000000" w:themeColor="text1"/>
        </w:rPr>
        <w:t xml:space="preserve">, </w:t>
      </w:r>
      <w:proofErr w:type="spellStart"/>
      <w:r w:rsidRPr="000545AB">
        <w:rPr>
          <w:rFonts w:ascii="Times New Roman" w:eastAsia="Segoe UI" w:hAnsi="Times New Roman" w:cs="Times New Roman"/>
          <w:color w:val="000000" w:themeColor="text1"/>
        </w:rPr>
        <w:t>Improper</w:t>
      </w:r>
      <w:proofErr w:type="spellEnd"/>
      <w:r w:rsidRPr="000545AB">
        <w:rPr>
          <w:rFonts w:ascii="Times New Roman" w:eastAsia="Segoe UI" w:hAnsi="Times New Roman" w:cs="Times New Roman"/>
          <w:color w:val="000000" w:themeColor="text1"/>
        </w:rPr>
        <w:t xml:space="preserve"> </w:t>
      </w:r>
      <w:proofErr w:type="spellStart"/>
      <w:r w:rsidRPr="000545AB">
        <w:rPr>
          <w:rFonts w:ascii="Times New Roman" w:eastAsia="Segoe UI" w:hAnsi="Times New Roman" w:cs="Times New Roman"/>
          <w:color w:val="000000" w:themeColor="text1"/>
        </w:rPr>
        <w:t>Usage</w:t>
      </w:r>
      <w:proofErr w:type="spellEnd"/>
      <w:r w:rsidRPr="000545AB">
        <w:rPr>
          <w:rFonts w:ascii="Times New Roman" w:eastAsia="Segoe UI" w:hAnsi="Times New Roman" w:cs="Times New Roman"/>
          <w:color w:val="000000" w:themeColor="text1"/>
        </w:rPr>
        <w:t xml:space="preserve">, </w:t>
      </w:r>
      <w:proofErr w:type="spellStart"/>
      <w:r w:rsidRPr="000545AB">
        <w:rPr>
          <w:rFonts w:ascii="Times New Roman" w:eastAsia="Segoe UI" w:hAnsi="Times New Roman" w:cs="Times New Roman"/>
          <w:color w:val="000000" w:themeColor="text1"/>
        </w:rPr>
        <w:t>Loss</w:t>
      </w:r>
      <w:proofErr w:type="spellEnd"/>
      <w:r w:rsidRPr="000545AB">
        <w:rPr>
          <w:rFonts w:ascii="Times New Roman" w:eastAsia="Segoe UI" w:hAnsi="Times New Roman" w:cs="Times New Roman"/>
          <w:color w:val="000000" w:themeColor="text1"/>
        </w:rPr>
        <w:t xml:space="preserve"> </w:t>
      </w:r>
      <w:proofErr w:type="spellStart"/>
      <w:r w:rsidRPr="000545AB">
        <w:rPr>
          <w:rFonts w:ascii="Times New Roman" w:eastAsia="Segoe UI" w:hAnsi="Times New Roman" w:cs="Times New Roman"/>
          <w:color w:val="000000" w:themeColor="text1"/>
        </w:rPr>
        <w:t>or</w:t>
      </w:r>
      <w:proofErr w:type="spellEnd"/>
      <w:r w:rsidRPr="000545AB">
        <w:rPr>
          <w:rFonts w:ascii="Times New Roman" w:eastAsia="Segoe UI" w:hAnsi="Times New Roman" w:cs="Times New Roman"/>
          <w:color w:val="000000" w:themeColor="text1"/>
        </w:rPr>
        <w:t xml:space="preserve"> </w:t>
      </w:r>
      <w:proofErr w:type="spellStart"/>
      <w:r w:rsidRPr="000545AB">
        <w:rPr>
          <w:rFonts w:ascii="Times New Roman" w:eastAsia="Segoe UI" w:hAnsi="Times New Roman" w:cs="Times New Roman"/>
          <w:color w:val="000000" w:themeColor="text1"/>
        </w:rPr>
        <w:t>Theft</w:t>
      </w:r>
      <w:proofErr w:type="spellEnd"/>
      <w:r w:rsidRPr="000545AB">
        <w:rPr>
          <w:rFonts w:ascii="Times New Roman" w:eastAsia="Segoe UI" w:hAnsi="Times New Roman" w:cs="Times New Roman"/>
          <w:color w:val="000000" w:themeColor="text1"/>
        </w:rPr>
        <w:t xml:space="preserve"> </w:t>
      </w:r>
      <w:proofErr w:type="spellStart"/>
      <w:r w:rsidRPr="000545AB">
        <w:rPr>
          <w:rFonts w:ascii="Times New Roman" w:eastAsia="Segoe UI" w:hAnsi="Times New Roman" w:cs="Times New Roman"/>
          <w:color w:val="000000" w:themeColor="text1"/>
        </w:rPr>
        <w:t>of</w:t>
      </w:r>
      <w:proofErr w:type="spellEnd"/>
      <w:r w:rsidRPr="000545AB">
        <w:rPr>
          <w:rFonts w:ascii="Times New Roman" w:eastAsia="Segoe UI" w:hAnsi="Times New Roman" w:cs="Times New Roman"/>
          <w:color w:val="000000" w:themeColor="text1"/>
        </w:rPr>
        <w:t xml:space="preserve"> </w:t>
      </w:r>
      <w:proofErr w:type="spellStart"/>
      <w:r w:rsidRPr="000545AB">
        <w:rPr>
          <w:rFonts w:ascii="Times New Roman" w:eastAsia="Segoe UI" w:hAnsi="Times New Roman" w:cs="Times New Roman"/>
          <w:color w:val="000000" w:themeColor="text1"/>
        </w:rPr>
        <w:t>Equipmen</w:t>
      </w:r>
      <w:proofErr w:type="spellEnd"/>
      <w:r w:rsidR="000E54FA">
        <w:rPr>
          <w:rFonts w:ascii="Times New Roman" w:eastAsia="Segoe UI" w:hAnsi="Times New Roman" w:cs="Times New Roman"/>
          <w:color w:val="000000" w:themeColor="text1"/>
          <w:lang w:val="en-US"/>
        </w:rPr>
        <w:t>t</w:t>
      </w:r>
      <w:r w:rsidRPr="000545AB">
        <w:rPr>
          <w:rFonts w:ascii="Times New Roman" w:eastAsia="Segoe UI" w:hAnsi="Times New Roman" w:cs="Times New Roman"/>
          <w:color w:val="000000" w:themeColor="text1"/>
        </w:rPr>
        <w:t>. H ανίχνευση και ανάλυση των περιστατικών αποτελεί μια αρκετά δύσκολή διαδικασία αλλά και μια διαδικασία</w:t>
      </w:r>
      <w:r w:rsidR="000E54FA">
        <w:rPr>
          <w:rFonts w:ascii="Times New Roman" w:eastAsia="Segoe UI" w:hAnsi="Times New Roman" w:cs="Times New Roman"/>
          <w:color w:val="000000" w:themeColor="text1"/>
        </w:rPr>
        <w:t>,</w:t>
      </w:r>
      <w:r w:rsidRPr="000545AB">
        <w:rPr>
          <w:rFonts w:ascii="Times New Roman" w:eastAsia="Segoe UI" w:hAnsi="Times New Roman" w:cs="Times New Roman"/>
          <w:color w:val="000000" w:themeColor="text1"/>
        </w:rPr>
        <w:t xml:space="preserve"> η οποία δεν είναι εγγυημένη</w:t>
      </w:r>
      <w:r w:rsidR="000E54FA">
        <w:rPr>
          <w:rFonts w:ascii="Times New Roman" w:eastAsia="Segoe UI" w:hAnsi="Times New Roman" w:cs="Times New Roman"/>
          <w:color w:val="000000" w:themeColor="text1"/>
        </w:rPr>
        <w:t xml:space="preserve">. Για παράδειγμα, παρατηρούνται συχνά </w:t>
      </w:r>
      <w:r w:rsidRPr="000545AB">
        <w:rPr>
          <w:rFonts w:ascii="Times New Roman" w:eastAsia="Segoe UI" w:hAnsi="Times New Roman" w:cs="Times New Roman"/>
          <w:color w:val="000000" w:themeColor="text1"/>
        </w:rPr>
        <w:t>ενδείξεις μέσα στους οργανισμούς</w:t>
      </w:r>
      <w:r w:rsidR="000E54FA">
        <w:rPr>
          <w:rFonts w:ascii="Times New Roman" w:eastAsia="Segoe UI" w:hAnsi="Times New Roman" w:cs="Times New Roman"/>
          <w:color w:val="000000" w:themeColor="text1"/>
        </w:rPr>
        <w:t>,</w:t>
      </w:r>
      <w:r w:rsidRPr="000545AB">
        <w:rPr>
          <w:rFonts w:ascii="Times New Roman" w:eastAsia="Segoe UI" w:hAnsi="Times New Roman" w:cs="Times New Roman"/>
          <w:color w:val="000000" w:themeColor="text1"/>
        </w:rPr>
        <w:t xml:space="preserve"> </w:t>
      </w:r>
      <w:r w:rsidR="000E54FA">
        <w:rPr>
          <w:rFonts w:ascii="Times New Roman" w:eastAsia="Segoe UI" w:hAnsi="Times New Roman" w:cs="Times New Roman"/>
          <w:color w:val="000000" w:themeColor="text1"/>
        </w:rPr>
        <w:t>που ενδέχεται να είναι λανθασμένες,</w:t>
      </w:r>
      <w:r w:rsidRPr="000545AB">
        <w:rPr>
          <w:rFonts w:ascii="Times New Roman" w:eastAsia="Segoe UI" w:hAnsi="Times New Roman" w:cs="Times New Roman"/>
          <w:color w:val="000000" w:themeColor="text1"/>
        </w:rPr>
        <w:t xml:space="preserve"> </w:t>
      </w:r>
      <w:r w:rsidR="000E54FA">
        <w:rPr>
          <w:rFonts w:ascii="Times New Roman" w:eastAsia="Segoe UI" w:hAnsi="Times New Roman" w:cs="Times New Roman"/>
          <w:color w:val="000000" w:themeColor="text1"/>
        </w:rPr>
        <w:t>όπως π.χ.</w:t>
      </w:r>
      <w:r w:rsidRPr="000545AB">
        <w:rPr>
          <w:rFonts w:ascii="Times New Roman" w:eastAsia="Segoe UI" w:hAnsi="Times New Roman" w:cs="Times New Roman"/>
          <w:color w:val="000000" w:themeColor="text1"/>
        </w:rPr>
        <w:t xml:space="preserve"> παράπονα </w:t>
      </w:r>
      <w:r w:rsidR="000E54FA">
        <w:rPr>
          <w:rFonts w:ascii="Times New Roman" w:eastAsia="Segoe UI" w:hAnsi="Times New Roman" w:cs="Times New Roman"/>
          <w:color w:val="000000" w:themeColor="text1"/>
        </w:rPr>
        <w:t xml:space="preserve">του </w:t>
      </w:r>
      <w:r w:rsidRPr="000545AB">
        <w:rPr>
          <w:rFonts w:ascii="Times New Roman" w:eastAsia="Segoe UI" w:hAnsi="Times New Roman" w:cs="Times New Roman"/>
          <w:color w:val="000000" w:themeColor="text1"/>
        </w:rPr>
        <w:t xml:space="preserve">χρήστη ότι δεν είναι διαθέσιμός ο </w:t>
      </w:r>
      <w:proofErr w:type="spellStart"/>
      <w:r w:rsidRPr="000545AB">
        <w:rPr>
          <w:rFonts w:ascii="Times New Roman" w:eastAsia="Segoe UI" w:hAnsi="Times New Roman" w:cs="Times New Roman"/>
          <w:color w:val="000000" w:themeColor="text1"/>
        </w:rPr>
        <w:t>διακομιστής</w:t>
      </w:r>
      <w:proofErr w:type="spellEnd"/>
      <w:r w:rsidRPr="000545AB">
        <w:rPr>
          <w:rFonts w:ascii="Times New Roman" w:eastAsia="Segoe UI" w:hAnsi="Times New Roman" w:cs="Times New Roman"/>
          <w:color w:val="000000" w:themeColor="text1"/>
        </w:rPr>
        <w:t xml:space="preserve"> ή κάποιο σύστημα ανίχνευσης εισβολής </w:t>
      </w:r>
      <w:r w:rsidR="000E54FA">
        <w:rPr>
          <w:rFonts w:ascii="Times New Roman" w:eastAsia="Segoe UI" w:hAnsi="Times New Roman" w:cs="Times New Roman"/>
          <w:color w:val="000000" w:themeColor="text1"/>
        </w:rPr>
        <w:t>που ίσως παράγει</w:t>
      </w:r>
      <w:r w:rsidRPr="000545AB">
        <w:rPr>
          <w:rFonts w:ascii="Times New Roman" w:eastAsia="Segoe UI" w:hAnsi="Times New Roman" w:cs="Times New Roman"/>
          <w:color w:val="000000" w:themeColor="text1"/>
        </w:rPr>
        <w:t xml:space="preserve"> ψευδώς θετικό αποτέλεσμα. </w:t>
      </w:r>
    </w:p>
    <w:p w14:paraId="2BD68DAF" w14:textId="7FF45716" w:rsidR="009B4BC8" w:rsidRDefault="001B5D96" w:rsidP="004103D0">
      <w:pPr>
        <w:spacing w:before="120" w:after="120" w:line="360" w:lineRule="auto"/>
        <w:jc w:val="both"/>
        <w:rPr>
          <w:rFonts w:ascii="Times New Roman" w:eastAsia="Segoe UI" w:hAnsi="Times New Roman" w:cs="Times New Roman"/>
          <w:color w:val="000000" w:themeColor="text1"/>
        </w:rPr>
      </w:pPr>
      <w:r w:rsidRPr="000E54FA">
        <w:rPr>
          <w:rFonts w:ascii="Times New Roman" w:eastAsia="Segoe UI" w:hAnsi="Times New Roman" w:cs="Times New Roman"/>
          <w:color w:val="000000" w:themeColor="text1"/>
        </w:rPr>
        <w:t>Όταν το περιστατικό αναλύεται κι ταξινομείται ανάλογα με την ιεραρχία τότε</w:t>
      </w:r>
      <w:r w:rsidR="000E54FA">
        <w:rPr>
          <w:rFonts w:ascii="Times New Roman" w:eastAsia="Segoe UI" w:hAnsi="Times New Roman" w:cs="Times New Roman"/>
          <w:color w:val="000000" w:themeColor="text1"/>
        </w:rPr>
        <w:t>,</w:t>
      </w:r>
      <w:r w:rsidRPr="000E54FA">
        <w:rPr>
          <w:rFonts w:ascii="Times New Roman" w:eastAsia="Segoe UI" w:hAnsi="Times New Roman" w:cs="Times New Roman"/>
          <w:color w:val="000000" w:themeColor="text1"/>
        </w:rPr>
        <w:t xml:space="preserve"> σε αυτή την φάση της διαδικασίας</w:t>
      </w:r>
      <w:r w:rsidR="000E54FA">
        <w:rPr>
          <w:rFonts w:ascii="Times New Roman" w:eastAsia="Segoe UI" w:hAnsi="Times New Roman" w:cs="Times New Roman"/>
          <w:color w:val="000000" w:themeColor="text1"/>
        </w:rPr>
        <w:t>,</w:t>
      </w:r>
      <w:r w:rsidRPr="000E54FA">
        <w:rPr>
          <w:rFonts w:ascii="Times New Roman" w:eastAsia="Segoe UI" w:hAnsi="Times New Roman" w:cs="Times New Roman"/>
          <w:color w:val="000000" w:themeColor="text1"/>
        </w:rPr>
        <w:t xml:space="preserve"> </w:t>
      </w:r>
      <w:r w:rsidR="000E54FA">
        <w:rPr>
          <w:rFonts w:ascii="Times New Roman" w:eastAsia="Segoe UI" w:hAnsi="Times New Roman" w:cs="Times New Roman"/>
          <w:color w:val="000000" w:themeColor="text1"/>
        </w:rPr>
        <w:t>ειδοποιούνται</w:t>
      </w:r>
      <w:r w:rsidRPr="000E54FA">
        <w:rPr>
          <w:rFonts w:ascii="Times New Roman" w:eastAsia="Segoe UI" w:hAnsi="Times New Roman" w:cs="Times New Roman"/>
          <w:color w:val="000000" w:themeColor="text1"/>
        </w:rPr>
        <w:t xml:space="preserve"> τα κατάλληλα άτομα ή φορείς για να </w:t>
      </w:r>
      <w:r w:rsidR="000E54FA">
        <w:rPr>
          <w:rFonts w:ascii="Times New Roman" w:eastAsia="Segoe UI" w:hAnsi="Times New Roman" w:cs="Times New Roman"/>
          <w:color w:val="000000" w:themeColor="text1"/>
        </w:rPr>
        <w:t>συνεισφέρουν στην αντιμετώπιση. Ο</w:t>
      </w:r>
      <w:r w:rsidRPr="000E54FA">
        <w:rPr>
          <w:rFonts w:ascii="Times New Roman" w:eastAsia="Segoe UI" w:hAnsi="Times New Roman" w:cs="Times New Roman"/>
          <w:color w:val="000000" w:themeColor="text1"/>
        </w:rPr>
        <w:t xml:space="preserve">ι πολιτικές αντιμετώπισης συμβάντων </w:t>
      </w:r>
      <w:r w:rsidR="009B4BC8">
        <w:rPr>
          <w:rFonts w:ascii="Times New Roman" w:eastAsia="Segoe UI" w:hAnsi="Times New Roman" w:cs="Times New Roman"/>
          <w:color w:val="000000" w:themeColor="text1"/>
        </w:rPr>
        <w:t xml:space="preserve">περιλαμβάνουν μέσα στις διατάξεις τους την αναφορά των περιστατικών, δηλαδή τι πρέπει να αναφέρεται και σε ποιον. </w:t>
      </w:r>
    </w:p>
    <w:p w14:paraId="18FCD0CC" w14:textId="200E3505" w:rsidR="001B5D96" w:rsidRPr="004103D0" w:rsidRDefault="001B5D96" w:rsidP="004103D0">
      <w:pPr>
        <w:spacing w:before="120" w:after="240" w:line="360" w:lineRule="auto"/>
        <w:jc w:val="both"/>
        <w:rPr>
          <w:rFonts w:ascii="Times New Roman" w:eastAsia="Times New Roman" w:hAnsi="Times New Roman" w:cs="Times New Roman"/>
          <w:b/>
          <w:bCs/>
          <w:color w:val="000000" w:themeColor="text1"/>
          <w:u w:val="single"/>
          <w:lang w:val="en-US"/>
        </w:rPr>
      </w:pPr>
      <w:r w:rsidRPr="004103D0">
        <w:rPr>
          <w:rFonts w:ascii="Times New Roman" w:eastAsia="Times New Roman" w:hAnsi="Times New Roman" w:cs="Times New Roman"/>
          <w:b/>
          <w:bCs/>
          <w:color w:val="000000" w:themeColor="text1"/>
          <w:u w:val="single"/>
          <w:lang w:val="en-US"/>
        </w:rPr>
        <w:t>Containment,</w:t>
      </w:r>
      <w:r w:rsidR="009B4BC8" w:rsidRPr="004103D0">
        <w:rPr>
          <w:rFonts w:ascii="Times New Roman" w:eastAsia="Times New Roman" w:hAnsi="Times New Roman" w:cs="Times New Roman"/>
          <w:b/>
          <w:bCs/>
          <w:color w:val="000000" w:themeColor="text1"/>
          <w:u w:val="single"/>
          <w:lang w:val="en-US"/>
        </w:rPr>
        <w:t xml:space="preserve"> </w:t>
      </w:r>
      <w:r w:rsidRPr="004103D0">
        <w:rPr>
          <w:rFonts w:ascii="Times New Roman" w:eastAsia="Times New Roman" w:hAnsi="Times New Roman" w:cs="Times New Roman"/>
          <w:b/>
          <w:bCs/>
          <w:color w:val="000000" w:themeColor="text1"/>
          <w:u w:val="single"/>
          <w:lang w:val="en-US"/>
        </w:rPr>
        <w:t>Eradication and Recovery (</w:t>
      </w:r>
      <w:r w:rsidRPr="004103D0">
        <w:rPr>
          <w:rFonts w:ascii="Times New Roman" w:eastAsia="Times New Roman" w:hAnsi="Times New Roman" w:cs="Times New Roman"/>
          <w:b/>
          <w:bCs/>
          <w:color w:val="000000" w:themeColor="text1"/>
          <w:u w:val="single"/>
        </w:rPr>
        <w:t>Περιορισμός</w:t>
      </w:r>
      <w:r w:rsidRPr="004103D0">
        <w:rPr>
          <w:rFonts w:ascii="Times New Roman" w:eastAsia="Times New Roman" w:hAnsi="Times New Roman" w:cs="Times New Roman"/>
          <w:b/>
          <w:bCs/>
          <w:color w:val="000000" w:themeColor="text1"/>
          <w:u w:val="single"/>
          <w:lang w:val="en-US"/>
        </w:rPr>
        <w:t xml:space="preserve">, </w:t>
      </w:r>
      <w:r w:rsidRPr="004103D0">
        <w:rPr>
          <w:rFonts w:ascii="Times New Roman" w:eastAsia="Times New Roman" w:hAnsi="Times New Roman" w:cs="Times New Roman"/>
          <w:b/>
          <w:bCs/>
          <w:color w:val="000000" w:themeColor="text1"/>
          <w:u w:val="single"/>
        </w:rPr>
        <w:t>Εξάλειψη</w:t>
      </w:r>
      <w:r w:rsidRPr="004103D0">
        <w:rPr>
          <w:rFonts w:ascii="Times New Roman" w:eastAsia="Times New Roman" w:hAnsi="Times New Roman" w:cs="Times New Roman"/>
          <w:b/>
          <w:bCs/>
          <w:color w:val="000000" w:themeColor="text1"/>
          <w:u w:val="single"/>
          <w:lang w:val="en-US"/>
        </w:rPr>
        <w:t xml:space="preserve"> </w:t>
      </w:r>
      <w:r w:rsidRPr="004103D0">
        <w:rPr>
          <w:rFonts w:ascii="Times New Roman" w:eastAsia="Times New Roman" w:hAnsi="Times New Roman" w:cs="Times New Roman"/>
          <w:b/>
          <w:bCs/>
          <w:color w:val="000000" w:themeColor="text1"/>
          <w:u w:val="single"/>
        </w:rPr>
        <w:t>και</w:t>
      </w:r>
      <w:r w:rsidRPr="004103D0">
        <w:rPr>
          <w:rFonts w:ascii="Times New Roman" w:eastAsia="Times New Roman" w:hAnsi="Times New Roman" w:cs="Times New Roman"/>
          <w:b/>
          <w:bCs/>
          <w:color w:val="000000" w:themeColor="text1"/>
          <w:u w:val="single"/>
          <w:lang w:val="en-US"/>
        </w:rPr>
        <w:t xml:space="preserve"> </w:t>
      </w:r>
      <w:r w:rsidRPr="004103D0">
        <w:rPr>
          <w:rFonts w:ascii="Times New Roman" w:eastAsia="Times New Roman" w:hAnsi="Times New Roman" w:cs="Times New Roman"/>
          <w:b/>
          <w:bCs/>
          <w:color w:val="000000" w:themeColor="text1"/>
          <w:u w:val="single"/>
        </w:rPr>
        <w:t>Ανάκτηση</w:t>
      </w:r>
      <w:r w:rsidRPr="004103D0">
        <w:rPr>
          <w:rFonts w:ascii="Times New Roman" w:eastAsia="Times New Roman" w:hAnsi="Times New Roman" w:cs="Times New Roman"/>
          <w:b/>
          <w:bCs/>
          <w:color w:val="000000" w:themeColor="text1"/>
          <w:u w:val="single"/>
          <w:lang w:val="en-US"/>
        </w:rPr>
        <w:t>)</w:t>
      </w:r>
    </w:p>
    <w:p w14:paraId="020DD706" w14:textId="77777777" w:rsidR="009B4BC8" w:rsidRDefault="001B5D96" w:rsidP="004103D0">
      <w:pPr>
        <w:spacing w:before="120" w:after="120" w:line="360" w:lineRule="auto"/>
        <w:jc w:val="both"/>
        <w:rPr>
          <w:rFonts w:ascii="Times New Roman" w:eastAsia="Segoe UI" w:hAnsi="Times New Roman" w:cs="Times New Roman"/>
          <w:color w:val="000000" w:themeColor="text1"/>
        </w:rPr>
      </w:pPr>
      <w:r w:rsidRPr="009B4BC8">
        <w:rPr>
          <w:rFonts w:ascii="Times New Roman" w:eastAsia="Segoe UI" w:hAnsi="Times New Roman" w:cs="Times New Roman"/>
          <w:color w:val="000000" w:themeColor="text1"/>
        </w:rPr>
        <w:t xml:space="preserve">Για λόγους ασφαλείας κρίνεται ότι τα περιστατικά </w:t>
      </w:r>
      <w:r w:rsidR="009B4BC8">
        <w:rPr>
          <w:rFonts w:ascii="Times New Roman" w:eastAsia="Segoe UI" w:hAnsi="Times New Roman" w:cs="Times New Roman"/>
          <w:color w:val="000000" w:themeColor="text1"/>
        </w:rPr>
        <w:t xml:space="preserve">πρέπει να περιορίζονται έγκαιρα, ιδίως </w:t>
      </w:r>
      <w:r w:rsidRPr="009B4BC8">
        <w:rPr>
          <w:rFonts w:ascii="Times New Roman" w:eastAsia="Segoe UI" w:hAnsi="Times New Roman" w:cs="Times New Roman"/>
          <w:color w:val="000000" w:themeColor="text1"/>
        </w:rPr>
        <w:t>πριν προκαλέσουν ζημιές</w:t>
      </w:r>
      <w:r w:rsidR="009B4BC8">
        <w:rPr>
          <w:rFonts w:ascii="Times New Roman" w:eastAsia="Segoe UI" w:hAnsi="Times New Roman" w:cs="Times New Roman"/>
          <w:color w:val="000000" w:themeColor="text1"/>
        </w:rPr>
        <w:t>,</w:t>
      </w:r>
      <w:r w:rsidRPr="009B4BC8">
        <w:rPr>
          <w:rFonts w:ascii="Times New Roman" w:eastAsia="Segoe UI" w:hAnsi="Times New Roman" w:cs="Times New Roman"/>
          <w:color w:val="000000" w:themeColor="text1"/>
        </w:rPr>
        <w:t xml:space="preserve"> οι οποίες </w:t>
      </w:r>
      <w:r w:rsidR="009B4BC8">
        <w:rPr>
          <w:rFonts w:ascii="Times New Roman" w:eastAsia="Segoe UI" w:hAnsi="Times New Roman" w:cs="Times New Roman"/>
          <w:color w:val="000000" w:themeColor="text1"/>
        </w:rPr>
        <w:t>ενδεχομένως αποτελέσουν σημαντικό κόστος</w:t>
      </w:r>
      <w:r w:rsidRPr="009B4BC8">
        <w:rPr>
          <w:rFonts w:ascii="Times New Roman" w:eastAsia="Segoe UI" w:hAnsi="Times New Roman" w:cs="Times New Roman"/>
          <w:color w:val="000000" w:themeColor="text1"/>
        </w:rPr>
        <w:t xml:space="preserve"> </w:t>
      </w:r>
      <w:r w:rsidR="009B4BC8">
        <w:rPr>
          <w:rFonts w:ascii="Times New Roman" w:eastAsia="Segoe UI" w:hAnsi="Times New Roman" w:cs="Times New Roman"/>
          <w:color w:val="000000" w:themeColor="text1"/>
        </w:rPr>
        <w:t>για τον</w:t>
      </w:r>
      <w:r w:rsidRPr="009B4BC8">
        <w:rPr>
          <w:rFonts w:ascii="Times New Roman" w:eastAsia="Segoe UI" w:hAnsi="Times New Roman" w:cs="Times New Roman"/>
          <w:color w:val="000000" w:themeColor="text1"/>
        </w:rPr>
        <w:t xml:space="preserve"> οργανισμό. </w:t>
      </w:r>
      <w:r w:rsidR="009B4BC8">
        <w:rPr>
          <w:rFonts w:ascii="Times New Roman" w:eastAsia="Segoe UI" w:hAnsi="Times New Roman" w:cs="Times New Roman"/>
          <w:color w:val="000000" w:themeColor="text1"/>
        </w:rPr>
        <w:t>Αναλυτικότερα,</w:t>
      </w:r>
      <w:r w:rsidRPr="009B4BC8">
        <w:rPr>
          <w:rFonts w:ascii="Times New Roman" w:eastAsia="Segoe UI" w:hAnsi="Times New Roman" w:cs="Times New Roman"/>
          <w:color w:val="000000" w:themeColor="text1"/>
        </w:rPr>
        <w:t xml:space="preserve"> κρίνεται ότι πρέπει να περιορίζονται νωρίς </w:t>
      </w:r>
      <w:r w:rsidR="009B4BC8">
        <w:rPr>
          <w:rFonts w:ascii="Times New Roman" w:eastAsia="Segoe UI" w:hAnsi="Times New Roman" w:cs="Times New Roman"/>
          <w:color w:val="000000" w:themeColor="text1"/>
        </w:rPr>
        <w:t>συγκριτικά με το χρονικό διάστημα, όπου διαπιστώθηκε</w:t>
      </w:r>
      <w:r w:rsidRPr="009B4BC8">
        <w:rPr>
          <w:rFonts w:ascii="Times New Roman" w:eastAsia="Segoe UI" w:hAnsi="Times New Roman" w:cs="Times New Roman"/>
          <w:color w:val="000000" w:themeColor="text1"/>
        </w:rPr>
        <w:t xml:space="preserve"> η ανίχνευση τους. Οι στρατηγικές που  χρησιμοποιούνται  για τον περιορισμό α</w:t>
      </w:r>
      <w:r w:rsidR="009B4BC8">
        <w:rPr>
          <w:rFonts w:ascii="Times New Roman" w:eastAsia="Segoe UI" w:hAnsi="Times New Roman" w:cs="Times New Roman"/>
          <w:color w:val="000000" w:themeColor="text1"/>
        </w:rPr>
        <w:t xml:space="preserve">υτών χρειάζεται </w:t>
      </w:r>
      <w:r w:rsidRPr="009B4BC8">
        <w:rPr>
          <w:rFonts w:ascii="Times New Roman" w:eastAsia="Segoe UI" w:hAnsi="Times New Roman" w:cs="Times New Roman"/>
          <w:color w:val="000000" w:themeColor="text1"/>
        </w:rPr>
        <w:t xml:space="preserve">πολλές </w:t>
      </w:r>
      <w:r w:rsidRPr="009B4BC8">
        <w:rPr>
          <w:rFonts w:ascii="Times New Roman" w:eastAsia="Segoe UI" w:hAnsi="Times New Roman" w:cs="Times New Roman"/>
          <w:color w:val="000000" w:themeColor="text1"/>
        </w:rPr>
        <w:lastRenderedPageBreak/>
        <w:t xml:space="preserve">φορές να προσαρμόζονται ανάλογα με  την κατάσταση </w:t>
      </w:r>
      <w:r w:rsidR="009B4BC8">
        <w:rPr>
          <w:rFonts w:ascii="Times New Roman" w:eastAsia="Segoe UI" w:hAnsi="Times New Roman" w:cs="Times New Roman"/>
          <w:color w:val="000000" w:themeColor="text1"/>
        </w:rPr>
        <w:t xml:space="preserve">και τις εκάστοτε κινήσεις που απαιτούνται. </w:t>
      </w:r>
    </w:p>
    <w:p w14:paraId="35E2E206" w14:textId="695F6773" w:rsidR="001B5D96" w:rsidRPr="009B4BC8" w:rsidRDefault="009B4BC8" w:rsidP="004103D0">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 xml:space="preserve">Επίσης, πολύ </w:t>
      </w:r>
      <w:r w:rsidR="001B5D96" w:rsidRPr="009B4BC8">
        <w:rPr>
          <w:rFonts w:ascii="Times New Roman" w:eastAsia="Segoe UI" w:hAnsi="Times New Roman" w:cs="Times New Roman"/>
          <w:color w:val="000000" w:themeColor="text1"/>
        </w:rPr>
        <w:t>σημαντικός</w:t>
      </w:r>
      <w:r>
        <w:rPr>
          <w:rFonts w:ascii="Times New Roman" w:eastAsia="Segoe UI" w:hAnsi="Times New Roman" w:cs="Times New Roman"/>
          <w:color w:val="000000" w:themeColor="text1"/>
        </w:rPr>
        <w:t xml:space="preserve"> παράγοντας είναι και ο χρόνος λήψης γρήγορων </w:t>
      </w:r>
      <w:r w:rsidR="001B5D96" w:rsidRPr="009B4BC8">
        <w:rPr>
          <w:rFonts w:ascii="Times New Roman" w:eastAsia="Segoe UI" w:hAnsi="Times New Roman" w:cs="Times New Roman"/>
          <w:color w:val="000000" w:themeColor="text1"/>
        </w:rPr>
        <w:t>και ουσιαστικών αποφάσεων</w:t>
      </w:r>
      <w:r>
        <w:rPr>
          <w:rFonts w:ascii="Times New Roman" w:eastAsia="Segoe UI" w:hAnsi="Times New Roman" w:cs="Times New Roman"/>
          <w:color w:val="000000" w:themeColor="text1"/>
        </w:rPr>
        <w:t xml:space="preserve">, όπως π.χ. η </w:t>
      </w:r>
      <w:r w:rsidR="001B5D96" w:rsidRPr="009B4BC8">
        <w:rPr>
          <w:rFonts w:ascii="Times New Roman" w:eastAsia="Segoe UI" w:hAnsi="Times New Roman" w:cs="Times New Roman"/>
          <w:color w:val="000000" w:themeColor="text1"/>
        </w:rPr>
        <w:t>αποσύνδεση από</w:t>
      </w:r>
      <w:r>
        <w:rPr>
          <w:rFonts w:ascii="Times New Roman" w:eastAsia="Segoe UI" w:hAnsi="Times New Roman" w:cs="Times New Roman"/>
          <w:color w:val="000000" w:themeColor="text1"/>
        </w:rPr>
        <w:t xml:space="preserve"> το</w:t>
      </w:r>
      <w:r w:rsidR="001B5D96" w:rsidRPr="009B4BC8">
        <w:rPr>
          <w:rFonts w:ascii="Times New Roman" w:eastAsia="Segoe UI" w:hAnsi="Times New Roman" w:cs="Times New Roman"/>
          <w:color w:val="000000" w:themeColor="text1"/>
        </w:rPr>
        <w:t xml:space="preserve"> δίκτυο ή και αποσύνδεση ορισμένω</w:t>
      </w:r>
      <w:r>
        <w:rPr>
          <w:rFonts w:ascii="Times New Roman" w:eastAsia="Segoe UI" w:hAnsi="Times New Roman" w:cs="Times New Roman"/>
          <w:color w:val="000000" w:themeColor="text1"/>
        </w:rPr>
        <w:t>ν λειτουργιών</w:t>
      </w:r>
      <w:r w:rsidR="001B5D96" w:rsidRPr="009B4BC8">
        <w:rPr>
          <w:rFonts w:ascii="Times New Roman" w:eastAsia="Segoe UI" w:hAnsi="Times New Roman" w:cs="Times New Roman"/>
          <w:color w:val="000000" w:themeColor="text1"/>
        </w:rPr>
        <w:t>. Αυτές οι αποφάσεις είναι πιο εύκολο να ληφθούν όταν υπάρχουν ανεπτυγμένες στρατηγικές στο οργανισμό για τον περιορισμό των συμβάντων. Κάθε οργανισμός κατά</w:t>
      </w:r>
      <w:r w:rsidR="00D6597E">
        <w:rPr>
          <w:rFonts w:ascii="Times New Roman" w:eastAsia="Segoe UI" w:hAnsi="Times New Roman" w:cs="Times New Roman"/>
          <w:color w:val="000000" w:themeColor="text1"/>
        </w:rPr>
        <w:t xml:space="preserve"> την διαδικασία του περιορισμού</w:t>
      </w:r>
      <w:r w:rsidR="001B5D96" w:rsidRPr="009B4BC8">
        <w:rPr>
          <w:rFonts w:ascii="Times New Roman" w:eastAsia="Segoe UI" w:hAnsi="Times New Roman" w:cs="Times New Roman"/>
          <w:color w:val="000000" w:themeColor="text1"/>
        </w:rPr>
        <w:t xml:space="preserve"> ορίζει κάποιους κινδύνους ως αποδεκτούς και πάνω σε αυτούς στηρίζει τις στρατηγικές περιορισμού και αντιμετώπισης.</w:t>
      </w:r>
    </w:p>
    <w:p w14:paraId="6730A77F" w14:textId="73B990B7" w:rsidR="001B5D96" w:rsidRPr="00D6597E" w:rsidRDefault="00D6597E" w:rsidP="004103D0">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Η συλλογή διατηρούμενων</w:t>
      </w:r>
      <w:r w:rsidR="001B5D96" w:rsidRPr="009B4BC8">
        <w:rPr>
          <w:rFonts w:ascii="Times New Roman" w:eastAsia="Segoe UI" w:hAnsi="Times New Roman" w:cs="Times New Roman"/>
          <w:color w:val="000000" w:themeColor="text1"/>
        </w:rPr>
        <w:t xml:space="preserve"> αποδεικτικών στοιχείων είναι μια διαδικασία του περιορισμού του συμβάντος πο</w:t>
      </w:r>
      <w:r>
        <w:rPr>
          <w:rFonts w:ascii="Times New Roman" w:eastAsia="Segoe UI" w:hAnsi="Times New Roman" w:cs="Times New Roman"/>
          <w:color w:val="000000" w:themeColor="text1"/>
        </w:rPr>
        <w:t>υ βοηθάει στην αντιμετώπιση του. Η συγκεκριμένη</w:t>
      </w:r>
      <w:r w:rsidR="001B5D96" w:rsidRPr="009B4BC8">
        <w:rPr>
          <w:rFonts w:ascii="Times New Roman" w:eastAsia="Segoe UI" w:hAnsi="Times New Roman" w:cs="Times New Roman"/>
          <w:color w:val="000000" w:themeColor="text1"/>
        </w:rPr>
        <w:t xml:space="preserve"> συλλογή </w:t>
      </w:r>
      <w:r>
        <w:rPr>
          <w:rFonts w:ascii="Times New Roman" w:eastAsia="Segoe UI" w:hAnsi="Times New Roman" w:cs="Times New Roman"/>
          <w:color w:val="000000" w:themeColor="text1"/>
        </w:rPr>
        <w:t>βασίζεται σε ειδικά</w:t>
      </w:r>
      <w:r w:rsidR="001B5D96" w:rsidRPr="009B4BC8">
        <w:rPr>
          <w:rFonts w:ascii="Times New Roman" w:eastAsia="Segoe UI" w:hAnsi="Times New Roman" w:cs="Times New Roman"/>
          <w:color w:val="000000" w:themeColor="text1"/>
        </w:rPr>
        <w:t xml:space="preserve"> νομικά πλαίσια και δεν πρέπει να χρησιμοποιούνται μέθοδοι που </w:t>
      </w:r>
      <w:r>
        <w:rPr>
          <w:rFonts w:ascii="Times New Roman" w:eastAsia="Segoe UI" w:hAnsi="Times New Roman" w:cs="Times New Roman"/>
          <w:color w:val="000000" w:themeColor="text1"/>
        </w:rPr>
        <w:t>ενδεχομένως να</w:t>
      </w:r>
      <w:r w:rsidR="001B5D96" w:rsidRPr="009B4BC8">
        <w:rPr>
          <w:rFonts w:ascii="Times New Roman" w:eastAsia="Segoe UI" w:hAnsi="Times New Roman" w:cs="Times New Roman"/>
          <w:color w:val="000000" w:themeColor="text1"/>
        </w:rPr>
        <w:t xml:space="preserve"> παραβιάζουν </w:t>
      </w:r>
      <w:r>
        <w:rPr>
          <w:rFonts w:ascii="Times New Roman" w:eastAsia="Segoe UI" w:hAnsi="Times New Roman" w:cs="Times New Roman"/>
          <w:color w:val="000000" w:themeColor="text1"/>
        </w:rPr>
        <w:t>οποιαδήποτε</w:t>
      </w:r>
      <w:r w:rsidR="001B5D96" w:rsidRPr="009B4BC8">
        <w:rPr>
          <w:rFonts w:ascii="Times New Roman" w:eastAsia="Segoe UI" w:hAnsi="Times New Roman" w:cs="Times New Roman"/>
          <w:color w:val="000000" w:themeColor="text1"/>
        </w:rPr>
        <w:t xml:space="preserve"> νομοθεσία</w:t>
      </w:r>
      <w:r>
        <w:rPr>
          <w:rFonts w:ascii="Times New Roman" w:eastAsia="Segoe UI" w:hAnsi="Times New Roman" w:cs="Times New Roman"/>
          <w:color w:val="000000" w:themeColor="text1"/>
        </w:rPr>
        <w:t>, ώστε να αποτελέσει αποδεικτικό στοιχείο στο δικαστήριο</w:t>
      </w:r>
      <w:r w:rsidR="001B5D96" w:rsidRPr="009B4BC8">
        <w:rPr>
          <w:rFonts w:ascii="Times New Roman" w:eastAsia="Segoe UI" w:hAnsi="Times New Roman" w:cs="Times New Roman"/>
          <w:color w:val="000000" w:themeColor="text1"/>
        </w:rPr>
        <w:t>. Αυτά τα αποδεικτικά στοιχεία</w:t>
      </w:r>
      <w:r>
        <w:rPr>
          <w:rFonts w:ascii="Times New Roman" w:eastAsia="Segoe UI" w:hAnsi="Times New Roman" w:cs="Times New Roman"/>
          <w:color w:val="000000" w:themeColor="text1"/>
        </w:rPr>
        <w:t>,</w:t>
      </w:r>
      <w:r w:rsidR="001B5D96" w:rsidRPr="009B4BC8">
        <w:rPr>
          <w:rFonts w:ascii="Times New Roman" w:eastAsia="Segoe UI" w:hAnsi="Times New Roman" w:cs="Times New Roman"/>
          <w:color w:val="000000" w:themeColor="text1"/>
        </w:rPr>
        <w:t xml:space="preserve"> πέρα από ότι κρίνονται αρκετά χρήσιμα για την επίλυση του προβλήματος</w:t>
      </w:r>
      <w:r>
        <w:rPr>
          <w:rFonts w:ascii="Times New Roman" w:eastAsia="Segoe UI" w:hAnsi="Times New Roman" w:cs="Times New Roman"/>
          <w:color w:val="000000" w:themeColor="text1"/>
        </w:rPr>
        <w:t>,</w:t>
      </w:r>
      <w:r w:rsidR="001B5D96" w:rsidRPr="009B4BC8">
        <w:rPr>
          <w:rFonts w:ascii="Times New Roman" w:eastAsia="Segoe UI" w:hAnsi="Times New Roman" w:cs="Times New Roman"/>
          <w:color w:val="000000" w:themeColor="text1"/>
        </w:rPr>
        <w:t xml:space="preserve"> δηλαδή τον περιορισμό και </w:t>
      </w:r>
      <w:r>
        <w:rPr>
          <w:rFonts w:ascii="Times New Roman" w:eastAsia="Segoe UI" w:hAnsi="Times New Roman" w:cs="Times New Roman"/>
          <w:color w:val="000000" w:themeColor="text1"/>
        </w:rPr>
        <w:t xml:space="preserve">την αντιμετώπιση του συμβάντος </w:t>
      </w:r>
      <w:r w:rsidR="001B5D96" w:rsidRPr="009B4BC8">
        <w:rPr>
          <w:rFonts w:ascii="Times New Roman" w:eastAsia="Segoe UI" w:hAnsi="Times New Roman" w:cs="Times New Roman"/>
          <w:color w:val="000000" w:themeColor="text1"/>
        </w:rPr>
        <w:t>λαμβάνονται υπόψη ανά πάσα στιγμή από τα άτομα της ομάδας αντιμετώπισης κατά την διαδικασία του περιορισμού.</w:t>
      </w:r>
      <w:r w:rsidR="001B5D96" w:rsidRPr="009B4BC8">
        <w:rPr>
          <w:rFonts w:ascii="Times New Roman" w:eastAsia="Calibri" w:hAnsi="Times New Roman" w:cs="Times New Roman"/>
          <w:color w:val="000000" w:themeColor="text1"/>
          <w:sz w:val="22"/>
          <w:szCs w:val="22"/>
        </w:rPr>
        <w:t xml:space="preserve"> </w:t>
      </w:r>
    </w:p>
    <w:p w14:paraId="50969930" w14:textId="77777777" w:rsidR="001B5D96" w:rsidRPr="004103D0" w:rsidRDefault="001B5D96" w:rsidP="00D6597E">
      <w:pPr>
        <w:spacing w:before="120" w:after="120" w:line="360" w:lineRule="auto"/>
        <w:jc w:val="both"/>
        <w:rPr>
          <w:rFonts w:ascii="Times New Roman" w:eastAsia="Times New Roman" w:hAnsi="Times New Roman" w:cs="Times New Roman"/>
          <w:b/>
          <w:bCs/>
          <w:color w:val="000000" w:themeColor="text1"/>
          <w:u w:val="single"/>
        </w:rPr>
      </w:pPr>
      <w:proofErr w:type="spellStart"/>
      <w:r w:rsidRPr="004103D0">
        <w:rPr>
          <w:rFonts w:ascii="Times New Roman" w:eastAsia="Times New Roman" w:hAnsi="Times New Roman" w:cs="Times New Roman"/>
          <w:b/>
          <w:bCs/>
          <w:color w:val="000000" w:themeColor="text1"/>
          <w:u w:val="single"/>
        </w:rPr>
        <w:t>Post</w:t>
      </w:r>
      <w:proofErr w:type="spellEnd"/>
      <w:r w:rsidRPr="004103D0">
        <w:rPr>
          <w:rFonts w:ascii="Times New Roman" w:eastAsia="Times New Roman" w:hAnsi="Times New Roman" w:cs="Times New Roman"/>
          <w:b/>
          <w:bCs/>
          <w:color w:val="000000" w:themeColor="text1"/>
          <w:u w:val="single"/>
        </w:rPr>
        <w:t>-</w:t>
      </w:r>
      <w:proofErr w:type="spellStart"/>
      <w:r w:rsidRPr="004103D0">
        <w:rPr>
          <w:rFonts w:ascii="Times New Roman" w:eastAsia="Times New Roman" w:hAnsi="Times New Roman" w:cs="Times New Roman"/>
          <w:b/>
          <w:bCs/>
          <w:color w:val="000000" w:themeColor="text1"/>
          <w:u w:val="single"/>
        </w:rPr>
        <w:t>Incdent</w:t>
      </w:r>
      <w:proofErr w:type="spellEnd"/>
      <w:r w:rsidRPr="004103D0">
        <w:rPr>
          <w:rFonts w:ascii="Times New Roman" w:eastAsia="Times New Roman" w:hAnsi="Times New Roman" w:cs="Times New Roman"/>
          <w:b/>
          <w:bCs/>
          <w:color w:val="000000" w:themeColor="text1"/>
          <w:u w:val="single"/>
        </w:rPr>
        <w:t xml:space="preserve"> </w:t>
      </w:r>
      <w:proofErr w:type="spellStart"/>
      <w:r w:rsidRPr="004103D0">
        <w:rPr>
          <w:rFonts w:ascii="Times New Roman" w:eastAsia="Times New Roman" w:hAnsi="Times New Roman" w:cs="Times New Roman"/>
          <w:b/>
          <w:bCs/>
          <w:color w:val="000000" w:themeColor="text1"/>
          <w:u w:val="single"/>
        </w:rPr>
        <w:t>Activity</w:t>
      </w:r>
      <w:proofErr w:type="spellEnd"/>
      <w:r w:rsidRPr="004103D0">
        <w:rPr>
          <w:rFonts w:ascii="Times New Roman" w:eastAsia="Times New Roman" w:hAnsi="Times New Roman" w:cs="Times New Roman"/>
          <w:b/>
          <w:bCs/>
          <w:color w:val="000000" w:themeColor="text1"/>
          <w:u w:val="single"/>
        </w:rPr>
        <w:t xml:space="preserve"> (Δραστηριότητα μετά το περιστατικό)</w:t>
      </w:r>
    </w:p>
    <w:p w14:paraId="3C7FAF6A" w14:textId="48E7AAAE" w:rsidR="001B5D96" w:rsidRPr="00D6597E" w:rsidRDefault="001B5D96" w:rsidP="004103D0">
      <w:pPr>
        <w:spacing w:before="120" w:after="120" w:line="360" w:lineRule="auto"/>
        <w:jc w:val="both"/>
        <w:rPr>
          <w:rFonts w:ascii="Times New Roman" w:eastAsia="Segoe UI" w:hAnsi="Times New Roman" w:cs="Times New Roman"/>
          <w:color w:val="000000" w:themeColor="text1"/>
        </w:rPr>
      </w:pPr>
      <w:r w:rsidRPr="00D6597E">
        <w:rPr>
          <w:rFonts w:ascii="Times New Roman" w:eastAsia="Segoe UI" w:hAnsi="Times New Roman" w:cs="Times New Roman"/>
          <w:color w:val="000000" w:themeColor="text1"/>
        </w:rPr>
        <w:t xml:space="preserve">Ένα αρκετά σημαντικό κομμάτι της αντιμετώπισης των περιστατικών είναι η </w:t>
      </w:r>
      <w:r w:rsidR="00D6597E">
        <w:rPr>
          <w:rFonts w:ascii="Times New Roman" w:eastAsia="Segoe UI" w:hAnsi="Times New Roman" w:cs="Times New Roman"/>
          <w:color w:val="000000" w:themeColor="text1"/>
        </w:rPr>
        <w:t>εκ</w:t>
      </w:r>
      <w:r w:rsidRPr="00D6597E">
        <w:rPr>
          <w:rFonts w:ascii="Times New Roman" w:eastAsia="Segoe UI" w:hAnsi="Times New Roman" w:cs="Times New Roman"/>
          <w:color w:val="000000" w:themeColor="text1"/>
        </w:rPr>
        <w:t>μάθηση και η βελτίωση</w:t>
      </w:r>
      <w:r w:rsidR="007E35E5">
        <w:rPr>
          <w:rFonts w:ascii="Times New Roman" w:eastAsia="Segoe UI" w:hAnsi="Times New Roman" w:cs="Times New Roman"/>
          <w:color w:val="000000" w:themeColor="text1"/>
        </w:rPr>
        <w:t xml:space="preserve">, δηλαδή τα </w:t>
      </w:r>
      <w:r w:rsidRPr="00D6597E">
        <w:rPr>
          <w:rFonts w:ascii="Times New Roman" w:eastAsia="Segoe UI" w:hAnsi="Times New Roman" w:cs="Times New Roman"/>
          <w:color w:val="000000" w:themeColor="text1"/>
        </w:rPr>
        <w:t xml:space="preserve">διδάγματα θα αφήσει το γεγονός </w:t>
      </w:r>
      <w:r w:rsidR="007E35E5">
        <w:rPr>
          <w:rFonts w:ascii="Times New Roman" w:eastAsia="Segoe UI" w:hAnsi="Times New Roman" w:cs="Times New Roman"/>
          <w:color w:val="000000" w:themeColor="text1"/>
        </w:rPr>
        <w:t xml:space="preserve">καθαυτό </w:t>
      </w:r>
      <w:r w:rsidRPr="00D6597E">
        <w:rPr>
          <w:rFonts w:ascii="Times New Roman" w:eastAsia="Segoe UI" w:hAnsi="Times New Roman" w:cs="Times New Roman"/>
          <w:color w:val="000000" w:themeColor="text1"/>
        </w:rPr>
        <w:t xml:space="preserve">στον οργανισμό και στην ομάδα αντιμετώπισης που έχει ορίσει ο οργανισμός. Για όλες τις ομάδες τέτοιου τύπου κρίνεται απαραίτητο να μπορούν να βελτιώνονται συνεχώς και να είναι σε θέση να αντιμετωπίσουν νέες απειλές </w:t>
      </w:r>
      <w:r w:rsidR="007E35E5">
        <w:rPr>
          <w:rFonts w:ascii="Times New Roman" w:eastAsia="Segoe UI" w:hAnsi="Times New Roman" w:cs="Times New Roman"/>
          <w:color w:val="000000" w:themeColor="text1"/>
        </w:rPr>
        <w:t xml:space="preserve">κατά </w:t>
      </w:r>
      <w:r w:rsidRPr="00D6597E">
        <w:rPr>
          <w:rFonts w:ascii="Times New Roman" w:eastAsia="Segoe UI" w:hAnsi="Times New Roman" w:cs="Times New Roman"/>
          <w:color w:val="000000" w:themeColor="text1"/>
        </w:rPr>
        <w:t xml:space="preserve">της ασφαλείας. Η διεξαγωγή συναντήσεων για την άντληση των </w:t>
      </w:r>
      <w:r w:rsidR="007E35E5">
        <w:rPr>
          <w:rFonts w:ascii="Times New Roman" w:eastAsia="Segoe UI" w:hAnsi="Times New Roman" w:cs="Times New Roman"/>
          <w:color w:val="000000" w:themeColor="text1"/>
        </w:rPr>
        <w:t>παραδειγμάτων,</w:t>
      </w:r>
      <w:r w:rsidRPr="00D6597E">
        <w:rPr>
          <w:rFonts w:ascii="Times New Roman" w:eastAsia="Segoe UI" w:hAnsi="Times New Roman" w:cs="Times New Roman"/>
          <w:color w:val="000000" w:themeColor="text1"/>
        </w:rPr>
        <w:t xml:space="preserve"> ανεξάρτητα από την σοβαρότητα του περιστατικού</w:t>
      </w:r>
      <w:r w:rsidR="007E35E5">
        <w:rPr>
          <w:rFonts w:ascii="Times New Roman" w:eastAsia="Segoe UI" w:hAnsi="Times New Roman" w:cs="Times New Roman"/>
          <w:color w:val="000000" w:themeColor="text1"/>
        </w:rPr>
        <w:t>,</w:t>
      </w:r>
      <w:r w:rsidRPr="00D6597E">
        <w:rPr>
          <w:rFonts w:ascii="Times New Roman" w:eastAsia="Segoe UI" w:hAnsi="Times New Roman" w:cs="Times New Roman"/>
          <w:color w:val="000000" w:themeColor="text1"/>
        </w:rPr>
        <w:t xml:space="preserve"> με όλα τα εμπλεκόμενα μέρη είναι εξαιρετικά χρήσιμη και </w:t>
      </w:r>
      <w:r w:rsidR="007E35E5">
        <w:rPr>
          <w:rFonts w:ascii="Times New Roman" w:eastAsia="Segoe UI" w:hAnsi="Times New Roman" w:cs="Times New Roman"/>
          <w:color w:val="000000" w:themeColor="text1"/>
        </w:rPr>
        <w:t>στοχεύει</w:t>
      </w:r>
      <w:r w:rsidRPr="00D6597E">
        <w:rPr>
          <w:rFonts w:ascii="Times New Roman" w:eastAsia="Segoe UI" w:hAnsi="Times New Roman" w:cs="Times New Roman"/>
          <w:color w:val="000000" w:themeColor="text1"/>
        </w:rPr>
        <w:t xml:space="preserve"> στην αναβάθμιση των μέτρων ασφαλείας αλλά και </w:t>
      </w:r>
      <w:r w:rsidR="007E35E5">
        <w:rPr>
          <w:rFonts w:ascii="Times New Roman" w:eastAsia="Segoe UI" w:hAnsi="Times New Roman" w:cs="Times New Roman"/>
          <w:color w:val="000000" w:themeColor="text1"/>
        </w:rPr>
        <w:t>βελτίωση της διαδικασίας</w:t>
      </w:r>
      <w:r w:rsidRPr="00D6597E">
        <w:rPr>
          <w:rFonts w:ascii="Times New Roman" w:eastAsia="Segoe UI" w:hAnsi="Times New Roman" w:cs="Times New Roman"/>
          <w:color w:val="000000" w:themeColor="text1"/>
        </w:rPr>
        <w:t xml:space="preserve"> χειρισμού του περιστατικού </w:t>
      </w:r>
      <w:r w:rsidR="007E35E5">
        <w:rPr>
          <w:rFonts w:ascii="Times New Roman" w:eastAsia="Segoe UI" w:hAnsi="Times New Roman" w:cs="Times New Roman"/>
          <w:color w:val="000000" w:themeColor="text1"/>
        </w:rPr>
        <w:t>στο μέλλον</w:t>
      </w:r>
      <w:r w:rsidRPr="00D6597E">
        <w:rPr>
          <w:rFonts w:ascii="Times New Roman" w:eastAsia="Segoe UI" w:hAnsi="Times New Roman" w:cs="Times New Roman"/>
          <w:color w:val="000000" w:themeColor="text1"/>
        </w:rPr>
        <w:t xml:space="preserve">. Αυτές οι συναντήσεις </w:t>
      </w:r>
      <w:r w:rsidR="007E35E5">
        <w:rPr>
          <w:rFonts w:ascii="Times New Roman" w:eastAsia="Segoe UI" w:hAnsi="Times New Roman" w:cs="Times New Roman"/>
          <w:color w:val="000000" w:themeColor="text1"/>
        </w:rPr>
        <w:t>ποικίλλουν</w:t>
      </w:r>
      <w:r w:rsidRPr="00D6597E">
        <w:rPr>
          <w:rFonts w:ascii="Times New Roman" w:eastAsia="Segoe UI" w:hAnsi="Times New Roman" w:cs="Times New Roman"/>
          <w:color w:val="000000" w:themeColor="text1"/>
        </w:rPr>
        <w:t xml:space="preserve"> σε διάρκεια ανάλογα την σοβαρότητα</w:t>
      </w:r>
      <w:r w:rsidR="007E35E5">
        <w:rPr>
          <w:rFonts w:ascii="Times New Roman" w:eastAsia="Segoe UI" w:hAnsi="Times New Roman" w:cs="Times New Roman"/>
          <w:color w:val="000000" w:themeColor="text1"/>
        </w:rPr>
        <w:t xml:space="preserve"> του περιστατικού ενώ κατά τη διάρκεια τους θα πρέπει να τίθενται ερωτήματα του τύπου: </w:t>
      </w:r>
    </w:p>
    <w:p w14:paraId="7512D540" w14:textId="3B2940AF" w:rsidR="007E35E5" w:rsidRDefault="007E35E5" w:rsidP="00C15A05">
      <w:pPr>
        <w:pStyle w:val="a3"/>
        <w:numPr>
          <w:ilvl w:val="0"/>
          <w:numId w:val="5"/>
        </w:numPr>
        <w:spacing w:before="120" w:after="120" w:line="360" w:lineRule="auto"/>
        <w:ind w:left="714" w:hanging="357"/>
        <w:jc w:val="both"/>
        <w:rPr>
          <w:rFonts w:ascii="Times New Roman" w:eastAsia="Times New Roman" w:hAnsi="Times New Roman" w:cs="Times New Roman"/>
          <w:color w:val="000000" w:themeColor="text1"/>
        </w:rPr>
      </w:pPr>
      <w:r w:rsidRPr="007E35E5">
        <w:rPr>
          <w:rFonts w:ascii="Times New Roman" w:eastAsia="Times New Roman" w:hAnsi="Times New Roman" w:cs="Times New Roman"/>
          <w:color w:val="000000" w:themeColor="text1"/>
        </w:rPr>
        <w:t>Τι συνέβη ακριβώς και ποιες ώρες;</w:t>
      </w:r>
    </w:p>
    <w:p w14:paraId="490128D2" w14:textId="33434E24" w:rsidR="007E35E5" w:rsidRDefault="007E35E5" w:rsidP="00C15A05">
      <w:pPr>
        <w:pStyle w:val="a3"/>
        <w:numPr>
          <w:ilvl w:val="0"/>
          <w:numId w:val="5"/>
        </w:numPr>
        <w:spacing w:before="120" w:after="120" w:line="360" w:lineRule="auto"/>
        <w:ind w:left="714" w:hanging="35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Ποιος ήταν ο βαθμός απόδοσης τόσο του προσωπικού όσο και της διοίκησης στην αντιμετώπιση του συμβάντος;</w:t>
      </w:r>
    </w:p>
    <w:p w14:paraId="291F5D19" w14:textId="43BE001F" w:rsidR="007E35E5" w:rsidRDefault="007E35E5" w:rsidP="00C15A05">
      <w:pPr>
        <w:pStyle w:val="a3"/>
        <w:numPr>
          <w:ilvl w:val="0"/>
          <w:numId w:val="5"/>
        </w:numPr>
        <w:spacing w:before="120" w:after="120" w:line="360" w:lineRule="auto"/>
        <w:ind w:left="714" w:hanging="35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Ήταν τεκμηριωμένες οι διαδικασίες που ακολουθήθηκαν; Ήταν επαρκείς;</w:t>
      </w:r>
    </w:p>
    <w:p w14:paraId="41ED32AD" w14:textId="60695C28" w:rsidR="007E35E5" w:rsidRDefault="007E35E5" w:rsidP="00C15A05">
      <w:pPr>
        <w:pStyle w:val="a3"/>
        <w:numPr>
          <w:ilvl w:val="0"/>
          <w:numId w:val="5"/>
        </w:numPr>
        <w:spacing w:before="120" w:after="120" w:line="360" w:lineRule="auto"/>
        <w:ind w:left="714" w:hanging="35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Ποιες πληροφορίες χρειάζονταν νωρίτερα;</w:t>
      </w:r>
    </w:p>
    <w:p w14:paraId="2AC916E1" w14:textId="77777777" w:rsidR="007E35E5" w:rsidRDefault="007E35E5" w:rsidP="00C15A05">
      <w:pPr>
        <w:pStyle w:val="a3"/>
        <w:numPr>
          <w:ilvl w:val="0"/>
          <w:numId w:val="5"/>
        </w:numPr>
        <w:spacing w:before="120" w:after="120" w:line="360" w:lineRule="auto"/>
        <w:ind w:left="714" w:hanging="35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Ελήφθησαν μέτρα ή έγιναν ενέργειες που ενδεχομένως να εμπόδισαν την ανάκαμψη;</w:t>
      </w:r>
    </w:p>
    <w:p w14:paraId="2486BF65" w14:textId="40A1BF92" w:rsidR="007E35E5" w:rsidRDefault="007E35E5" w:rsidP="00C15A05">
      <w:pPr>
        <w:pStyle w:val="a3"/>
        <w:numPr>
          <w:ilvl w:val="0"/>
          <w:numId w:val="5"/>
        </w:numPr>
        <w:spacing w:before="120" w:after="120" w:line="360" w:lineRule="auto"/>
        <w:ind w:left="714" w:hanging="35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Ποιες ενέργειες</w:t>
      </w:r>
      <w:r w:rsidR="00C15A05">
        <w:rPr>
          <w:rFonts w:ascii="Times New Roman" w:eastAsia="Times New Roman" w:hAnsi="Times New Roman" w:cs="Times New Roman"/>
          <w:color w:val="000000" w:themeColor="text1"/>
        </w:rPr>
        <w:t xml:space="preserve"> του προσωπικού και της διοίκησης</w:t>
      </w:r>
      <w:r>
        <w:rPr>
          <w:rFonts w:ascii="Times New Roman" w:eastAsia="Times New Roman" w:hAnsi="Times New Roman" w:cs="Times New Roman"/>
          <w:color w:val="000000" w:themeColor="text1"/>
        </w:rPr>
        <w:t xml:space="preserve"> </w:t>
      </w:r>
      <w:r w:rsidR="00C15A05">
        <w:rPr>
          <w:rFonts w:ascii="Times New Roman" w:eastAsia="Times New Roman" w:hAnsi="Times New Roman" w:cs="Times New Roman"/>
          <w:color w:val="000000" w:themeColor="text1"/>
        </w:rPr>
        <w:t>ίσως διαφοροποιούνταν σε μελλοντικό παρόμοιο περιστατικό;</w:t>
      </w:r>
    </w:p>
    <w:p w14:paraId="47F9F774" w14:textId="1215A8F5" w:rsidR="00C15A05" w:rsidRDefault="00C15A05" w:rsidP="00C15A05">
      <w:pPr>
        <w:pStyle w:val="a3"/>
        <w:numPr>
          <w:ilvl w:val="0"/>
          <w:numId w:val="5"/>
        </w:numPr>
        <w:spacing w:before="120" w:after="120" w:line="360" w:lineRule="auto"/>
        <w:ind w:left="714" w:hanging="357"/>
        <w:jc w:val="both"/>
        <w:rPr>
          <w:rFonts w:ascii="Times New Roman" w:eastAsia="Times New Roman" w:hAnsi="Times New Roman" w:cs="Times New Roman"/>
          <w:color w:val="000000" w:themeColor="text1"/>
        </w:rPr>
      </w:pPr>
      <w:r w:rsidRPr="007E35E5">
        <w:rPr>
          <w:rFonts w:ascii="Times New Roman" w:eastAsia="Times New Roman" w:hAnsi="Times New Roman" w:cs="Times New Roman"/>
          <w:color w:val="000000" w:themeColor="text1"/>
        </w:rPr>
        <w:t>Πώς θα μπορούσε να βελτιωθεί η ανταλλαγή πληροφοριών με άλλους οργανισμούς;</w:t>
      </w:r>
    </w:p>
    <w:p w14:paraId="529C5CFF" w14:textId="04A4A480" w:rsidR="00C15A05" w:rsidRDefault="00C15A05" w:rsidP="00C15A05">
      <w:pPr>
        <w:pStyle w:val="a3"/>
        <w:numPr>
          <w:ilvl w:val="0"/>
          <w:numId w:val="5"/>
        </w:numPr>
        <w:spacing w:before="120" w:after="120" w:line="360" w:lineRule="auto"/>
        <w:ind w:left="714" w:hanging="357"/>
        <w:jc w:val="both"/>
        <w:rPr>
          <w:rFonts w:ascii="Times New Roman" w:eastAsia="Times New Roman" w:hAnsi="Times New Roman" w:cs="Times New Roman"/>
          <w:color w:val="000000" w:themeColor="text1"/>
        </w:rPr>
      </w:pPr>
      <w:r w:rsidRPr="007E35E5">
        <w:rPr>
          <w:rFonts w:ascii="Times New Roman" w:eastAsia="Times New Roman" w:hAnsi="Times New Roman" w:cs="Times New Roman"/>
          <w:color w:val="000000" w:themeColor="text1"/>
        </w:rPr>
        <w:t>Ποιες διορθωτικές ενέργειες μπορούν να αποτρέψουν παρόμοια περιστατικά στο μέλλον;</w:t>
      </w:r>
    </w:p>
    <w:p w14:paraId="60227AB7" w14:textId="25CAB82A" w:rsidR="00C15A05" w:rsidRDefault="00C15A05" w:rsidP="00C15A05">
      <w:pPr>
        <w:pStyle w:val="a3"/>
        <w:numPr>
          <w:ilvl w:val="0"/>
          <w:numId w:val="5"/>
        </w:numPr>
        <w:spacing w:before="120" w:after="120" w:line="360" w:lineRule="auto"/>
        <w:ind w:left="714" w:hanging="357"/>
        <w:jc w:val="both"/>
        <w:rPr>
          <w:rFonts w:ascii="Times New Roman" w:eastAsia="Times New Roman" w:hAnsi="Times New Roman" w:cs="Times New Roman"/>
          <w:color w:val="000000" w:themeColor="text1"/>
        </w:rPr>
      </w:pPr>
      <w:r w:rsidRPr="007E35E5">
        <w:rPr>
          <w:rFonts w:ascii="Times New Roman" w:eastAsia="Times New Roman" w:hAnsi="Times New Roman" w:cs="Times New Roman"/>
          <w:color w:val="000000" w:themeColor="text1"/>
        </w:rPr>
        <w:t>Ποιοι πρόδρομοι ή δείκτες θα πρέπει να παρακολουθούνται στο μέλλον για τον εντοπισμό παρόμοιων περιστατικών;</w:t>
      </w:r>
    </w:p>
    <w:p w14:paraId="09D517F1" w14:textId="6DD7BD30" w:rsidR="00C15A05" w:rsidRPr="007E35E5" w:rsidRDefault="00C15A05" w:rsidP="00C15A05">
      <w:pPr>
        <w:pStyle w:val="a3"/>
        <w:numPr>
          <w:ilvl w:val="0"/>
          <w:numId w:val="5"/>
        </w:numPr>
        <w:spacing w:before="120" w:after="120" w:line="360" w:lineRule="auto"/>
        <w:ind w:left="714" w:hanging="357"/>
        <w:jc w:val="both"/>
        <w:rPr>
          <w:rFonts w:ascii="Times New Roman" w:eastAsia="Times New Roman" w:hAnsi="Times New Roman" w:cs="Times New Roman"/>
          <w:color w:val="000000" w:themeColor="text1"/>
        </w:rPr>
      </w:pPr>
      <w:r w:rsidRPr="007E35E5">
        <w:rPr>
          <w:rFonts w:ascii="Times New Roman" w:eastAsia="Times New Roman" w:hAnsi="Times New Roman" w:cs="Times New Roman"/>
          <w:color w:val="000000" w:themeColor="text1"/>
        </w:rPr>
        <w:t>Ποια πρόσθετα εργαλεία ή πόροι χρειάζονται για τον εντοπισμό, την ανάλυση και τον μετριασμό μελλοντικών συμβάντων</w:t>
      </w:r>
      <w:r>
        <w:rPr>
          <w:rFonts w:ascii="Times New Roman" w:eastAsia="Times New Roman" w:hAnsi="Times New Roman" w:cs="Times New Roman"/>
          <w:color w:val="000000" w:themeColor="text1"/>
        </w:rPr>
        <w:t>;</w:t>
      </w:r>
    </w:p>
    <w:p w14:paraId="0AE65D8A" w14:textId="6D4F58EC" w:rsidR="001B5D96" w:rsidRDefault="001B5D96" w:rsidP="004103D0">
      <w:pPr>
        <w:spacing w:before="120" w:after="120" w:line="360" w:lineRule="auto"/>
        <w:jc w:val="both"/>
        <w:rPr>
          <w:rFonts w:ascii="Times New Roman" w:eastAsia="Times New Roman" w:hAnsi="Times New Roman" w:cs="Times New Roman"/>
          <w:color w:val="000000" w:themeColor="text1"/>
        </w:rPr>
      </w:pPr>
      <w:r w:rsidRPr="007E35E5">
        <w:rPr>
          <w:rFonts w:ascii="Times New Roman" w:eastAsia="Times New Roman" w:hAnsi="Times New Roman" w:cs="Times New Roman"/>
          <w:color w:val="000000" w:themeColor="text1"/>
        </w:rPr>
        <w:t>Σε αρκετές περιπτώσεις</w:t>
      </w:r>
      <w:r w:rsidR="00C15A05">
        <w:rPr>
          <w:rFonts w:ascii="Times New Roman" w:eastAsia="Times New Roman" w:hAnsi="Times New Roman" w:cs="Times New Roman"/>
          <w:color w:val="000000" w:themeColor="text1"/>
        </w:rPr>
        <w:t>,</w:t>
      </w:r>
      <w:r w:rsidRPr="007E35E5">
        <w:rPr>
          <w:rFonts w:ascii="Times New Roman" w:eastAsia="Times New Roman" w:hAnsi="Times New Roman" w:cs="Times New Roman"/>
          <w:color w:val="000000" w:themeColor="text1"/>
        </w:rPr>
        <w:t xml:space="preserve"> </w:t>
      </w:r>
      <w:r w:rsidR="00C15A05">
        <w:rPr>
          <w:rFonts w:ascii="Times New Roman" w:eastAsia="Times New Roman" w:hAnsi="Times New Roman" w:cs="Times New Roman"/>
          <w:color w:val="000000" w:themeColor="text1"/>
        </w:rPr>
        <w:t>ο βαθμός</w:t>
      </w:r>
      <w:r w:rsidRPr="007E35E5">
        <w:rPr>
          <w:rFonts w:ascii="Times New Roman" w:eastAsia="Times New Roman" w:hAnsi="Times New Roman" w:cs="Times New Roman"/>
          <w:color w:val="000000" w:themeColor="text1"/>
        </w:rPr>
        <w:t xml:space="preserve"> επιτυχίας της ομάδας αντιμετώπισης περιστατ</w:t>
      </w:r>
      <w:r w:rsidR="00C15A05">
        <w:rPr>
          <w:rFonts w:ascii="Times New Roman" w:eastAsia="Times New Roman" w:hAnsi="Times New Roman" w:cs="Times New Roman"/>
          <w:color w:val="000000" w:themeColor="text1"/>
        </w:rPr>
        <w:t>ικών που έχει ορίσει οργανισμός</w:t>
      </w:r>
      <w:r w:rsidRPr="007E35E5">
        <w:rPr>
          <w:rFonts w:ascii="Times New Roman" w:eastAsia="Times New Roman" w:hAnsi="Times New Roman" w:cs="Times New Roman"/>
          <w:color w:val="000000" w:themeColor="text1"/>
        </w:rPr>
        <w:t xml:space="preserve"> εξαρτάται από το εάν τα δεδομένα που συλλέγονται και διατηρούνται συνδέονται άμεσα και παίζουν καθοριστικό ρόλο στην επιτυχή αντιμετώπιση του</w:t>
      </w:r>
      <w:r w:rsidR="00C15A05">
        <w:rPr>
          <w:rFonts w:ascii="Times New Roman" w:eastAsia="Times New Roman" w:hAnsi="Times New Roman" w:cs="Times New Roman"/>
          <w:color w:val="000000" w:themeColor="text1"/>
        </w:rPr>
        <w:t>ς</w:t>
      </w:r>
      <w:r w:rsidRPr="007E35E5">
        <w:rPr>
          <w:rFonts w:ascii="Times New Roman" w:eastAsia="Times New Roman" w:hAnsi="Times New Roman" w:cs="Times New Roman"/>
          <w:color w:val="000000" w:themeColor="text1"/>
        </w:rPr>
        <w:t>.</w:t>
      </w:r>
    </w:p>
    <w:p w14:paraId="429F1DF2" w14:textId="77777777" w:rsidR="001B5D96" w:rsidRPr="006E7473" w:rsidRDefault="001B5D96" w:rsidP="004103D0">
      <w:pPr>
        <w:pStyle w:val="3"/>
        <w:rPr>
          <w:rFonts w:eastAsia="Times New Roman"/>
        </w:rPr>
      </w:pPr>
      <w:bookmarkStart w:id="15" w:name="_Toc113968615"/>
      <w:r w:rsidRPr="006E7473">
        <w:rPr>
          <w:rFonts w:eastAsia="Times New Roman"/>
        </w:rPr>
        <w:t>2.2.4 Διαδικασίες αντιμετώπισης και διαχείρισης περιστατικού ασφαλείας ITIL</w:t>
      </w:r>
      <w:bookmarkEnd w:id="15"/>
    </w:p>
    <w:p w14:paraId="6D4CAA33" w14:textId="7D37E1D5" w:rsidR="001B5D96" w:rsidRPr="00C15A05" w:rsidRDefault="001B5D96" w:rsidP="004103D0">
      <w:pPr>
        <w:spacing w:before="120" w:after="120" w:line="360" w:lineRule="auto"/>
        <w:jc w:val="both"/>
        <w:rPr>
          <w:rFonts w:ascii="Times New Roman" w:eastAsia="Segoe UI" w:hAnsi="Times New Roman" w:cs="Times New Roman"/>
          <w:color w:val="000000" w:themeColor="text1"/>
        </w:rPr>
      </w:pPr>
      <w:r w:rsidRPr="00C15A05">
        <w:rPr>
          <w:rFonts w:ascii="Times New Roman" w:eastAsia="Segoe UI" w:hAnsi="Times New Roman" w:cs="Times New Roman"/>
          <w:color w:val="000000" w:themeColor="text1"/>
        </w:rPr>
        <w:t>Η βιβλιοθήκη ηλεκτρονικών υποδομών (ITIL) ουσιαστικά είναι ένα άλλο πλαίσιο για την διαχείριση υπηρεσιών που ευθυγραμμίζεται με το ISO/IEC 27000</w:t>
      </w:r>
      <w:r w:rsidRPr="00C15A05">
        <w:rPr>
          <w:rFonts w:ascii="Times New Roman" w:eastAsia="Open Sans" w:hAnsi="Times New Roman" w:cs="Times New Roman"/>
          <w:color w:val="000000" w:themeColor="text1"/>
          <w:sz w:val="19"/>
          <w:szCs w:val="19"/>
        </w:rPr>
        <w:t xml:space="preserve"> </w:t>
      </w:r>
      <w:r w:rsidR="00F27338">
        <w:rPr>
          <w:rFonts w:ascii="Times New Roman" w:eastAsia="Open Sans" w:hAnsi="Times New Roman" w:cs="Times New Roman"/>
          <w:color w:val="000000" w:themeColor="text1"/>
          <w:sz w:val="19"/>
          <w:szCs w:val="19"/>
        </w:rPr>
        <w:t xml:space="preserve"> </w:t>
      </w:r>
      <w:sdt>
        <w:sdtPr>
          <w:rPr>
            <w:rFonts w:ascii="Times New Roman" w:eastAsia="Open Sans" w:hAnsi="Times New Roman" w:cs="Times New Roman"/>
            <w:color w:val="000000" w:themeColor="text1"/>
            <w:szCs w:val="19"/>
          </w:rPr>
          <w:id w:val="435334773"/>
          <w:citation/>
        </w:sdtPr>
        <w:sdtEndPr/>
        <w:sdtContent>
          <w:r w:rsidR="00F27338" w:rsidRPr="00F27338">
            <w:rPr>
              <w:rFonts w:ascii="Times New Roman" w:eastAsia="Open Sans" w:hAnsi="Times New Roman" w:cs="Times New Roman"/>
              <w:color w:val="000000" w:themeColor="text1"/>
              <w:szCs w:val="19"/>
            </w:rPr>
            <w:fldChar w:fldCharType="begin"/>
          </w:r>
          <w:r w:rsidR="00F27338" w:rsidRPr="00F27338">
            <w:rPr>
              <w:rFonts w:ascii="Times New Roman" w:eastAsia="Open Sans" w:hAnsi="Times New Roman" w:cs="Times New Roman"/>
              <w:color w:val="000000" w:themeColor="text1"/>
              <w:szCs w:val="19"/>
            </w:rPr>
            <w:instrText xml:space="preserve"> </w:instrText>
          </w:r>
          <w:r w:rsidR="00F27338" w:rsidRPr="00F27338">
            <w:rPr>
              <w:rFonts w:ascii="Times New Roman" w:eastAsia="Open Sans" w:hAnsi="Times New Roman" w:cs="Times New Roman"/>
              <w:color w:val="000000" w:themeColor="text1"/>
              <w:szCs w:val="19"/>
              <w:lang w:val="en-US"/>
            </w:rPr>
            <w:instrText>CITATION</w:instrText>
          </w:r>
          <w:r w:rsidR="00F27338" w:rsidRPr="00F27338">
            <w:rPr>
              <w:rFonts w:ascii="Times New Roman" w:eastAsia="Open Sans" w:hAnsi="Times New Roman" w:cs="Times New Roman"/>
              <w:color w:val="000000" w:themeColor="text1"/>
              <w:szCs w:val="19"/>
            </w:rPr>
            <w:instrText xml:space="preserve"> </w:instrText>
          </w:r>
          <w:r w:rsidR="00F27338" w:rsidRPr="00F27338">
            <w:rPr>
              <w:rFonts w:ascii="Times New Roman" w:eastAsia="Open Sans" w:hAnsi="Times New Roman" w:cs="Times New Roman"/>
              <w:color w:val="000000" w:themeColor="text1"/>
              <w:szCs w:val="19"/>
              <w:lang w:val="en-US"/>
            </w:rPr>
            <w:instrText>Bre</w:instrText>
          </w:r>
          <w:r w:rsidR="00F27338" w:rsidRPr="00F27338">
            <w:rPr>
              <w:rFonts w:ascii="Times New Roman" w:eastAsia="Open Sans" w:hAnsi="Times New Roman" w:cs="Times New Roman"/>
              <w:color w:val="000000" w:themeColor="text1"/>
              <w:szCs w:val="19"/>
            </w:rPr>
            <w:instrText>12 \</w:instrText>
          </w:r>
          <w:r w:rsidR="00F27338" w:rsidRPr="00F27338">
            <w:rPr>
              <w:rFonts w:ascii="Times New Roman" w:eastAsia="Open Sans" w:hAnsi="Times New Roman" w:cs="Times New Roman"/>
              <w:color w:val="000000" w:themeColor="text1"/>
              <w:szCs w:val="19"/>
              <w:lang w:val="en-US"/>
            </w:rPr>
            <w:instrText>l</w:instrText>
          </w:r>
          <w:r w:rsidR="00F27338" w:rsidRPr="00F27338">
            <w:rPr>
              <w:rFonts w:ascii="Times New Roman" w:eastAsia="Open Sans" w:hAnsi="Times New Roman" w:cs="Times New Roman"/>
              <w:color w:val="000000" w:themeColor="text1"/>
              <w:szCs w:val="19"/>
            </w:rPr>
            <w:instrText xml:space="preserve"> 1033 </w:instrText>
          </w:r>
          <w:r w:rsidR="00F27338" w:rsidRPr="00F27338">
            <w:rPr>
              <w:rFonts w:ascii="Times New Roman" w:eastAsia="Open Sans" w:hAnsi="Times New Roman" w:cs="Times New Roman"/>
              <w:color w:val="000000" w:themeColor="text1"/>
              <w:szCs w:val="19"/>
            </w:rPr>
            <w:fldChar w:fldCharType="separate"/>
          </w:r>
          <w:r w:rsidR="00F27338" w:rsidRPr="00F27338">
            <w:rPr>
              <w:rFonts w:ascii="Times New Roman" w:eastAsia="Open Sans" w:hAnsi="Times New Roman" w:cs="Times New Roman"/>
              <w:noProof/>
              <w:color w:val="000000" w:themeColor="text1"/>
              <w:szCs w:val="19"/>
            </w:rPr>
            <w:t>(</w:t>
          </w:r>
          <w:r w:rsidR="00F27338" w:rsidRPr="00F27338">
            <w:rPr>
              <w:rFonts w:ascii="Times New Roman" w:eastAsia="Open Sans" w:hAnsi="Times New Roman" w:cs="Times New Roman"/>
              <w:noProof/>
              <w:color w:val="000000" w:themeColor="text1"/>
              <w:szCs w:val="19"/>
              <w:lang w:val="en-US"/>
            </w:rPr>
            <w:t>Brewster</w:t>
          </w:r>
          <w:r w:rsidR="00F27338" w:rsidRPr="00F27338">
            <w:rPr>
              <w:rFonts w:ascii="Times New Roman" w:eastAsia="Open Sans" w:hAnsi="Times New Roman" w:cs="Times New Roman"/>
              <w:noProof/>
              <w:color w:val="000000" w:themeColor="text1"/>
              <w:szCs w:val="19"/>
            </w:rPr>
            <w:t xml:space="preserve">, </w:t>
          </w:r>
          <w:r w:rsidR="00F27338" w:rsidRPr="00F27338">
            <w:rPr>
              <w:rFonts w:ascii="Times New Roman" w:eastAsia="Open Sans" w:hAnsi="Times New Roman" w:cs="Times New Roman"/>
              <w:noProof/>
              <w:color w:val="000000" w:themeColor="text1"/>
              <w:szCs w:val="19"/>
              <w:lang w:val="en-US"/>
            </w:rPr>
            <w:t>Griffiths</w:t>
          </w:r>
          <w:r w:rsidR="00F27338" w:rsidRPr="00F27338">
            <w:rPr>
              <w:rFonts w:ascii="Times New Roman" w:eastAsia="Open Sans" w:hAnsi="Times New Roman" w:cs="Times New Roman"/>
              <w:noProof/>
              <w:color w:val="000000" w:themeColor="text1"/>
              <w:szCs w:val="19"/>
            </w:rPr>
            <w:t xml:space="preserve">, </w:t>
          </w:r>
          <w:r w:rsidR="00F27338" w:rsidRPr="00F27338">
            <w:rPr>
              <w:rFonts w:ascii="Times New Roman" w:eastAsia="Open Sans" w:hAnsi="Times New Roman" w:cs="Times New Roman"/>
              <w:noProof/>
              <w:color w:val="000000" w:themeColor="text1"/>
              <w:szCs w:val="19"/>
              <w:lang w:val="en-US"/>
            </w:rPr>
            <w:t>Lawes</w:t>
          </w:r>
          <w:r w:rsidR="00F27338" w:rsidRPr="00F27338">
            <w:rPr>
              <w:rFonts w:ascii="Times New Roman" w:eastAsia="Open Sans" w:hAnsi="Times New Roman" w:cs="Times New Roman"/>
              <w:noProof/>
              <w:color w:val="000000" w:themeColor="text1"/>
              <w:szCs w:val="19"/>
            </w:rPr>
            <w:t xml:space="preserve">, &amp; </w:t>
          </w:r>
          <w:r w:rsidR="00F27338" w:rsidRPr="00F27338">
            <w:rPr>
              <w:rFonts w:ascii="Times New Roman" w:eastAsia="Open Sans" w:hAnsi="Times New Roman" w:cs="Times New Roman"/>
              <w:noProof/>
              <w:color w:val="000000" w:themeColor="text1"/>
              <w:szCs w:val="19"/>
              <w:lang w:val="en-US"/>
            </w:rPr>
            <w:t>Sansbury</w:t>
          </w:r>
          <w:r w:rsidR="00F27338" w:rsidRPr="00F27338">
            <w:rPr>
              <w:rFonts w:ascii="Times New Roman" w:eastAsia="Open Sans" w:hAnsi="Times New Roman" w:cs="Times New Roman"/>
              <w:noProof/>
              <w:color w:val="000000" w:themeColor="text1"/>
              <w:szCs w:val="19"/>
            </w:rPr>
            <w:t>, 2012)</w:t>
          </w:r>
          <w:r w:rsidR="00F27338" w:rsidRPr="00F27338">
            <w:rPr>
              <w:rFonts w:ascii="Times New Roman" w:eastAsia="Open Sans" w:hAnsi="Times New Roman" w:cs="Times New Roman"/>
              <w:color w:val="000000" w:themeColor="text1"/>
              <w:szCs w:val="19"/>
            </w:rPr>
            <w:fldChar w:fldCharType="end"/>
          </w:r>
        </w:sdtContent>
      </w:sdt>
      <w:r w:rsidR="00C15A05">
        <w:rPr>
          <w:rFonts w:ascii="Times New Roman" w:eastAsia="Segoe UI" w:hAnsi="Times New Roman" w:cs="Times New Roman"/>
          <w:color w:val="000000" w:themeColor="text1"/>
        </w:rPr>
        <w:t>.</w:t>
      </w:r>
      <w:r w:rsidRPr="00C15A05">
        <w:rPr>
          <w:rFonts w:ascii="Times New Roman" w:eastAsia="Segoe UI" w:hAnsi="Times New Roman" w:cs="Times New Roman"/>
          <w:color w:val="000000" w:themeColor="text1"/>
        </w:rPr>
        <w:t xml:space="preserve"> </w:t>
      </w:r>
      <w:r w:rsidR="00C15A05">
        <w:rPr>
          <w:rFonts w:ascii="Times New Roman" w:eastAsia="Segoe UI" w:hAnsi="Times New Roman" w:cs="Times New Roman"/>
          <w:color w:val="000000" w:themeColor="text1"/>
        </w:rPr>
        <w:t xml:space="preserve">Στην παρούσα εργασία θα </w:t>
      </w:r>
      <w:r w:rsidRPr="00C15A05">
        <w:rPr>
          <w:rFonts w:ascii="Times New Roman" w:eastAsia="Segoe UI" w:hAnsi="Times New Roman" w:cs="Times New Roman"/>
          <w:color w:val="000000" w:themeColor="text1"/>
        </w:rPr>
        <w:t xml:space="preserve">ασχοληθούμε με το κομμάτι τις διαχείρισης συμβάντων. Το ITIL πλαίσιο είναι αρκετά γενικό και μπορεί να ευθυγραμμιστεί </w:t>
      </w:r>
      <w:r w:rsidR="00C15A05">
        <w:rPr>
          <w:rFonts w:ascii="Times New Roman" w:eastAsia="Segoe UI" w:hAnsi="Times New Roman" w:cs="Times New Roman"/>
          <w:color w:val="000000" w:themeColor="text1"/>
        </w:rPr>
        <w:t xml:space="preserve">με κάθε είδους </w:t>
      </w:r>
      <w:r w:rsidRPr="00C15A05">
        <w:rPr>
          <w:rFonts w:ascii="Times New Roman" w:eastAsia="Segoe UI" w:hAnsi="Times New Roman" w:cs="Times New Roman"/>
          <w:color w:val="000000" w:themeColor="text1"/>
        </w:rPr>
        <w:t xml:space="preserve">οργανισμό. </w:t>
      </w:r>
    </w:p>
    <w:p w14:paraId="312A45D6" w14:textId="4466E5AD" w:rsidR="001B5D96" w:rsidRPr="00C15A05" w:rsidRDefault="001B5D96" w:rsidP="004103D0">
      <w:pPr>
        <w:spacing w:before="120" w:after="120" w:line="360" w:lineRule="auto"/>
        <w:jc w:val="both"/>
        <w:rPr>
          <w:rFonts w:ascii="Times New Roman" w:eastAsia="Segoe UI" w:hAnsi="Times New Roman" w:cs="Times New Roman"/>
          <w:color w:val="000000" w:themeColor="text1"/>
        </w:rPr>
      </w:pPr>
      <w:r w:rsidRPr="00C15A05">
        <w:rPr>
          <w:rFonts w:ascii="Times New Roman" w:eastAsia="Segoe UI" w:hAnsi="Times New Roman" w:cs="Times New Roman"/>
          <w:color w:val="000000" w:themeColor="text1"/>
        </w:rPr>
        <w:t>Το ITIL</w:t>
      </w:r>
      <w:r w:rsidRPr="00C15A05">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1652791073"/>
          <w:citation/>
        </w:sdtPr>
        <w:sdtEndPr/>
        <w:sdtContent>
          <w:r w:rsidR="00AE3955">
            <w:rPr>
              <w:rFonts w:ascii="Times New Roman" w:eastAsia="Times New Roman" w:hAnsi="Times New Roman" w:cs="Times New Roman"/>
              <w:color w:val="000000" w:themeColor="text1"/>
            </w:rPr>
            <w:fldChar w:fldCharType="begin"/>
          </w:r>
          <w:r w:rsidR="00AE3955" w:rsidRPr="00AE3955">
            <w:rPr>
              <w:rFonts w:ascii="Times New Roman" w:eastAsia="Times New Roman" w:hAnsi="Times New Roman" w:cs="Times New Roman"/>
              <w:color w:val="000000" w:themeColor="text1"/>
            </w:rPr>
            <w:instrText xml:space="preserve"> </w:instrText>
          </w:r>
          <w:r w:rsidR="00AE3955">
            <w:rPr>
              <w:rFonts w:ascii="Times New Roman" w:eastAsia="Times New Roman" w:hAnsi="Times New Roman" w:cs="Times New Roman"/>
              <w:color w:val="000000" w:themeColor="text1"/>
              <w:lang w:val="en-US"/>
            </w:rPr>
            <w:instrText>CITATION</w:instrText>
          </w:r>
          <w:r w:rsidR="00AE3955" w:rsidRPr="00AE3955">
            <w:rPr>
              <w:rFonts w:ascii="Times New Roman" w:eastAsia="Times New Roman" w:hAnsi="Times New Roman" w:cs="Times New Roman"/>
              <w:color w:val="000000" w:themeColor="text1"/>
            </w:rPr>
            <w:instrText xml:space="preserve"> </w:instrText>
          </w:r>
          <w:r w:rsidR="00AE3955">
            <w:rPr>
              <w:rFonts w:ascii="Times New Roman" w:eastAsia="Times New Roman" w:hAnsi="Times New Roman" w:cs="Times New Roman"/>
              <w:color w:val="000000" w:themeColor="text1"/>
              <w:lang w:val="en-US"/>
            </w:rPr>
            <w:instrText>Bre</w:instrText>
          </w:r>
          <w:r w:rsidR="00AE3955" w:rsidRPr="00AE3955">
            <w:rPr>
              <w:rFonts w:ascii="Times New Roman" w:eastAsia="Times New Roman" w:hAnsi="Times New Roman" w:cs="Times New Roman"/>
              <w:color w:val="000000" w:themeColor="text1"/>
            </w:rPr>
            <w:instrText>12 \</w:instrText>
          </w:r>
          <w:r w:rsidR="00AE3955">
            <w:rPr>
              <w:rFonts w:ascii="Times New Roman" w:eastAsia="Times New Roman" w:hAnsi="Times New Roman" w:cs="Times New Roman"/>
              <w:color w:val="000000" w:themeColor="text1"/>
              <w:lang w:val="en-US"/>
            </w:rPr>
            <w:instrText>l</w:instrText>
          </w:r>
          <w:r w:rsidR="00AE3955" w:rsidRPr="00AE3955">
            <w:rPr>
              <w:rFonts w:ascii="Times New Roman" w:eastAsia="Times New Roman" w:hAnsi="Times New Roman" w:cs="Times New Roman"/>
              <w:color w:val="000000" w:themeColor="text1"/>
            </w:rPr>
            <w:instrText xml:space="preserve"> 1033 </w:instrText>
          </w:r>
          <w:r w:rsidR="00AE3955">
            <w:rPr>
              <w:rFonts w:ascii="Times New Roman" w:eastAsia="Times New Roman" w:hAnsi="Times New Roman" w:cs="Times New Roman"/>
              <w:color w:val="000000" w:themeColor="text1"/>
            </w:rPr>
            <w:fldChar w:fldCharType="separate"/>
          </w:r>
          <w:r w:rsidR="00AE3955" w:rsidRPr="00AE3955">
            <w:rPr>
              <w:rFonts w:ascii="Times New Roman" w:eastAsia="Times New Roman" w:hAnsi="Times New Roman" w:cs="Times New Roman"/>
              <w:noProof/>
              <w:color w:val="000000" w:themeColor="text1"/>
            </w:rPr>
            <w:t>(</w:t>
          </w:r>
          <w:r w:rsidR="00AE3955" w:rsidRPr="00AE3955">
            <w:rPr>
              <w:rFonts w:ascii="Times New Roman" w:eastAsia="Times New Roman" w:hAnsi="Times New Roman" w:cs="Times New Roman"/>
              <w:noProof/>
              <w:color w:val="000000" w:themeColor="text1"/>
              <w:lang w:val="en-US"/>
            </w:rPr>
            <w:t>Brewster</w:t>
          </w:r>
          <w:r w:rsidR="00AE3955" w:rsidRPr="00AE3955">
            <w:rPr>
              <w:rFonts w:ascii="Times New Roman" w:eastAsia="Times New Roman" w:hAnsi="Times New Roman" w:cs="Times New Roman"/>
              <w:noProof/>
              <w:color w:val="000000" w:themeColor="text1"/>
            </w:rPr>
            <w:t xml:space="preserve">, </w:t>
          </w:r>
          <w:r w:rsidR="00AE3955" w:rsidRPr="00AE3955">
            <w:rPr>
              <w:rFonts w:ascii="Times New Roman" w:eastAsia="Times New Roman" w:hAnsi="Times New Roman" w:cs="Times New Roman"/>
              <w:noProof/>
              <w:color w:val="000000" w:themeColor="text1"/>
              <w:lang w:val="en-US"/>
            </w:rPr>
            <w:t>Griffiths</w:t>
          </w:r>
          <w:r w:rsidR="00AE3955" w:rsidRPr="00AE3955">
            <w:rPr>
              <w:rFonts w:ascii="Times New Roman" w:eastAsia="Times New Roman" w:hAnsi="Times New Roman" w:cs="Times New Roman"/>
              <w:noProof/>
              <w:color w:val="000000" w:themeColor="text1"/>
            </w:rPr>
            <w:t xml:space="preserve">, </w:t>
          </w:r>
          <w:r w:rsidR="00AE3955" w:rsidRPr="00AE3955">
            <w:rPr>
              <w:rFonts w:ascii="Times New Roman" w:eastAsia="Times New Roman" w:hAnsi="Times New Roman" w:cs="Times New Roman"/>
              <w:noProof/>
              <w:color w:val="000000" w:themeColor="text1"/>
              <w:lang w:val="en-US"/>
            </w:rPr>
            <w:t>Lawes</w:t>
          </w:r>
          <w:r w:rsidR="00AE3955" w:rsidRPr="00AE3955">
            <w:rPr>
              <w:rFonts w:ascii="Times New Roman" w:eastAsia="Times New Roman" w:hAnsi="Times New Roman" w:cs="Times New Roman"/>
              <w:noProof/>
              <w:color w:val="000000" w:themeColor="text1"/>
            </w:rPr>
            <w:t xml:space="preserve">, &amp; </w:t>
          </w:r>
          <w:r w:rsidR="00AE3955" w:rsidRPr="00AE3955">
            <w:rPr>
              <w:rFonts w:ascii="Times New Roman" w:eastAsia="Times New Roman" w:hAnsi="Times New Roman" w:cs="Times New Roman"/>
              <w:noProof/>
              <w:color w:val="000000" w:themeColor="text1"/>
              <w:lang w:val="en-US"/>
            </w:rPr>
            <w:t>Sansbury</w:t>
          </w:r>
          <w:r w:rsidR="00AE3955" w:rsidRPr="00AE3955">
            <w:rPr>
              <w:rFonts w:ascii="Times New Roman" w:eastAsia="Times New Roman" w:hAnsi="Times New Roman" w:cs="Times New Roman"/>
              <w:noProof/>
              <w:color w:val="000000" w:themeColor="text1"/>
            </w:rPr>
            <w:t>, 2012)</w:t>
          </w:r>
          <w:r w:rsidR="00AE3955">
            <w:rPr>
              <w:rFonts w:ascii="Times New Roman" w:eastAsia="Times New Roman" w:hAnsi="Times New Roman" w:cs="Times New Roman"/>
              <w:color w:val="000000" w:themeColor="text1"/>
            </w:rPr>
            <w:fldChar w:fldCharType="end"/>
          </w:r>
        </w:sdtContent>
      </w:sdt>
      <w:r w:rsidR="00AE3955">
        <w:rPr>
          <w:rFonts w:ascii="Times New Roman" w:eastAsia="Times New Roman" w:hAnsi="Times New Roman" w:cs="Times New Roman"/>
          <w:color w:val="000000" w:themeColor="text1"/>
        </w:rPr>
        <w:t xml:space="preserve"> </w:t>
      </w:r>
      <w:r w:rsidRPr="00C15A05">
        <w:rPr>
          <w:rFonts w:ascii="Times New Roman" w:eastAsia="Segoe UI" w:hAnsi="Times New Roman" w:cs="Times New Roman"/>
          <w:color w:val="000000" w:themeColor="text1"/>
        </w:rPr>
        <w:t>χρησιμοποιεί του</w:t>
      </w:r>
      <w:r w:rsidR="00C15A05">
        <w:rPr>
          <w:rFonts w:ascii="Times New Roman" w:eastAsia="Segoe UI" w:hAnsi="Times New Roman" w:cs="Times New Roman"/>
          <w:color w:val="000000" w:themeColor="text1"/>
        </w:rPr>
        <w:t>ς</w:t>
      </w:r>
      <w:r w:rsidRPr="00C15A05">
        <w:rPr>
          <w:rFonts w:ascii="Times New Roman" w:eastAsia="Segoe UI" w:hAnsi="Times New Roman" w:cs="Times New Roman"/>
          <w:color w:val="000000" w:themeColor="text1"/>
        </w:rPr>
        <w:t xml:space="preserve"> ακολούθους ορισμούς ως εξής:</w:t>
      </w:r>
    </w:p>
    <w:p w14:paraId="3DC5FE61" w14:textId="77777777" w:rsidR="001B5D96" w:rsidRPr="00C15A05" w:rsidRDefault="001B5D96" w:rsidP="004103D0">
      <w:pPr>
        <w:spacing w:before="120" w:after="120" w:line="360" w:lineRule="auto"/>
        <w:jc w:val="both"/>
        <w:rPr>
          <w:rFonts w:ascii="Times New Roman" w:eastAsia="Segoe UI" w:hAnsi="Times New Roman" w:cs="Times New Roman"/>
          <w:color w:val="000000" w:themeColor="text1"/>
        </w:rPr>
      </w:pPr>
      <w:r w:rsidRPr="00C15A05">
        <w:rPr>
          <w:rFonts w:ascii="Times New Roman" w:eastAsia="Segoe UI" w:hAnsi="Times New Roman" w:cs="Times New Roman"/>
          <w:b/>
          <w:color w:val="000000" w:themeColor="text1"/>
        </w:rPr>
        <w:t>Υπηρεσία</w:t>
      </w:r>
      <w:r w:rsidRPr="00C15A05">
        <w:rPr>
          <w:rFonts w:ascii="Times New Roman" w:eastAsia="Segoe UI" w:hAnsi="Times New Roman" w:cs="Times New Roman"/>
          <w:color w:val="000000" w:themeColor="text1"/>
        </w:rPr>
        <w:t>: Μέσο παροχής αξίας που προσφέρεται σε πελάτες για να τους διευκολύνει τα αποτελέσματα που αναζητούν να πετύχουν χωρίς τη ιδιοκτησία και κατοχή δαπανών και κινδύνων.</w:t>
      </w:r>
    </w:p>
    <w:p w14:paraId="6FBCAEB2" w14:textId="77777777" w:rsidR="001B5D96" w:rsidRPr="00C15A05" w:rsidRDefault="001B5D96" w:rsidP="004103D0">
      <w:pPr>
        <w:spacing w:before="120" w:after="120" w:line="360" w:lineRule="auto"/>
        <w:jc w:val="both"/>
        <w:rPr>
          <w:rFonts w:ascii="Times New Roman" w:eastAsia="Segoe UI" w:hAnsi="Times New Roman" w:cs="Times New Roman"/>
          <w:color w:val="000000" w:themeColor="text1"/>
        </w:rPr>
      </w:pPr>
      <w:r w:rsidRPr="00C15A05">
        <w:rPr>
          <w:rFonts w:ascii="Times New Roman" w:eastAsia="Segoe UI" w:hAnsi="Times New Roman" w:cs="Times New Roman"/>
          <w:b/>
          <w:color w:val="000000" w:themeColor="text1"/>
        </w:rPr>
        <w:lastRenderedPageBreak/>
        <w:t>Διαχείριση υπηρεσιών</w:t>
      </w:r>
      <w:r w:rsidRPr="00C15A05">
        <w:rPr>
          <w:rFonts w:ascii="Times New Roman" w:eastAsia="Segoe UI" w:hAnsi="Times New Roman" w:cs="Times New Roman"/>
          <w:color w:val="000000" w:themeColor="text1"/>
        </w:rPr>
        <w:t>: Αποτελείται από ένα σύνολο εξειδικευμένων οργανωτικών δυνατοτήτων που προσφέρεται σε πελάτες σε μορφή υπηρεσιών.</w:t>
      </w:r>
    </w:p>
    <w:p w14:paraId="3486CC3D" w14:textId="77777777" w:rsidR="001B5D96" w:rsidRPr="00C15A05" w:rsidRDefault="001B5D96" w:rsidP="004103D0">
      <w:pPr>
        <w:spacing w:before="120" w:after="120" w:line="360" w:lineRule="auto"/>
        <w:jc w:val="both"/>
        <w:rPr>
          <w:rFonts w:ascii="Times New Roman" w:eastAsia="Segoe UI" w:hAnsi="Times New Roman" w:cs="Times New Roman"/>
          <w:color w:val="000000" w:themeColor="text1"/>
        </w:rPr>
      </w:pPr>
      <w:r w:rsidRPr="00C15A05">
        <w:rPr>
          <w:rFonts w:ascii="Times New Roman" w:eastAsia="Segoe UI" w:hAnsi="Times New Roman" w:cs="Times New Roman"/>
          <w:b/>
          <w:color w:val="000000" w:themeColor="text1"/>
        </w:rPr>
        <w:t>Λειτουργία</w:t>
      </w:r>
      <w:r w:rsidRPr="00C15A05">
        <w:rPr>
          <w:rFonts w:ascii="Times New Roman" w:eastAsia="Segoe UI" w:hAnsi="Times New Roman" w:cs="Times New Roman"/>
          <w:color w:val="000000" w:themeColor="text1"/>
        </w:rPr>
        <w:t>: Δραστηριότητες και διαδικασίες που πραγματοποιούνται από μια ομάδα ή μια ομάδα ανθρώπων και τα εργαλεία τους.</w:t>
      </w:r>
    </w:p>
    <w:p w14:paraId="32561774" w14:textId="1BB3787F" w:rsidR="001B5D96" w:rsidRPr="00C15A05" w:rsidRDefault="001B5D96" w:rsidP="004103D0">
      <w:pPr>
        <w:spacing w:before="120" w:after="120" w:line="360" w:lineRule="auto"/>
        <w:jc w:val="both"/>
        <w:rPr>
          <w:rFonts w:ascii="Times New Roman" w:eastAsia="Segoe UI" w:hAnsi="Times New Roman" w:cs="Times New Roman"/>
          <w:color w:val="000000" w:themeColor="text1"/>
        </w:rPr>
      </w:pPr>
      <w:r w:rsidRPr="00C15A05">
        <w:rPr>
          <w:rFonts w:ascii="Times New Roman" w:eastAsia="Segoe UI" w:hAnsi="Times New Roman" w:cs="Times New Roman"/>
          <w:b/>
          <w:color w:val="000000" w:themeColor="text1"/>
        </w:rPr>
        <w:t>Διαδικασία</w:t>
      </w:r>
      <w:r w:rsidRPr="00C15A05">
        <w:rPr>
          <w:rFonts w:ascii="Times New Roman" w:eastAsia="Segoe UI" w:hAnsi="Times New Roman" w:cs="Times New Roman"/>
          <w:color w:val="000000" w:themeColor="text1"/>
        </w:rPr>
        <w:t xml:space="preserve">: Είναι ένα σύνολο δομημένων δραστηριοτήτων που έχουν δημιουργηθεί για την επίτευξη συγκεκριμένων στόχων. </w:t>
      </w:r>
      <w:r w:rsidR="00C15A05">
        <w:rPr>
          <w:rFonts w:ascii="Times New Roman" w:eastAsia="Segoe UI" w:hAnsi="Times New Roman" w:cs="Times New Roman"/>
          <w:color w:val="000000" w:themeColor="text1"/>
        </w:rPr>
        <w:t>Από τα βασικά χαρακτηριστικά</w:t>
      </w:r>
      <w:r w:rsidRPr="00C15A05">
        <w:rPr>
          <w:rFonts w:ascii="Times New Roman" w:eastAsia="Segoe UI" w:hAnsi="Times New Roman" w:cs="Times New Roman"/>
          <w:color w:val="000000" w:themeColor="text1"/>
        </w:rPr>
        <w:t xml:space="preserve"> της διαδικασίας είναι ότι παίρνει μία ή παραπάνω από μία εισόδους και τις μετατρέπει σε συγκεκριμένες εξόδους, </w:t>
      </w:r>
      <w:r w:rsidR="00C15A05">
        <w:rPr>
          <w:rFonts w:ascii="Times New Roman" w:eastAsia="Segoe UI" w:hAnsi="Times New Roman" w:cs="Times New Roman"/>
          <w:color w:val="000000" w:themeColor="text1"/>
        </w:rPr>
        <w:t xml:space="preserve">καθώς και </w:t>
      </w:r>
      <w:r w:rsidRPr="00C15A05">
        <w:rPr>
          <w:rFonts w:ascii="Times New Roman" w:eastAsia="Segoe UI" w:hAnsi="Times New Roman" w:cs="Times New Roman"/>
          <w:color w:val="000000" w:themeColor="text1"/>
        </w:rPr>
        <w:t>ότι περιλαμβάνει ρόλους, ευθύνες, εργαλεία και διαχειριστικούς ελέγχους που χρειάζονται για το αξιόπιστο αποτέλεσμα. Τέλος</w:t>
      </w:r>
      <w:r w:rsidR="00C15A05">
        <w:rPr>
          <w:rFonts w:ascii="Times New Roman" w:eastAsia="Segoe UI" w:hAnsi="Times New Roman" w:cs="Times New Roman"/>
          <w:color w:val="000000" w:themeColor="text1"/>
        </w:rPr>
        <w:t>,</w:t>
      </w:r>
      <w:r w:rsidRPr="00C15A05">
        <w:rPr>
          <w:rFonts w:ascii="Times New Roman" w:eastAsia="Segoe UI" w:hAnsi="Times New Roman" w:cs="Times New Roman"/>
          <w:color w:val="000000" w:themeColor="text1"/>
        </w:rPr>
        <w:t xml:space="preserve"> μια διαδικασία έχει τη δυνατότητα να ορίσει πρότυπα, πολι</w:t>
      </w:r>
      <w:r w:rsidR="00C15A05">
        <w:rPr>
          <w:rFonts w:ascii="Times New Roman" w:eastAsia="Segoe UI" w:hAnsi="Times New Roman" w:cs="Times New Roman"/>
          <w:color w:val="000000" w:themeColor="text1"/>
        </w:rPr>
        <w:t>τι</w:t>
      </w:r>
      <w:r w:rsidRPr="00C15A05">
        <w:rPr>
          <w:rFonts w:ascii="Times New Roman" w:eastAsia="Segoe UI" w:hAnsi="Times New Roman" w:cs="Times New Roman"/>
          <w:color w:val="000000" w:themeColor="text1"/>
        </w:rPr>
        <w:t>κές κατευθυντήριες γραμμές, δραστηριότητες αλλά και οδηγίες εργασίας</w:t>
      </w:r>
      <w:r w:rsidR="00C15A05">
        <w:rPr>
          <w:rFonts w:ascii="Times New Roman" w:eastAsia="Segoe UI" w:hAnsi="Times New Roman" w:cs="Times New Roman"/>
          <w:color w:val="000000" w:themeColor="text1"/>
        </w:rPr>
        <w:t>,</w:t>
      </w:r>
      <w:r w:rsidRPr="00C15A05">
        <w:rPr>
          <w:rFonts w:ascii="Times New Roman" w:eastAsia="Segoe UI" w:hAnsi="Times New Roman" w:cs="Times New Roman"/>
          <w:color w:val="000000" w:themeColor="text1"/>
        </w:rPr>
        <w:t xml:space="preserve"> εάν κριθεί απαραίτητο.</w:t>
      </w:r>
    </w:p>
    <w:p w14:paraId="2BCE8812" w14:textId="729DEFA0" w:rsidR="001B5D96" w:rsidRPr="00C15A05" w:rsidRDefault="001B5D96" w:rsidP="004103D0">
      <w:pPr>
        <w:spacing w:before="120" w:after="120" w:line="360" w:lineRule="auto"/>
        <w:jc w:val="both"/>
        <w:rPr>
          <w:rFonts w:ascii="Times New Roman" w:eastAsia="Times New Roman" w:hAnsi="Times New Roman" w:cs="Times New Roman"/>
          <w:color w:val="000000" w:themeColor="text1"/>
        </w:rPr>
      </w:pPr>
      <w:r w:rsidRPr="00C15A05">
        <w:rPr>
          <w:rFonts w:ascii="Times New Roman" w:eastAsia="Segoe UI" w:hAnsi="Times New Roman" w:cs="Times New Roman"/>
          <w:color w:val="000000" w:themeColor="text1"/>
        </w:rPr>
        <w:t>Επίσης δίνονται ορισμοί για διαδικασίες και λειτουργίες στο πλαίσιο ITIL για την διαχείριση συμβάντων ως εξής</w:t>
      </w:r>
      <w:r w:rsidR="00AE3955">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2003271771"/>
          <w:citation/>
        </w:sdtPr>
        <w:sdtEndPr/>
        <w:sdtContent>
          <w:r w:rsidR="00AE3955">
            <w:rPr>
              <w:rFonts w:ascii="Times New Roman" w:eastAsia="Segoe UI" w:hAnsi="Times New Roman" w:cs="Times New Roman"/>
              <w:color w:val="000000" w:themeColor="text1"/>
            </w:rPr>
            <w:fldChar w:fldCharType="begin"/>
          </w:r>
          <w:r w:rsidR="00AE3955" w:rsidRPr="00AE3955">
            <w:rPr>
              <w:rFonts w:ascii="Times New Roman" w:eastAsia="Segoe UI" w:hAnsi="Times New Roman" w:cs="Times New Roman"/>
              <w:color w:val="000000" w:themeColor="text1"/>
            </w:rPr>
            <w:instrText xml:space="preserve"> </w:instrText>
          </w:r>
          <w:r w:rsidR="00AE3955">
            <w:rPr>
              <w:rFonts w:ascii="Times New Roman" w:eastAsia="Segoe UI" w:hAnsi="Times New Roman" w:cs="Times New Roman"/>
              <w:color w:val="000000" w:themeColor="text1"/>
              <w:lang w:val="en-US"/>
            </w:rPr>
            <w:instrText>CITATION</w:instrText>
          </w:r>
          <w:r w:rsidR="00AE3955" w:rsidRPr="00AE3955">
            <w:rPr>
              <w:rFonts w:ascii="Times New Roman" w:eastAsia="Segoe UI" w:hAnsi="Times New Roman" w:cs="Times New Roman"/>
              <w:color w:val="000000" w:themeColor="text1"/>
            </w:rPr>
            <w:instrText xml:space="preserve"> </w:instrText>
          </w:r>
          <w:r w:rsidR="00AE3955">
            <w:rPr>
              <w:rFonts w:ascii="Times New Roman" w:eastAsia="Segoe UI" w:hAnsi="Times New Roman" w:cs="Times New Roman"/>
              <w:color w:val="000000" w:themeColor="text1"/>
              <w:lang w:val="en-US"/>
            </w:rPr>
            <w:instrText>Bre</w:instrText>
          </w:r>
          <w:r w:rsidR="00AE3955" w:rsidRPr="00AE3955">
            <w:rPr>
              <w:rFonts w:ascii="Times New Roman" w:eastAsia="Segoe UI" w:hAnsi="Times New Roman" w:cs="Times New Roman"/>
              <w:color w:val="000000" w:themeColor="text1"/>
            </w:rPr>
            <w:instrText>12 \</w:instrText>
          </w:r>
          <w:r w:rsidR="00AE3955">
            <w:rPr>
              <w:rFonts w:ascii="Times New Roman" w:eastAsia="Segoe UI" w:hAnsi="Times New Roman" w:cs="Times New Roman"/>
              <w:color w:val="000000" w:themeColor="text1"/>
              <w:lang w:val="en-US"/>
            </w:rPr>
            <w:instrText>l</w:instrText>
          </w:r>
          <w:r w:rsidR="00AE3955" w:rsidRPr="00AE3955">
            <w:rPr>
              <w:rFonts w:ascii="Times New Roman" w:eastAsia="Segoe UI" w:hAnsi="Times New Roman" w:cs="Times New Roman"/>
              <w:color w:val="000000" w:themeColor="text1"/>
            </w:rPr>
            <w:instrText xml:space="preserve"> 1033 </w:instrText>
          </w:r>
          <w:r w:rsidR="00AE3955">
            <w:rPr>
              <w:rFonts w:ascii="Times New Roman" w:eastAsia="Segoe UI" w:hAnsi="Times New Roman" w:cs="Times New Roman"/>
              <w:color w:val="000000" w:themeColor="text1"/>
            </w:rPr>
            <w:fldChar w:fldCharType="separate"/>
          </w:r>
          <w:r w:rsidR="00AE3955" w:rsidRPr="00AE3955">
            <w:rPr>
              <w:rFonts w:ascii="Times New Roman" w:eastAsia="Segoe UI" w:hAnsi="Times New Roman" w:cs="Times New Roman"/>
              <w:noProof/>
              <w:color w:val="000000" w:themeColor="text1"/>
            </w:rPr>
            <w:t>(</w:t>
          </w:r>
          <w:r w:rsidR="00AE3955" w:rsidRPr="00AE3955">
            <w:rPr>
              <w:rFonts w:ascii="Times New Roman" w:eastAsia="Segoe UI" w:hAnsi="Times New Roman" w:cs="Times New Roman"/>
              <w:noProof/>
              <w:color w:val="000000" w:themeColor="text1"/>
              <w:lang w:val="en-US"/>
            </w:rPr>
            <w:t>Brewster</w:t>
          </w:r>
          <w:r w:rsidR="00AE3955" w:rsidRPr="00AE3955">
            <w:rPr>
              <w:rFonts w:ascii="Times New Roman" w:eastAsia="Segoe UI" w:hAnsi="Times New Roman" w:cs="Times New Roman"/>
              <w:noProof/>
              <w:color w:val="000000" w:themeColor="text1"/>
            </w:rPr>
            <w:t xml:space="preserve">, </w:t>
          </w:r>
          <w:r w:rsidR="00AE3955" w:rsidRPr="00AE3955">
            <w:rPr>
              <w:rFonts w:ascii="Times New Roman" w:eastAsia="Segoe UI" w:hAnsi="Times New Roman" w:cs="Times New Roman"/>
              <w:noProof/>
              <w:color w:val="000000" w:themeColor="text1"/>
              <w:lang w:val="en-US"/>
            </w:rPr>
            <w:t>Griffiths</w:t>
          </w:r>
          <w:r w:rsidR="00AE3955" w:rsidRPr="00AE3955">
            <w:rPr>
              <w:rFonts w:ascii="Times New Roman" w:eastAsia="Segoe UI" w:hAnsi="Times New Roman" w:cs="Times New Roman"/>
              <w:noProof/>
              <w:color w:val="000000" w:themeColor="text1"/>
            </w:rPr>
            <w:t xml:space="preserve">, </w:t>
          </w:r>
          <w:r w:rsidR="00AE3955" w:rsidRPr="00AE3955">
            <w:rPr>
              <w:rFonts w:ascii="Times New Roman" w:eastAsia="Segoe UI" w:hAnsi="Times New Roman" w:cs="Times New Roman"/>
              <w:noProof/>
              <w:color w:val="000000" w:themeColor="text1"/>
              <w:lang w:val="en-US"/>
            </w:rPr>
            <w:t>Lawes</w:t>
          </w:r>
          <w:r w:rsidR="00AE3955" w:rsidRPr="00AE3955">
            <w:rPr>
              <w:rFonts w:ascii="Times New Roman" w:eastAsia="Segoe UI" w:hAnsi="Times New Roman" w:cs="Times New Roman"/>
              <w:noProof/>
              <w:color w:val="000000" w:themeColor="text1"/>
            </w:rPr>
            <w:t xml:space="preserve">, &amp; </w:t>
          </w:r>
          <w:r w:rsidR="00AE3955" w:rsidRPr="00AE3955">
            <w:rPr>
              <w:rFonts w:ascii="Times New Roman" w:eastAsia="Segoe UI" w:hAnsi="Times New Roman" w:cs="Times New Roman"/>
              <w:noProof/>
              <w:color w:val="000000" w:themeColor="text1"/>
              <w:lang w:val="en-US"/>
            </w:rPr>
            <w:t>Sansbury</w:t>
          </w:r>
          <w:r w:rsidR="00AE3955" w:rsidRPr="00AE3955">
            <w:rPr>
              <w:rFonts w:ascii="Times New Roman" w:eastAsia="Segoe UI" w:hAnsi="Times New Roman" w:cs="Times New Roman"/>
              <w:noProof/>
              <w:color w:val="000000" w:themeColor="text1"/>
            </w:rPr>
            <w:t>, 2012)</w:t>
          </w:r>
          <w:r w:rsidR="00AE3955">
            <w:rPr>
              <w:rFonts w:ascii="Times New Roman" w:eastAsia="Segoe UI" w:hAnsi="Times New Roman" w:cs="Times New Roman"/>
              <w:color w:val="000000" w:themeColor="text1"/>
            </w:rPr>
            <w:fldChar w:fldCharType="end"/>
          </w:r>
        </w:sdtContent>
      </w:sdt>
      <w:r w:rsidR="00AE3955">
        <w:rPr>
          <w:rFonts w:ascii="Times New Roman" w:eastAsia="Times New Roman" w:hAnsi="Times New Roman" w:cs="Times New Roman"/>
          <w:color w:val="000000" w:themeColor="text1"/>
        </w:rPr>
        <w:t>:</w:t>
      </w:r>
    </w:p>
    <w:p w14:paraId="2D46E698" w14:textId="4F20D3A7" w:rsidR="001B5D96" w:rsidRPr="00C15A05" w:rsidRDefault="001B5D96" w:rsidP="004103D0">
      <w:pPr>
        <w:spacing w:before="120" w:after="120" w:line="360" w:lineRule="auto"/>
        <w:jc w:val="both"/>
        <w:rPr>
          <w:rFonts w:ascii="Times New Roman" w:eastAsia="Segoe UI" w:hAnsi="Times New Roman" w:cs="Times New Roman"/>
          <w:color w:val="000000" w:themeColor="text1"/>
        </w:rPr>
      </w:pPr>
      <w:r w:rsidRPr="00C15A05">
        <w:rPr>
          <w:rFonts w:ascii="Times New Roman" w:eastAsia="Segoe UI" w:hAnsi="Times New Roman" w:cs="Times New Roman"/>
          <w:b/>
          <w:color w:val="000000" w:themeColor="text1"/>
        </w:rPr>
        <w:t>Διαχείριση Διαθεσιμότητας</w:t>
      </w:r>
      <w:r w:rsidRPr="00C15A05">
        <w:rPr>
          <w:rFonts w:ascii="Times New Roman" w:eastAsia="Segoe UI" w:hAnsi="Times New Roman" w:cs="Times New Roman"/>
          <w:color w:val="000000" w:themeColor="text1"/>
        </w:rPr>
        <w:t>: Είναι απαραίτητη για τους οργανισμούς και αποτελεί προληπτική διαδικασία. Αυτή η διαδικασία εκτός από τις δραστηριότητες της προετοιμασίας της διατήρησης σχεδίου διαθεσιμότητας και την παρακολούθηση των επιπέ</w:t>
      </w:r>
      <w:r w:rsidR="00C15A05">
        <w:rPr>
          <w:rFonts w:ascii="Times New Roman" w:eastAsia="Segoe UI" w:hAnsi="Times New Roman" w:cs="Times New Roman"/>
          <w:color w:val="000000" w:themeColor="text1"/>
        </w:rPr>
        <w:t>δων διαθεσιμότητας αποτελεί παράλληλα και βοήθεια στη διερεύνηση και επίλυση περιστατικών που σχετίζονται με τη διαθεσιμότητα</w:t>
      </w:r>
      <w:r w:rsidRPr="00C15A05">
        <w:rPr>
          <w:rFonts w:ascii="Times New Roman" w:eastAsia="Segoe UI" w:hAnsi="Times New Roman" w:cs="Times New Roman"/>
          <w:color w:val="000000" w:themeColor="text1"/>
        </w:rPr>
        <w:t>. Το τελευταίο κομμάτι της είναι ένα αντιδραστικό σκέλος που σχετίζεται με άλλες διαδικασίες</w:t>
      </w:r>
      <w:r w:rsidR="009D7AA5">
        <w:rPr>
          <w:rFonts w:ascii="Times New Roman" w:eastAsia="Segoe UI" w:hAnsi="Times New Roman" w:cs="Times New Roman"/>
          <w:color w:val="000000" w:themeColor="text1"/>
        </w:rPr>
        <w:t>,</w:t>
      </w:r>
      <w:r w:rsidRPr="00C15A05">
        <w:rPr>
          <w:rFonts w:ascii="Times New Roman" w:eastAsia="Segoe UI" w:hAnsi="Times New Roman" w:cs="Times New Roman"/>
          <w:color w:val="000000" w:themeColor="text1"/>
        </w:rPr>
        <w:t xml:space="preserve"> όπως της συνέχειας της υπηρεσίας πληροφορικής, της ασφάλειας πληροφοριών, της διαχείρισης συμβάντων αλλά και προβλημάτων.</w:t>
      </w:r>
    </w:p>
    <w:p w14:paraId="140916B6" w14:textId="690F8412" w:rsidR="001B5D96" w:rsidRPr="00C15A05" w:rsidRDefault="001B5D96" w:rsidP="004103D0">
      <w:pPr>
        <w:spacing w:before="120" w:after="120" w:line="360" w:lineRule="auto"/>
        <w:jc w:val="both"/>
        <w:rPr>
          <w:rFonts w:ascii="Times New Roman" w:eastAsia="Segoe UI" w:hAnsi="Times New Roman" w:cs="Times New Roman"/>
          <w:color w:val="000000" w:themeColor="text1"/>
        </w:rPr>
      </w:pPr>
      <w:r w:rsidRPr="00C15A05">
        <w:rPr>
          <w:rFonts w:ascii="Times New Roman" w:eastAsia="Segoe UI" w:hAnsi="Times New Roman" w:cs="Times New Roman"/>
          <w:b/>
          <w:color w:val="000000" w:themeColor="text1"/>
        </w:rPr>
        <w:t>Διαχείριση Συνέχειας Υπηρεσιών Πληροφορικής</w:t>
      </w:r>
      <w:r w:rsidRPr="00C15A05">
        <w:rPr>
          <w:rFonts w:ascii="Times New Roman" w:eastAsia="Segoe UI" w:hAnsi="Times New Roman" w:cs="Times New Roman"/>
          <w:color w:val="000000" w:themeColor="text1"/>
        </w:rPr>
        <w:t>: Αφορά βασικά συστήματα σε π</w:t>
      </w:r>
      <w:r w:rsidR="009D7AA5">
        <w:rPr>
          <w:rFonts w:ascii="Times New Roman" w:eastAsia="Segoe UI" w:hAnsi="Times New Roman" w:cs="Times New Roman"/>
          <w:color w:val="000000" w:themeColor="text1"/>
        </w:rPr>
        <w:t>εριπτώσεις αποτυχίας. Σκοπός της</w:t>
      </w:r>
      <w:r w:rsidRPr="00C15A05">
        <w:rPr>
          <w:rFonts w:ascii="Times New Roman" w:eastAsia="Segoe UI" w:hAnsi="Times New Roman" w:cs="Times New Roman"/>
          <w:color w:val="000000" w:themeColor="text1"/>
        </w:rPr>
        <w:t xml:space="preserve"> είναι η</w:t>
      </w:r>
      <w:r w:rsidR="006B4316">
        <w:rPr>
          <w:rFonts w:ascii="Times New Roman" w:eastAsia="Segoe UI" w:hAnsi="Times New Roman" w:cs="Times New Roman"/>
          <w:color w:val="000000" w:themeColor="text1"/>
        </w:rPr>
        <w:t xml:space="preserve"> διασφάλιση αποκατάστασης </w:t>
      </w:r>
      <w:r w:rsidR="00B81762">
        <w:rPr>
          <w:rFonts w:ascii="Times New Roman" w:eastAsia="Segoe UI" w:hAnsi="Times New Roman" w:cs="Times New Roman"/>
          <w:color w:val="000000" w:themeColor="text1"/>
        </w:rPr>
        <w:t>τ</w:t>
      </w:r>
      <w:r w:rsidR="00B81762" w:rsidRPr="00C15A05">
        <w:rPr>
          <w:rFonts w:ascii="Times New Roman" w:eastAsia="Segoe UI" w:hAnsi="Times New Roman" w:cs="Times New Roman"/>
          <w:color w:val="000000" w:themeColor="text1"/>
        </w:rPr>
        <w:t>ων συστημάτων και υπηρεσιών πληροφορικής σε περίπτωση ενός συμβάν</w:t>
      </w:r>
      <w:r w:rsidR="00B81762">
        <w:rPr>
          <w:rFonts w:ascii="Times New Roman" w:eastAsia="Segoe UI" w:hAnsi="Times New Roman" w:cs="Times New Roman"/>
          <w:color w:val="000000" w:themeColor="text1"/>
        </w:rPr>
        <w:t xml:space="preserve">τος </w:t>
      </w:r>
      <w:r w:rsidR="006B4316">
        <w:rPr>
          <w:rFonts w:ascii="Times New Roman" w:eastAsia="Segoe UI" w:hAnsi="Times New Roman" w:cs="Times New Roman"/>
          <w:color w:val="000000" w:themeColor="text1"/>
        </w:rPr>
        <w:t xml:space="preserve">εντός </w:t>
      </w:r>
      <w:r w:rsidR="00B81762">
        <w:rPr>
          <w:rFonts w:ascii="Times New Roman" w:eastAsia="Segoe UI" w:hAnsi="Times New Roman" w:cs="Times New Roman"/>
          <w:color w:val="000000" w:themeColor="text1"/>
        </w:rPr>
        <w:t>καθορισμένων χρονοδιαγραμμάτων</w:t>
      </w:r>
      <w:r w:rsidRPr="00C15A05">
        <w:rPr>
          <w:rFonts w:ascii="Times New Roman" w:eastAsia="Segoe UI" w:hAnsi="Times New Roman" w:cs="Times New Roman"/>
          <w:color w:val="000000" w:themeColor="text1"/>
        </w:rPr>
        <w:t>. Η διαδικασία της Διαχείριση Συνέχειας Υπηρεσιών Πληροφορικής σχετίζεται άμεσα με την διαθεσιμότητα και τη δ</w:t>
      </w:r>
      <w:r w:rsidR="00B81762">
        <w:rPr>
          <w:rFonts w:ascii="Times New Roman" w:eastAsia="Segoe UI" w:hAnsi="Times New Roman" w:cs="Times New Roman"/>
          <w:color w:val="000000" w:themeColor="text1"/>
        </w:rPr>
        <w:t>ιαχείριση ασφάλειας πληροφοριών, όπως</w:t>
      </w:r>
      <w:r w:rsidRPr="00C15A05">
        <w:rPr>
          <w:rFonts w:ascii="Times New Roman" w:eastAsia="Segoe UI" w:hAnsi="Times New Roman" w:cs="Times New Roman"/>
          <w:color w:val="000000" w:themeColor="text1"/>
        </w:rPr>
        <w:t xml:space="preserve"> ορίζεται </w:t>
      </w:r>
      <w:r w:rsidR="00B81762">
        <w:rPr>
          <w:rFonts w:ascii="Times New Roman" w:eastAsia="Segoe UI" w:hAnsi="Times New Roman" w:cs="Times New Roman"/>
          <w:color w:val="000000" w:themeColor="text1"/>
        </w:rPr>
        <w:t>στη συνέχεια:</w:t>
      </w:r>
    </w:p>
    <w:p w14:paraId="3BB8EE27" w14:textId="7DEB2853" w:rsidR="001B5D96" w:rsidRPr="006015AF" w:rsidRDefault="001B5D96" w:rsidP="004103D0">
      <w:pPr>
        <w:spacing w:before="120" w:after="120" w:line="360" w:lineRule="auto"/>
        <w:jc w:val="both"/>
        <w:rPr>
          <w:rFonts w:ascii="Times New Roman" w:eastAsia="Segoe UI" w:hAnsi="Times New Roman" w:cs="Times New Roman"/>
          <w:color w:val="000000" w:themeColor="text1"/>
        </w:rPr>
      </w:pPr>
      <w:r w:rsidRPr="006015AF">
        <w:rPr>
          <w:rFonts w:ascii="Times New Roman" w:eastAsia="Segoe UI" w:hAnsi="Times New Roman" w:cs="Times New Roman"/>
          <w:b/>
          <w:color w:val="000000" w:themeColor="text1"/>
        </w:rPr>
        <w:t>Διαχείριση Ασφάλειας Πληροφοριών</w:t>
      </w:r>
      <w:r w:rsidRPr="006015AF">
        <w:rPr>
          <w:rFonts w:ascii="Times New Roman" w:eastAsia="Segoe UI" w:hAnsi="Times New Roman" w:cs="Times New Roman"/>
          <w:color w:val="000000" w:themeColor="text1"/>
        </w:rPr>
        <w:t>: Αφορά την επιβολή της πολιτικής ασφάλειας</w:t>
      </w:r>
      <w:r w:rsidR="006015AF">
        <w:rPr>
          <w:rFonts w:ascii="Times New Roman" w:eastAsia="Segoe UI" w:hAnsi="Times New Roman" w:cs="Times New Roman"/>
          <w:color w:val="000000" w:themeColor="text1"/>
        </w:rPr>
        <w:t>,</w:t>
      </w:r>
      <w:r w:rsidRPr="006015AF">
        <w:rPr>
          <w:rFonts w:ascii="Times New Roman" w:eastAsia="Segoe UI" w:hAnsi="Times New Roman" w:cs="Times New Roman"/>
          <w:color w:val="000000" w:themeColor="text1"/>
        </w:rPr>
        <w:t xml:space="preserve"> κάτι το οποίο πρέπει όλα τα μέλη του οργανισμού να γνωρίζο</w:t>
      </w:r>
      <w:r w:rsidR="006015AF">
        <w:rPr>
          <w:rFonts w:ascii="Times New Roman" w:eastAsia="Segoe UI" w:hAnsi="Times New Roman" w:cs="Times New Roman"/>
          <w:color w:val="000000" w:themeColor="text1"/>
        </w:rPr>
        <w:t xml:space="preserve">υν και να έχουν άμεση πρόσβαση. Παράλληλα, </w:t>
      </w:r>
      <w:r w:rsidRPr="006015AF">
        <w:rPr>
          <w:rFonts w:ascii="Times New Roman" w:eastAsia="Segoe UI" w:hAnsi="Times New Roman" w:cs="Times New Roman"/>
          <w:color w:val="000000" w:themeColor="text1"/>
        </w:rPr>
        <w:t xml:space="preserve">το </w:t>
      </w:r>
      <w:r w:rsidR="006015AF">
        <w:rPr>
          <w:rFonts w:ascii="Times New Roman" w:eastAsia="Segoe UI" w:hAnsi="Times New Roman" w:cs="Times New Roman"/>
          <w:color w:val="000000" w:themeColor="text1"/>
        </w:rPr>
        <w:t xml:space="preserve">σύστημα που υπάρχει στη </w:t>
      </w:r>
      <w:r w:rsidRPr="006015AF">
        <w:rPr>
          <w:rFonts w:ascii="Times New Roman" w:eastAsia="Segoe UI" w:hAnsi="Times New Roman" w:cs="Times New Roman"/>
          <w:color w:val="000000" w:themeColor="text1"/>
        </w:rPr>
        <w:t xml:space="preserve">συγκεκριμένη περίπτωση είναι το ISMS. </w:t>
      </w:r>
      <w:r w:rsidR="006015AF">
        <w:rPr>
          <w:rFonts w:ascii="Times New Roman" w:eastAsia="Segoe UI" w:hAnsi="Times New Roman" w:cs="Times New Roman"/>
          <w:color w:val="000000" w:themeColor="text1"/>
        </w:rPr>
        <w:t>Η συγκεκριμένη διαδικασία</w:t>
      </w:r>
      <w:r w:rsidRPr="006015AF">
        <w:rPr>
          <w:rFonts w:ascii="Times New Roman" w:eastAsia="Segoe UI" w:hAnsi="Times New Roman" w:cs="Times New Roman"/>
          <w:color w:val="000000" w:themeColor="text1"/>
        </w:rPr>
        <w:t xml:space="preserve"> σχετίζεται με την </w:t>
      </w:r>
      <w:r w:rsidRPr="006015AF">
        <w:rPr>
          <w:rFonts w:ascii="Times New Roman" w:eastAsia="Segoe UI" w:hAnsi="Times New Roman" w:cs="Times New Roman"/>
          <w:color w:val="000000" w:themeColor="text1"/>
        </w:rPr>
        <w:lastRenderedPageBreak/>
        <w:t xml:space="preserve">διαθεσιμότητα, </w:t>
      </w:r>
      <w:r w:rsidR="006015AF">
        <w:rPr>
          <w:rFonts w:ascii="Times New Roman" w:eastAsia="Segoe UI" w:hAnsi="Times New Roman" w:cs="Times New Roman"/>
          <w:color w:val="000000" w:themeColor="text1"/>
        </w:rPr>
        <w:t xml:space="preserve">με </w:t>
      </w:r>
      <w:r w:rsidRPr="006015AF">
        <w:rPr>
          <w:rFonts w:ascii="Times New Roman" w:eastAsia="Segoe UI" w:hAnsi="Times New Roman" w:cs="Times New Roman"/>
          <w:color w:val="000000" w:themeColor="text1"/>
        </w:rPr>
        <w:t>το πρόβλημα και τη διαχείριση</w:t>
      </w:r>
      <w:r w:rsidR="006015AF">
        <w:rPr>
          <w:rFonts w:ascii="Times New Roman" w:eastAsia="Segoe UI" w:hAnsi="Times New Roman" w:cs="Times New Roman"/>
          <w:color w:val="000000" w:themeColor="text1"/>
        </w:rPr>
        <w:t xml:space="preserve"> της</w:t>
      </w:r>
      <w:r w:rsidRPr="006015AF">
        <w:rPr>
          <w:rFonts w:ascii="Times New Roman" w:eastAsia="Segoe UI" w:hAnsi="Times New Roman" w:cs="Times New Roman"/>
          <w:color w:val="000000" w:themeColor="text1"/>
        </w:rPr>
        <w:t xml:space="preserve"> συνέχειας </w:t>
      </w:r>
      <w:r w:rsidR="006015AF">
        <w:rPr>
          <w:rFonts w:ascii="Times New Roman" w:eastAsia="Segoe UI" w:hAnsi="Times New Roman" w:cs="Times New Roman"/>
          <w:color w:val="000000" w:themeColor="text1"/>
        </w:rPr>
        <w:t>τ</w:t>
      </w:r>
      <w:r w:rsidRPr="006015AF">
        <w:rPr>
          <w:rFonts w:ascii="Times New Roman" w:eastAsia="Segoe UI" w:hAnsi="Times New Roman" w:cs="Times New Roman"/>
          <w:color w:val="000000" w:themeColor="text1"/>
        </w:rPr>
        <w:t>ων υπηρεσιών πληροφορικής.</w:t>
      </w:r>
    </w:p>
    <w:p w14:paraId="5E2CD44C" w14:textId="2D5F5E91" w:rsidR="006015AF" w:rsidRDefault="001B5D96" w:rsidP="004103D0">
      <w:pPr>
        <w:spacing w:before="120" w:after="120" w:line="360" w:lineRule="auto"/>
        <w:jc w:val="both"/>
        <w:rPr>
          <w:rFonts w:ascii="Times New Roman" w:eastAsia="Segoe UI" w:hAnsi="Times New Roman" w:cs="Times New Roman"/>
          <w:color w:val="000000" w:themeColor="text1"/>
        </w:rPr>
      </w:pPr>
      <w:r w:rsidRPr="006015AF">
        <w:rPr>
          <w:rFonts w:ascii="Times New Roman" w:eastAsia="Segoe UI" w:hAnsi="Times New Roman" w:cs="Times New Roman"/>
          <w:b/>
          <w:color w:val="000000" w:themeColor="text1"/>
        </w:rPr>
        <w:t>Γραφείο Εξυπηρέτησης</w:t>
      </w:r>
      <w:r w:rsidR="006015AF">
        <w:rPr>
          <w:rFonts w:ascii="Times New Roman" w:eastAsia="Segoe UI" w:hAnsi="Times New Roman" w:cs="Times New Roman"/>
          <w:color w:val="000000" w:themeColor="text1"/>
        </w:rPr>
        <w:t xml:space="preserve">: Πρόκειται για μια λειτουργία, στην οποία εντάσσεται μια πολύ σημαντική διαδικασία, η διαχείριση συμβάντων. </w:t>
      </w:r>
      <w:r w:rsidRPr="006015AF">
        <w:rPr>
          <w:rFonts w:ascii="Times New Roman" w:eastAsia="Segoe UI" w:hAnsi="Times New Roman" w:cs="Times New Roman"/>
          <w:color w:val="000000" w:themeColor="text1"/>
        </w:rPr>
        <w:t xml:space="preserve">Οι χρήστες IT στους οργανισμούς </w:t>
      </w:r>
      <w:r w:rsidR="006015AF">
        <w:rPr>
          <w:rFonts w:ascii="Times New Roman" w:eastAsia="Segoe UI" w:hAnsi="Times New Roman" w:cs="Times New Roman"/>
          <w:color w:val="000000" w:themeColor="text1"/>
        </w:rPr>
        <w:t>οφείλουν</w:t>
      </w:r>
      <w:r w:rsidRPr="006015AF">
        <w:rPr>
          <w:rFonts w:ascii="Times New Roman" w:eastAsia="Segoe UI" w:hAnsi="Times New Roman" w:cs="Times New Roman"/>
          <w:color w:val="000000" w:themeColor="text1"/>
        </w:rPr>
        <w:t xml:space="preserve"> να έχουν ως μοναδικό σημείο επαφής και επικοινωνίας το γραφείο εξυπηρέτησης </w:t>
      </w:r>
      <w:r w:rsidR="006015AF">
        <w:rPr>
          <w:rFonts w:ascii="Times New Roman" w:eastAsia="Segoe UI" w:hAnsi="Times New Roman" w:cs="Times New Roman"/>
          <w:color w:val="000000" w:themeColor="text1"/>
        </w:rPr>
        <w:t>για την καταγραφή</w:t>
      </w:r>
      <w:r w:rsidRPr="006015AF">
        <w:rPr>
          <w:rFonts w:ascii="Times New Roman" w:eastAsia="Segoe UI" w:hAnsi="Times New Roman" w:cs="Times New Roman"/>
          <w:color w:val="000000" w:themeColor="text1"/>
        </w:rPr>
        <w:t xml:space="preserve"> περι</w:t>
      </w:r>
      <w:r w:rsidR="006015AF">
        <w:rPr>
          <w:rFonts w:ascii="Times New Roman" w:eastAsia="Segoe UI" w:hAnsi="Times New Roman" w:cs="Times New Roman"/>
          <w:color w:val="000000" w:themeColor="text1"/>
        </w:rPr>
        <w:t xml:space="preserve">στατικών ή και την αναφορά συμβάντων. Το γραφείο εξυπηρέτησης είναι υπεύθυνο </w:t>
      </w:r>
      <w:r w:rsidRPr="006015AF">
        <w:rPr>
          <w:rFonts w:ascii="Times New Roman" w:eastAsia="Segoe UI" w:hAnsi="Times New Roman" w:cs="Times New Roman"/>
          <w:color w:val="000000" w:themeColor="text1"/>
        </w:rPr>
        <w:t xml:space="preserve">για τα περιστατικά για όλη την διάρκεια του κύκλου ζωής </w:t>
      </w:r>
      <w:r w:rsidR="006015AF">
        <w:rPr>
          <w:rFonts w:ascii="Times New Roman" w:eastAsia="Segoe UI" w:hAnsi="Times New Roman" w:cs="Times New Roman"/>
          <w:color w:val="000000" w:themeColor="text1"/>
        </w:rPr>
        <w:t>τους,</w:t>
      </w:r>
      <w:r w:rsidRPr="006015AF">
        <w:rPr>
          <w:rFonts w:ascii="Times New Roman" w:eastAsia="Segoe UI" w:hAnsi="Times New Roman" w:cs="Times New Roman"/>
          <w:color w:val="000000" w:themeColor="text1"/>
        </w:rPr>
        <w:t xml:space="preserve"> ανεξαρτήτως των υπαλλήλων που εργάζονται πάνω στο συγκεκριμένο συμβάν για την επίλυση του. </w:t>
      </w:r>
      <w:r w:rsidR="006015AF">
        <w:rPr>
          <w:rFonts w:ascii="Times New Roman" w:eastAsia="Segoe UI" w:hAnsi="Times New Roman" w:cs="Times New Roman"/>
          <w:color w:val="000000" w:themeColor="text1"/>
        </w:rPr>
        <w:t xml:space="preserve">Είναι απαραίτητη η εκπαίδευση και η βελτίωση των δεξιοτήτων τους με στόχο την απόκτηση περαιτέρω γνώσεων, αναφορικά με την εκτέλεση διαχείρισης περιστατικών, ώστε να επιτυγχάνεται αποτελεσματικά και αποδοτικά η αντιμετώπιση τους. </w:t>
      </w:r>
    </w:p>
    <w:p w14:paraId="3D23728B" w14:textId="77777777" w:rsidR="005C6521" w:rsidRDefault="001B5D96" w:rsidP="004103D0">
      <w:pPr>
        <w:spacing w:before="120" w:after="120" w:line="360" w:lineRule="auto"/>
        <w:jc w:val="both"/>
        <w:rPr>
          <w:rFonts w:ascii="Times New Roman" w:eastAsia="Segoe UI" w:hAnsi="Times New Roman" w:cs="Times New Roman"/>
          <w:color w:val="000000" w:themeColor="text1"/>
        </w:rPr>
      </w:pPr>
      <w:r w:rsidRPr="006015AF">
        <w:rPr>
          <w:rFonts w:ascii="Times New Roman" w:eastAsia="Segoe UI" w:hAnsi="Times New Roman" w:cs="Times New Roman"/>
          <w:b/>
          <w:color w:val="000000" w:themeColor="text1"/>
        </w:rPr>
        <w:t>Διαχείριση Συμβάντων</w:t>
      </w:r>
      <w:r w:rsidR="006015AF">
        <w:rPr>
          <w:rFonts w:ascii="Times New Roman" w:eastAsia="Segoe UI" w:hAnsi="Times New Roman" w:cs="Times New Roman"/>
          <w:color w:val="000000" w:themeColor="text1"/>
        </w:rPr>
        <w:t xml:space="preserve">: Το περιστατικό σε αυτή την περίπτωση </w:t>
      </w:r>
      <w:r w:rsidRPr="006015AF">
        <w:rPr>
          <w:rFonts w:ascii="Times New Roman" w:eastAsia="Segoe UI" w:hAnsi="Times New Roman" w:cs="Times New Roman"/>
          <w:color w:val="000000" w:themeColor="text1"/>
        </w:rPr>
        <w:t>ορίζεται ως μια μη προγραμματισμένη διακοπή ή μείωση της ποιότητας μιας υπηρεσίας πληροφορικής</w:t>
      </w:r>
      <w:r w:rsidR="00952820">
        <w:rPr>
          <w:rFonts w:ascii="Times New Roman" w:eastAsia="Segoe UI" w:hAnsi="Times New Roman" w:cs="Times New Roman"/>
          <w:color w:val="000000" w:themeColor="text1"/>
        </w:rPr>
        <w:t>.</w:t>
      </w:r>
      <w:r w:rsidRPr="006015AF">
        <w:rPr>
          <w:rFonts w:ascii="Times New Roman" w:eastAsia="Segoe UI" w:hAnsi="Times New Roman" w:cs="Times New Roman"/>
          <w:color w:val="000000" w:themeColor="text1"/>
        </w:rPr>
        <w:t xml:space="preserve"> </w:t>
      </w:r>
      <w:r w:rsidR="00952820">
        <w:rPr>
          <w:rFonts w:ascii="Times New Roman" w:eastAsia="Segoe UI" w:hAnsi="Times New Roman" w:cs="Times New Roman"/>
          <w:color w:val="000000" w:themeColor="text1"/>
        </w:rPr>
        <w:t>Επιπρόσθετα, ενδέχεται</w:t>
      </w:r>
      <w:r w:rsidRPr="006015AF">
        <w:rPr>
          <w:rFonts w:ascii="Times New Roman" w:eastAsia="Segoe UI" w:hAnsi="Times New Roman" w:cs="Times New Roman"/>
          <w:color w:val="000000" w:themeColor="text1"/>
        </w:rPr>
        <w:t xml:space="preserve"> να </w:t>
      </w:r>
      <w:r w:rsidR="00952820">
        <w:rPr>
          <w:rFonts w:ascii="Times New Roman" w:eastAsia="Segoe UI" w:hAnsi="Times New Roman" w:cs="Times New Roman"/>
          <w:color w:val="000000" w:themeColor="text1"/>
        </w:rPr>
        <w:t>πρόκειται για την</w:t>
      </w:r>
      <w:r w:rsidRPr="006015AF">
        <w:rPr>
          <w:rFonts w:ascii="Times New Roman" w:eastAsia="Segoe UI" w:hAnsi="Times New Roman" w:cs="Times New Roman"/>
          <w:color w:val="000000" w:themeColor="text1"/>
        </w:rPr>
        <w:t xml:space="preserve"> αποτυχία ενός στοιχείου που δεν έχει προλ</w:t>
      </w:r>
      <w:r w:rsidR="00952820">
        <w:rPr>
          <w:rFonts w:ascii="Times New Roman" w:eastAsia="Segoe UI" w:hAnsi="Times New Roman" w:cs="Times New Roman"/>
          <w:color w:val="000000" w:themeColor="text1"/>
        </w:rPr>
        <w:t>άβει να επηρεάσει την υπηρεσία. Η</w:t>
      </w:r>
      <w:r w:rsidRPr="006015AF">
        <w:rPr>
          <w:rFonts w:ascii="Times New Roman" w:eastAsia="Segoe UI" w:hAnsi="Times New Roman" w:cs="Times New Roman"/>
          <w:color w:val="000000" w:themeColor="text1"/>
        </w:rPr>
        <w:t xml:space="preserve"> διαδικασία </w:t>
      </w:r>
      <w:r w:rsidR="00397749">
        <w:rPr>
          <w:rFonts w:ascii="Times New Roman" w:eastAsia="Segoe UI" w:hAnsi="Times New Roman" w:cs="Times New Roman"/>
          <w:color w:val="000000" w:themeColor="text1"/>
        </w:rPr>
        <w:t>αφορά</w:t>
      </w:r>
      <w:r w:rsidRPr="006015AF">
        <w:rPr>
          <w:rFonts w:ascii="Times New Roman" w:eastAsia="Segoe UI" w:hAnsi="Times New Roman" w:cs="Times New Roman"/>
          <w:color w:val="000000" w:themeColor="text1"/>
        </w:rPr>
        <w:t xml:space="preserve"> την αντιμετώπιση περιστατικών. </w:t>
      </w:r>
      <w:r w:rsidR="00952820">
        <w:rPr>
          <w:rFonts w:ascii="Times New Roman" w:eastAsia="Segoe UI" w:hAnsi="Times New Roman" w:cs="Times New Roman"/>
          <w:color w:val="000000" w:themeColor="text1"/>
        </w:rPr>
        <w:t xml:space="preserve">Κάθε οργανισμός είναι απαραίτητο να διαθέτει μια τέτοια ομάδα, ιδιαίτερα </w:t>
      </w:r>
      <w:r w:rsidR="00F55EF2">
        <w:rPr>
          <w:rFonts w:ascii="Times New Roman" w:eastAsia="Segoe UI" w:hAnsi="Times New Roman" w:cs="Times New Roman"/>
          <w:color w:val="000000" w:themeColor="text1"/>
        </w:rPr>
        <w:t>οι μεγάλοι οργανισμοί,</w:t>
      </w:r>
      <w:r w:rsidR="00952820">
        <w:rPr>
          <w:rFonts w:ascii="Times New Roman" w:eastAsia="Segoe UI" w:hAnsi="Times New Roman" w:cs="Times New Roman"/>
          <w:color w:val="000000" w:themeColor="text1"/>
        </w:rPr>
        <w:t xml:space="preserve"> όπου χρειάζεται να απασχολούν αποκλειστικές ομάδες, διαθέσιμες ανά πάσα στιγμή να διαχειριστούν μεγάλα περιστατικά.</w:t>
      </w:r>
    </w:p>
    <w:p w14:paraId="564D4F43" w14:textId="2347A316" w:rsidR="005C6521" w:rsidRDefault="001B5D96" w:rsidP="004103D0">
      <w:pPr>
        <w:spacing w:before="120" w:after="120" w:line="360" w:lineRule="auto"/>
        <w:jc w:val="both"/>
        <w:rPr>
          <w:rFonts w:ascii="Times New Roman" w:eastAsia="Segoe UI" w:hAnsi="Times New Roman" w:cs="Times New Roman"/>
          <w:color w:val="000000" w:themeColor="text1"/>
        </w:rPr>
      </w:pPr>
      <w:r w:rsidRPr="006015AF">
        <w:rPr>
          <w:rFonts w:ascii="Times New Roman" w:eastAsia="Segoe UI" w:hAnsi="Times New Roman" w:cs="Times New Roman"/>
          <w:color w:val="000000" w:themeColor="text1"/>
        </w:rPr>
        <w:t xml:space="preserve">Αυτή η διαδικασία απαιτεί την κατανομή πόρων για τον </w:t>
      </w:r>
      <w:r w:rsidR="005C6521">
        <w:rPr>
          <w:rFonts w:ascii="Times New Roman" w:eastAsia="Segoe UI" w:hAnsi="Times New Roman" w:cs="Times New Roman"/>
          <w:color w:val="000000" w:themeColor="text1"/>
        </w:rPr>
        <w:t>μετριασμό των επιπτώσεων και τη</w:t>
      </w:r>
      <w:r w:rsidRPr="006015AF">
        <w:rPr>
          <w:rFonts w:ascii="Times New Roman" w:eastAsia="Segoe UI" w:hAnsi="Times New Roman" w:cs="Times New Roman"/>
          <w:color w:val="000000" w:themeColor="text1"/>
        </w:rPr>
        <w:t xml:space="preserve"> διατήρηση της ποιότητας υπηρεσίας συμβάντων</w:t>
      </w:r>
      <w:r w:rsidR="005C6521">
        <w:rPr>
          <w:rFonts w:ascii="Times New Roman" w:eastAsia="Segoe UI" w:hAnsi="Times New Roman" w:cs="Times New Roman"/>
          <w:color w:val="000000" w:themeColor="text1"/>
        </w:rPr>
        <w:t xml:space="preserve">, </w:t>
      </w:r>
      <w:r w:rsidRPr="006015AF">
        <w:rPr>
          <w:rFonts w:ascii="Times New Roman" w:eastAsia="Segoe UI" w:hAnsi="Times New Roman" w:cs="Times New Roman"/>
          <w:color w:val="000000" w:themeColor="text1"/>
        </w:rPr>
        <w:t>σύμφωνα με τις επιχειρηματικές προτεραιότητες</w:t>
      </w:r>
      <w:r w:rsidR="005C6521">
        <w:rPr>
          <w:rFonts w:ascii="Times New Roman" w:eastAsia="Segoe UI" w:hAnsi="Times New Roman" w:cs="Times New Roman"/>
          <w:color w:val="000000" w:themeColor="text1"/>
        </w:rPr>
        <w:t>,</w:t>
      </w:r>
      <w:r w:rsidRPr="006015AF">
        <w:rPr>
          <w:rFonts w:ascii="Times New Roman" w:eastAsia="Segoe UI" w:hAnsi="Times New Roman" w:cs="Times New Roman"/>
          <w:color w:val="000000" w:themeColor="text1"/>
        </w:rPr>
        <w:t xml:space="preserve"> με</w:t>
      </w:r>
      <w:r w:rsidR="005C6521">
        <w:rPr>
          <w:rFonts w:ascii="Times New Roman" w:eastAsia="Segoe UI" w:hAnsi="Times New Roman" w:cs="Times New Roman"/>
          <w:color w:val="000000" w:themeColor="text1"/>
        </w:rPr>
        <w:t xml:space="preserve"> απώτερο</w:t>
      </w:r>
      <w:r w:rsidRPr="006015AF">
        <w:rPr>
          <w:rFonts w:ascii="Times New Roman" w:eastAsia="Segoe UI" w:hAnsi="Times New Roman" w:cs="Times New Roman"/>
          <w:color w:val="000000" w:themeColor="text1"/>
        </w:rPr>
        <w:t xml:space="preserve"> στόχο την έγκαιρη αποκατάσταση των ζημιών σε υπηρεσίες και τον περιορισμό των επιπτώσεων. Μέσα από αυτήν την διαχείριση των συμβάντων μπορεί να προκύψουν διάφοροι </w:t>
      </w:r>
      <w:r w:rsidR="005C6521">
        <w:rPr>
          <w:rFonts w:ascii="Times New Roman" w:eastAsia="Segoe UI" w:hAnsi="Times New Roman" w:cs="Times New Roman"/>
          <w:color w:val="000000" w:themeColor="text1"/>
        </w:rPr>
        <w:t>τομείς</w:t>
      </w:r>
      <w:r w:rsidRPr="006015AF">
        <w:rPr>
          <w:rFonts w:ascii="Times New Roman" w:eastAsia="Segoe UI" w:hAnsi="Times New Roman" w:cs="Times New Roman"/>
          <w:color w:val="000000" w:themeColor="text1"/>
        </w:rPr>
        <w:t xml:space="preserve"> που χ</w:t>
      </w:r>
      <w:r w:rsidR="005C6521">
        <w:rPr>
          <w:rFonts w:ascii="Times New Roman" w:eastAsia="Segoe UI" w:hAnsi="Times New Roman" w:cs="Times New Roman"/>
          <w:color w:val="000000" w:themeColor="text1"/>
        </w:rPr>
        <w:t>ρειάζονται μεγαλύτερη ασφάλεια ή ακόμα και</w:t>
      </w:r>
      <w:r w:rsidRPr="006015AF">
        <w:rPr>
          <w:rFonts w:ascii="Times New Roman" w:eastAsia="Segoe UI" w:hAnsi="Times New Roman" w:cs="Times New Roman"/>
          <w:color w:val="000000" w:themeColor="text1"/>
        </w:rPr>
        <w:t xml:space="preserve"> βελτίωση σε κάποιο </w:t>
      </w:r>
      <w:r w:rsidR="005C6521">
        <w:rPr>
          <w:rFonts w:ascii="Times New Roman" w:eastAsia="Segoe UI" w:hAnsi="Times New Roman" w:cs="Times New Roman"/>
          <w:color w:val="000000" w:themeColor="text1"/>
        </w:rPr>
        <w:t>κομμάτι</w:t>
      </w:r>
      <w:r w:rsidRPr="006015AF">
        <w:rPr>
          <w:rFonts w:ascii="Times New Roman" w:eastAsia="Segoe UI" w:hAnsi="Times New Roman" w:cs="Times New Roman"/>
          <w:color w:val="000000" w:themeColor="text1"/>
        </w:rPr>
        <w:t xml:space="preserve"> τους.</w:t>
      </w:r>
    </w:p>
    <w:p w14:paraId="349A0CFF" w14:textId="08DEEBAB" w:rsidR="001B5D96" w:rsidRPr="005C6521" w:rsidRDefault="001B5D96" w:rsidP="004103D0">
      <w:pPr>
        <w:spacing w:before="120" w:after="120" w:line="360" w:lineRule="auto"/>
        <w:jc w:val="both"/>
        <w:rPr>
          <w:rFonts w:ascii="Times New Roman" w:eastAsia="Segoe UI" w:hAnsi="Times New Roman" w:cs="Times New Roman"/>
          <w:color w:val="000000" w:themeColor="text1"/>
        </w:rPr>
      </w:pPr>
      <w:r w:rsidRPr="005C6521">
        <w:rPr>
          <w:rFonts w:ascii="Times New Roman" w:eastAsia="Segoe UI" w:hAnsi="Times New Roman" w:cs="Times New Roman"/>
          <w:color w:val="000000" w:themeColor="text1"/>
        </w:rPr>
        <w:t xml:space="preserve">Κάθε περιστατικό που αναφέρεται πρέπει να περνάει από την συγκεκριμένη διαδικασία με </w:t>
      </w:r>
      <w:r w:rsidR="005C6521">
        <w:rPr>
          <w:rFonts w:ascii="Times New Roman" w:eastAsia="Segoe UI" w:hAnsi="Times New Roman" w:cs="Times New Roman"/>
          <w:color w:val="000000" w:themeColor="text1"/>
        </w:rPr>
        <w:t xml:space="preserve">την εξής </w:t>
      </w:r>
      <w:r w:rsidRPr="005C6521">
        <w:rPr>
          <w:rFonts w:ascii="Times New Roman" w:eastAsia="Segoe UI" w:hAnsi="Times New Roman" w:cs="Times New Roman"/>
          <w:color w:val="000000" w:themeColor="text1"/>
        </w:rPr>
        <w:t>σειρά</w:t>
      </w:r>
      <w:r w:rsidR="005C6521">
        <w:rPr>
          <w:rFonts w:ascii="Times New Roman" w:eastAsia="Segoe UI" w:hAnsi="Times New Roman" w:cs="Times New Roman"/>
          <w:color w:val="000000" w:themeColor="text1"/>
        </w:rPr>
        <w:t>:</w:t>
      </w:r>
      <w:r w:rsidRPr="005C6521">
        <w:rPr>
          <w:rFonts w:ascii="Times New Roman" w:eastAsia="Segoe UI" w:hAnsi="Times New Roman" w:cs="Times New Roman"/>
          <w:color w:val="000000" w:themeColor="text1"/>
        </w:rPr>
        <w:t xml:space="preserve"> ανίχνευση, καταγραφή, κατηγοριοποίηση και </w:t>
      </w:r>
      <w:r w:rsidR="005C6521">
        <w:rPr>
          <w:rFonts w:ascii="Times New Roman" w:eastAsia="Segoe UI" w:hAnsi="Times New Roman" w:cs="Times New Roman"/>
          <w:color w:val="000000" w:themeColor="text1"/>
        </w:rPr>
        <w:t xml:space="preserve">ακριβής ιεράρχηση, η οποία </w:t>
      </w:r>
      <w:r w:rsidRPr="005C6521">
        <w:rPr>
          <w:rFonts w:ascii="Times New Roman" w:eastAsia="Segoe UI" w:hAnsi="Times New Roman" w:cs="Times New Roman"/>
          <w:color w:val="000000" w:themeColor="text1"/>
        </w:rPr>
        <w:t xml:space="preserve">κρίνεται </w:t>
      </w:r>
      <w:r w:rsidR="005C6521">
        <w:rPr>
          <w:rFonts w:ascii="Times New Roman" w:eastAsia="Segoe UI" w:hAnsi="Times New Roman" w:cs="Times New Roman"/>
          <w:color w:val="000000" w:themeColor="text1"/>
        </w:rPr>
        <w:t>εξαιρετικά</w:t>
      </w:r>
      <w:r w:rsidRPr="005C6521">
        <w:rPr>
          <w:rFonts w:ascii="Times New Roman" w:eastAsia="Segoe UI" w:hAnsi="Times New Roman" w:cs="Times New Roman"/>
          <w:color w:val="000000" w:themeColor="text1"/>
        </w:rPr>
        <w:t xml:space="preserve"> σημαντική. Στην περίπτωση που ένα περιστατικό κριθεί σημαντικό, τότε η εκκινεί η διαδικασία μείζονος περιστατικού με το ενδεχόμενο να</w:t>
      </w:r>
      <w:r w:rsidR="005C6521">
        <w:rPr>
          <w:rFonts w:ascii="Times New Roman" w:eastAsia="Segoe UI" w:hAnsi="Times New Roman" w:cs="Times New Roman"/>
          <w:color w:val="000000" w:themeColor="text1"/>
        </w:rPr>
        <w:t xml:space="preserve"> χρειαστεί εντονότερη κλιμάκωση</w:t>
      </w:r>
      <w:r w:rsidRPr="005C6521">
        <w:rPr>
          <w:rFonts w:ascii="Times New Roman" w:eastAsia="Segoe UI" w:hAnsi="Times New Roman" w:cs="Times New Roman"/>
          <w:color w:val="000000" w:themeColor="text1"/>
        </w:rPr>
        <w:t>.</w:t>
      </w:r>
      <w:r w:rsidR="005C6521">
        <w:rPr>
          <w:rFonts w:ascii="Times New Roman" w:eastAsia="Segoe UI" w:hAnsi="Times New Roman" w:cs="Times New Roman"/>
          <w:color w:val="000000" w:themeColor="text1"/>
        </w:rPr>
        <w:t xml:space="preserve"> </w:t>
      </w:r>
      <w:r w:rsidRPr="005C6521">
        <w:rPr>
          <w:rFonts w:ascii="Times New Roman" w:eastAsia="Segoe UI" w:hAnsi="Times New Roman" w:cs="Times New Roman"/>
          <w:color w:val="000000" w:themeColor="text1"/>
        </w:rPr>
        <w:t xml:space="preserve">Η λειτουργική κλιμάκωση </w:t>
      </w:r>
      <w:r w:rsidR="00DB5849">
        <w:rPr>
          <w:rFonts w:ascii="Times New Roman" w:eastAsia="Segoe UI" w:hAnsi="Times New Roman" w:cs="Times New Roman"/>
          <w:color w:val="000000" w:themeColor="text1"/>
        </w:rPr>
        <w:t>υφίσταται</w:t>
      </w:r>
      <w:r w:rsidRPr="005C6521">
        <w:rPr>
          <w:rFonts w:ascii="Times New Roman" w:eastAsia="Segoe UI" w:hAnsi="Times New Roman" w:cs="Times New Roman"/>
          <w:color w:val="000000" w:themeColor="text1"/>
        </w:rPr>
        <w:t xml:space="preserve"> όταν το γραφείο εξυπηρέτησης δεν έχει τα μέσα, την γνώση και τις δεξιότητες για την επίλυση του περιστατικού ή δεν έχει καταφέρει να τηρήσει το </w:t>
      </w:r>
      <w:r w:rsidRPr="005C6521">
        <w:rPr>
          <w:rFonts w:ascii="Times New Roman" w:eastAsia="Segoe UI" w:hAnsi="Times New Roman" w:cs="Times New Roman"/>
          <w:color w:val="000000" w:themeColor="text1"/>
        </w:rPr>
        <w:lastRenderedPageBreak/>
        <w:t xml:space="preserve">χρονοδιάγραμμα επίλυσης </w:t>
      </w:r>
      <w:r w:rsidR="00DB5849">
        <w:rPr>
          <w:rFonts w:ascii="Times New Roman" w:eastAsia="Segoe UI" w:hAnsi="Times New Roman" w:cs="Times New Roman"/>
          <w:color w:val="000000" w:themeColor="text1"/>
        </w:rPr>
        <w:t>του</w:t>
      </w:r>
      <w:r w:rsidRPr="005C6521">
        <w:rPr>
          <w:rFonts w:ascii="Times New Roman" w:eastAsia="Segoe UI" w:hAnsi="Times New Roman" w:cs="Times New Roman"/>
          <w:color w:val="000000" w:themeColor="text1"/>
        </w:rPr>
        <w:t xml:space="preserve">. Η ιεραρχική κλιμάκωση </w:t>
      </w:r>
      <w:r w:rsidR="00DB5849">
        <w:rPr>
          <w:rFonts w:ascii="Times New Roman" w:eastAsia="Segoe UI" w:hAnsi="Times New Roman" w:cs="Times New Roman"/>
          <w:color w:val="000000" w:themeColor="text1"/>
        </w:rPr>
        <w:t>υφίσταται</w:t>
      </w:r>
      <w:r w:rsidRPr="005C6521">
        <w:rPr>
          <w:rFonts w:ascii="Times New Roman" w:eastAsia="Segoe UI" w:hAnsi="Times New Roman" w:cs="Times New Roman"/>
          <w:color w:val="000000" w:themeColor="text1"/>
        </w:rPr>
        <w:t xml:space="preserve"> όταν το προφίλ ενός περιστατικού πρέπει να αναδειχθεί εντός του οργανισμού πληροφορικής και των επιχειρηματικών περιοχών. Γενικά όλων των τύπων τα περιστατικά πρέπει να </w:t>
      </w:r>
      <w:r w:rsidR="00047E81">
        <w:rPr>
          <w:rFonts w:ascii="Times New Roman" w:eastAsia="Segoe UI" w:hAnsi="Times New Roman" w:cs="Times New Roman"/>
          <w:color w:val="000000" w:themeColor="text1"/>
        </w:rPr>
        <w:t>ερευνώνται</w:t>
      </w:r>
      <w:r w:rsidRPr="005C6521">
        <w:rPr>
          <w:rFonts w:ascii="Times New Roman" w:eastAsia="Segoe UI" w:hAnsi="Times New Roman" w:cs="Times New Roman"/>
          <w:color w:val="000000" w:themeColor="text1"/>
        </w:rPr>
        <w:t xml:space="preserve"> </w:t>
      </w:r>
      <w:r w:rsidR="00047E81">
        <w:rPr>
          <w:rFonts w:ascii="Times New Roman" w:eastAsia="Segoe UI" w:hAnsi="Times New Roman" w:cs="Times New Roman"/>
          <w:color w:val="000000" w:themeColor="text1"/>
        </w:rPr>
        <w:t xml:space="preserve">και στη </w:t>
      </w:r>
      <w:r w:rsidRPr="005C6521">
        <w:rPr>
          <w:rFonts w:ascii="Times New Roman" w:eastAsia="Segoe UI" w:hAnsi="Times New Roman" w:cs="Times New Roman"/>
          <w:color w:val="000000" w:themeColor="text1"/>
        </w:rPr>
        <w:t xml:space="preserve">συνέχεια να </w:t>
      </w:r>
      <w:r w:rsidR="00047E81">
        <w:rPr>
          <w:rFonts w:ascii="Times New Roman" w:eastAsia="Segoe UI" w:hAnsi="Times New Roman" w:cs="Times New Roman"/>
          <w:color w:val="000000" w:themeColor="text1"/>
        </w:rPr>
        <w:t xml:space="preserve">επιλύονται. Η </w:t>
      </w:r>
      <w:r w:rsidRPr="005C6521">
        <w:rPr>
          <w:rFonts w:ascii="Times New Roman" w:eastAsia="Segoe UI" w:hAnsi="Times New Roman" w:cs="Times New Roman"/>
          <w:color w:val="000000" w:themeColor="text1"/>
        </w:rPr>
        <w:t>διαδικασία της διαχείρισης συμβάντων συνδέεται με την διαδικασία διαχείρισης προβλημάτων</w:t>
      </w:r>
      <w:r w:rsidR="00047E81">
        <w:rPr>
          <w:rFonts w:ascii="Times New Roman" w:eastAsia="Segoe UI" w:hAnsi="Times New Roman" w:cs="Times New Roman"/>
          <w:color w:val="000000" w:themeColor="text1"/>
        </w:rPr>
        <w:t>,</w:t>
      </w:r>
      <w:r w:rsidRPr="005C6521">
        <w:rPr>
          <w:rFonts w:ascii="Times New Roman" w:eastAsia="Segoe UI" w:hAnsi="Times New Roman" w:cs="Times New Roman"/>
          <w:color w:val="000000" w:themeColor="text1"/>
        </w:rPr>
        <w:t xml:space="preserve"> </w:t>
      </w:r>
      <w:r w:rsidR="00047E81">
        <w:rPr>
          <w:rFonts w:ascii="Times New Roman" w:eastAsia="Segoe UI" w:hAnsi="Times New Roman" w:cs="Times New Roman"/>
          <w:color w:val="000000" w:themeColor="text1"/>
        </w:rPr>
        <w:t xml:space="preserve">όπως </w:t>
      </w:r>
      <w:r w:rsidRPr="005C6521">
        <w:rPr>
          <w:rFonts w:ascii="Times New Roman" w:eastAsia="Segoe UI" w:hAnsi="Times New Roman" w:cs="Times New Roman"/>
          <w:color w:val="000000" w:themeColor="text1"/>
        </w:rPr>
        <w:t>ορίζεται παρακάτω.</w:t>
      </w:r>
    </w:p>
    <w:p w14:paraId="14F15806" w14:textId="766473C3" w:rsidR="001B5D96" w:rsidRPr="005C6521" w:rsidRDefault="001B5D96" w:rsidP="004103D0">
      <w:pPr>
        <w:spacing w:before="120" w:after="120" w:line="360" w:lineRule="auto"/>
        <w:jc w:val="both"/>
        <w:rPr>
          <w:rFonts w:ascii="Times New Roman" w:eastAsia="Segoe UI" w:hAnsi="Times New Roman" w:cs="Times New Roman"/>
          <w:color w:val="000000" w:themeColor="text1"/>
        </w:rPr>
      </w:pPr>
      <w:r w:rsidRPr="00047E81">
        <w:rPr>
          <w:rFonts w:ascii="Times New Roman" w:eastAsia="Segoe UI" w:hAnsi="Times New Roman" w:cs="Times New Roman"/>
          <w:b/>
          <w:color w:val="000000" w:themeColor="text1"/>
        </w:rPr>
        <w:t>Διαχείριση Προβλημάτων</w:t>
      </w:r>
      <w:r w:rsidRPr="005C6521">
        <w:rPr>
          <w:rFonts w:ascii="Times New Roman" w:eastAsia="Segoe UI" w:hAnsi="Times New Roman" w:cs="Times New Roman"/>
          <w:color w:val="000000" w:themeColor="text1"/>
        </w:rPr>
        <w:t>: Πρόβλημα ορίζεται η αιτ</w:t>
      </w:r>
      <w:r w:rsidR="00047E81">
        <w:rPr>
          <w:rFonts w:ascii="Times New Roman" w:eastAsia="Segoe UI" w:hAnsi="Times New Roman" w:cs="Times New Roman"/>
          <w:color w:val="000000" w:themeColor="text1"/>
        </w:rPr>
        <w:t>ία ενός ή παραπάνω περιστατικών. Η</w:t>
      </w:r>
      <w:r w:rsidRPr="005C6521">
        <w:rPr>
          <w:rFonts w:ascii="Times New Roman" w:eastAsia="Segoe UI" w:hAnsi="Times New Roman" w:cs="Times New Roman"/>
          <w:color w:val="000000" w:themeColor="text1"/>
        </w:rPr>
        <w:t xml:space="preserve"> συγκεκριμένη διαδικασία αναφέρεται στην ανάλυση της βασικής αιτίας αλλά ασχολείται και με την επίλυση των προβλημάτων. Είναι τόσο προληπτική όσο και αντιδραστική η συγκεκριμένη δι</w:t>
      </w:r>
      <w:r w:rsidR="00047E81">
        <w:rPr>
          <w:rFonts w:ascii="Times New Roman" w:eastAsia="Segoe UI" w:hAnsi="Times New Roman" w:cs="Times New Roman"/>
          <w:color w:val="000000" w:themeColor="text1"/>
        </w:rPr>
        <w:t>αδικασία διαχείρισης προβλημάτων,</w:t>
      </w:r>
      <w:r w:rsidRPr="005C6521">
        <w:rPr>
          <w:rFonts w:ascii="Times New Roman" w:eastAsia="Segoe UI" w:hAnsi="Times New Roman" w:cs="Times New Roman"/>
          <w:color w:val="000000" w:themeColor="text1"/>
        </w:rPr>
        <w:t xml:space="preserve"> καθώς επιδιώκει να αποτρέψει προβλήματα και περιστατικά μειώνοντας τον αντίκτυπο τους. Σε αυτές τις περιπτώσεις είναι σημαντικό να καταγράφονται όλες οι </w:t>
      </w:r>
      <w:r w:rsidR="00047E81">
        <w:rPr>
          <w:rFonts w:ascii="Times New Roman" w:eastAsia="Segoe UI" w:hAnsi="Times New Roman" w:cs="Times New Roman"/>
          <w:color w:val="000000" w:themeColor="text1"/>
        </w:rPr>
        <w:t>λεπτομέρειες</w:t>
      </w:r>
      <w:r w:rsidRPr="005C6521">
        <w:rPr>
          <w:rFonts w:ascii="Times New Roman" w:eastAsia="Segoe UI" w:hAnsi="Times New Roman" w:cs="Times New Roman"/>
          <w:color w:val="000000" w:themeColor="text1"/>
        </w:rPr>
        <w:t xml:space="preserve"> του πρ</w:t>
      </w:r>
      <w:r w:rsidR="00047E81">
        <w:rPr>
          <w:rFonts w:ascii="Times New Roman" w:eastAsia="Segoe UI" w:hAnsi="Times New Roman" w:cs="Times New Roman"/>
          <w:color w:val="000000" w:themeColor="text1"/>
        </w:rPr>
        <w:t>οβλήματος που προκύπτει και στη</w:t>
      </w:r>
      <w:r w:rsidRPr="005C6521">
        <w:rPr>
          <w:rFonts w:ascii="Times New Roman" w:eastAsia="Segoe UI" w:hAnsi="Times New Roman" w:cs="Times New Roman"/>
          <w:color w:val="000000" w:themeColor="text1"/>
        </w:rPr>
        <w:t xml:space="preserve"> συνέχεια να κατηγοριοποιείται και να </w:t>
      </w:r>
      <w:r w:rsidR="00047E81">
        <w:rPr>
          <w:rFonts w:ascii="Times New Roman" w:eastAsia="Segoe UI" w:hAnsi="Times New Roman" w:cs="Times New Roman"/>
          <w:color w:val="000000" w:themeColor="text1"/>
        </w:rPr>
        <w:t xml:space="preserve">ιεραρχείται το ίδιο το πρόβλημα. Η </w:t>
      </w:r>
      <w:r w:rsidRPr="005C6521">
        <w:rPr>
          <w:rFonts w:ascii="Times New Roman" w:eastAsia="Segoe UI" w:hAnsi="Times New Roman" w:cs="Times New Roman"/>
          <w:color w:val="000000" w:themeColor="text1"/>
        </w:rPr>
        <w:t>ιεράρχηση του προβλήματος ακο</w:t>
      </w:r>
      <w:r w:rsidR="00047E81">
        <w:rPr>
          <w:rFonts w:ascii="Times New Roman" w:eastAsia="Segoe UI" w:hAnsi="Times New Roman" w:cs="Times New Roman"/>
          <w:color w:val="000000" w:themeColor="text1"/>
        </w:rPr>
        <w:t>λουθεί τον ίδιο τρόπο ιεράρχησης</w:t>
      </w:r>
      <w:r w:rsidRPr="005C6521">
        <w:rPr>
          <w:rFonts w:ascii="Times New Roman" w:eastAsia="Segoe UI" w:hAnsi="Times New Roman" w:cs="Times New Roman"/>
          <w:color w:val="000000" w:themeColor="text1"/>
        </w:rPr>
        <w:t xml:space="preserve"> με</w:t>
      </w:r>
      <w:r w:rsidR="00047E81">
        <w:rPr>
          <w:rFonts w:ascii="Times New Roman" w:eastAsia="Segoe UI" w:hAnsi="Times New Roman" w:cs="Times New Roman"/>
          <w:color w:val="000000" w:themeColor="text1"/>
        </w:rPr>
        <w:t xml:space="preserve"> τον αντίστοιχο</w:t>
      </w:r>
      <w:r w:rsidRPr="005C6521">
        <w:rPr>
          <w:rFonts w:ascii="Times New Roman" w:eastAsia="Segoe UI" w:hAnsi="Times New Roman" w:cs="Times New Roman"/>
          <w:color w:val="000000" w:themeColor="text1"/>
        </w:rPr>
        <w:t xml:space="preserve"> των περιστατικών. Η βασική αιτία θα πρέπει να εντοπίζεται κατά την φάση της διερεύνησης και </w:t>
      </w:r>
      <w:r w:rsidR="000B4E30">
        <w:rPr>
          <w:rFonts w:ascii="Times New Roman" w:eastAsia="Segoe UI" w:hAnsi="Times New Roman" w:cs="Times New Roman"/>
          <w:color w:val="000000" w:themeColor="text1"/>
        </w:rPr>
        <w:t xml:space="preserve">της </w:t>
      </w:r>
      <w:r w:rsidRPr="005C6521">
        <w:rPr>
          <w:rFonts w:ascii="Times New Roman" w:eastAsia="Segoe UI" w:hAnsi="Times New Roman" w:cs="Times New Roman"/>
          <w:color w:val="000000" w:themeColor="text1"/>
        </w:rPr>
        <w:t xml:space="preserve">διάγνωσης και να επιλύεται μόλις προκύψει μια μόνιμη επιδιόρθωση. Στην περίπτωση που το πρόβλημα κριθεί μείζον ακολουθεί επανεξέταση </w:t>
      </w:r>
      <w:r w:rsidR="000B4E30">
        <w:rPr>
          <w:rFonts w:ascii="Times New Roman" w:eastAsia="Segoe UI" w:hAnsi="Times New Roman" w:cs="Times New Roman"/>
          <w:color w:val="000000" w:themeColor="text1"/>
        </w:rPr>
        <w:t xml:space="preserve">του </w:t>
      </w:r>
      <w:r w:rsidRPr="005C6521">
        <w:rPr>
          <w:rFonts w:ascii="Times New Roman" w:eastAsia="Segoe UI" w:hAnsi="Times New Roman" w:cs="Times New Roman"/>
          <w:color w:val="000000" w:themeColor="text1"/>
        </w:rPr>
        <w:t>μείζονος προβλήματος.</w:t>
      </w:r>
    </w:p>
    <w:p w14:paraId="6B7A6480" w14:textId="5E9EA956" w:rsidR="00DA1BEC" w:rsidRDefault="001B5D96" w:rsidP="004103D0">
      <w:pPr>
        <w:spacing w:before="120" w:after="120" w:line="360" w:lineRule="auto"/>
        <w:jc w:val="both"/>
        <w:rPr>
          <w:rFonts w:ascii="Times New Roman" w:eastAsia="Segoe UI" w:hAnsi="Times New Roman" w:cs="Times New Roman"/>
          <w:color w:val="000000" w:themeColor="text1"/>
        </w:rPr>
      </w:pPr>
      <w:r w:rsidRPr="000B4E30">
        <w:rPr>
          <w:rFonts w:ascii="Times New Roman" w:eastAsia="Segoe UI" w:hAnsi="Times New Roman" w:cs="Times New Roman"/>
          <w:b/>
          <w:color w:val="000000" w:themeColor="text1"/>
        </w:rPr>
        <w:t>Διαχείριση Γεγονότων</w:t>
      </w:r>
      <w:r w:rsidRPr="005C6521">
        <w:rPr>
          <w:rFonts w:ascii="Times New Roman" w:eastAsia="Segoe UI" w:hAnsi="Times New Roman" w:cs="Times New Roman"/>
          <w:color w:val="000000" w:themeColor="text1"/>
        </w:rPr>
        <w:t>:</w:t>
      </w:r>
      <w:r w:rsidR="00047E81">
        <w:rPr>
          <w:rFonts w:ascii="Times New Roman" w:eastAsia="Segoe UI" w:hAnsi="Times New Roman" w:cs="Times New Roman"/>
          <w:color w:val="000000" w:themeColor="text1"/>
        </w:rPr>
        <w:t xml:space="preserve"> </w:t>
      </w:r>
      <w:r w:rsidRPr="005C6521">
        <w:rPr>
          <w:rFonts w:ascii="Times New Roman" w:eastAsia="Segoe UI" w:hAnsi="Times New Roman" w:cs="Times New Roman"/>
          <w:color w:val="000000" w:themeColor="text1"/>
        </w:rPr>
        <w:t xml:space="preserve">Ένα </w:t>
      </w:r>
      <w:r w:rsidR="000B4E30">
        <w:rPr>
          <w:rFonts w:ascii="Times New Roman" w:eastAsia="Segoe UI" w:hAnsi="Times New Roman" w:cs="Times New Roman"/>
          <w:color w:val="000000" w:themeColor="text1"/>
        </w:rPr>
        <w:t>τυχαίο</w:t>
      </w:r>
      <w:r w:rsidRPr="005C6521">
        <w:rPr>
          <w:rFonts w:ascii="Times New Roman" w:eastAsia="Segoe UI" w:hAnsi="Times New Roman" w:cs="Times New Roman"/>
          <w:color w:val="000000" w:themeColor="text1"/>
        </w:rPr>
        <w:t xml:space="preserve"> συμβάν μπορεί να έχει διάφορες μορφές όπως ενημερωτ</w:t>
      </w:r>
      <w:r w:rsidR="000B4E30">
        <w:rPr>
          <w:rFonts w:ascii="Times New Roman" w:eastAsia="Segoe UI" w:hAnsi="Times New Roman" w:cs="Times New Roman"/>
          <w:color w:val="000000" w:themeColor="text1"/>
        </w:rPr>
        <w:t>ικό, προειδοποιητικό ή εξαίρεση. Α</w:t>
      </w:r>
      <w:r w:rsidRPr="005C6521">
        <w:rPr>
          <w:rFonts w:ascii="Times New Roman" w:eastAsia="Segoe UI" w:hAnsi="Times New Roman" w:cs="Times New Roman"/>
          <w:color w:val="000000" w:themeColor="text1"/>
        </w:rPr>
        <w:t xml:space="preserve">υτή η διαδικασία αναφέρεται στον χειρισμό μηνυμάτων και αντιδρά σε εξαιρέσεις. </w:t>
      </w:r>
      <w:r w:rsidR="000B4E30">
        <w:rPr>
          <w:rFonts w:ascii="Times New Roman" w:eastAsia="Segoe UI" w:hAnsi="Times New Roman" w:cs="Times New Roman"/>
          <w:color w:val="000000" w:themeColor="text1"/>
        </w:rPr>
        <w:t>Επίσης, είναι παρόμοια με τη</w:t>
      </w:r>
      <w:r w:rsidRPr="005C6521">
        <w:rPr>
          <w:rFonts w:ascii="Times New Roman" w:eastAsia="Segoe UI" w:hAnsi="Times New Roman" w:cs="Times New Roman"/>
          <w:color w:val="000000" w:themeColor="text1"/>
        </w:rPr>
        <w:t xml:space="preserve"> διαδικασία διαχείρισης περιστατικών </w:t>
      </w:r>
      <w:r w:rsidR="000B4E30">
        <w:rPr>
          <w:rFonts w:ascii="Times New Roman" w:eastAsia="Segoe UI" w:hAnsi="Times New Roman" w:cs="Times New Roman"/>
          <w:color w:val="000000" w:themeColor="text1"/>
        </w:rPr>
        <w:t>ενώ</w:t>
      </w:r>
      <w:r w:rsidRPr="005C6521">
        <w:rPr>
          <w:rFonts w:ascii="Times New Roman" w:eastAsia="Segoe UI" w:hAnsi="Times New Roman" w:cs="Times New Roman"/>
          <w:color w:val="000000" w:themeColor="text1"/>
        </w:rPr>
        <w:t xml:space="preserve"> </w:t>
      </w:r>
      <w:r w:rsidR="000B4E30">
        <w:rPr>
          <w:rFonts w:ascii="Times New Roman" w:eastAsia="Segoe UI" w:hAnsi="Times New Roman" w:cs="Times New Roman"/>
          <w:color w:val="000000" w:themeColor="text1"/>
        </w:rPr>
        <w:t>το ιδανικό σενάριο υποδεικνύει ότι πρέπει να είναι αυτοματοποιημένη. Κατά τη διάρκεια</w:t>
      </w:r>
      <w:r w:rsidRPr="005C6521">
        <w:rPr>
          <w:rFonts w:ascii="Times New Roman" w:eastAsia="Segoe UI" w:hAnsi="Times New Roman" w:cs="Times New Roman"/>
          <w:color w:val="000000" w:themeColor="text1"/>
        </w:rPr>
        <w:t xml:space="preserve"> </w:t>
      </w:r>
      <w:r w:rsidR="000B4E30">
        <w:rPr>
          <w:rFonts w:ascii="Times New Roman" w:eastAsia="Segoe UI" w:hAnsi="Times New Roman" w:cs="Times New Roman"/>
          <w:color w:val="000000" w:themeColor="text1"/>
        </w:rPr>
        <w:t>της συγκεκριμένης</w:t>
      </w:r>
      <w:r w:rsidRPr="005C6521">
        <w:rPr>
          <w:rFonts w:ascii="Times New Roman" w:eastAsia="Segoe UI" w:hAnsi="Times New Roman" w:cs="Times New Roman"/>
          <w:color w:val="000000" w:themeColor="text1"/>
        </w:rPr>
        <w:t xml:space="preserve"> διαδικασία</w:t>
      </w:r>
      <w:r w:rsidR="000B4E30">
        <w:rPr>
          <w:rFonts w:ascii="Times New Roman" w:eastAsia="Segoe UI" w:hAnsi="Times New Roman" w:cs="Times New Roman"/>
          <w:color w:val="000000" w:themeColor="text1"/>
        </w:rPr>
        <w:t>ς τα</w:t>
      </w:r>
      <w:r w:rsidRPr="005C6521">
        <w:rPr>
          <w:rFonts w:ascii="Times New Roman" w:eastAsia="Segoe UI" w:hAnsi="Times New Roman" w:cs="Times New Roman"/>
          <w:color w:val="000000" w:themeColor="text1"/>
        </w:rPr>
        <w:t xml:space="preserve"> συμβάντα μπορεί </w:t>
      </w:r>
      <w:r w:rsidR="000B4E30">
        <w:rPr>
          <w:rFonts w:ascii="Times New Roman" w:eastAsia="Segoe UI" w:hAnsi="Times New Roman" w:cs="Times New Roman"/>
          <w:color w:val="000000" w:themeColor="text1"/>
        </w:rPr>
        <w:t>να αποτελέσουν εναύσματα για τη</w:t>
      </w:r>
      <w:r w:rsidRPr="005C6521">
        <w:rPr>
          <w:rFonts w:ascii="Times New Roman" w:eastAsia="Segoe UI" w:hAnsi="Times New Roman" w:cs="Times New Roman"/>
          <w:color w:val="000000" w:themeColor="text1"/>
        </w:rPr>
        <w:t xml:space="preserve"> δι</w:t>
      </w:r>
      <w:r w:rsidR="000B4E30">
        <w:rPr>
          <w:rFonts w:ascii="Times New Roman" w:eastAsia="Segoe UI" w:hAnsi="Times New Roman" w:cs="Times New Roman"/>
          <w:color w:val="000000" w:themeColor="text1"/>
        </w:rPr>
        <w:t>αδικασία διαχείρισης συμβάντων.</w:t>
      </w:r>
    </w:p>
    <w:p w14:paraId="1ACC301D" w14:textId="77777777" w:rsidR="008B1F3F" w:rsidRPr="00563FB0" w:rsidRDefault="008B1F3F" w:rsidP="00516852">
      <w:pPr>
        <w:pStyle w:val="3"/>
        <w:rPr>
          <w:rFonts w:eastAsia="Times New Roman"/>
        </w:rPr>
      </w:pPr>
      <w:bookmarkStart w:id="16" w:name="_Toc113968616"/>
      <w:r w:rsidRPr="00563FB0">
        <w:rPr>
          <w:rFonts w:eastAsia="Times New Roman"/>
        </w:rPr>
        <w:t>2.2.5 Το πρότυπο ISO /IEC 27001-2013</w:t>
      </w:r>
      <w:bookmarkEnd w:id="16"/>
    </w:p>
    <w:p w14:paraId="265E8B4C" w14:textId="0B4DD75F" w:rsidR="008B1F3F" w:rsidRDefault="008B1F3F" w:rsidP="00516852">
      <w:pPr>
        <w:spacing w:line="360" w:lineRule="auto"/>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Το ISO/IEC 27001:2013 (ISO/IEC 27001:2013,</w:t>
      </w:r>
      <w:r w:rsidR="00563FB0">
        <w:rPr>
          <w:rFonts w:ascii="Times New Roman" w:eastAsia="Times New Roman" w:hAnsi="Times New Roman" w:cs="Times New Roman"/>
          <w:color w:val="000000" w:themeColor="text1"/>
        </w:rPr>
        <w:t xml:space="preserve"> </w:t>
      </w:r>
      <w:r w:rsidRPr="77E1A59E">
        <w:rPr>
          <w:rFonts w:ascii="Times New Roman" w:eastAsia="Times New Roman" w:hAnsi="Times New Roman" w:cs="Times New Roman"/>
          <w:color w:val="000000" w:themeColor="text1"/>
        </w:rPr>
        <w:t>2013)</w:t>
      </w:r>
      <w:r w:rsidR="00563FB0">
        <w:rPr>
          <w:rFonts w:ascii="Times New Roman" w:eastAsia="Times New Roman" w:hAnsi="Times New Roman" w:cs="Times New Roman"/>
          <w:color w:val="000000" w:themeColor="text1"/>
        </w:rPr>
        <w:t xml:space="preserve"> </w:t>
      </w:r>
      <w:r w:rsidRPr="77E1A59E">
        <w:rPr>
          <w:rFonts w:ascii="Times New Roman" w:eastAsia="Times New Roman" w:hAnsi="Times New Roman" w:cs="Times New Roman"/>
          <w:color w:val="000000" w:themeColor="text1"/>
        </w:rPr>
        <w:t>περιέχει τις απαιτήσεις για τη δημιουργία, τη</w:t>
      </w:r>
      <w:r w:rsidR="009040D8">
        <w:rPr>
          <w:rFonts w:ascii="Times New Roman" w:eastAsia="Times New Roman" w:hAnsi="Times New Roman" w:cs="Times New Roman"/>
          <w:color w:val="000000" w:themeColor="text1"/>
        </w:rPr>
        <w:t>ν εφαρμογή, τη διατήρηση και τη</w:t>
      </w:r>
      <w:r w:rsidRPr="77E1A59E">
        <w:rPr>
          <w:rFonts w:ascii="Times New Roman" w:eastAsia="Times New Roman" w:hAnsi="Times New Roman" w:cs="Times New Roman"/>
          <w:color w:val="000000" w:themeColor="text1"/>
        </w:rPr>
        <w:t xml:space="preserve"> βελτίωση ενός συστήματος διαχείρισης ασφάλειας πληροφοριών. </w:t>
      </w:r>
      <w:r w:rsidR="009040D8">
        <w:rPr>
          <w:rFonts w:ascii="Times New Roman" w:eastAsia="Times New Roman" w:hAnsi="Times New Roman" w:cs="Times New Roman"/>
          <w:color w:val="000000" w:themeColor="text1"/>
        </w:rPr>
        <w:t>Παράλληλα, περιλαμβάνει και τις απαιτήσεις</w:t>
      </w:r>
      <w:r w:rsidRPr="77E1A59E">
        <w:rPr>
          <w:rFonts w:ascii="Times New Roman" w:eastAsia="Times New Roman" w:hAnsi="Times New Roman" w:cs="Times New Roman"/>
          <w:color w:val="000000" w:themeColor="text1"/>
        </w:rPr>
        <w:t xml:space="preserve"> για την αξιολόγηση και αντιμετώπιση κινδύνων ασφάλειας πληροφοριών. Τα παραπάνω </w:t>
      </w:r>
      <w:r w:rsidR="009040D8">
        <w:rPr>
          <w:rFonts w:ascii="Times New Roman" w:eastAsia="Times New Roman" w:hAnsi="Times New Roman" w:cs="Times New Roman"/>
          <w:color w:val="000000" w:themeColor="text1"/>
        </w:rPr>
        <w:t xml:space="preserve">στοιχεία </w:t>
      </w:r>
      <w:r w:rsidRPr="77E1A59E">
        <w:rPr>
          <w:rFonts w:ascii="Times New Roman" w:eastAsia="Times New Roman" w:hAnsi="Times New Roman" w:cs="Times New Roman"/>
          <w:color w:val="000000" w:themeColor="text1"/>
        </w:rPr>
        <w:t xml:space="preserve">είναι γενικά και απευθύνονται </w:t>
      </w:r>
      <w:r w:rsidR="009040D8">
        <w:rPr>
          <w:rFonts w:ascii="Times New Roman" w:eastAsia="Times New Roman" w:hAnsi="Times New Roman" w:cs="Times New Roman"/>
          <w:color w:val="000000" w:themeColor="text1"/>
        </w:rPr>
        <w:t>σε</w:t>
      </w:r>
      <w:r w:rsidRPr="77E1A59E">
        <w:rPr>
          <w:rFonts w:ascii="Times New Roman" w:eastAsia="Times New Roman" w:hAnsi="Times New Roman" w:cs="Times New Roman"/>
          <w:color w:val="000000" w:themeColor="text1"/>
        </w:rPr>
        <w:t xml:space="preserve"> όλους τους οργανισμούς</w:t>
      </w:r>
      <w:r w:rsidR="009040D8">
        <w:rPr>
          <w:rFonts w:ascii="Times New Roman" w:eastAsia="Times New Roman" w:hAnsi="Times New Roman" w:cs="Times New Roman"/>
          <w:color w:val="000000" w:themeColor="text1"/>
        </w:rPr>
        <w:t>,</w:t>
      </w:r>
      <w:r w:rsidRPr="77E1A59E">
        <w:rPr>
          <w:rFonts w:ascii="Times New Roman" w:eastAsia="Times New Roman" w:hAnsi="Times New Roman" w:cs="Times New Roman"/>
          <w:color w:val="000000" w:themeColor="text1"/>
        </w:rPr>
        <w:t xml:space="preserve"> ανεξαρτήτως τύπου, μεγέθους ή φύσης. </w:t>
      </w:r>
    </w:p>
    <w:p w14:paraId="1412B662" w14:textId="77777777" w:rsidR="008B1F3F" w:rsidRPr="00516852" w:rsidRDefault="008B1F3F" w:rsidP="00516852">
      <w:pPr>
        <w:pStyle w:val="a3"/>
        <w:numPr>
          <w:ilvl w:val="0"/>
          <w:numId w:val="38"/>
        </w:numPr>
        <w:spacing w:after="160" w:line="360" w:lineRule="auto"/>
        <w:ind w:left="426" w:hanging="426"/>
        <w:jc w:val="both"/>
        <w:rPr>
          <w:rFonts w:ascii="Times New Roman" w:eastAsia="Times New Roman" w:hAnsi="Times New Roman" w:cs="Times New Roman"/>
          <w:b/>
          <w:bCs/>
          <w:color w:val="000000" w:themeColor="text1"/>
        </w:rPr>
      </w:pPr>
      <w:r w:rsidRPr="00516852">
        <w:rPr>
          <w:rFonts w:ascii="Times New Roman" w:eastAsia="Times New Roman" w:hAnsi="Times New Roman" w:cs="Times New Roman"/>
          <w:b/>
          <w:bCs/>
          <w:color w:val="000000" w:themeColor="text1"/>
        </w:rPr>
        <w:t>Πλαίσιο του οργανισμού</w:t>
      </w:r>
    </w:p>
    <w:p w14:paraId="2CEB83ED"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lastRenderedPageBreak/>
        <w:t>1.1 Κατανόηση του οργανισμού και του πλαισίου του</w:t>
      </w:r>
    </w:p>
    <w:p w14:paraId="6230E905" w14:textId="5B02875E" w:rsidR="008B1F3F" w:rsidRDefault="008B1F3F" w:rsidP="00516852">
      <w:pPr>
        <w:spacing w:line="360" w:lineRule="auto"/>
        <w:ind w:left="851"/>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Καθορίζονται εξωτερικά και εσωτερικά ζητήματα του οργανισμού</w:t>
      </w:r>
      <w:r w:rsidR="009040D8">
        <w:rPr>
          <w:rFonts w:ascii="Times New Roman" w:eastAsia="Times New Roman" w:hAnsi="Times New Roman" w:cs="Times New Roman"/>
          <w:color w:val="000000" w:themeColor="text1"/>
        </w:rPr>
        <w:t>, σχετικά με τον σκοπό</w:t>
      </w:r>
      <w:r w:rsidRPr="77E1A59E">
        <w:rPr>
          <w:rFonts w:ascii="Times New Roman" w:eastAsia="Times New Roman" w:hAnsi="Times New Roman" w:cs="Times New Roman"/>
          <w:color w:val="000000" w:themeColor="text1"/>
        </w:rPr>
        <w:t xml:space="preserve"> αλλά και με την ικανότητα να πετύχουν</w:t>
      </w:r>
      <w:r w:rsidR="009040D8">
        <w:rPr>
          <w:rFonts w:ascii="Times New Roman" w:eastAsia="Times New Roman" w:hAnsi="Times New Roman" w:cs="Times New Roman"/>
          <w:color w:val="000000" w:themeColor="text1"/>
        </w:rPr>
        <w:t xml:space="preserve"> τα αποτελέσματα που επιθυμούν, αναφορικά </w:t>
      </w:r>
      <w:r w:rsidRPr="77E1A59E">
        <w:rPr>
          <w:rFonts w:ascii="Times New Roman" w:eastAsia="Times New Roman" w:hAnsi="Times New Roman" w:cs="Times New Roman"/>
          <w:color w:val="000000" w:themeColor="text1"/>
        </w:rPr>
        <w:t>με το σύστημα διαχείρισης.</w:t>
      </w:r>
    </w:p>
    <w:p w14:paraId="0968616D" w14:textId="7DA7770A"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 xml:space="preserve">1.2 </w:t>
      </w:r>
      <w:r w:rsidR="009040D8">
        <w:rPr>
          <w:rFonts w:ascii="Times New Roman" w:eastAsia="Times New Roman" w:hAnsi="Times New Roman" w:cs="Times New Roman"/>
          <w:b/>
          <w:bCs/>
        </w:rPr>
        <w:t>Κατανόηση</w:t>
      </w:r>
      <w:r w:rsidRPr="00516852">
        <w:rPr>
          <w:rFonts w:ascii="Times New Roman" w:eastAsia="Times New Roman" w:hAnsi="Times New Roman" w:cs="Times New Roman"/>
          <w:b/>
          <w:bCs/>
        </w:rPr>
        <w:t xml:space="preserve"> των </w:t>
      </w:r>
      <w:r w:rsidR="009040D8">
        <w:rPr>
          <w:rFonts w:ascii="Times New Roman" w:eastAsia="Times New Roman" w:hAnsi="Times New Roman" w:cs="Times New Roman"/>
          <w:b/>
          <w:bCs/>
        </w:rPr>
        <w:t>αναγκών</w:t>
      </w:r>
      <w:r w:rsidRPr="00516852">
        <w:rPr>
          <w:rFonts w:ascii="Times New Roman" w:eastAsia="Times New Roman" w:hAnsi="Times New Roman" w:cs="Times New Roman"/>
          <w:b/>
          <w:bCs/>
        </w:rPr>
        <w:t xml:space="preserve"> και των προσδοκιών των ενδιαφερομένων</w:t>
      </w:r>
    </w:p>
    <w:p w14:paraId="046E48B3" w14:textId="076199D2" w:rsidR="008B1F3F" w:rsidRDefault="009040D8" w:rsidP="00516852">
      <w:pPr>
        <w:spacing w:line="36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Προσδιορίζει τα </w:t>
      </w:r>
      <w:r w:rsidR="008B1F3F" w:rsidRPr="77E1A59E">
        <w:rPr>
          <w:rFonts w:ascii="Times New Roman" w:eastAsia="Times New Roman" w:hAnsi="Times New Roman" w:cs="Times New Roman"/>
        </w:rPr>
        <w:t>ενδιαφερόμενα μέρη</w:t>
      </w:r>
      <w:r>
        <w:rPr>
          <w:rFonts w:ascii="Times New Roman" w:eastAsia="Times New Roman" w:hAnsi="Times New Roman" w:cs="Times New Roman"/>
        </w:rPr>
        <w:t>,</w:t>
      </w:r>
      <w:r w:rsidR="008B1F3F" w:rsidRPr="77E1A59E">
        <w:rPr>
          <w:rFonts w:ascii="Times New Roman" w:eastAsia="Times New Roman" w:hAnsi="Times New Roman" w:cs="Times New Roman"/>
        </w:rPr>
        <w:t xml:space="preserve"> </w:t>
      </w:r>
      <w:r>
        <w:rPr>
          <w:rFonts w:ascii="Times New Roman" w:eastAsia="Times New Roman" w:hAnsi="Times New Roman" w:cs="Times New Roman"/>
        </w:rPr>
        <w:t xml:space="preserve">καθώς </w:t>
      </w:r>
      <w:r w:rsidR="008B1F3F" w:rsidRPr="77E1A59E">
        <w:rPr>
          <w:rFonts w:ascii="Times New Roman" w:eastAsia="Times New Roman" w:hAnsi="Times New Roman" w:cs="Times New Roman"/>
        </w:rPr>
        <w:t xml:space="preserve">και τις απαιτήσεις </w:t>
      </w:r>
      <w:r w:rsidR="003404AE">
        <w:rPr>
          <w:rFonts w:ascii="Times New Roman" w:eastAsia="Times New Roman" w:hAnsi="Times New Roman" w:cs="Times New Roman"/>
        </w:rPr>
        <w:t>τους</w:t>
      </w:r>
      <w:r w:rsidR="008B1F3F" w:rsidRPr="77E1A59E">
        <w:rPr>
          <w:rFonts w:ascii="Times New Roman" w:eastAsia="Times New Roman" w:hAnsi="Times New Roman" w:cs="Times New Roman"/>
        </w:rPr>
        <w:t>.</w:t>
      </w:r>
    </w:p>
    <w:p w14:paraId="15E7B40D" w14:textId="54A84343"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1.3</w:t>
      </w:r>
      <w:r w:rsidR="00563FB0">
        <w:rPr>
          <w:rFonts w:ascii="Times New Roman" w:eastAsia="Times New Roman" w:hAnsi="Times New Roman" w:cs="Times New Roman"/>
          <w:b/>
          <w:bCs/>
        </w:rPr>
        <w:t xml:space="preserve"> Π</w:t>
      </w:r>
      <w:r w:rsidRPr="00516852">
        <w:rPr>
          <w:rFonts w:ascii="Times New Roman" w:eastAsia="Times New Roman" w:hAnsi="Times New Roman" w:cs="Times New Roman"/>
          <w:b/>
          <w:bCs/>
        </w:rPr>
        <w:t>ροσδιορισμός του πεδίου εφαρμογής του συστήματος διαχείρισης ασφάλειας πληροφοριών</w:t>
      </w:r>
    </w:p>
    <w:p w14:paraId="2C2B6912" w14:textId="2B9C00D4" w:rsidR="008B1F3F" w:rsidRDefault="003404AE" w:rsidP="00516852">
      <w:pPr>
        <w:spacing w:line="360" w:lineRule="auto"/>
        <w:ind w:left="709"/>
        <w:jc w:val="both"/>
        <w:rPr>
          <w:rFonts w:ascii="Times New Roman" w:eastAsia="Times New Roman" w:hAnsi="Times New Roman" w:cs="Times New Roman"/>
        </w:rPr>
      </w:pPr>
      <w:r>
        <w:rPr>
          <w:rFonts w:ascii="Times New Roman" w:eastAsia="Times New Roman" w:hAnsi="Times New Roman" w:cs="Times New Roman"/>
        </w:rPr>
        <w:t>Ο</w:t>
      </w:r>
      <w:r w:rsidR="008B1F3F" w:rsidRPr="77E1A59E">
        <w:rPr>
          <w:rFonts w:ascii="Times New Roman" w:eastAsia="Times New Roman" w:hAnsi="Times New Roman" w:cs="Times New Roman"/>
        </w:rPr>
        <w:t xml:space="preserve">υσιαστικά </w:t>
      </w:r>
      <w:r>
        <w:rPr>
          <w:rFonts w:ascii="Times New Roman" w:eastAsia="Times New Roman" w:hAnsi="Times New Roman" w:cs="Times New Roman"/>
        </w:rPr>
        <w:t>προχωρά σε προσδιορισμό</w:t>
      </w:r>
      <w:r w:rsidR="008B1F3F" w:rsidRPr="77E1A59E">
        <w:rPr>
          <w:rFonts w:ascii="Times New Roman" w:eastAsia="Times New Roman" w:hAnsi="Times New Roman" w:cs="Times New Roman"/>
        </w:rPr>
        <w:t xml:space="preserve"> και καθορισμό</w:t>
      </w:r>
      <w:r>
        <w:rPr>
          <w:rFonts w:ascii="Times New Roman" w:eastAsia="Times New Roman" w:hAnsi="Times New Roman" w:cs="Times New Roman"/>
        </w:rPr>
        <w:t xml:space="preserve"> των ορίων </w:t>
      </w:r>
      <w:r w:rsidR="008B1F3F" w:rsidRPr="77E1A59E">
        <w:rPr>
          <w:rFonts w:ascii="Times New Roman" w:eastAsia="Times New Roman" w:hAnsi="Times New Roman" w:cs="Times New Roman"/>
        </w:rPr>
        <w:t xml:space="preserve">της δυνατότητας εφαρμογής του συστήματος διαχείρισης ασφάλειας πληροφοριών </w:t>
      </w:r>
      <w:r w:rsidR="00AF4F37">
        <w:rPr>
          <w:rFonts w:ascii="Times New Roman" w:eastAsia="Times New Roman" w:hAnsi="Times New Roman" w:cs="Times New Roman"/>
        </w:rPr>
        <w:t>με σκοπό</w:t>
      </w:r>
      <w:r w:rsidR="008B1F3F" w:rsidRPr="77E1A59E">
        <w:rPr>
          <w:rFonts w:ascii="Times New Roman" w:eastAsia="Times New Roman" w:hAnsi="Times New Roman" w:cs="Times New Roman"/>
        </w:rPr>
        <w:t xml:space="preserve"> να συμπεράνει και να καθορίσει το πεδίο εφαρμογής του</w:t>
      </w:r>
      <w:r w:rsidR="00AF4F37">
        <w:rPr>
          <w:rFonts w:ascii="Times New Roman" w:eastAsia="Times New Roman" w:hAnsi="Times New Roman" w:cs="Times New Roman"/>
        </w:rPr>
        <w:t>.</w:t>
      </w:r>
    </w:p>
    <w:p w14:paraId="186A9B34" w14:textId="77777777" w:rsidR="008B1F3F" w:rsidRPr="00516852" w:rsidRDefault="008B1F3F" w:rsidP="00516852">
      <w:pPr>
        <w:pStyle w:val="a3"/>
        <w:numPr>
          <w:ilvl w:val="0"/>
          <w:numId w:val="38"/>
        </w:numPr>
        <w:spacing w:after="160" w:line="360" w:lineRule="auto"/>
        <w:ind w:left="426" w:hanging="426"/>
        <w:jc w:val="both"/>
        <w:rPr>
          <w:rFonts w:ascii="Times New Roman" w:eastAsia="Times New Roman" w:hAnsi="Times New Roman" w:cs="Times New Roman"/>
          <w:b/>
          <w:bCs/>
        </w:rPr>
      </w:pPr>
      <w:r w:rsidRPr="00516852">
        <w:rPr>
          <w:rFonts w:ascii="Times New Roman" w:eastAsia="Times New Roman" w:hAnsi="Times New Roman" w:cs="Times New Roman"/>
          <w:b/>
          <w:bCs/>
        </w:rPr>
        <w:t>Ηγεσία</w:t>
      </w:r>
    </w:p>
    <w:p w14:paraId="4CD0CE31"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2.1 Ηγεσία και δέσμευση</w:t>
      </w:r>
    </w:p>
    <w:p w14:paraId="0182FF67" w14:textId="0626014B" w:rsidR="008B1F3F" w:rsidRDefault="008B1F3F" w:rsidP="00516852">
      <w:pPr>
        <w:spacing w:line="360" w:lineRule="auto"/>
        <w:ind w:left="720"/>
        <w:jc w:val="both"/>
        <w:rPr>
          <w:rFonts w:ascii="Times New Roman" w:eastAsia="Times New Roman" w:hAnsi="Times New Roman" w:cs="Times New Roman"/>
        </w:rPr>
      </w:pPr>
      <w:r w:rsidRPr="77E1A59E">
        <w:rPr>
          <w:rFonts w:ascii="Times New Roman" w:eastAsia="Times New Roman" w:hAnsi="Times New Roman" w:cs="Times New Roman"/>
        </w:rPr>
        <w:t>Η διοίκηση το</w:t>
      </w:r>
      <w:r w:rsidR="00AF4F37">
        <w:rPr>
          <w:rFonts w:ascii="Times New Roman" w:eastAsia="Times New Roman" w:hAnsi="Times New Roman" w:cs="Times New Roman"/>
        </w:rPr>
        <w:t>υ</w:t>
      </w:r>
      <w:r w:rsidRPr="77E1A59E">
        <w:rPr>
          <w:rFonts w:ascii="Times New Roman" w:eastAsia="Times New Roman" w:hAnsi="Times New Roman" w:cs="Times New Roman"/>
        </w:rPr>
        <w:t xml:space="preserve"> κάθε οργανισμού </w:t>
      </w:r>
      <w:r w:rsidR="00AF4F37">
        <w:rPr>
          <w:rFonts w:ascii="Times New Roman" w:eastAsia="Times New Roman" w:hAnsi="Times New Roman" w:cs="Times New Roman"/>
        </w:rPr>
        <w:t>χρειάζεται τόσο</w:t>
      </w:r>
      <w:r w:rsidRPr="77E1A59E">
        <w:rPr>
          <w:rFonts w:ascii="Times New Roman" w:eastAsia="Times New Roman" w:hAnsi="Times New Roman" w:cs="Times New Roman"/>
        </w:rPr>
        <w:t xml:space="preserve"> να δείχνει </w:t>
      </w:r>
      <w:r w:rsidR="00AF4F37">
        <w:rPr>
          <w:rFonts w:ascii="Times New Roman" w:eastAsia="Times New Roman" w:hAnsi="Times New Roman" w:cs="Times New Roman"/>
        </w:rPr>
        <w:t xml:space="preserve">όσο και </w:t>
      </w:r>
      <w:r w:rsidRPr="77E1A59E">
        <w:rPr>
          <w:rFonts w:ascii="Times New Roman" w:eastAsia="Times New Roman" w:hAnsi="Times New Roman" w:cs="Times New Roman"/>
        </w:rPr>
        <w:t xml:space="preserve">να </w:t>
      </w:r>
      <w:r w:rsidR="00AF4F37">
        <w:rPr>
          <w:rFonts w:ascii="Times New Roman" w:eastAsia="Times New Roman" w:hAnsi="Times New Roman" w:cs="Times New Roman"/>
        </w:rPr>
        <w:t>κατέχει</w:t>
      </w:r>
      <w:r w:rsidRPr="77E1A59E">
        <w:rPr>
          <w:rFonts w:ascii="Times New Roman" w:eastAsia="Times New Roman" w:hAnsi="Times New Roman" w:cs="Times New Roman"/>
        </w:rPr>
        <w:t xml:space="preserve"> ηγετικό ρόλο και </w:t>
      </w:r>
      <w:r w:rsidR="00AF4F37">
        <w:rPr>
          <w:rFonts w:ascii="Times New Roman" w:eastAsia="Times New Roman" w:hAnsi="Times New Roman" w:cs="Times New Roman"/>
        </w:rPr>
        <w:t>να δεσμεύεται αναφορικά</w:t>
      </w:r>
      <w:r w:rsidRPr="77E1A59E">
        <w:rPr>
          <w:rFonts w:ascii="Times New Roman" w:eastAsia="Times New Roman" w:hAnsi="Times New Roman" w:cs="Times New Roman"/>
        </w:rPr>
        <w:t xml:space="preserve"> με το σύστημα διαχείρισης ασφάλειας πληροφοριών. </w:t>
      </w:r>
      <w:r w:rsidR="00AF4F37">
        <w:rPr>
          <w:rFonts w:ascii="Times New Roman" w:eastAsia="Times New Roman" w:hAnsi="Times New Roman" w:cs="Times New Roman"/>
        </w:rPr>
        <w:t>Το γεγονός αυτό</w:t>
      </w:r>
      <w:r w:rsidRPr="77E1A59E">
        <w:rPr>
          <w:rFonts w:ascii="Times New Roman" w:eastAsia="Times New Roman" w:hAnsi="Times New Roman" w:cs="Times New Roman"/>
        </w:rPr>
        <w:t xml:space="preserve"> μπορεί να επιτευχθεί με τη διασφάλιση ότι η πολιτική της ασφάλειας πληροφοριών συμβαδίζει με τη στρατηγική κατεύθυνση του οργανισμού, με την ενσωμάτωση </w:t>
      </w:r>
      <w:r w:rsidR="00AF4F37">
        <w:rPr>
          <w:rFonts w:ascii="Times New Roman" w:eastAsia="Times New Roman" w:hAnsi="Times New Roman" w:cs="Times New Roman"/>
        </w:rPr>
        <w:t xml:space="preserve">των </w:t>
      </w:r>
      <w:r w:rsidRPr="77E1A59E">
        <w:rPr>
          <w:rFonts w:ascii="Times New Roman" w:eastAsia="Times New Roman" w:hAnsi="Times New Roman" w:cs="Times New Roman"/>
        </w:rPr>
        <w:t xml:space="preserve">απαιτήσεων του συστήματος στις διαδικασίες του οργανισμού, </w:t>
      </w:r>
      <w:r w:rsidR="00AF4F37">
        <w:rPr>
          <w:rFonts w:ascii="Times New Roman" w:eastAsia="Times New Roman" w:hAnsi="Times New Roman" w:cs="Times New Roman"/>
        </w:rPr>
        <w:t xml:space="preserve">με την  </w:t>
      </w:r>
      <w:r w:rsidRPr="77E1A59E">
        <w:rPr>
          <w:rFonts w:ascii="Times New Roman" w:eastAsia="Times New Roman" w:hAnsi="Times New Roman" w:cs="Times New Roman"/>
        </w:rPr>
        <w:t xml:space="preserve">διαθεσιμότητα των πόρων που χρειάζεται το σύστημα διαχείρισης ασφάλειας πληροφοριών, </w:t>
      </w:r>
      <w:r w:rsidR="00AF4F37">
        <w:rPr>
          <w:rFonts w:ascii="Times New Roman" w:eastAsia="Times New Roman" w:hAnsi="Times New Roman" w:cs="Times New Roman"/>
        </w:rPr>
        <w:t xml:space="preserve">καθώς και </w:t>
      </w:r>
      <w:r w:rsidRPr="77E1A59E">
        <w:rPr>
          <w:rFonts w:ascii="Times New Roman" w:eastAsia="Times New Roman" w:hAnsi="Times New Roman" w:cs="Times New Roman"/>
        </w:rPr>
        <w:t xml:space="preserve">με την επίτευξη των επιδιωκόμενων αποτελεσμάτων από το σύστημα αυτό. </w:t>
      </w:r>
      <w:r w:rsidR="00AF4F37">
        <w:rPr>
          <w:rFonts w:ascii="Times New Roman" w:eastAsia="Times New Roman" w:hAnsi="Times New Roman" w:cs="Times New Roman"/>
        </w:rPr>
        <w:t>Επίσης,</w:t>
      </w:r>
      <w:r w:rsidRPr="77E1A59E">
        <w:rPr>
          <w:rFonts w:ascii="Times New Roman" w:eastAsia="Times New Roman" w:hAnsi="Times New Roman" w:cs="Times New Roman"/>
        </w:rPr>
        <w:t xml:space="preserve"> </w:t>
      </w:r>
      <w:r w:rsidR="00AF4F37">
        <w:rPr>
          <w:rFonts w:ascii="Times New Roman" w:eastAsia="Times New Roman" w:hAnsi="Times New Roman" w:cs="Times New Roman"/>
        </w:rPr>
        <w:t>δι</w:t>
      </w:r>
      <w:r w:rsidRPr="77E1A59E">
        <w:rPr>
          <w:rFonts w:ascii="Times New Roman" w:eastAsia="Times New Roman" w:hAnsi="Times New Roman" w:cs="Times New Roman"/>
        </w:rPr>
        <w:t>ασφαλίζεται και από την καθοδήγηση και υποστήριξη προσώπων, την προώθηση της συνεχούς βελτίωσης αλλά και την υποστήριξη άλλων ηγετικών ρόλων για την επίδειξη ηγεσίας.</w:t>
      </w:r>
    </w:p>
    <w:p w14:paraId="198CBE7A"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2.2 Πολιτική</w:t>
      </w:r>
    </w:p>
    <w:p w14:paraId="477420AB" w14:textId="6D44DECA" w:rsidR="008B1F3F" w:rsidRDefault="00A41C8E" w:rsidP="00516852">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Αναφέρεται στ</w:t>
      </w:r>
      <w:r w:rsidR="008B1F3F" w:rsidRPr="77E1A59E">
        <w:rPr>
          <w:rFonts w:ascii="Times New Roman" w:eastAsia="Times New Roman" w:hAnsi="Times New Roman" w:cs="Times New Roman"/>
        </w:rPr>
        <w:t>η</w:t>
      </w:r>
      <w:r>
        <w:rPr>
          <w:rFonts w:ascii="Times New Roman" w:eastAsia="Times New Roman" w:hAnsi="Times New Roman" w:cs="Times New Roman"/>
        </w:rPr>
        <w:t xml:space="preserve">ν ανώτατη διοίκηση, η οποία </w:t>
      </w:r>
      <w:r w:rsidR="008B1F3F" w:rsidRPr="77E1A59E">
        <w:rPr>
          <w:rFonts w:ascii="Times New Roman" w:eastAsia="Times New Roman" w:hAnsi="Times New Roman" w:cs="Times New Roman"/>
        </w:rPr>
        <w:t>θεσπίζει την πολιτική ασφάλειας πληροφοριών.</w:t>
      </w:r>
    </w:p>
    <w:p w14:paraId="4D161700"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2.3 Οργανωτική ρόλοι, αρμοδιότητες και εξουσίες</w:t>
      </w:r>
    </w:p>
    <w:p w14:paraId="5604C668" w14:textId="29E7DC71" w:rsidR="008B1F3F" w:rsidRPr="00516852" w:rsidRDefault="00A41C8E" w:rsidP="00516852">
      <w:pPr>
        <w:spacing w:line="360" w:lineRule="auto"/>
        <w:ind w:left="567"/>
        <w:jc w:val="both"/>
        <w:rPr>
          <w:rFonts w:ascii="Times New Roman" w:eastAsia="Times New Roman" w:hAnsi="Times New Roman" w:cs="Times New Roman"/>
        </w:rPr>
      </w:pPr>
      <w:r>
        <w:rPr>
          <w:rFonts w:ascii="Times New Roman" w:eastAsia="Times New Roman" w:hAnsi="Times New Roman" w:cs="Times New Roman"/>
        </w:rPr>
        <w:t>Και σε αυτό το κομμάτι, η</w:t>
      </w:r>
      <w:r w:rsidR="008B1F3F" w:rsidRPr="77E1A59E">
        <w:rPr>
          <w:rFonts w:ascii="Times New Roman" w:eastAsia="Times New Roman" w:hAnsi="Times New Roman" w:cs="Times New Roman"/>
        </w:rPr>
        <w:t xml:space="preserve"> ανώτατη διοίκηση </w:t>
      </w:r>
      <w:r>
        <w:rPr>
          <w:rFonts w:ascii="Times New Roman" w:eastAsia="Times New Roman" w:hAnsi="Times New Roman" w:cs="Times New Roman"/>
        </w:rPr>
        <w:t>εξασ</w:t>
      </w:r>
      <w:r w:rsidR="008B1F3F" w:rsidRPr="77E1A59E">
        <w:rPr>
          <w:rFonts w:ascii="Times New Roman" w:eastAsia="Times New Roman" w:hAnsi="Times New Roman" w:cs="Times New Roman"/>
        </w:rPr>
        <w:t xml:space="preserve">φαλίζει ότι </w:t>
      </w:r>
      <w:r>
        <w:rPr>
          <w:rFonts w:ascii="Times New Roman" w:eastAsia="Times New Roman" w:hAnsi="Times New Roman" w:cs="Times New Roman"/>
        </w:rPr>
        <w:t>γίνεται ανάθεση</w:t>
      </w:r>
      <w:r w:rsidR="008B1F3F" w:rsidRPr="77E1A59E">
        <w:rPr>
          <w:rFonts w:ascii="Times New Roman" w:eastAsia="Times New Roman" w:hAnsi="Times New Roman" w:cs="Times New Roman"/>
        </w:rPr>
        <w:t xml:space="preserve"> </w:t>
      </w:r>
      <w:r>
        <w:rPr>
          <w:rFonts w:ascii="Times New Roman" w:eastAsia="Times New Roman" w:hAnsi="Times New Roman" w:cs="Times New Roman"/>
        </w:rPr>
        <w:t>ευθυνών</w:t>
      </w:r>
      <w:r w:rsidR="008B1F3F" w:rsidRPr="77E1A59E">
        <w:rPr>
          <w:rFonts w:ascii="Times New Roman" w:eastAsia="Times New Roman" w:hAnsi="Times New Roman" w:cs="Times New Roman"/>
        </w:rPr>
        <w:t xml:space="preserve"> και </w:t>
      </w:r>
      <w:r>
        <w:rPr>
          <w:rFonts w:ascii="Times New Roman" w:eastAsia="Times New Roman" w:hAnsi="Times New Roman" w:cs="Times New Roman"/>
        </w:rPr>
        <w:t>αρχών</w:t>
      </w:r>
      <w:r w:rsidR="008B1F3F" w:rsidRPr="77E1A59E">
        <w:rPr>
          <w:rFonts w:ascii="Times New Roman" w:eastAsia="Times New Roman" w:hAnsi="Times New Roman" w:cs="Times New Roman"/>
        </w:rPr>
        <w:t xml:space="preserve"> για ρόλους </w:t>
      </w:r>
      <w:r>
        <w:rPr>
          <w:rFonts w:ascii="Times New Roman" w:eastAsia="Times New Roman" w:hAnsi="Times New Roman" w:cs="Times New Roman"/>
        </w:rPr>
        <w:t>που σχετίζονται με την ασφάλεια. Για παράδειγμα,</w:t>
      </w:r>
      <w:r w:rsidR="008B1F3F" w:rsidRPr="77E1A59E">
        <w:rPr>
          <w:rFonts w:ascii="Times New Roman" w:eastAsia="Times New Roman" w:hAnsi="Times New Roman" w:cs="Times New Roman"/>
        </w:rPr>
        <w:t xml:space="preserve"> </w:t>
      </w:r>
      <w:r>
        <w:rPr>
          <w:rFonts w:ascii="Times New Roman" w:eastAsia="Times New Roman" w:hAnsi="Times New Roman" w:cs="Times New Roman"/>
        </w:rPr>
        <w:t xml:space="preserve">διασφαλίζεται </w:t>
      </w:r>
      <w:r w:rsidR="008B1F3F" w:rsidRPr="77E1A59E">
        <w:rPr>
          <w:rFonts w:ascii="Times New Roman" w:eastAsia="Times New Roman" w:hAnsi="Times New Roman" w:cs="Times New Roman"/>
        </w:rPr>
        <w:t xml:space="preserve">ότι το σύστημα διαχείρισης ασφάλειας πληροφοριών συμμορφώνεται με τις απαιτήσεις αυτού του διεθνές προτύπου </w:t>
      </w:r>
      <w:r w:rsidR="008B1F3F" w:rsidRPr="77E1A59E">
        <w:rPr>
          <w:rFonts w:ascii="Times New Roman" w:eastAsia="Times New Roman" w:hAnsi="Times New Roman" w:cs="Times New Roman"/>
        </w:rPr>
        <w:lastRenderedPageBreak/>
        <w:t>και υπάρχει υποβολή εκθέσεων</w:t>
      </w:r>
      <w:r>
        <w:rPr>
          <w:rFonts w:ascii="Times New Roman" w:eastAsia="Times New Roman" w:hAnsi="Times New Roman" w:cs="Times New Roman"/>
        </w:rPr>
        <w:t>,</w:t>
      </w:r>
      <w:r w:rsidR="008B1F3F" w:rsidRPr="77E1A59E">
        <w:rPr>
          <w:rFonts w:ascii="Times New Roman" w:eastAsia="Times New Roman" w:hAnsi="Times New Roman" w:cs="Times New Roman"/>
        </w:rPr>
        <w:t xml:space="preserve"> </w:t>
      </w:r>
      <w:r>
        <w:rPr>
          <w:rFonts w:ascii="Times New Roman" w:eastAsia="Times New Roman" w:hAnsi="Times New Roman" w:cs="Times New Roman"/>
        </w:rPr>
        <w:t>που σχετίζεται</w:t>
      </w:r>
      <w:r w:rsidR="008B1F3F" w:rsidRPr="77E1A59E">
        <w:rPr>
          <w:rFonts w:ascii="Times New Roman" w:eastAsia="Times New Roman" w:hAnsi="Times New Roman" w:cs="Times New Roman"/>
        </w:rPr>
        <w:t xml:space="preserve"> με την απόδοση του συστήματος διαχείρισης ασφάλειας πληροφοριών.</w:t>
      </w:r>
    </w:p>
    <w:p w14:paraId="103C5874" w14:textId="2525AF40" w:rsidR="008B1F3F" w:rsidRPr="00516852" w:rsidRDefault="008B1F3F" w:rsidP="00516852">
      <w:pPr>
        <w:pStyle w:val="a3"/>
        <w:numPr>
          <w:ilvl w:val="0"/>
          <w:numId w:val="38"/>
        </w:numPr>
        <w:spacing w:after="160" w:line="360" w:lineRule="auto"/>
        <w:ind w:left="426" w:hanging="426"/>
        <w:jc w:val="both"/>
        <w:rPr>
          <w:rFonts w:ascii="Times New Roman" w:eastAsia="Times New Roman" w:hAnsi="Times New Roman" w:cs="Times New Roman"/>
          <w:b/>
          <w:bCs/>
        </w:rPr>
      </w:pPr>
      <w:r w:rsidRPr="00516852">
        <w:rPr>
          <w:rFonts w:ascii="Times New Roman" w:eastAsia="Times New Roman" w:hAnsi="Times New Roman" w:cs="Times New Roman"/>
          <w:b/>
          <w:bCs/>
        </w:rPr>
        <w:t xml:space="preserve"> Προγραμματισμός</w:t>
      </w:r>
    </w:p>
    <w:p w14:paraId="761A175B"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3.1 Δράσεις για την αντιμετώπιση κινδύνων ασφάλειας</w:t>
      </w:r>
    </w:p>
    <w:p w14:paraId="61FEE742" w14:textId="77777777" w:rsidR="008B1F3F" w:rsidRPr="00516852" w:rsidRDefault="008B1F3F" w:rsidP="00516852">
      <w:pPr>
        <w:spacing w:line="360" w:lineRule="auto"/>
        <w:ind w:left="851" w:hanging="142"/>
        <w:jc w:val="both"/>
        <w:rPr>
          <w:rFonts w:ascii="Times New Roman" w:eastAsia="Times New Roman" w:hAnsi="Times New Roman" w:cs="Times New Roman"/>
          <w:b/>
          <w:bCs/>
        </w:rPr>
      </w:pPr>
      <w:r w:rsidRPr="00516852">
        <w:rPr>
          <w:rFonts w:ascii="Times New Roman" w:eastAsia="Times New Roman" w:hAnsi="Times New Roman" w:cs="Times New Roman"/>
          <w:b/>
          <w:bCs/>
        </w:rPr>
        <w:t>3.1.1 Γενικά</w:t>
      </w:r>
    </w:p>
    <w:p w14:paraId="0AFAA9B8" w14:textId="2B6FA79E" w:rsidR="008B1F3F" w:rsidRDefault="008B1F3F" w:rsidP="00516852">
      <w:pPr>
        <w:spacing w:line="360" w:lineRule="auto"/>
        <w:ind w:left="1276"/>
        <w:jc w:val="both"/>
        <w:rPr>
          <w:rFonts w:ascii="Times New Roman" w:eastAsia="Times New Roman" w:hAnsi="Times New Roman" w:cs="Times New Roman"/>
        </w:rPr>
      </w:pPr>
      <w:r w:rsidRPr="77E1A59E">
        <w:rPr>
          <w:rFonts w:ascii="Times New Roman" w:eastAsia="Times New Roman" w:hAnsi="Times New Roman" w:cs="Times New Roman"/>
          <w:color w:val="000000" w:themeColor="text1"/>
        </w:rPr>
        <w:t>Κατά την φάση του σχεδιασμού του συστήματος εξετάζονται</w:t>
      </w:r>
      <w:r w:rsidR="00A41C8E">
        <w:rPr>
          <w:rFonts w:ascii="Times New Roman" w:eastAsia="Times New Roman" w:hAnsi="Times New Roman" w:cs="Times New Roman"/>
          <w:color w:val="000000" w:themeColor="text1"/>
        </w:rPr>
        <w:t xml:space="preserve"> τόσο</w:t>
      </w:r>
      <w:r w:rsidRPr="77E1A59E">
        <w:rPr>
          <w:rFonts w:ascii="Times New Roman" w:eastAsia="Times New Roman" w:hAnsi="Times New Roman" w:cs="Times New Roman"/>
          <w:color w:val="000000" w:themeColor="text1"/>
        </w:rPr>
        <w:t xml:space="preserve"> τα ζητήματα της κατανόησης του οργανισμού</w:t>
      </w:r>
      <w:r w:rsidR="00A41C8E">
        <w:rPr>
          <w:rFonts w:ascii="Times New Roman" w:eastAsia="Times New Roman" w:hAnsi="Times New Roman" w:cs="Times New Roman"/>
          <w:color w:val="000000" w:themeColor="text1"/>
        </w:rPr>
        <w:t xml:space="preserve"> </w:t>
      </w:r>
      <w:r w:rsidRPr="77E1A59E">
        <w:rPr>
          <w:rFonts w:ascii="Times New Roman" w:eastAsia="Times New Roman" w:hAnsi="Times New Roman" w:cs="Times New Roman"/>
          <w:color w:val="000000" w:themeColor="text1"/>
        </w:rPr>
        <w:t xml:space="preserve">και του πλαισίου του </w:t>
      </w:r>
      <w:r w:rsidR="00A41C8E">
        <w:rPr>
          <w:rFonts w:ascii="Times New Roman" w:eastAsia="Times New Roman" w:hAnsi="Times New Roman" w:cs="Times New Roman"/>
          <w:color w:val="000000" w:themeColor="text1"/>
        </w:rPr>
        <w:t xml:space="preserve">όσο </w:t>
      </w:r>
      <w:r w:rsidRPr="77E1A59E">
        <w:rPr>
          <w:rFonts w:ascii="Times New Roman" w:eastAsia="Times New Roman" w:hAnsi="Times New Roman" w:cs="Times New Roman"/>
          <w:color w:val="000000" w:themeColor="text1"/>
        </w:rPr>
        <w:t xml:space="preserve">και </w:t>
      </w:r>
      <w:r w:rsidR="00A41C8E">
        <w:rPr>
          <w:rFonts w:ascii="Times New Roman" w:eastAsia="Times New Roman" w:hAnsi="Times New Roman" w:cs="Times New Roman"/>
          <w:color w:val="000000" w:themeColor="text1"/>
        </w:rPr>
        <w:t>οι</w:t>
      </w:r>
      <w:r w:rsidRPr="77E1A59E">
        <w:rPr>
          <w:rFonts w:ascii="Times New Roman" w:eastAsia="Times New Roman" w:hAnsi="Times New Roman" w:cs="Times New Roman"/>
          <w:color w:val="000000" w:themeColor="text1"/>
        </w:rPr>
        <w:t xml:space="preserve"> απαιτήσεις της ενότητας </w:t>
      </w:r>
      <w:r w:rsidR="00A41C8E">
        <w:rPr>
          <w:rFonts w:ascii="Times New Roman" w:eastAsia="Times New Roman" w:hAnsi="Times New Roman" w:cs="Times New Roman"/>
          <w:color w:val="000000" w:themeColor="text1"/>
        </w:rPr>
        <w:t>«</w:t>
      </w:r>
      <w:r w:rsidR="00A41C8E">
        <w:rPr>
          <w:rFonts w:ascii="Times New Roman" w:eastAsia="Times New Roman" w:hAnsi="Times New Roman" w:cs="Times New Roman"/>
        </w:rPr>
        <w:t>Κατανόηση</w:t>
      </w:r>
      <w:r w:rsidRPr="77E1A59E">
        <w:rPr>
          <w:rFonts w:ascii="Times New Roman" w:eastAsia="Times New Roman" w:hAnsi="Times New Roman" w:cs="Times New Roman"/>
        </w:rPr>
        <w:t xml:space="preserve"> των </w:t>
      </w:r>
      <w:r w:rsidR="00A41C8E">
        <w:rPr>
          <w:rFonts w:ascii="Times New Roman" w:eastAsia="Times New Roman" w:hAnsi="Times New Roman" w:cs="Times New Roman"/>
        </w:rPr>
        <w:t>αναγκών</w:t>
      </w:r>
      <w:r w:rsidRPr="77E1A59E">
        <w:rPr>
          <w:rFonts w:ascii="Times New Roman" w:eastAsia="Times New Roman" w:hAnsi="Times New Roman" w:cs="Times New Roman"/>
        </w:rPr>
        <w:t xml:space="preserve"> και των προσδοκιών των ενδιαφερομένων</w:t>
      </w:r>
      <w:r w:rsidR="00A41C8E">
        <w:rPr>
          <w:rFonts w:ascii="Times New Roman" w:eastAsia="Times New Roman" w:hAnsi="Times New Roman" w:cs="Times New Roman"/>
        </w:rPr>
        <w:t>»</w:t>
      </w:r>
      <w:r w:rsidRPr="77E1A59E">
        <w:rPr>
          <w:rFonts w:ascii="Times New Roman" w:eastAsia="Times New Roman" w:hAnsi="Times New Roman" w:cs="Times New Roman"/>
        </w:rPr>
        <w:t>.</w:t>
      </w:r>
    </w:p>
    <w:p w14:paraId="4D4DAA0C" w14:textId="77777777" w:rsidR="008B1F3F" w:rsidRDefault="008B1F3F" w:rsidP="00516852">
      <w:pPr>
        <w:spacing w:line="360" w:lineRule="auto"/>
        <w:ind w:left="851" w:hanging="142"/>
        <w:jc w:val="both"/>
        <w:rPr>
          <w:rFonts w:ascii="Times New Roman" w:eastAsia="Times New Roman" w:hAnsi="Times New Roman" w:cs="Times New Roman"/>
          <w:color w:val="000000" w:themeColor="text1"/>
        </w:rPr>
      </w:pPr>
      <w:r w:rsidRPr="00516852">
        <w:rPr>
          <w:rFonts w:ascii="Times New Roman" w:eastAsia="Times New Roman" w:hAnsi="Times New Roman" w:cs="Times New Roman"/>
          <w:b/>
          <w:bCs/>
        </w:rPr>
        <w:t xml:space="preserve">3.1.2 Αξιολόγηση κινδύνου ασφάλειας </w:t>
      </w:r>
      <w:proofErr w:type="spellStart"/>
      <w:r w:rsidRPr="00516852">
        <w:rPr>
          <w:rFonts w:ascii="Times New Roman" w:eastAsia="Times New Roman" w:hAnsi="Times New Roman" w:cs="Times New Roman"/>
          <w:b/>
          <w:bCs/>
        </w:rPr>
        <w:t>πληροφορίων</w:t>
      </w:r>
      <w:proofErr w:type="spellEnd"/>
    </w:p>
    <w:p w14:paraId="37815CA9" w14:textId="54156882" w:rsidR="008B1F3F" w:rsidRDefault="00A41C8E" w:rsidP="00516852">
      <w:pPr>
        <w:spacing w:line="360" w:lineRule="auto"/>
        <w:ind w:left="127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Σ</w:t>
      </w:r>
      <w:r w:rsidR="008B1F3F" w:rsidRPr="77E1A59E">
        <w:rPr>
          <w:rFonts w:ascii="Times New Roman" w:eastAsia="Times New Roman" w:hAnsi="Times New Roman" w:cs="Times New Roman"/>
          <w:color w:val="000000" w:themeColor="text1"/>
        </w:rPr>
        <w:t>ε αυτή τη φάση ορίζονται και εφαρμόζονται διαδικασίες αξιολόγησης του κινδύνου ασφάλειας πληροφοριών. Ουσιαστικά καθορίζονται κριτήρια κινδύνου για την ασφάλεια των πληροφοριών, διασφαλίζουν ότι η αξιολόγηση του κινδύνου παράγει έγκυρα και συγκρίσιμα αποτελέσματα, προσδιορίζει τους κινδύνους ασφάλειας πληροφοριών</w:t>
      </w:r>
      <w:r w:rsidR="00E90894">
        <w:rPr>
          <w:rFonts w:ascii="Times New Roman" w:eastAsia="Times New Roman" w:hAnsi="Times New Roman" w:cs="Times New Roman"/>
          <w:color w:val="000000" w:themeColor="text1"/>
        </w:rPr>
        <w:t>,</w:t>
      </w:r>
      <w:r w:rsidR="008B1F3F" w:rsidRPr="77E1A59E">
        <w:rPr>
          <w:rFonts w:ascii="Times New Roman" w:eastAsia="Times New Roman" w:hAnsi="Times New Roman" w:cs="Times New Roman"/>
          <w:color w:val="000000" w:themeColor="text1"/>
        </w:rPr>
        <w:t xml:space="preserve"> τους αναλύει αλλά και τους αξιολογεί.</w:t>
      </w:r>
    </w:p>
    <w:p w14:paraId="78CC921D" w14:textId="77777777" w:rsidR="008B1F3F" w:rsidRPr="00516852" w:rsidRDefault="008B1F3F" w:rsidP="00516852">
      <w:pPr>
        <w:spacing w:line="360" w:lineRule="auto"/>
        <w:ind w:left="851" w:hanging="142"/>
        <w:jc w:val="both"/>
        <w:rPr>
          <w:rFonts w:ascii="Times New Roman" w:eastAsia="Times New Roman" w:hAnsi="Times New Roman" w:cs="Times New Roman"/>
          <w:b/>
          <w:bCs/>
        </w:rPr>
      </w:pPr>
      <w:r w:rsidRPr="00516852">
        <w:rPr>
          <w:rFonts w:ascii="Times New Roman" w:eastAsia="Times New Roman" w:hAnsi="Times New Roman" w:cs="Times New Roman"/>
          <w:b/>
          <w:bCs/>
        </w:rPr>
        <w:t xml:space="preserve">3.1.3 Αντιμετώπιση κινδύνου ασφάλειας </w:t>
      </w:r>
      <w:proofErr w:type="spellStart"/>
      <w:r w:rsidRPr="00516852">
        <w:rPr>
          <w:rFonts w:ascii="Times New Roman" w:eastAsia="Times New Roman" w:hAnsi="Times New Roman" w:cs="Times New Roman"/>
          <w:b/>
          <w:bCs/>
        </w:rPr>
        <w:t>πληροφορίων</w:t>
      </w:r>
      <w:proofErr w:type="spellEnd"/>
    </w:p>
    <w:p w14:paraId="5B0E50C1" w14:textId="2F60013A" w:rsidR="008B1F3F" w:rsidRDefault="008B1F3F" w:rsidP="00516852">
      <w:pPr>
        <w:spacing w:line="360" w:lineRule="auto"/>
        <w:ind w:left="1276"/>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 xml:space="preserve">Ορίζονται και εφαρμόζονται διαδικασίες αντιμετώπισης κινδύνου ασφάλειας </w:t>
      </w:r>
      <w:proofErr w:type="spellStart"/>
      <w:r w:rsidRPr="77E1A59E">
        <w:rPr>
          <w:rFonts w:ascii="Times New Roman" w:eastAsia="Times New Roman" w:hAnsi="Times New Roman" w:cs="Times New Roman"/>
          <w:color w:val="000000" w:themeColor="text1"/>
        </w:rPr>
        <w:t>πληροφορίων</w:t>
      </w:r>
      <w:proofErr w:type="spellEnd"/>
      <w:r w:rsidR="00E90894">
        <w:rPr>
          <w:rFonts w:ascii="Times New Roman" w:eastAsia="Times New Roman" w:hAnsi="Times New Roman" w:cs="Times New Roman"/>
          <w:color w:val="000000" w:themeColor="text1"/>
        </w:rPr>
        <w:t>,</w:t>
      </w:r>
      <w:r w:rsidRPr="77E1A59E">
        <w:rPr>
          <w:rFonts w:ascii="Times New Roman" w:eastAsia="Times New Roman" w:hAnsi="Times New Roman" w:cs="Times New Roman"/>
          <w:color w:val="000000" w:themeColor="text1"/>
        </w:rPr>
        <w:t xml:space="preserve"> όπως η επιλογή κατάλληλου σχεδίου αντιμετώπισης, λαμβάνοντας </w:t>
      </w:r>
      <w:proofErr w:type="spellStart"/>
      <w:r w:rsidRPr="77E1A59E">
        <w:rPr>
          <w:rFonts w:ascii="Times New Roman" w:eastAsia="Times New Roman" w:hAnsi="Times New Roman" w:cs="Times New Roman"/>
          <w:color w:val="000000" w:themeColor="text1"/>
        </w:rPr>
        <w:t>υπόψιν</w:t>
      </w:r>
      <w:proofErr w:type="spellEnd"/>
      <w:r w:rsidRPr="77E1A59E">
        <w:rPr>
          <w:rFonts w:ascii="Times New Roman" w:eastAsia="Times New Roman" w:hAnsi="Times New Roman" w:cs="Times New Roman"/>
          <w:color w:val="000000" w:themeColor="text1"/>
        </w:rPr>
        <w:t xml:space="preserve"> τα αποτελέσμα</w:t>
      </w:r>
      <w:r w:rsidR="00E90894">
        <w:rPr>
          <w:rFonts w:ascii="Times New Roman" w:eastAsia="Times New Roman" w:hAnsi="Times New Roman" w:cs="Times New Roman"/>
          <w:color w:val="000000" w:themeColor="text1"/>
        </w:rPr>
        <w:t>τα της αξιολόγησης κινδύνου. Παράλληλα, καθορίζονται</w:t>
      </w:r>
      <w:r w:rsidRPr="77E1A59E">
        <w:rPr>
          <w:rFonts w:ascii="Times New Roman" w:eastAsia="Times New Roman" w:hAnsi="Times New Roman" w:cs="Times New Roman"/>
          <w:color w:val="000000" w:themeColor="text1"/>
        </w:rPr>
        <w:t xml:space="preserve"> όλοι οι έλεγχοι που είναι απαραίτητοι, να γίνει σύγκριση μεταξύ </w:t>
      </w:r>
      <w:r w:rsidR="00E90894">
        <w:rPr>
          <w:rFonts w:ascii="Times New Roman" w:eastAsia="Times New Roman" w:hAnsi="Times New Roman" w:cs="Times New Roman"/>
          <w:color w:val="000000" w:themeColor="text1"/>
        </w:rPr>
        <w:t>τους</w:t>
      </w:r>
      <w:r w:rsidRPr="77E1A59E">
        <w:rPr>
          <w:rFonts w:ascii="Times New Roman" w:eastAsia="Times New Roman" w:hAnsi="Times New Roman" w:cs="Times New Roman"/>
          <w:color w:val="000000" w:themeColor="text1"/>
        </w:rPr>
        <w:t xml:space="preserve">, να γίνει σύνταξη δήλωσης που </w:t>
      </w:r>
      <w:r w:rsidR="00F83B93">
        <w:rPr>
          <w:rFonts w:ascii="Times New Roman" w:eastAsia="Times New Roman" w:hAnsi="Times New Roman" w:cs="Times New Roman"/>
          <w:color w:val="000000" w:themeColor="text1"/>
        </w:rPr>
        <w:t>περιέχει</w:t>
      </w:r>
      <w:r w:rsidRPr="77E1A59E">
        <w:rPr>
          <w:rFonts w:ascii="Times New Roman" w:eastAsia="Times New Roman" w:hAnsi="Times New Roman" w:cs="Times New Roman"/>
          <w:color w:val="000000" w:themeColor="text1"/>
        </w:rPr>
        <w:t xml:space="preserve"> του απαραίτητους ελέγχους, να διαμορφωθεί σχέδιο αντιμετώπισης κινδύνου και να </w:t>
      </w:r>
      <w:r w:rsidR="00F83B93">
        <w:rPr>
          <w:rFonts w:ascii="Times New Roman" w:eastAsia="Times New Roman" w:hAnsi="Times New Roman" w:cs="Times New Roman"/>
          <w:color w:val="000000" w:themeColor="text1"/>
        </w:rPr>
        <w:t>ληφθεί ταυτόχρονα</w:t>
      </w:r>
      <w:r w:rsidRPr="77E1A59E">
        <w:rPr>
          <w:rFonts w:ascii="Times New Roman" w:eastAsia="Times New Roman" w:hAnsi="Times New Roman" w:cs="Times New Roman"/>
          <w:color w:val="000000" w:themeColor="text1"/>
        </w:rPr>
        <w:t xml:space="preserve"> έγκριση των κατόχων κινδύ</w:t>
      </w:r>
      <w:r w:rsidR="00F83B93">
        <w:rPr>
          <w:rFonts w:ascii="Times New Roman" w:eastAsia="Times New Roman" w:hAnsi="Times New Roman" w:cs="Times New Roman"/>
          <w:color w:val="000000" w:themeColor="text1"/>
        </w:rPr>
        <w:t>νου για το σχέδιο αντιμετώπισης</w:t>
      </w:r>
      <w:r w:rsidRPr="77E1A59E">
        <w:rPr>
          <w:rFonts w:ascii="Times New Roman" w:eastAsia="Times New Roman" w:hAnsi="Times New Roman" w:cs="Times New Roman"/>
          <w:color w:val="000000" w:themeColor="text1"/>
        </w:rPr>
        <w:t xml:space="preserve"> αλλά και του κινδύνου που θα αποδεχτούν.</w:t>
      </w:r>
    </w:p>
    <w:p w14:paraId="4F3CDD72"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 xml:space="preserve">3.2 Στόχοι ασφάλειας </w:t>
      </w:r>
      <w:proofErr w:type="spellStart"/>
      <w:r w:rsidRPr="00516852">
        <w:rPr>
          <w:rFonts w:ascii="Times New Roman" w:eastAsia="Times New Roman" w:hAnsi="Times New Roman" w:cs="Times New Roman"/>
          <w:b/>
          <w:bCs/>
        </w:rPr>
        <w:t>πληροφορίων</w:t>
      </w:r>
      <w:proofErr w:type="spellEnd"/>
      <w:r w:rsidRPr="00516852">
        <w:rPr>
          <w:rFonts w:ascii="Times New Roman" w:eastAsia="Times New Roman" w:hAnsi="Times New Roman" w:cs="Times New Roman"/>
          <w:b/>
          <w:bCs/>
        </w:rPr>
        <w:t xml:space="preserve"> και σχεδιασμός τους</w:t>
      </w:r>
    </w:p>
    <w:p w14:paraId="7B6F5DB7" w14:textId="60E95948" w:rsidR="008B1F3F" w:rsidRDefault="008B1F3F" w:rsidP="00516852">
      <w:pPr>
        <w:spacing w:line="360" w:lineRule="auto"/>
        <w:ind w:left="709"/>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 xml:space="preserve">Γίνεται καθορισμός των στόχων σε σχετικές λειτουργίες. Αυτοί </w:t>
      </w:r>
      <w:r w:rsidR="00F83B93">
        <w:rPr>
          <w:rFonts w:ascii="Times New Roman" w:eastAsia="Times New Roman" w:hAnsi="Times New Roman" w:cs="Times New Roman"/>
          <w:color w:val="000000" w:themeColor="text1"/>
        </w:rPr>
        <w:t>οι στόχοι πρέπει να είναι συνεπεί</w:t>
      </w:r>
      <w:r w:rsidRPr="77E1A59E">
        <w:rPr>
          <w:rFonts w:ascii="Times New Roman" w:eastAsia="Times New Roman" w:hAnsi="Times New Roman" w:cs="Times New Roman"/>
          <w:color w:val="000000" w:themeColor="text1"/>
        </w:rPr>
        <w:t>ς, μετρήσιμοι, να έχουν ληφθεί υπόψη οι ισχύουσες απαιτήσεις και τα αποτελέσματα από την</w:t>
      </w:r>
      <w:r w:rsidR="00F83B93">
        <w:rPr>
          <w:rFonts w:ascii="Times New Roman" w:eastAsia="Times New Roman" w:hAnsi="Times New Roman" w:cs="Times New Roman"/>
          <w:color w:val="000000" w:themeColor="text1"/>
        </w:rPr>
        <w:t xml:space="preserve"> αξιολόγηση θεραπείας κίνδυνου. Στη συνέχεια, χρειάζεται </w:t>
      </w:r>
      <w:r w:rsidRPr="77E1A59E">
        <w:rPr>
          <w:rFonts w:ascii="Times New Roman" w:eastAsia="Times New Roman" w:hAnsi="Times New Roman" w:cs="Times New Roman"/>
          <w:color w:val="000000" w:themeColor="text1"/>
        </w:rPr>
        <w:t xml:space="preserve">να κοινοποιηθούν και να </w:t>
      </w:r>
      <w:proofErr w:type="spellStart"/>
      <w:r w:rsidRPr="77E1A59E">
        <w:rPr>
          <w:rFonts w:ascii="Times New Roman" w:eastAsia="Times New Roman" w:hAnsi="Times New Roman" w:cs="Times New Roman"/>
          <w:color w:val="000000" w:themeColor="text1"/>
        </w:rPr>
        <w:t>επικαιροποιηθούν</w:t>
      </w:r>
      <w:proofErr w:type="spellEnd"/>
      <w:r w:rsidRPr="77E1A59E">
        <w:rPr>
          <w:rFonts w:ascii="Times New Roman" w:eastAsia="Times New Roman" w:hAnsi="Times New Roman" w:cs="Times New Roman"/>
          <w:color w:val="000000" w:themeColor="text1"/>
        </w:rPr>
        <w:t xml:space="preserve">. </w:t>
      </w:r>
      <w:r w:rsidR="00F83B93">
        <w:rPr>
          <w:rFonts w:ascii="Times New Roman" w:eastAsia="Times New Roman" w:hAnsi="Times New Roman" w:cs="Times New Roman"/>
          <w:color w:val="000000" w:themeColor="text1"/>
        </w:rPr>
        <w:t>Επίσης,</w:t>
      </w:r>
      <w:r w:rsidRPr="77E1A59E">
        <w:rPr>
          <w:rFonts w:ascii="Times New Roman" w:eastAsia="Times New Roman" w:hAnsi="Times New Roman" w:cs="Times New Roman"/>
          <w:color w:val="000000" w:themeColor="text1"/>
        </w:rPr>
        <w:t xml:space="preserve"> διατηρούνται τεκμηριωμένες και συγκεκριμένες πληροφορίες όσο</w:t>
      </w:r>
      <w:r w:rsidR="00F83B93">
        <w:rPr>
          <w:rFonts w:ascii="Times New Roman" w:eastAsia="Times New Roman" w:hAnsi="Times New Roman" w:cs="Times New Roman"/>
          <w:color w:val="000000" w:themeColor="text1"/>
        </w:rPr>
        <w:t xml:space="preserve">ν </w:t>
      </w:r>
      <w:r w:rsidRPr="77E1A59E">
        <w:rPr>
          <w:rFonts w:ascii="Times New Roman" w:eastAsia="Times New Roman" w:hAnsi="Times New Roman" w:cs="Times New Roman"/>
          <w:color w:val="000000" w:themeColor="text1"/>
        </w:rPr>
        <w:t xml:space="preserve">αφορά τους στόχους τις ασφάλειας </w:t>
      </w:r>
      <w:proofErr w:type="spellStart"/>
      <w:r w:rsidRPr="77E1A59E">
        <w:rPr>
          <w:rFonts w:ascii="Times New Roman" w:eastAsia="Times New Roman" w:hAnsi="Times New Roman" w:cs="Times New Roman"/>
          <w:color w:val="000000" w:themeColor="text1"/>
        </w:rPr>
        <w:t>πληροφορίων</w:t>
      </w:r>
      <w:proofErr w:type="spellEnd"/>
      <w:r w:rsidR="00F83B93">
        <w:rPr>
          <w:rFonts w:ascii="Times New Roman" w:eastAsia="Times New Roman" w:hAnsi="Times New Roman" w:cs="Times New Roman"/>
          <w:color w:val="000000" w:themeColor="text1"/>
        </w:rPr>
        <w:t>,</w:t>
      </w:r>
      <w:r w:rsidRPr="77E1A59E">
        <w:rPr>
          <w:rFonts w:ascii="Times New Roman" w:eastAsia="Times New Roman" w:hAnsi="Times New Roman" w:cs="Times New Roman"/>
          <w:color w:val="000000" w:themeColor="text1"/>
        </w:rPr>
        <w:t xml:space="preserve"> όπως το τι θα </w:t>
      </w:r>
      <w:r w:rsidR="00F83B93">
        <w:rPr>
          <w:rFonts w:ascii="Times New Roman" w:eastAsia="Times New Roman" w:hAnsi="Times New Roman" w:cs="Times New Roman"/>
          <w:color w:val="000000" w:themeColor="text1"/>
        </w:rPr>
        <w:t xml:space="preserve">προκύψει </w:t>
      </w:r>
      <w:r w:rsidR="00F83B93">
        <w:rPr>
          <w:rFonts w:ascii="Times New Roman" w:eastAsia="Times New Roman" w:hAnsi="Times New Roman" w:cs="Times New Roman"/>
          <w:color w:val="000000" w:themeColor="text1"/>
        </w:rPr>
        <w:lastRenderedPageBreak/>
        <w:t>μελλοντικά</w:t>
      </w:r>
      <w:r w:rsidRPr="77E1A59E">
        <w:rPr>
          <w:rFonts w:ascii="Times New Roman" w:eastAsia="Times New Roman" w:hAnsi="Times New Roman" w:cs="Times New Roman"/>
          <w:color w:val="000000" w:themeColor="text1"/>
        </w:rPr>
        <w:t xml:space="preserve">, ποιοι πόροι απαιτούνται, ποιος </w:t>
      </w:r>
      <w:r w:rsidR="00F83B93">
        <w:rPr>
          <w:rFonts w:ascii="Times New Roman" w:eastAsia="Times New Roman" w:hAnsi="Times New Roman" w:cs="Times New Roman"/>
          <w:color w:val="000000" w:themeColor="text1"/>
        </w:rPr>
        <w:t xml:space="preserve">θα </w:t>
      </w:r>
      <w:r w:rsidRPr="77E1A59E">
        <w:rPr>
          <w:rFonts w:ascii="Times New Roman" w:eastAsia="Times New Roman" w:hAnsi="Times New Roman" w:cs="Times New Roman"/>
          <w:color w:val="000000" w:themeColor="text1"/>
        </w:rPr>
        <w:t>είναι</w:t>
      </w:r>
      <w:r w:rsidR="00F83B93">
        <w:rPr>
          <w:rFonts w:ascii="Times New Roman" w:eastAsia="Times New Roman" w:hAnsi="Times New Roman" w:cs="Times New Roman"/>
          <w:color w:val="000000" w:themeColor="text1"/>
        </w:rPr>
        <w:t xml:space="preserve"> ο</w:t>
      </w:r>
      <w:r w:rsidRPr="77E1A59E">
        <w:rPr>
          <w:rFonts w:ascii="Times New Roman" w:eastAsia="Times New Roman" w:hAnsi="Times New Roman" w:cs="Times New Roman"/>
          <w:color w:val="000000" w:themeColor="text1"/>
        </w:rPr>
        <w:t xml:space="preserve"> υπεύθυνος, πότε </w:t>
      </w:r>
      <w:r w:rsidR="00F83B93">
        <w:rPr>
          <w:rFonts w:ascii="Times New Roman" w:eastAsia="Times New Roman" w:hAnsi="Times New Roman" w:cs="Times New Roman"/>
          <w:color w:val="000000" w:themeColor="text1"/>
        </w:rPr>
        <w:t>θα ολοκληρωθεί</w:t>
      </w:r>
      <w:r w:rsidRPr="77E1A59E">
        <w:rPr>
          <w:rFonts w:ascii="Times New Roman" w:eastAsia="Times New Roman" w:hAnsi="Times New Roman" w:cs="Times New Roman"/>
          <w:color w:val="000000" w:themeColor="text1"/>
        </w:rPr>
        <w:t xml:space="preserve"> αλλά και πως θα </w:t>
      </w:r>
      <w:r w:rsidR="00F83B93">
        <w:rPr>
          <w:rFonts w:ascii="Times New Roman" w:eastAsia="Times New Roman" w:hAnsi="Times New Roman" w:cs="Times New Roman"/>
          <w:color w:val="000000" w:themeColor="text1"/>
        </w:rPr>
        <w:t>πραγματοποιηθεί αξιολόγηση των αποτελεσμάτων</w:t>
      </w:r>
      <w:r w:rsidRPr="77E1A59E">
        <w:rPr>
          <w:rFonts w:ascii="Times New Roman" w:eastAsia="Times New Roman" w:hAnsi="Times New Roman" w:cs="Times New Roman"/>
          <w:color w:val="000000" w:themeColor="text1"/>
        </w:rPr>
        <w:t>.</w:t>
      </w:r>
    </w:p>
    <w:p w14:paraId="7BE0A45F" w14:textId="43163918" w:rsidR="008B1F3F" w:rsidRPr="00516852" w:rsidRDefault="008B1F3F" w:rsidP="00516852">
      <w:pPr>
        <w:pStyle w:val="a3"/>
        <w:numPr>
          <w:ilvl w:val="0"/>
          <w:numId w:val="38"/>
        </w:numPr>
        <w:spacing w:after="160" w:line="360" w:lineRule="auto"/>
        <w:ind w:left="426" w:hanging="426"/>
        <w:jc w:val="both"/>
        <w:rPr>
          <w:rFonts w:ascii="Times New Roman" w:eastAsia="Times New Roman" w:hAnsi="Times New Roman" w:cs="Times New Roman"/>
          <w:b/>
          <w:bCs/>
        </w:rPr>
      </w:pPr>
      <w:r w:rsidRPr="00516852">
        <w:rPr>
          <w:rFonts w:ascii="Times New Roman" w:eastAsia="Times New Roman" w:hAnsi="Times New Roman" w:cs="Times New Roman"/>
          <w:b/>
          <w:bCs/>
        </w:rPr>
        <w:t>Υποστήριξη</w:t>
      </w:r>
    </w:p>
    <w:p w14:paraId="740ED68E"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4.1 Πόροι</w:t>
      </w:r>
    </w:p>
    <w:p w14:paraId="784A0423" w14:textId="7312F7CB" w:rsidR="008B1F3F" w:rsidRDefault="008B1F3F" w:rsidP="00516852">
      <w:pPr>
        <w:spacing w:line="360" w:lineRule="auto"/>
        <w:ind w:left="709"/>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Παροχή των απαιτούμενων πόρων από τον οργανισμό για την δημιουργία, την εφαρμογή, τη συντήρηση και τη συνεχή βελτίωση</w:t>
      </w:r>
      <w:r w:rsidR="00F83B93">
        <w:rPr>
          <w:rFonts w:ascii="Times New Roman" w:eastAsia="Times New Roman" w:hAnsi="Times New Roman" w:cs="Times New Roman"/>
          <w:color w:val="000000" w:themeColor="text1"/>
        </w:rPr>
        <w:t xml:space="preserve"> τους</w:t>
      </w:r>
      <w:r w:rsidRPr="77E1A59E">
        <w:rPr>
          <w:rFonts w:ascii="Times New Roman" w:eastAsia="Times New Roman" w:hAnsi="Times New Roman" w:cs="Times New Roman"/>
          <w:color w:val="000000" w:themeColor="text1"/>
        </w:rPr>
        <w:t>.</w:t>
      </w:r>
    </w:p>
    <w:p w14:paraId="4A8DAAF9"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4.2 Ικανότητα</w:t>
      </w:r>
    </w:p>
    <w:p w14:paraId="37E500D4" w14:textId="15462AA8" w:rsidR="008B1F3F" w:rsidRDefault="008B1F3F" w:rsidP="00516852">
      <w:pPr>
        <w:spacing w:line="360" w:lineRule="auto"/>
        <w:ind w:left="709"/>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 xml:space="preserve">Από τον οργανισμό καθορίζεται η </w:t>
      </w:r>
      <w:r w:rsidR="00F83B93">
        <w:rPr>
          <w:rFonts w:ascii="Times New Roman" w:eastAsia="Times New Roman" w:hAnsi="Times New Roman" w:cs="Times New Roman"/>
          <w:color w:val="000000" w:themeColor="text1"/>
        </w:rPr>
        <w:t>αποδεδειγμένη</w:t>
      </w:r>
      <w:r w:rsidRPr="77E1A59E">
        <w:rPr>
          <w:rFonts w:ascii="Times New Roman" w:eastAsia="Times New Roman" w:hAnsi="Times New Roman" w:cs="Times New Roman"/>
          <w:color w:val="000000" w:themeColor="text1"/>
        </w:rPr>
        <w:t xml:space="preserve"> ικανότητα των </w:t>
      </w:r>
      <w:r w:rsidR="00F83B93">
        <w:rPr>
          <w:rFonts w:ascii="Times New Roman" w:eastAsia="Times New Roman" w:hAnsi="Times New Roman" w:cs="Times New Roman"/>
          <w:color w:val="000000" w:themeColor="text1"/>
        </w:rPr>
        <w:t>υπαλλήλων που εκτελούν την εργασία. Δ</w:t>
      </w:r>
      <w:r w:rsidRPr="77E1A59E">
        <w:rPr>
          <w:rFonts w:ascii="Times New Roman" w:eastAsia="Times New Roman" w:hAnsi="Times New Roman" w:cs="Times New Roman"/>
          <w:color w:val="000000" w:themeColor="text1"/>
        </w:rPr>
        <w:t xml:space="preserve">ιασφαλίζεται ότι είναι ικανά τα άτομα </w:t>
      </w:r>
      <w:r w:rsidR="00F83B93">
        <w:rPr>
          <w:rFonts w:ascii="Times New Roman" w:eastAsia="Times New Roman" w:hAnsi="Times New Roman" w:cs="Times New Roman"/>
          <w:color w:val="000000" w:themeColor="text1"/>
        </w:rPr>
        <w:t>έχοντας ως βάση είτε την κατάλληλη εκπαίδευση είτε</w:t>
      </w:r>
      <w:r w:rsidRPr="77E1A59E">
        <w:rPr>
          <w:rFonts w:ascii="Times New Roman" w:eastAsia="Times New Roman" w:hAnsi="Times New Roman" w:cs="Times New Roman"/>
          <w:color w:val="000000" w:themeColor="text1"/>
        </w:rPr>
        <w:t xml:space="preserve"> εμπειρία, </w:t>
      </w:r>
      <w:r w:rsidR="00F83B93">
        <w:rPr>
          <w:rFonts w:ascii="Times New Roman" w:eastAsia="Times New Roman" w:hAnsi="Times New Roman" w:cs="Times New Roman"/>
          <w:color w:val="000000" w:themeColor="text1"/>
        </w:rPr>
        <w:t xml:space="preserve">να </w:t>
      </w:r>
      <w:r w:rsidRPr="77E1A59E">
        <w:rPr>
          <w:rFonts w:ascii="Times New Roman" w:eastAsia="Times New Roman" w:hAnsi="Times New Roman" w:cs="Times New Roman"/>
          <w:color w:val="000000" w:themeColor="text1"/>
        </w:rPr>
        <w:t>λαμβάνονται μέτρα</w:t>
      </w:r>
      <w:r w:rsidR="00F83B93">
        <w:rPr>
          <w:rFonts w:ascii="Times New Roman" w:eastAsia="Times New Roman" w:hAnsi="Times New Roman" w:cs="Times New Roman"/>
          <w:color w:val="000000" w:themeColor="text1"/>
        </w:rPr>
        <w:t>, παράλληλα,</w:t>
      </w:r>
      <w:r w:rsidRPr="77E1A59E">
        <w:rPr>
          <w:rFonts w:ascii="Times New Roman" w:eastAsia="Times New Roman" w:hAnsi="Times New Roman" w:cs="Times New Roman"/>
          <w:color w:val="000000" w:themeColor="text1"/>
        </w:rPr>
        <w:t xml:space="preserve"> για την απόκτηση της κατάλληλης ικανότητας αξιολόγησης της αποτελεσματικότητας των ενεργειών που εκτελούνται</w:t>
      </w:r>
      <w:r w:rsidR="00F83B93">
        <w:rPr>
          <w:rFonts w:ascii="Times New Roman" w:eastAsia="Times New Roman" w:hAnsi="Times New Roman" w:cs="Times New Roman"/>
          <w:color w:val="000000" w:themeColor="text1"/>
        </w:rPr>
        <w:t>.</w:t>
      </w:r>
      <w:r w:rsidRPr="77E1A59E">
        <w:rPr>
          <w:rFonts w:ascii="Times New Roman" w:eastAsia="Times New Roman" w:hAnsi="Times New Roman" w:cs="Times New Roman"/>
          <w:color w:val="000000" w:themeColor="text1"/>
        </w:rPr>
        <w:t xml:space="preserve"> </w:t>
      </w:r>
      <w:r w:rsidR="00F83B93">
        <w:rPr>
          <w:rFonts w:ascii="Times New Roman" w:eastAsia="Times New Roman" w:hAnsi="Times New Roman" w:cs="Times New Roman"/>
          <w:color w:val="000000" w:themeColor="text1"/>
        </w:rPr>
        <w:t>Επιπρόσθετα,</w:t>
      </w:r>
      <w:r w:rsidRPr="77E1A59E">
        <w:rPr>
          <w:rFonts w:ascii="Times New Roman" w:eastAsia="Times New Roman" w:hAnsi="Times New Roman" w:cs="Times New Roman"/>
          <w:color w:val="000000" w:themeColor="text1"/>
        </w:rPr>
        <w:t xml:space="preserve"> </w:t>
      </w:r>
      <w:r w:rsidR="00F83B93">
        <w:rPr>
          <w:rFonts w:ascii="Times New Roman" w:eastAsia="Times New Roman" w:hAnsi="Times New Roman" w:cs="Times New Roman"/>
          <w:color w:val="000000" w:themeColor="text1"/>
        </w:rPr>
        <w:t>να</w:t>
      </w:r>
      <w:r w:rsidRPr="77E1A59E">
        <w:rPr>
          <w:rFonts w:ascii="Times New Roman" w:eastAsia="Times New Roman" w:hAnsi="Times New Roman" w:cs="Times New Roman"/>
          <w:color w:val="000000" w:themeColor="text1"/>
        </w:rPr>
        <w:t xml:space="preserve"> διατηρούνται οι κατάλληλες τεκμηριωμένες πληροφορίες ως απόδειξη.</w:t>
      </w:r>
    </w:p>
    <w:p w14:paraId="675D8DD8"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4.3 Ευαισθητοποίηση</w:t>
      </w:r>
    </w:p>
    <w:p w14:paraId="0B178697" w14:textId="35C17910" w:rsidR="008B1F3F" w:rsidRDefault="008B1F3F" w:rsidP="00516852">
      <w:pPr>
        <w:spacing w:line="360" w:lineRule="auto"/>
        <w:ind w:left="709"/>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Τα άτομα που εκτελούν εργασίες στο</w:t>
      </w:r>
      <w:r w:rsidR="00F83B93">
        <w:rPr>
          <w:rFonts w:ascii="Times New Roman" w:eastAsia="Times New Roman" w:hAnsi="Times New Roman" w:cs="Times New Roman"/>
          <w:color w:val="000000" w:themeColor="text1"/>
        </w:rPr>
        <w:t>ν οργανισμό οφείλουν να γνωρίζουν</w:t>
      </w:r>
      <w:r w:rsidRPr="77E1A59E">
        <w:rPr>
          <w:rFonts w:ascii="Times New Roman" w:eastAsia="Times New Roman" w:hAnsi="Times New Roman" w:cs="Times New Roman"/>
          <w:color w:val="000000" w:themeColor="text1"/>
        </w:rPr>
        <w:t xml:space="preserve"> την πολιτική ασφάλειας </w:t>
      </w:r>
      <w:r w:rsidR="00F83B93">
        <w:rPr>
          <w:rFonts w:ascii="Times New Roman" w:eastAsia="Times New Roman" w:hAnsi="Times New Roman" w:cs="Times New Roman"/>
          <w:color w:val="000000" w:themeColor="text1"/>
        </w:rPr>
        <w:t xml:space="preserve">των </w:t>
      </w:r>
      <w:r w:rsidRPr="77E1A59E">
        <w:rPr>
          <w:rFonts w:ascii="Times New Roman" w:eastAsia="Times New Roman" w:hAnsi="Times New Roman" w:cs="Times New Roman"/>
          <w:color w:val="000000" w:themeColor="text1"/>
        </w:rPr>
        <w:t>πληροφοριών</w:t>
      </w:r>
      <w:r w:rsidR="00F83B93">
        <w:rPr>
          <w:rFonts w:ascii="Times New Roman" w:eastAsia="Times New Roman" w:hAnsi="Times New Roman" w:cs="Times New Roman"/>
          <w:color w:val="000000" w:themeColor="text1"/>
        </w:rPr>
        <w:t xml:space="preserve"> του</w:t>
      </w:r>
      <w:r w:rsidRPr="77E1A59E">
        <w:rPr>
          <w:rFonts w:ascii="Times New Roman" w:eastAsia="Times New Roman" w:hAnsi="Times New Roman" w:cs="Times New Roman"/>
          <w:color w:val="000000" w:themeColor="text1"/>
        </w:rPr>
        <w:t>,</w:t>
      </w:r>
      <w:r w:rsidR="00F83B93">
        <w:rPr>
          <w:rFonts w:ascii="Times New Roman" w:eastAsia="Times New Roman" w:hAnsi="Times New Roman" w:cs="Times New Roman"/>
          <w:color w:val="000000" w:themeColor="text1"/>
        </w:rPr>
        <w:t xml:space="preserve"> καθώς και ποια</w:t>
      </w:r>
      <w:r w:rsidRPr="77E1A59E">
        <w:rPr>
          <w:rFonts w:ascii="Times New Roman" w:eastAsia="Times New Roman" w:hAnsi="Times New Roman" w:cs="Times New Roman"/>
          <w:color w:val="000000" w:themeColor="text1"/>
        </w:rPr>
        <w:t xml:space="preserve"> </w:t>
      </w:r>
      <w:r w:rsidR="00F83B93">
        <w:rPr>
          <w:rFonts w:ascii="Times New Roman" w:eastAsia="Times New Roman" w:hAnsi="Times New Roman" w:cs="Times New Roman"/>
          <w:color w:val="000000" w:themeColor="text1"/>
        </w:rPr>
        <w:t>είναι η</w:t>
      </w:r>
      <w:r w:rsidRPr="77E1A59E">
        <w:rPr>
          <w:rFonts w:ascii="Times New Roman" w:eastAsia="Times New Roman" w:hAnsi="Times New Roman" w:cs="Times New Roman"/>
          <w:color w:val="000000" w:themeColor="text1"/>
        </w:rPr>
        <w:t xml:space="preserve"> συμβολή τους στην αποτελεσματικότητα του συστήματος</w:t>
      </w:r>
      <w:r w:rsidR="00F83B93">
        <w:rPr>
          <w:rFonts w:ascii="Times New Roman" w:eastAsia="Times New Roman" w:hAnsi="Times New Roman" w:cs="Times New Roman"/>
          <w:color w:val="000000" w:themeColor="text1"/>
        </w:rPr>
        <w:t>.</w:t>
      </w:r>
      <w:r w:rsidRPr="77E1A59E">
        <w:rPr>
          <w:rFonts w:ascii="Times New Roman" w:eastAsia="Times New Roman" w:hAnsi="Times New Roman" w:cs="Times New Roman"/>
          <w:color w:val="000000" w:themeColor="text1"/>
        </w:rPr>
        <w:t xml:space="preserve"> </w:t>
      </w:r>
      <w:r w:rsidR="00F83B93">
        <w:rPr>
          <w:rFonts w:ascii="Times New Roman" w:eastAsia="Times New Roman" w:hAnsi="Times New Roman" w:cs="Times New Roman"/>
          <w:color w:val="000000" w:themeColor="text1"/>
        </w:rPr>
        <w:t xml:space="preserve">Ταυτόχρονα, είναι απαραίτητο να είναι γνώστες </w:t>
      </w:r>
      <w:r w:rsidRPr="77E1A59E">
        <w:rPr>
          <w:rFonts w:ascii="Times New Roman" w:eastAsia="Times New Roman" w:hAnsi="Times New Roman" w:cs="Times New Roman"/>
          <w:color w:val="000000" w:themeColor="text1"/>
        </w:rPr>
        <w:t xml:space="preserve">και των πλεονεκτημάτων από τη βελτιωμένη απόδοση ασφάλειας πληροφοριών αλλά και </w:t>
      </w:r>
      <w:r w:rsidR="00F83B93">
        <w:rPr>
          <w:rFonts w:ascii="Times New Roman" w:eastAsia="Times New Roman" w:hAnsi="Times New Roman" w:cs="Times New Roman"/>
          <w:color w:val="000000" w:themeColor="text1"/>
        </w:rPr>
        <w:t>των προβλεπόμενων</w:t>
      </w:r>
      <w:r w:rsidRPr="77E1A59E">
        <w:rPr>
          <w:rFonts w:ascii="Times New Roman" w:eastAsia="Times New Roman" w:hAnsi="Times New Roman" w:cs="Times New Roman"/>
          <w:color w:val="000000" w:themeColor="text1"/>
        </w:rPr>
        <w:t xml:space="preserve"> </w:t>
      </w:r>
      <w:r w:rsidR="00F83B93">
        <w:rPr>
          <w:rFonts w:ascii="Times New Roman" w:eastAsia="Times New Roman" w:hAnsi="Times New Roman" w:cs="Times New Roman"/>
          <w:color w:val="000000" w:themeColor="text1"/>
        </w:rPr>
        <w:t>συνεπειών,</w:t>
      </w:r>
      <w:r w:rsidRPr="77E1A59E">
        <w:rPr>
          <w:rFonts w:ascii="Times New Roman" w:eastAsia="Times New Roman" w:hAnsi="Times New Roman" w:cs="Times New Roman"/>
          <w:color w:val="000000" w:themeColor="text1"/>
        </w:rPr>
        <w:t xml:space="preserve"> σε περίπτωση μη συμμόρφωσης με τις απαιτήσεις.</w:t>
      </w:r>
    </w:p>
    <w:p w14:paraId="209310A5"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4.4 Επικοινωνία</w:t>
      </w:r>
    </w:p>
    <w:p w14:paraId="44F24FD9" w14:textId="30131B31" w:rsidR="008B1F3F" w:rsidRDefault="008B1F3F" w:rsidP="00516852">
      <w:pPr>
        <w:spacing w:line="360" w:lineRule="auto"/>
        <w:ind w:left="709"/>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 xml:space="preserve">Καθορίζονται οι ανάγκες για εσωτερικές και εξωτερικές επικοινωνίες που σχετίζονται με το σύστημα διαχείρισης ασφάλειας πληροφοριών. Αυτές οι ανάγκες </w:t>
      </w:r>
      <w:r w:rsidR="00F83B93">
        <w:rPr>
          <w:rFonts w:ascii="Times New Roman" w:eastAsia="Times New Roman" w:hAnsi="Times New Roman" w:cs="Times New Roman"/>
          <w:color w:val="000000" w:themeColor="text1"/>
        </w:rPr>
        <w:t xml:space="preserve">αναφέρονται περισσότερο </w:t>
      </w:r>
      <w:r w:rsidR="006D5F23">
        <w:rPr>
          <w:rFonts w:ascii="Times New Roman" w:eastAsia="Times New Roman" w:hAnsi="Times New Roman" w:cs="Times New Roman"/>
          <w:color w:val="000000" w:themeColor="text1"/>
        </w:rPr>
        <w:t>στις πληροφορίες</w:t>
      </w:r>
      <w:r w:rsidR="00F83B93">
        <w:rPr>
          <w:rFonts w:ascii="Times New Roman" w:eastAsia="Times New Roman" w:hAnsi="Times New Roman" w:cs="Times New Roman"/>
          <w:color w:val="000000" w:themeColor="text1"/>
        </w:rPr>
        <w:t xml:space="preserve"> που πρέπει</w:t>
      </w:r>
      <w:r w:rsidRPr="77E1A59E">
        <w:rPr>
          <w:rFonts w:ascii="Times New Roman" w:eastAsia="Times New Roman" w:hAnsi="Times New Roman" w:cs="Times New Roman"/>
          <w:color w:val="000000" w:themeColor="text1"/>
        </w:rPr>
        <w:t xml:space="preserve"> να επικοινωνήσει, πότε πρέπει να γίνει </w:t>
      </w:r>
      <w:r w:rsidR="006D5F23">
        <w:rPr>
          <w:rFonts w:ascii="Times New Roman" w:eastAsia="Times New Roman" w:hAnsi="Times New Roman" w:cs="Times New Roman"/>
          <w:color w:val="000000" w:themeColor="text1"/>
        </w:rPr>
        <w:t>αυτή η ενέργεια</w:t>
      </w:r>
      <w:r w:rsidRPr="77E1A59E">
        <w:rPr>
          <w:rFonts w:ascii="Times New Roman" w:eastAsia="Times New Roman" w:hAnsi="Times New Roman" w:cs="Times New Roman"/>
          <w:color w:val="000000" w:themeColor="text1"/>
        </w:rPr>
        <w:t>, με ποιον αλλά και τι διαδικασίες χρειάζονται για να πραγματοποιηθεί αυτή η επικοινωνία.</w:t>
      </w:r>
    </w:p>
    <w:p w14:paraId="1EEE23BB"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4.5 Τεκμηριωμένες Πληροφορίες</w:t>
      </w:r>
    </w:p>
    <w:p w14:paraId="30DD85FD" w14:textId="77777777" w:rsidR="008B1F3F" w:rsidRPr="00516852" w:rsidRDefault="008B1F3F" w:rsidP="00516852">
      <w:pPr>
        <w:spacing w:line="360" w:lineRule="auto"/>
        <w:ind w:left="851" w:hanging="142"/>
        <w:jc w:val="both"/>
        <w:rPr>
          <w:rFonts w:ascii="Times New Roman" w:eastAsia="Times New Roman" w:hAnsi="Times New Roman" w:cs="Times New Roman"/>
          <w:b/>
          <w:bCs/>
        </w:rPr>
      </w:pPr>
      <w:r w:rsidRPr="00516852">
        <w:rPr>
          <w:rFonts w:ascii="Times New Roman" w:eastAsia="Times New Roman" w:hAnsi="Times New Roman" w:cs="Times New Roman"/>
          <w:b/>
          <w:bCs/>
        </w:rPr>
        <w:t>4.5.1 Γενικά</w:t>
      </w:r>
    </w:p>
    <w:p w14:paraId="3D6A1892" w14:textId="77777777" w:rsidR="008B1F3F" w:rsidRDefault="008B1F3F" w:rsidP="00516852">
      <w:pPr>
        <w:spacing w:line="360" w:lineRule="auto"/>
        <w:ind w:left="1276"/>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Το σύστημα περιέχει τεκμηριωμένες πληροφορίες που απαιτούνται από το διεθνές πρότυπο αλλά και τεκμηριωμένες πληροφορίες που έχουν προσδιοριστεί ως απαραίτητες από τον οργανισμό για την αποτελεσματικότητα του συστήματος.</w:t>
      </w:r>
    </w:p>
    <w:p w14:paraId="2A3D74D4" w14:textId="77777777" w:rsidR="008B1F3F" w:rsidRPr="00516852" w:rsidRDefault="008B1F3F" w:rsidP="00516852">
      <w:pPr>
        <w:spacing w:line="360" w:lineRule="auto"/>
        <w:ind w:left="851" w:hanging="142"/>
        <w:jc w:val="both"/>
        <w:rPr>
          <w:rFonts w:ascii="Times New Roman" w:eastAsia="Times New Roman" w:hAnsi="Times New Roman" w:cs="Times New Roman"/>
          <w:b/>
          <w:bCs/>
        </w:rPr>
      </w:pPr>
      <w:r w:rsidRPr="00516852">
        <w:rPr>
          <w:rFonts w:ascii="Times New Roman" w:eastAsia="Times New Roman" w:hAnsi="Times New Roman" w:cs="Times New Roman"/>
          <w:b/>
          <w:bCs/>
        </w:rPr>
        <w:lastRenderedPageBreak/>
        <w:t>4.5.2 Δημιουργία και ενημέρωση</w:t>
      </w:r>
    </w:p>
    <w:p w14:paraId="12B7B00D" w14:textId="32589F61" w:rsidR="008B1F3F" w:rsidRDefault="008B1F3F" w:rsidP="00516852">
      <w:pPr>
        <w:spacing w:line="360" w:lineRule="auto"/>
        <w:ind w:left="1276"/>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Ο οργανισμός φροντίζει κατά τη δημιουργία και την ενημ</w:t>
      </w:r>
      <w:r w:rsidR="006D5F23">
        <w:rPr>
          <w:rFonts w:ascii="Times New Roman" w:eastAsia="Times New Roman" w:hAnsi="Times New Roman" w:cs="Times New Roman"/>
          <w:color w:val="000000" w:themeColor="text1"/>
        </w:rPr>
        <w:t xml:space="preserve">έρωση τεκμηριωμένων πληροφοριών να </w:t>
      </w:r>
      <w:r w:rsidRPr="77E1A59E">
        <w:rPr>
          <w:rFonts w:ascii="Times New Roman" w:eastAsia="Times New Roman" w:hAnsi="Times New Roman" w:cs="Times New Roman"/>
          <w:color w:val="000000" w:themeColor="text1"/>
        </w:rPr>
        <w:t xml:space="preserve">διασφαλίζεται η ταυτότητα, η περιγραφή, η μορφή και ο έλεγχος ακαταλληλότητας. </w:t>
      </w:r>
    </w:p>
    <w:p w14:paraId="2BE99DB1" w14:textId="77777777" w:rsidR="008B1F3F" w:rsidRPr="00516852" w:rsidRDefault="008B1F3F" w:rsidP="00516852">
      <w:pPr>
        <w:spacing w:line="360" w:lineRule="auto"/>
        <w:ind w:left="851" w:hanging="142"/>
        <w:jc w:val="both"/>
        <w:rPr>
          <w:rFonts w:ascii="Times New Roman" w:eastAsia="Times New Roman" w:hAnsi="Times New Roman" w:cs="Times New Roman"/>
          <w:b/>
          <w:bCs/>
        </w:rPr>
      </w:pPr>
      <w:r w:rsidRPr="00516852">
        <w:rPr>
          <w:rFonts w:ascii="Times New Roman" w:eastAsia="Times New Roman" w:hAnsi="Times New Roman" w:cs="Times New Roman"/>
          <w:b/>
          <w:bCs/>
        </w:rPr>
        <w:t xml:space="preserve">4.5.3 Έλεγχος τεκμηριωμένων </w:t>
      </w:r>
      <w:proofErr w:type="spellStart"/>
      <w:r w:rsidRPr="00516852">
        <w:rPr>
          <w:rFonts w:ascii="Times New Roman" w:eastAsia="Times New Roman" w:hAnsi="Times New Roman" w:cs="Times New Roman"/>
          <w:b/>
          <w:bCs/>
        </w:rPr>
        <w:t>πληροφορίων</w:t>
      </w:r>
      <w:proofErr w:type="spellEnd"/>
    </w:p>
    <w:p w14:paraId="28ED56E0" w14:textId="2CF76EEF" w:rsidR="008B1F3F" w:rsidRDefault="008B1F3F" w:rsidP="00516852">
      <w:pPr>
        <w:spacing w:line="360" w:lineRule="auto"/>
        <w:ind w:left="1276"/>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Από το διεθνές πρότυπο και από το σύστημα διαχείρισης ασφάλειας πληροφοριών απαιτούνται τεκμηριωμένες πληροφορίες</w:t>
      </w:r>
      <w:r w:rsidR="006D5F23">
        <w:rPr>
          <w:rFonts w:ascii="Times New Roman" w:eastAsia="Times New Roman" w:hAnsi="Times New Roman" w:cs="Times New Roman"/>
          <w:color w:val="000000" w:themeColor="text1"/>
        </w:rPr>
        <w:t>,</w:t>
      </w:r>
      <w:r w:rsidRPr="77E1A59E">
        <w:rPr>
          <w:rFonts w:ascii="Times New Roman" w:eastAsia="Times New Roman" w:hAnsi="Times New Roman" w:cs="Times New Roman"/>
          <w:color w:val="000000" w:themeColor="text1"/>
        </w:rPr>
        <w:t xml:space="preserve"> </w:t>
      </w:r>
      <w:r w:rsidR="006D5F23">
        <w:rPr>
          <w:rFonts w:ascii="Times New Roman" w:eastAsia="Times New Roman" w:hAnsi="Times New Roman" w:cs="Times New Roman"/>
          <w:color w:val="000000" w:themeColor="text1"/>
        </w:rPr>
        <w:t>οι οποίες</w:t>
      </w:r>
      <w:r w:rsidRPr="77E1A59E">
        <w:rPr>
          <w:rFonts w:ascii="Times New Roman" w:eastAsia="Times New Roman" w:hAnsi="Times New Roman" w:cs="Times New Roman"/>
          <w:color w:val="000000" w:themeColor="text1"/>
        </w:rPr>
        <w:t xml:space="preserve"> ελέγχονται για να διασφαλιστεί ότι το σύστημ</w:t>
      </w:r>
      <w:r w:rsidR="00923AE7">
        <w:rPr>
          <w:rFonts w:ascii="Times New Roman" w:eastAsia="Times New Roman" w:hAnsi="Times New Roman" w:cs="Times New Roman"/>
          <w:color w:val="000000" w:themeColor="text1"/>
        </w:rPr>
        <w:t xml:space="preserve">α είναι διαθέσιμο και κατάλληλο, όποτε και αν </w:t>
      </w:r>
      <w:r w:rsidRPr="77E1A59E">
        <w:rPr>
          <w:rFonts w:ascii="Times New Roman" w:eastAsia="Times New Roman" w:hAnsi="Times New Roman" w:cs="Times New Roman"/>
          <w:color w:val="000000" w:themeColor="text1"/>
        </w:rPr>
        <w:t xml:space="preserve">χρειάζεται και ότι προστατεύεται επαρκώς. </w:t>
      </w:r>
      <w:r w:rsidR="00A30395">
        <w:rPr>
          <w:rFonts w:ascii="Times New Roman" w:eastAsia="Times New Roman" w:hAnsi="Times New Roman" w:cs="Times New Roman"/>
          <w:color w:val="000000" w:themeColor="text1"/>
        </w:rPr>
        <w:t>Παράλληλα,</w:t>
      </w:r>
      <w:r w:rsidRPr="77E1A59E">
        <w:rPr>
          <w:rFonts w:ascii="Times New Roman" w:eastAsia="Times New Roman" w:hAnsi="Times New Roman" w:cs="Times New Roman"/>
          <w:color w:val="000000" w:themeColor="text1"/>
        </w:rPr>
        <w:t xml:space="preserve"> για το έλεγχο οι δραστηριότητες περιλαμβάνουν διανομή, αποθήκευση, έλεγχος και διατήρηση.</w:t>
      </w:r>
    </w:p>
    <w:p w14:paraId="342A943C" w14:textId="6D853315" w:rsidR="008B1F3F" w:rsidRPr="00516852" w:rsidRDefault="008B1F3F" w:rsidP="00516852">
      <w:pPr>
        <w:pStyle w:val="a3"/>
        <w:numPr>
          <w:ilvl w:val="0"/>
          <w:numId w:val="38"/>
        </w:numPr>
        <w:spacing w:after="160" w:line="360" w:lineRule="auto"/>
        <w:ind w:left="426" w:hanging="426"/>
        <w:jc w:val="both"/>
        <w:rPr>
          <w:rFonts w:ascii="Times New Roman" w:eastAsia="Times New Roman" w:hAnsi="Times New Roman" w:cs="Times New Roman"/>
          <w:b/>
          <w:bCs/>
        </w:rPr>
      </w:pPr>
      <w:r w:rsidRPr="00516852">
        <w:rPr>
          <w:rFonts w:ascii="Times New Roman" w:eastAsia="Times New Roman" w:hAnsi="Times New Roman" w:cs="Times New Roman"/>
          <w:b/>
          <w:bCs/>
        </w:rPr>
        <w:t>Λειτουργία</w:t>
      </w:r>
    </w:p>
    <w:p w14:paraId="608598DD"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5.1 Λειτουργικός σχεδιασμός και έλεγχος</w:t>
      </w:r>
    </w:p>
    <w:p w14:paraId="004632AD" w14:textId="012CC25F" w:rsidR="008B1F3F" w:rsidRDefault="008B1F3F" w:rsidP="00516852">
      <w:pPr>
        <w:spacing w:line="360" w:lineRule="auto"/>
        <w:ind w:left="709"/>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 xml:space="preserve">Στον οργανισμό σχεδιάζονται, εφαρμόζονται και ελέγχονται οι διαδικασίες που </w:t>
      </w:r>
      <w:r w:rsidR="00A30395">
        <w:rPr>
          <w:rFonts w:ascii="Times New Roman" w:eastAsia="Times New Roman" w:hAnsi="Times New Roman" w:cs="Times New Roman"/>
          <w:color w:val="000000" w:themeColor="text1"/>
        </w:rPr>
        <w:t>είναι απαραίτητες</w:t>
      </w:r>
      <w:r w:rsidRPr="77E1A59E">
        <w:rPr>
          <w:rFonts w:ascii="Times New Roman" w:eastAsia="Times New Roman" w:hAnsi="Times New Roman" w:cs="Times New Roman"/>
          <w:color w:val="000000" w:themeColor="text1"/>
        </w:rPr>
        <w:t xml:space="preserve"> για την ικανοποίηση των απαιτήσεων ασφάλειας </w:t>
      </w:r>
      <w:proofErr w:type="spellStart"/>
      <w:r w:rsidRPr="77E1A59E">
        <w:rPr>
          <w:rFonts w:ascii="Times New Roman" w:eastAsia="Times New Roman" w:hAnsi="Times New Roman" w:cs="Times New Roman"/>
          <w:color w:val="000000" w:themeColor="text1"/>
        </w:rPr>
        <w:t>πληροφορίων</w:t>
      </w:r>
      <w:proofErr w:type="spellEnd"/>
      <w:r w:rsidRPr="77E1A59E">
        <w:rPr>
          <w:rFonts w:ascii="Times New Roman" w:eastAsia="Times New Roman" w:hAnsi="Times New Roman" w:cs="Times New Roman"/>
          <w:color w:val="000000" w:themeColor="text1"/>
        </w:rPr>
        <w:t>. Ακόμα εφαρμόζονται σχέδια για την επίτευξη των στόχων που έχουν τεθεί.</w:t>
      </w:r>
    </w:p>
    <w:p w14:paraId="0BB20649" w14:textId="223B30BD" w:rsidR="008B1F3F" w:rsidRPr="00CD231D" w:rsidRDefault="00A30395" w:rsidP="00516852">
      <w:pPr>
        <w:spacing w:line="360" w:lineRule="auto"/>
        <w:ind w:left="709"/>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Επιπρόσθετα,</w:t>
      </w:r>
      <w:r w:rsidR="008B1F3F" w:rsidRPr="77E1A59E">
        <w:rPr>
          <w:rFonts w:ascii="Times New Roman" w:eastAsia="Times New Roman" w:hAnsi="Times New Roman" w:cs="Times New Roman"/>
          <w:color w:val="000000" w:themeColor="text1"/>
        </w:rPr>
        <w:t xml:space="preserve"> στον οργανισμό διατηρούνται τεκμηριωμένες πληροφορίες για </w:t>
      </w:r>
      <w:r>
        <w:rPr>
          <w:rFonts w:ascii="Times New Roman" w:eastAsia="Times New Roman" w:hAnsi="Times New Roman" w:cs="Times New Roman"/>
          <w:color w:val="000000" w:themeColor="text1"/>
        </w:rPr>
        <w:t>την επιβεβαίωση</w:t>
      </w:r>
      <w:r w:rsidR="008B1F3F" w:rsidRPr="77E1A59E">
        <w:rPr>
          <w:rFonts w:ascii="Times New Roman" w:eastAsia="Times New Roman" w:hAnsi="Times New Roman" w:cs="Times New Roman"/>
          <w:color w:val="000000" w:themeColor="text1"/>
        </w:rPr>
        <w:t xml:space="preserve"> ότι οι διαδικασίες έχουν </w:t>
      </w:r>
      <w:r>
        <w:rPr>
          <w:rFonts w:ascii="Times New Roman" w:eastAsia="Times New Roman" w:hAnsi="Times New Roman" w:cs="Times New Roman"/>
          <w:color w:val="000000" w:themeColor="text1"/>
        </w:rPr>
        <w:t>υλοποιηθεί</w:t>
      </w:r>
      <w:r w:rsidR="008B1F3F" w:rsidRPr="77E1A59E">
        <w:rPr>
          <w:rFonts w:ascii="Times New Roman" w:eastAsia="Times New Roman" w:hAnsi="Times New Roman" w:cs="Times New Roman"/>
          <w:color w:val="000000" w:themeColor="text1"/>
        </w:rPr>
        <w:t xml:space="preserve"> ακριβώς έτσι όπως έχουν σχεδιαστεί. Ελέγχονται οι προγραμματισμένες αλλαγές </w:t>
      </w:r>
      <w:r>
        <w:rPr>
          <w:rFonts w:ascii="Times New Roman" w:eastAsia="Times New Roman" w:hAnsi="Times New Roman" w:cs="Times New Roman"/>
          <w:color w:val="000000" w:themeColor="text1"/>
        </w:rPr>
        <w:t>με σκοπό τη λήψη</w:t>
      </w:r>
      <w:r w:rsidR="008B1F3F" w:rsidRPr="77E1A59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μέτρων</w:t>
      </w:r>
      <w:r w:rsidR="008B1F3F" w:rsidRPr="77E1A59E">
        <w:rPr>
          <w:rFonts w:ascii="Times New Roman" w:eastAsia="Times New Roman" w:hAnsi="Times New Roman" w:cs="Times New Roman"/>
          <w:color w:val="000000" w:themeColor="text1"/>
        </w:rPr>
        <w:t xml:space="preserve"> γ</w:t>
      </w:r>
      <w:r>
        <w:rPr>
          <w:rFonts w:ascii="Times New Roman" w:eastAsia="Times New Roman" w:hAnsi="Times New Roman" w:cs="Times New Roman"/>
          <w:color w:val="000000" w:themeColor="text1"/>
        </w:rPr>
        <w:t xml:space="preserve">ια τον μετριασμό των επιπτώσεων, διασφαλίζοντας παράλληλα, </w:t>
      </w:r>
      <w:r w:rsidR="008B1F3F" w:rsidRPr="77E1A59E">
        <w:rPr>
          <w:rFonts w:ascii="Times New Roman" w:eastAsia="Times New Roman" w:hAnsi="Times New Roman" w:cs="Times New Roman"/>
          <w:color w:val="000000" w:themeColor="text1"/>
        </w:rPr>
        <w:t>ότι οι διαδικασίες που έχουν ανατεθεί σε εξωτερικούς συνεργάτες καθορίζονται και ελέγχονται.</w:t>
      </w:r>
    </w:p>
    <w:p w14:paraId="47A7E181"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5.2 Αξιολόγηση κινδύνου για την ασφάλεια πληροφοριών</w:t>
      </w:r>
    </w:p>
    <w:p w14:paraId="51D25075" w14:textId="2917B895" w:rsidR="008B1F3F" w:rsidRDefault="008B1F3F" w:rsidP="00516852">
      <w:pPr>
        <w:spacing w:line="360" w:lineRule="auto"/>
        <w:ind w:left="709"/>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Πραγματοποιούνται αξιολογήσεις κινδύνου από τον οργανισμό για την ασφάλεια των πληροφοριών σε συγκεκριμένα χρονικά διαστήματα</w:t>
      </w:r>
      <w:r w:rsidR="006A1A70">
        <w:rPr>
          <w:rFonts w:ascii="Times New Roman" w:eastAsia="Times New Roman" w:hAnsi="Times New Roman" w:cs="Times New Roman"/>
          <w:color w:val="000000" w:themeColor="text1"/>
        </w:rPr>
        <w:t>,</w:t>
      </w:r>
      <w:r w:rsidRPr="77E1A59E">
        <w:rPr>
          <w:rFonts w:ascii="Times New Roman" w:eastAsia="Times New Roman" w:hAnsi="Times New Roman" w:cs="Times New Roman"/>
          <w:color w:val="000000" w:themeColor="text1"/>
        </w:rPr>
        <w:t xml:space="preserve"> όταν </w:t>
      </w:r>
      <w:r w:rsidR="006A1A70">
        <w:rPr>
          <w:rFonts w:ascii="Times New Roman" w:eastAsia="Times New Roman" w:hAnsi="Times New Roman" w:cs="Times New Roman"/>
          <w:color w:val="000000" w:themeColor="text1"/>
        </w:rPr>
        <w:t xml:space="preserve">και όπου </w:t>
      </w:r>
      <w:r w:rsidRPr="77E1A59E">
        <w:rPr>
          <w:rFonts w:ascii="Times New Roman" w:eastAsia="Times New Roman" w:hAnsi="Times New Roman" w:cs="Times New Roman"/>
          <w:color w:val="000000" w:themeColor="text1"/>
        </w:rPr>
        <w:t xml:space="preserve">προτείνεται </w:t>
      </w:r>
      <w:r w:rsidR="006A1A70">
        <w:rPr>
          <w:rFonts w:ascii="Times New Roman" w:eastAsia="Times New Roman" w:hAnsi="Times New Roman" w:cs="Times New Roman"/>
          <w:color w:val="000000" w:themeColor="text1"/>
        </w:rPr>
        <w:t xml:space="preserve">και </w:t>
      </w:r>
      <w:r w:rsidRPr="77E1A59E">
        <w:rPr>
          <w:rFonts w:ascii="Times New Roman" w:eastAsia="Times New Roman" w:hAnsi="Times New Roman" w:cs="Times New Roman"/>
          <w:color w:val="000000" w:themeColor="text1"/>
        </w:rPr>
        <w:t>διατηρούνται τεκμηριωμένες πληροφορίες για τα αποτελέσματα που προκύπτουν.</w:t>
      </w:r>
    </w:p>
    <w:p w14:paraId="0C65678F"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5.3 Αντιμετώπιση κινδύνου ασφάλειας πληροφοριών</w:t>
      </w:r>
    </w:p>
    <w:p w14:paraId="59181A1F" w14:textId="6DC64B20" w:rsidR="008B1F3F" w:rsidRPr="00516852" w:rsidRDefault="008B1F3F" w:rsidP="00516852">
      <w:pPr>
        <w:spacing w:line="360" w:lineRule="auto"/>
        <w:ind w:left="709"/>
        <w:jc w:val="both"/>
        <w:rPr>
          <w:rFonts w:ascii="Times New Roman" w:eastAsia="Times New Roman" w:hAnsi="Times New Roman" w:cs="Times New Roman"/>
          <w:color w:val="000000" w:themeColor="text1"/>
        </w:rPr>
      </w:pPr>
      <w:r w:rsidRPr="77E1A59E">
        <w:rPr>
          <w:rFonts w:ascii="Times New Roman" w:eastAsia="Times New Roman" w:hAnsi="Times New Roman" w:cs="Times New Roman"/>
          <w:color w:val="000000" w:themeColor="text1"/>
        </w:rPr>
        <w:t>Εφαρμόζεται το σχέδιο αντιμετώπισης κινδύνου ασφάλειας πληροφοριών και διατηρούνται τεκμηριωμένες πληροφορίες</w:t>
      </w:r>
      <w:r w:rsidR="006A1A70">
        <w:rPr>
          <w:rFonts w:ascii="Times New Roman" w:eastAsia="Times New Roman" w:hAnsi="Times New Roman" w:cs="Times New Roman"/>
          <w:color w:val="000000" w:themeColor="text1"/>
        </w:rPr>
        <w:t xml:space="preserve">, που σχετίζονται </w:t>
      </w:r>
      <w:r w:rsidRPr="77E1A59E">
        <w:rPr>
          <w:rFonts w:ascii="Times New Roman" w:eastAsia="Times New Roman" w:hAnsi="Times New Roman" w:cs="Times New Roman"/>
          <w:color w:val="000000" w:themeColor="text1"/>
        </w:rPr>
        <w:t xml:space="preserve">με τα αποτελέσματα της αντιμετώπισης </w:t>
      </w:r>
      <w:r w:rsidR="006A1A70">
        <w:rPr>
          <w:rFonts w:ascii="Times New Roman" w:eastAsia="Times New Roman" w:hAnsi="Times New Roman" w:cs="Times New Roman"/>
          <w:color w:val="000000" w:themeColor="text1"/>
        </w:rPr>
        <w:t>της</w:t>
      </w:r>
      <w:r w:rsidRPr="77E1A59E">
        <w:rPr>
          <w:rFonts w:ascii="Times New Roman" w:eastAsia="Times New Roman" w:hAnsi="Times New Roman" w:cs="Times New Roman"/>
          <w:color w:val="000000" w:themeColor="text1"/>
        </w:rPr>
        <w:t>.</w:t>
      </w:r>
    </w:p>
    <w:p w14:paraId="0CAEEB69" w14:textId="5B379BBB" w:rsidR="008B1F3F" w:rsidRPr="00516852" w:rsidRDefault="008B1F3F" w:rsidP="00516852">
      <w:pPr>
        <w:pStyle w:val="a3"/>
        <w:numPr>
          <w:ilvl w:val="0"/>
          <w:numId w:val="38"/>
        </w:numPr>
        <w:spacing w:after="160" w:line="360" w:lineRule="auto"/>
        <w:ind w:left="426" w:hanging="426"/>
        <w:jc w:val="both"/>
        <w:rPr>
          <w:rFonts w:ascii="Times New Roman" w:eastAsia="Times New Roman" w:hAnsi="Times New Roman" w:cs="Times New Roman"/>
          <w:b/>
          <w:bCs/>
        </w:rPr>
      </w:pPr>
      <w:r w:rsidRPr="00516852">
        <w:rPr>
          <w:rFonts w:ascii="Times New Roman" w:eastAsia="Times New Roman" w:hAnsi="Times New Roman" w:cs="Times New Roman"/>
          <w:b/>
          <w:bCs/>
        </w:rPr>
        <w:t>Αξιολόγηση Απόδοσης</w:t>
      </w:r>
    </w:p>
    <w:p w14:paraId="2D89CDF3"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lastRenderedPageBreak/>
        <w:t>6.1 Παρακολούθηση, μέτρηση, ανάλυση και αξιολόγηση</w:t>
      </w:r>
    </w:p>
    <w:p w14:paraId="1AAE9C9A" w14:textId="680DFB5C" w:rsidR="008B1F3F" w:rsidRDefault="008B1F3F" w:rsidP="00516852">
      <w:pPr>
        <w:spacing w:line="360" w:lineRule="auto"/>
        <w:ind w:left="720"/>
        <w:jc w:val="both"/>
        <w:rPr>
          <w:rFonts w:ascii="Times New Roman" w:eastAsia="Times New Roman" w:hAnsi="Times New Roman" w:cs="Times New Roman"/>
        </w:rPr>
      </w:pPr>
      <w:r w:rsidRPr="77E1A59E">
        <w:rPr>
          <w:rFonts w:ascii="Times New Roman" w:eastAsia="Times New Roman" w:hAnsi="Times New Roman" w:cs="Times New Roman"/>
        </w:rPr>
        <w:t>Αξιολογούνται οι επιδόσεις ασφάλειας πληροφοριών για την αποτελεσματικότητα του σ</w:t>
      </w:r>
      <w:r w:rsidR="00E62A53">
        <w:rPr>
          <w:rFonts w:ascii="Times New Roman" w:eastAsia="Times New Roman" w:hAnsi="Times New Roman" w:cs="Times New Roman"/>
        </w:rPr>
        <w:t>υστήματος. Κατά τη διάρκεια της αξιολόγησης</w:t>
      </w:r>
      <w:r w:rsidRPr="77E1A59E">
        <w:rPr>
          <w:rFonts w:ascii="Times New Roman" w:eastAsia="Times New Roman" w:hAnsi="Times New Roman" w:cs="Times New Roman"/>
        </w:rPr>
        <w:t xml:space="preserve"> </w:t>
      </w:r>
      <w:r w:rsidR="00E62A53">
        <w:rPr>
          <w:rFonts w:ascii="Times New Roman" w:eastAsia="Times New Roman" w:hAnsi="Times New Roman" w:cs="Times New Roman"/>
        </w:rPr>
        <w:t>καθορίζεται τι πρέπει να παρακολουθείται και να μετριέται.</w:t>
      </w:r>
      <w:r w:rsidRPr="77E1A59E">
        <w:rPr>
          <w:rFonts w:ascii="Times New Roman" w:eastAsia="Times New Roman" w:hAnsi="Times New Roman" w:cs="Times New Roman"/>
        </w:rPr>
        <w:t xml:space="preserve"> </w:t>
      </w:r>
      <w:r w:rsidR="00E62A53">
        <w:rPr>
          <w:rFonts w:ascii="Times New Roman" w:eastAsia="Times New Roman" w:hAnsi="Times New Roman" w:cs="Times New Roman"/>
        </w:rPr>
        <w:t xml:space="preserve">Ως εκ τούτου, ελέγχονται </w:t>
      </w:r>
      <w:r w:rsidRPr="77E1A59E">
        <w:rPr>
          <w:rFonts w:ascii="Times New Roman" w:eastAsia="Times New Roman" w:hAnsi="Times New Roman" w:cs="Times New Roman"/>
        </w:rPr>
        <w:t>και οι μέθοδοι παρακολούθησης, μέτρησης, ανάλυσης και αξιο</w:t>
      </w:r>
      <w:r w:rsidR="00E62A53">
        <w:rPr>
          <w:rFonts w:ascii="Times New Roman" w:eastAsia="Times New Roman" w:hAnsi="Times New Roman" w:cs="Times New Roman"/>
        </w:rPr>
        <w:t xml:space="preserve">λόγησης. </w:t>
      </w:r>
      <w:r w:rsidR="00D9024F">
        <w:rPr>
          <w:rFonts w:ascii="Times New Roman" w:eastAsia="Times New Roman" w:hAnsi="Times New Roman" w:cs="Times New Roman"/>
        </w:rPr>
        <w:t>Επίσης,</w:t>
      </w:r>
      <w:r w:rsidR="00E62A53">
        <w:rPr>
          <w:rFonts w:ascii="Times New Roman" w:eastAsia="Times New Roman" w:hAnsi="Times New Roman" w:cs="Times New Roman"/>
        </w:rPr>
        <w:t xml:space="preserve"> </w:t>
      </w:r>
      <w:r w:rsidRPr="77E1A59E">
        <w:rPr>
          <w:rFonts w:ascii="Times New Roman" w:eastAsia="Times New Roman" w:hAnsi="Times New Roman" w:cs="Times New Roman"/>
        </w:rPr>
        <w:t xml:space="preserve">ορίζεται πότε θα πραγματοποιηθεί η παρακολούθηση και μέτρηση, ποιος θα </w:t>
      </w:r>
      <w:r w:rsidR="00D9024F">
        <w:rPr>
          <w:rFonts w:ascii="Times New Roman" w:eastAsia="Times New Roman" w:hAnsi="Times New Roman" w:cs="Times New Roman"/>
        </w:rPr>
        <w:t>τα αναλάβει</w:t>
      </w:r>
      <w:r w:rsidRPr="77E1A59E">
        <w:rPr>
          <w:rFonts w:ascii="Times New Roman" w:eastAsia="Times New Roman" w:hAnsi="Times New Roman" w:cs="Times New Roman"/>
        </w:rPr>
        <w:t xml:space="preserve"> αλλά και ποιος θα αναλύσει και θα αξιολογήσει αυτά τα αποτελέσματα. Για όλα τα παραπάνω ο οργανισμός </w:t>
      </w:r>
      <w:r w:rsidR="00E62A53">
        <w:rPr>
          <w:rFonts w:ascii="Times New Roman" w:eastAsia="Times New Roman" w:hAnsi="Times New Roman" w:cs="Times New Roman"/>
        </w:rPr>
        <w:t xml:space="preserve"> χρησιμοποιεί </w:t>
      </w:r>
      <w:r w:rsidRPr="77E1A59E">
        <w:rPr>
          <w:rFonts w:ascii="Times New Roman" w:eastAsia="Times New Roman" w:hAnsi="Times New Roman" w:cs="Times New Roman"/>
        </w:rPr>
        <w:t>τεκμηριωμένες πληροφορίες ως απόδειξη.</w:t>
      </w:r>
    </w:p>
    <w:p w14:paraId="37BA71B3"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6.2 Εσωτερικός Έλεγχος</w:t>
      </w:r>
    </w:p>
    <w:p w14:paraId="0FB06530" w14:textId="0BA41A97" w:rsidR="008B1F3F" w:rsidRDefault="008B1F3F" w:rsidP="00516852">
      <w:pPr>
        <w:spacing w:line="360" w:lineRule="auto"/>
        <w:ind w:left="720"/>
        <w:jc w:val="both"/>
        <w:rPr>
          <w:rFonts w:ascii="Times New Roman" w:eastAsia="Times New Roman" w:hAnsi="Times New Roman" w:cs="Times New Roman"/>
        </w:rPr>
      </w:pPr>
      <w:r w:rsidRPr="77E1A59E">
        <w:rPr>
          <w:rFonts w:ascii="Times New Roman" w:eastAsia="Times New Roman" w:hAnsi="Times New Roman" w:cs="Times New Roman"/>
        </w:rPr>
        <w:t xml:space="preserve">Διενεργούνται εσωτερικοί έλεγχοι σε συγκεκριμένα χρονικά διαστήματα για την παραγωγή πληροφοριών σχετικά με το σύστημα διαχείρισης ασφάλειας πληροφοριών. Το σύστημα πρέπει να συμμορφώνεται με τις απαιτήσεις του οργανισμού και το διεθνές πρότυπο. Ο οργανισμός πρέπει να σχεδιάζει να εφαρμόζει και να διατηρεί προγράμματα ελέγχου που θα λαμβάνουν υπόψη τη σημασία των σχετικών διαδικασιών και αποτελέσματα από προηγούμενους ελέγχους. Ακόμα στον εσωτερικό έλεγχο πρέπει να καθορίζονται </w:t>
      </w:r>
      <w:r w:rsidR="00641145">
        <w:rPr>
          <w:rFonts w:ascii="Times New Roman" w:eastAsia="Times New Roman" w:hAnsi="Times New Roman" w:cs="Times New Roman"/>
        </w:rPr>
        <w:t xml:space="preserve">σχετικά </w:t>
      </w:r>
      <w:r w:rsidRPr="77E1A59E">
        <w:rPr>
          <w:rFonts w:ascii="Times New Roman" w:eastAsia="Times New Roman" w:hAnsi="Times New Roman" w:cs="Times New Roman"/>
        </w:rPr>
        <w:t xml:space="preserve">κριτήρια για κάθε πεδίο εφαρμογής, να επιλέγονται ελεγκτές και να </w:t>
      </w:r>
      <w:r w:rsidR="00641145">
        <w:rPr>
          <w:rFonts w:ascii="Times New Roman" w:eastAsia="Times New Roman" w:hAnsi="Times New Roman" w:cs="Times New Roman"/>
        </w:rPr>
        <w:t>διενεργούνται</w:t>
      </w:r>
      <w:r w:rsidRPr="77E1A59E">
        <w:rPr>
          <w:rFonts w:ascii="Times New Roman" w:eastAsia="Times New Roman" w:hAnsi="Times New Roman" w:cs="Times New Roman"/>
        </w:rPr>
        <w:t xml:space="preserve"> έλεγχοι </w:t>
      </w:r>
      <w:r w:rsidR="00641145">
        <w:rPr>
          <w:rFonts w:ascii="Times New Roman" w:eastAsia="Times New Roman" w:hAnsi="Times New Roman" w:cs="Times New Roman"/>
        </w:rPr>
        <w:t>που να</w:t>
      </w:r>
      <w:r w:rsidRPr="77E1A59E">
        <w:rPr>
          <w:rFonts w:ascii="Times New Roman" w:eastAsia="Times New Roman" w:hAnsi="Times New Roman" w:cs="Times New Roman"/>
        </w:rPr>
        <w:t xml:space="preserve"> διασφαλίζουν την ορθότητα των διαδικασιών</w:t>
      </w:r>
      <w:r w:rsidR="00641145">
        <w:rPr>
          <w:rFonts w:ascii="Times New Roman" w:eastAsia="Times New Roman" w:hAnsi="Times New Roman" w:cs="Times New Roman"/>
        </w:rPr>
        <w:t xml:space="preserve"> συνολικά</w:t>
      </w:r>
      <w:r w:rsidRPr="77E1A59E">
        <w:rPr>
          <w:rFonts w:ascii="Times New Roman" w:eastAsia="Times New Roman" w:hAnsi="Times New Roman" w:cs="Times New Roman"/>
        </w:rPr>
        <w:t>. Τέλος</w:t>
      </w:r>
      <w:r w:rsidR="00641145">
        <w:rPr>
          <w:rFonts w:ascii="Times New Roman" w:eastAsia="Times New Roman" w:hAnsi="Times New Roman" w:cs="Times New Roman"/>
        </w:rPr>
        <w:t>,</w:t>
      </w:r>
      <w:r w:rsidRPr="77E1A59E">
        <w:rPr>
          <w:rFonts w:ascii="Times New Roman" w:eastAsia="Times New Roman" w:hAnsi="Times New Roman" w:cs="Times New Roman"/>
        </w:rPr>
        <w:t xml:space="preserve"> θα πρέπει να διασφαλίζεται ότι τα αποτελέσματα των ελέγχων αναφέρονται στη διοίκηση και διατηρούνται τεκμηριωμένες πληροφορίες σαν αποδεικτικά στοιχεία.</w:t>
      </w:r>
    </w:p>
    <w:p w14:paraId="7D26A80B"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6.3 Επισκόπηση της διοίκησης</w:t>
      </w:r>
    </w:p>
    <w:p w14:paraId="3FF41D24" w14:textId="56B96123" w:rsidR="008B1F3F" w:rsidRPr="00516852" w:rsidRDefault="008B1F3F" w:rsidP="00516852">
      <w:pPr>
        <w:spacing w:line="360" w:lineRule="auto"/>
        <w:ind w:left="720"/>
        <w:jc w:val="both"/>
        <w:rPr>
          <w:rFonts w:ascii="Times New Roman" w:eastAsia="Times New Roman" w:hAnsi="Times New Roman" w:cs="Times New Roman"/>
        </w:rPr>
      </w:pPr>
      <w:r w:rsidRPr="77E1A59E">
        <w:rPr>
          <w:rFonts w:ascii="Times New Roman" w:eastAsia="Times New Roman" w:hAnsi="Times New Roman" w:cs="Times New Roman"/>
        </w:rPr>
        <w:t xml:space="preserve">Η ανώτατη διοίκηση πρέπει να επανελέγχει το σύστημα διαχείρισης ασφάλειας πληροφοριών </w:t>
      </w:r>
      <w:r w:rsidR="00EC7A7C">
        <w:rPr>
          <w:rFonts w:ascii="Times New Roman" w:eastAsia="Times New Roman" w:hAnsi="Times New Roman" w:cs="Times New Roman"/>
        </w:rPr>
        <w:t>ανά τακτά</w:t>
      </w:r>
      <w:r w:rsidRPr="77E1A59E">
        <w:rPr>
          <w:rFonts w:ascii="Times New Roman" w:eastAsia="Times New Roman" w:hAnsi="Times New Roman" w:cs="Times New Roman"/>
        </w:rPr>
        <w:t xml:space="preserve"> χρονικά διαστήματα</w:t>
      </w:r>
      <w:r w:rsidR="00EC7A7C">
        <w:rPr>
          <w:rFonts w:ascii="Times New Roman" w:eastAsia="Times New Roman" w:hAnsi="Times New Roman" w:cs="Times New Roman"/>
        </w:rPr>
        <w:t>, να διατηρεί την κ</w:t>
      </w:r>
      <w:r w:rsidRPr="77E1A59E">
        <w:rPr>
          <w:rFonts w:ascii="Times New Roman" w:eastAsia="Times New Roman" w:hAnsi="Times New Roman" w:cs="Times New Roman"/>
        </w:rPr>
        <w:t>αταλληλότητα και</w:t>
      </w:r>
      <w:r w:rsidR="00EC7A7C">
        <w:rPr>
          <w:rFonts w:ascii="Times New Roman" w:eastAsia="Times New Roman" w:hAnsi="Times New Roman" w:cs="Times New Roman"/>
        </w:rPr>
        <w:t xml:space="preserve"> την</w:t>
      </w:r>
      <w:r w:rsidRPr="77E1A59E">
        <w:rPr>
          <w:rFonts w:ascii="Times New Roman" w:eastAsia="Times New Roman" w:hAnsi="Times New Roman" w:cs="Times New Roman"/>
        </w:rPr>
        <w:t xml:space="preserve"> αποτελεσματι</w:t>
      </w:r>
      <w:r w:rsidR="00EC7A7C">
        <w:rPr>
          <w:rFonts w:ascii="Times New Roman" w:eastAsia="Times New Roman" w:hAnsi="Times New Roman" w:cs="Times New Roman"/>
        </w:rPr>
        <w:t xml:space="preserve">κότητά του. Αυτοί οι επανέλεγχοι </w:t>
      </w:r>
      <w:r w:rsidRPr="77E1A59E">
        <w:rPr>
          <w:rFonts w:ascii="Times New Roman" w:eastAsia="Times New Roman" w:hAnsi="Times New Roman" w:cs="Times New Roman"/>
        </w:rPr>
        <w:t>εξετάζουν η κατάσταση των ενεργειών, τις αλλαγές σε εξωτερικά και εσωτερικά ζητήματα, την ανατροφοδότηση σχετικά με τις αποδόσεις, τα σχόλια από τα ενδιαφερόμενα μέρη, τα αποτελέσματα της αξιολόγησης και τις ευκαιρίες για συνεχή βελτίωση. Για όλα τα παραπάνω διατηρούνται τεκμηριωμένες πληροφορίες ως απόδειξη των αποτελεσμάτων</w:t>
      </w:r>
      <w:r w:rsidR="00CD231D">
        <w:rPr>
          <w:rFonts w:ascii="Times New Roman" w:eastAsia="Times New Roman" w:hAnsi="Times New Roman" w:cs="Times New Roman"/>
        </w:rPr>
        <w:t>.</w:t>
      </w:r>
    </w:p>
    <w:p w14:paraId="130ECA3E" w14:textId="4777BEDE" w:rsidR="008B1F3F" w:rsidRPr="00516852" w:rsidRDefault="008B1F3F" w:rsidP="00516852">
      <w:pPr>
        <w:pStyle w:val="a3"/>
        <w:numPr>
          <w:ilvl w:val="0"/>
          <w:numId w:val="38"/>
        </w:numPr>
        <w:spacing w:after="160" w:line="360" w:lineRule="auto"/>
        <w:ind w:left="426" w:hanging="426"/>
        <w:jc w:val="both"/>
        <w:rPr>
          <w:rFonts w:ascii="Times New Roman" w:eastAsia="Times New Roman" w:hAnsi="Times New Roman" w:cs="Times New Roman"/>
          <w:b/>
          <w:bCs/>
        </w:rPr>
      </w:pPr>
      <w:r w:rsidRPr="00516852">
        <w:rPr>
          <w:rFonts w:ascii="Times New Roman" w:eastAsia="Times New Roman" w:hAnsi="Times New Roman" w:cs="Times New Roman"/>
          <w:b/>
          <w:bCs/>
        </w:rPr>
        <w:t>Βελτίωση</w:t>
      </w:r>
    </w:p>
    <w:p w14:paraId="39717009"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7.1 Μη συμμόρφωση και διορθωτικές ενέργειες</w:t>
      </w:r>
    </w:p>
    <w:p w14:paraId="4FE3D5FF" w14:textId="6948207C" w:rsidR="008B1F3F" w:rsidRPr="00516852" w:rsidRDefault="008B1F3F" w:rsidP="00EC7A7C">
      <w:pPr>
        <w:spacing w:line="360" w:lineRule="auto"/>
        <w:ind w:left="720"/>
        <w:jc w:val="both"/>
        <w:rPr>
          <w:rFonts w:ascii="Times New Roman" w:eastAsia="Times New Roman" w:hAnsi="Times New Roman" w:cs="Times New Roman"/>
        </w:rPr>
      </w:pPr>
      <w:r w:rsidRPr="00516852">
        <w:rPr>
          <w:rFonts w:ascii="Times New Roman" w:eastAsia="Times New Roman" w:hAnsi="Times New Roman" w:cs="Times New Roman"/>
        </w:rPr>
        <w:lastRenderedPageBreak/>
        <w:t xml:space="preserve">Στη μη συμμόρφωση </w:t>
      </w:r>
      <w:r w:rsidR="00EC7A7C">
        <w:rPr>
          <w:rFonts w:ascii="Times New Roman" w:eastAsia="Times New Roman" w:hAnsi="Times New Roman" w:cs="Times New Roman"/>
        </w:rPr>
        <w:t xml:space="preserve">ο </w:t>
      </w:r>
      <w:r w:rsidRPr="00516852">
        <w:rPr>
          <w:rFonts w:ascii="Times New Roman" w:eastAsia="Times New Roman" w:hAnsi="Times New Roman" w:cs="Times New Roman"/>
        </w:rPr>
        <w:t xml:space="preserve">οργανισμός αντιδρά και αξιολογεί την ανάγκη ανάληψης δράσης για να μην επαναληφθεί. Για να εφαρμοστούν </w:t>
      </w:r>
      <w:r w:rsidR="00EC7A7C">
        <w:rPr>
          <w:rFonts w:ascii="Times New Roman" w:eastAsia="Times New Roman" w:hAnsi="Times New Roman" w:cs="Times New Roman"/>
        </w:rPr>
        <w:t xml:space="preserve">οι δέουσες </w:t>
      </w:r>
      <w:r w:rsidRPr="00516852">
        <w:rPr>
          <w:rFonts w:ascii="Times New Roman" w:eastAsia="Times New Roman" w:hAnsi="Times New Roman" w:cs="Times New Roman"/>
        </w:rPr>
        <w:t>ενέργειες χρειάζεται επανεξέταση της αποτελεσματικότητας των διορθωτικών δράσεων και δημιουργία αλλαγών στο σύστημα</w:t>
      </w:r>
      <w:r w:rsidR="00EC7A7C">
        <w:rPr>
          <w:rFonts w:ascii="Times New Roman" w:eastAsia="Times New Roman" w:hAnsi="Times New Roman" w:cs="Times New Roman"/>
        </w:rPr>
        <w:t>.</w:t>
      </w:r>
      <w:r w:rsidRPr="00516852">
        <w:rPr>
          <w:rFonts w:ascii="Times New Roman" w:eastAsia="Times New Roman" w:hAnsi="Times New Roman" w:cs="Times New Roman"/>
        </w:rPr>
        <w:t xml:space="preserve"> </w:t>
      </w:r>
      <w:r w:rsidR="00EC7A7C">
        <w:rPr>
          <w:rFonts w:ascii="Times New Roman" w:eastAsia="Times New Roman" w:hAnsi="Times New Roman" w:cs="Times New Roman"/>
        </w:rPr>
        <w:t>Α</w:t>
      </w:r>
      <w:r w:rsidRPr="00516852">
        <w:rPr>
          <w:rFonts w:ascii="Times New Roman" w:eastAsia="Times New Roman" w:hAnsi="Times New Roman" w:cs="Times New Roman"/>
        </w:rPr>
        <w:t xml:space="preserve">υτές οι ενέργειες πρέπει να </w:t>
      </w:r>
      <w:r w:rsidR="00EC7A7C">
        <w:rPr>
          <w:rFonts w:ascii="Times New Roman" w:eastAsia="Times New Roman" w:hAnsi="Times New Roman" w:cs="Times New Roman"/>
        </w:rPr>
        <w:t>συνάδουν με τις επιπτώσεις</w:t>
      </w:r>
      <w:r w:rsidRPr="00516852">
        <w:rPr>
          <w:rFonts w:ascii="Times New Roman" w:eastAsia="Times New Roman" w:hAnsi="Times New Roman" w:cs="Times New Roman"/>
        </w:rPr>
        <w:t xml:space="preserve"> </w:t>
      </w:r>
      <w:r w:rsidR="00EC7A7C">
        <w:rPr>
          <w:rFonts w:ascii="Times New Roman" w:eastAsia="Times New Roman" w:hAnsi="Times New Roman" w:cs="Times New Roman"/>
        </w:rPr>
        <w:t>της μη συμμόρφωσης</w:t>
      </w:r>
      <w:r w:rsidRPr="00516852">
        <w:rPr>
          <w:rFonts w:ascii="Times New Roman" w:eastAsia="Times New Roman" w:hAnsi="Times New Roman" w:cs="Times New Roman"/>
        </w:rPr>
        <w:t xml:space="preserve">. </w:t>
      </w:r>
      <w:r w:rsidR="00EC7A7C">
        <w:rPr>
          <w:rFonts w:ascii="Times New Roman" w:eastAsia="Times New Roman" w:hAnsi="Times New Roman" w:cs="Times New Roman"/>
        </w:rPr>
        <w:t>Ταυτόχρονα,</w:t>
      </w:r>
      <w:r w:rsidRPr="00516852">
        <w:rPr>
          <w:rFonts w:ascii="Times New Roman" w:eastAsia="Times New Roman" w:hAnsi="Times New Roman" w:cs="Times New Roman"/>
        </w:rPr>
        <w:t xml:space="preserve"> διατηρούνται και τεκμηριωμένες πληροφορίες ως απόδειξη για την φύση των μη συμμορφώσεων και των αποτελεσμάτων οποιασδήποτε διορθωτικής ενέργειας.</w:t>
      </w:r>
    </w:p>
    <w:p w14:paraId="72957179" w14:textId="77777777" w:rsidR="008B1F3F" w:rsidRPr="00516852" w:rsidRDefault="008B1F3F" w:rsidP="00516852">
      <w:pPr>
        <w:spacing w:line="360" w:lineRule="auto"/>
        <w:ind w:left="851" w:hanging="567"/>
        <w:jc w:val="both"/>
        <w:rPr>
          <w:rFonts w:ascii="Times New Roman" w:eastAsia="Times New Roman" w:hAnsi="Times New Roman" w:cs="Times New Roman"/>
          <w:b/>
          <w:bCs/>
        </w:rPr>
      </w:pPr>
      <w:r w:rsidRPr="00516852">
        <w:rPr>
          <w:rFonts w:ascii="Times New Roman" w:eastAsia="Times New Roman" w:hAnsi="Times New Roman" w:cs="Times New Roman"/>
          <w:b/>
          <w:bCs/>
        </w:rPr>
        <w:t>7.2 Συνεχής Βελτίωση</w:t>
      </w:r>
    </w:p>
    <w:p w14:paraId="6A2F26FD" w14:textId="29CBF72B" w:rsidR="008B1F3F" w:rsidRDefault="008B1F3F" w:rsidP="00516852">
      <w:pPr>
        <w:spacing w:line="360" w:lineRule="auto"/>
        <w:ind w:left="720"/>
        <w:jc w:val="both"/>
        <w:rPr>
          <w:rFonts w:ascii="Segoe UI" w:eastAsia="Segoe UI" w:hAnsi="Segoe UI" w:cs="Segoe UI"/>
          <w:color w:val="000000" w:themeColor="text1"/>
        </w:rPr>
      </w:pPr>
      <w:r w:rsidRPr="77E1A59E">
        <w:rPr>
          <w:rFonts w:ascii="Times New Roman" w:eastAsia="Times New Roman" w:hAnsi="Times New Roman" w:cs="Times New Roman"/>
          <w:color w:val="000000" w:themeColor="text1"/>
        </w:rPr>
        <w:t>Ο οργανισμός φροντίζει</w:t>
      </w:r>
      <w:r w:rsidR="00931A3D">
        <w:rPr>
          <w:rFonts w:ascii="Times New Roman" w:eastAsia="Times New Roman" w:hAnsi="Times New Roman" w:cs="Times New Roman"/>
          <w:color w:val="000000" w:themeColor="text1"/>
        </w:rPr>
        <w:t xml:space="preserve"> για την βελτίωση της διαρκούς </w:t>
      </w:r>
      <w:r w:rsidRPr="77E1A59E">
        <w:rPr>
          <w:rFonts w:ascii="Times New Roman" w:eastAsia="Times New Roman" w:hAnsi="Times New Roman" w:cs="Times New Roman"/>
          <w:color w:val="000000" w:themeColor="text1"/>
        </w:rPr>
        <w:t>καταλληλότητας, επάρκειας και αποτελεσματικότητας του σ</w:t>
      </w:r>
      <w:r w:rsidRPr="00931A3D">
        <w:rPr>
          <w:rFonts w:ascii="Times New Roman" w:eastAsia="Times New Roman" w:hAnsi="Times New Roman" w:cs="Times New Roman"/>
          <w:color w:val="000000" w:themeColor="text1"/>
        </w:rPr>
        <w:t>υστήμ</w:t>
      </w:r>
      <w:r w:rsidRPr="00931A3D">
        <w:rPr>
          <w:rFonts w:ascii="Times New Roman" w:eastAsia="Segoe UI" w:hAnsi="Times New Roman" w:cs="Times New Roman"/>
          <w:color w:val="000000" w:themeColor="text1"/>
        </w:rPr>
        <w:t>ατος.</w:t>
      </w:r>
    </w:p>
    <w:p w14:paraId="45599276" w14:textId="77777777" w:rsidR="008B1F3F" w:rsidRPr="00516852" w:rsidRDefault="008B1F3F" w:rsidP="00516852">
      <w:pPr>
        <w:ind w:left="720"/>
        <w:jc w:val="both"/>
        <w:rPr>
          <w:rFonts w:ascii="Segoe UI" w:eastAsia="Segoe UI" w:hAnsi="Segoe UI" w:cs="Segoe UI"/>
          <w:color w:val="000000" w:themeColor="text1"/>
        </w:rPr>
      </w:pPr>
    </w:p>
    <w:p w14:paraId="0141E7C6" w14:textId="45F140F2" w:rsidR="008B1F3F" w:rsidRPr="00D026B6" w:rsidRDefault="008B1F3F" w:rsidP="00516852">
      <w:pPr>
        <w:pStyle w:val="3"/>
        <w:rPr>
          <w:rFonts w:eastAsia="Times New Roman"/>
        </w:rPr>
      </w:pPr>
      <w:bookmarkStart w:id="17" w:name="_Toc113968617"/>
      <w:r w:rsidRPr="00D026B6">
        <w:rPr>
          <w:rFonts w:eastAsia="Times New Roman"/>
        </w:rPr>
        <w:t>2.2.6 Το πρότυπο ISO / IEC 27002-2022</w:t>
      </w:r>
      <w:bookmarkEnd w:id="17"/>
    </w:p>
    <w:p w14:paraId="58653D5E" w14:textId="75AEC0A0" w:rsidR="008B1F3F" w:rsidRDefault="008B1F3F" w:rsidP="00516852">
      <w:pPr>
        <w:spacing w:line="360" w:lineRule="auto"/>
        <w:jc w:val="both"/>
        <w:rPr>
          <w:rFonts w:ascii="Times New Roman" w:eastAsia="Times New Roman" w:hAnsi="Times New Roman" w:cs="Times New Roman"/>
          <w:color w:val="000000" w:themeColor="text1"/>
        </w:rPr>
      </w:pPr>
      <w:proofErr w:type="spellStart"/>
      <w:r w:rsidRPr="77E1A59E">
        <w:rPr>
          <w:rFonts w:ascii="Times New Roman" w:eastAsia="Times New Roman" w:hAnsi="Times New Roman" w:cs="Times New Roman"/>
          <w:color w:val="000000" w:themeColor="text1"/>
        </w:rPr>
        <w:t>To</w:t>
      </w:r>
      <w:proofErr w:type="spellEnd"/>
      <w:r w:rsidRPr="77E1A59E">
        <w:rPr>
          <w:rFonts w:ascii="Times New Roman" w:eastAsia="Times New Roman" w:hAnsi="Times New Roman" w:cs="Times New Roman"/>
          <w:color w:val="000000" w:themeColor="text1"/>
        </w:rPr>
        <w:t xml:space="preserve"> ISO/IEC 27002:2022</w:t>
      </w:r>
      <w:r w:rsidR="00D026B6">
        <w:rPr>
          <w:rFonts w:ascii="Times New Roman" w:eastAsia="Times New Roman" w:hAnsi="Times New Roman" w:cs="Times New Roman"/>
          <w:color w:val="000000" w:themeColor="text1"/>
        </w:rPr>
        <w:t xml:space="preserve"> </w:t>
      </w:r>
      <w:r w:rsidRPr="77E1A59E">
        <w:rPr>
          <w:rFonts w:ascii="Times New Roman" w:eastAsia="Times New Roman" w:hAnsi="Times New Roman" w:cs="Times New Roman"/>
          <w:color w:val="000000" w:themeColor="text1"/>
        </w:rPr>
        <w:t>(ISO/IEC 27002:2022</w:t>
      </w:r>
      <w:r w:rsidR="007C3422" w:rsidRPr="007C3422">
        <w:rPr>
          <w:rFonts w:ascii="Times New Roman" w:eastAsia="Times New Roman" w:hAnsi="Times New Roman" w:cs="Times New Roman"/>
          <w:color w:val="000000" w:themeColor="text1"/>
        </w:rPr>
        <w:t>, 2022</w:t>
      </w:r>
      <w:r w:rsidRPr="77E1A59E">
        <w:rPr>
          <w:rFonts w:ascii="Times New Roman" w:eastAsia="Times New Roman" w:hAnsi="Times New Roman" w:cs="Times New Roman"/>
          <w:color w:val="000000" w:themeColor="text1"/>
        </w:rPr>
        <w:t>) αποτελεί έναν κώδικα πρακτικής για τη διαχε</w:t>
      </w:r>
      <w:r w:rsidR="00787B47">
        <w:rPr>
          <w:rFonts w:ascii="Times New Roman" w:eastAsia="Times New Roman" w:hAnsi="Times New Roman" w:cs="Times New Roman"/>
          <w:color w:val="000000" w:themeColor="text1"/>
        </w:rPr>
        <w:t>ίριση της ασφάλειας πληροφοριών. Επίσης,</w:t>
      </w:r>
      <w:r w:rsidRPr="77E1A59E">
        <w:rPr>
          <w:rFonts w:ascii="Times New Roman" w:eastAsia="Times New Roman" w:hAnsi="Times New Roman" w:cs="Times New Roman"/>
          <w:color w:val="000000" w:themeColor="text1"/>
        </w:rPr>
        <w:t xml:space="preserve"> θέτει κατευθυντήριες γραμμές για την έναρξη, την εφαρμογή, τη διατήρηση αλλά και τη βελτίωση </w:t>
      </w:r>
      <w:r w:rsidR="00787B47">
        <w:rPr>
          <w:rFonts w:ascii="Times New Roman" w:eastAsia="Times New Roman" w:hAnsi="Times New Roman" w:cs="Times New Roman"/>
          <w:color w:val="000000" w:themeColor="text1"/>
        </w:rPr>
        <w:t xml:space="preserve">της </w:t>
      </w:r>
      <w:r w:rsidRPr="77E1A59E">
        <w:rPr>
          <w:rFonts w:ascii="Times New Roman" w:eastAsia="Times New Roman" w:hAnsi="Times New Roman" w:cs="Times New Roman"/>
          <w:color w:val="000000" w:themeColor="text1"/>
        </w:rPr>
        <w:t>διαχείριση</w:t>
      </w:r>
      <w:r w:rsidR="00787B47">
        <w:rPr>
          <w:rFonts w:ascii="Times New Roman" w:eastAsia="Times New Roman" w:hAnsi="Times New Roman" w:cs="Times New Roman"/>
          <w:color w:val="000000" w:themeColor="text1"/>
        </w:rPr>
        <w:t>ς</w:t>
      </w:r>
      <w:r w:rsidRPr="77E1A59E">
        <w:rPr>
          <w:rFonts w:ascii="Times New Roman" w:eastAsia="Times New Roman" w:hAnsi="Times New Roman" w:cs="Times New Roman"/>
          <w:color w:val="000000" w:themeColor="text1"/>
        </w:rPr>
        <w:t xml:space="preserve"> της ασφάλειας πληροφοριών σε οργανισμούς. Το πρότυπο περιέχει 4 θέματα ελέγχων</w:t>
      </w:r>
      <w:r w:rsidR="00787B47">
        <w:rPr>
          <w:rFonts w:ascii="Times New Roman" w:eastAsia="Times New Roman" w:hAnsi="Times New Roman" w:cs="Times New Roman"/>
          <w:color w:val="000000" w:themeColor="text1"/>
        </w:rPr>
        <w:t>:</w:t>
      </w:r>
      <w:r w:rsidRPr="77E1A59E">
        <w:rPr>
          <w:rFonts w:ascii="Times New Roman" w:eastAsia="Times New Roman" w:hAnsi="Times New Roman" w:cs="Times New Roman"/>
          <w:color w:val="000000" w:themeColor="text1"/>
        </w:rPr>
        <w:t xml:space="preserve"> τους οργανωτικούς ελέγχους, τους ελέγχους ανθρώπων, τους φυσικούς ελέγχους και τους τεχνικούς ελέγχους.</w:t>
      </w:r>
    </w:p>
    <w:p w14:paraId="3EF01FF5" w14:textId="2D074841" w:rsidR="008B1F3F" w:rsidRDefault="00787B47" w:rsidP="00516852">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Επίσης,</w:t>
      </w:r>
      <w:r w:rsidR="008B1F3F" w:rsidRPr="77E1A59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διαθέτει</w:t>
      </w:r>
      <w:r w:rsidR="008B1F3F" w:rsidRPr="77E1A59E">
        <w:rPr>
          <w:rFonts w:ascii="Times New Roman" w:eastAsia="Times New Roman" w:hAnsi="Times New Roman" w:cs="Times New Roman"/>
          <w:color w:val="000000" w:themeColor="text1"/>
        </w:rPr>
        <w:t xml:space="preserve"> 11 στοιχεία ελέγχου παρακολούθησης</w:t>
      </w:r>
      <w:r>
        <w:rPr>
          <w:rFonts w:ascii="Times New Roman" w:eastAsia="Times New Roman" w:hAnsi="Times New Roman" w:cs="Times New Roman"/>
          <w:color w:val="000000" w:themeColor="text1"/>
        </w:rPr>
        <w:t>,</w:t>
      </w:r>
      <w:r w:rsidR="008B1F3F" w:rsidRPr="77E1A59E">
        <w:rPr>
          <w:rFonts w:ascii="Times New Roman" w:eastAsia="Times New Roman" w:hAnsi="Times New Roman" w:cs="Times New Roman"/>
          <w:color w:val="000000" w:themeColor="text1"/>
        </w:rPr>
        <w:t xml:space="preserve"> τα οποία είναι</w:t>
      </w:r>
      <w:r>
        <w:rPr>
          <w:rFonts w:ascii="Times New Roman" w:eastAsia="Times New Roman" w:hAnsi="Times New Roman" w:cs="Times New Roman"/>
          <w:color w:val="000000" w:themeColor="text1"/>
        </w:rPr>
        <w:t xml:space="preserve"> τα εξής</w:t>
      </w:r>
      <w:r w:rsidR="008B1F3F" w:rsidRPr="77E1A59E">
        <w:rPr>
          <w:rFonts w:ascii="Times New Roman" w:eastAsia="Times New Roman" w:hAnsi="Times New Roman" w:cs="Times New Roman"/>
          <w:color w:val="000000" w:themeColor="text1"/>
        </w:rPr>
        <w:t xml:space="preserve">: φυσικής ασφάλειας, ευφυΐα απειλών, διαχείριση διαμόρφωσης, διαγραφή πληροφοριών, απόκρυψη δεδομένων, πρόληψη διαρροής δεδομένων, δραστηριότητες παρακολούθησης, ασφάλεια </w:t>
      </w:r>
      <w:proofErr w:type="spellStart"/>
      <w:r w:rsidR="008B1F3F" w:rsidRPr="77E1A59E">
        <w:rPr>
          <w:rFonts w:ascii="Times New Roman" w:eastAsia="Times New Roman" w:hAnsi="Times New Roman" w:cs="Times New Roman"/>
          <w:color w:val="000000" w:themeColor="text1"/>
        </w:rPr>
        <w:t>πληροφορίων</w:t>
      </w:r>
      <w:proofErr w:type="spellEnd"/>
      <w:r w:rsidR="008B1F3F" w:rsidRPr="77E1A59E">
        <w:rPr>
          <w:rFonts w:ascii="Times New Roman" w:eastAsia="Times New Roman" w:hAnsi="Times New Roman" w:cs="Times New Roman"/>
          <w:color w:val="000000" w:themeColor="text1"/>
        </w:rPr>
        <w:t xml:space="preserve"> για χρήση υπηρεσιών </w:t>
      </w:r>
      <w:proofErr w:type="spellStart"/>
      <w:r w:rsidR="008B1F3F" w:rsidRPr="77E1A59E">
        <w:rPr>
          <w:rFonts w:ascii="Times New Roman" w:eastAsia="Times New Roman" w:hAnsi="Times New Roman" w:cs="Times New Roman"/>
          <w:color w:val="000000" w:themeColor="text1"/>
        </w:rPr>
        <w:t>icloud</w:t>
      </w:r>
      <w:proofErr w:type="spellEnd"/>
      <w:r w:rsidR="008B1F3F" w:rsidRPr="77E1A59E">
        <w:rPr>
          <w:rFonts w:ascii="Times New Roman" w:eastAsia="Times New Roman" w:hAnsi="Times New Roman" w:cs="Times New Roman"/>
          <w:color w:val="000000" w:themeColor="text1"/>
        </w:rPr>
        <w:t xml:space="preserve">, φιλτράρισμα ιστού, ασφαλής κωδικοποίηση και ετοιμότητα της τεχνολογίας πληροφοριών και επικοινωνιών για επιχειρηματική συνέχεια. </w:t>
      </w:r>
      <w:r>
        <w:rPr>
          <w:rFonts w:ascii="Times New Roman" w:eastAsia="Times New Roman" w:hAnsi="Times New Roman" w:cs="Times New Roman"/>
          <w:color w:val="000000" w:themeColor="text1"/>
        </w:rPr>
        <w:t>Τα συγκεκριμένα</w:t>
      </w:r>
      <w:r w:rsidR="008B1F3F" w:rsidRPr="77E1A59E">
        <w:rPr>
          <w:rFonts w:ascii="Times New Roman" w:eastAsia="Times New Roman" w:hAnsi="Times New Roman" w:cs="Times New Roman"/>
          <w:color w:val="000000" w:themeColor="text1"/>
        </w:rPr>
        <w:t xml:space="preserve"> στοιχεία ελέγχου διαθέτουν 5 τύπους χαρακτηριστικών οι οποίοι είναι: </w:t>
      </w:r>
    </w:p>
    <w:p w14:paraId="681AECC8" w14:textId="77777777" w:rsidR="00D026B6" w:rsidRPr="00516852" w:rsidRDefault="008B1F3F" w:rsidP="00516852">
      <w:pPr>
        <w:pStyle w:val="a3"/>
        <w:numPr>
          <w:ilvl w:val="0"/>
          <w:numId w:val="46"/>
        </w:numPr>
        <w:spacing w:line="360" w:lineRule="auto"/>
        <w:jc w:val="both"/>
        <w:rPr>
          <w:rFonts w:ascii="Times New Roman" w:eastAsia="Times New Roman" w:hAnsi="Times New Roman" w:cs="Times New Roman"/>
          <w:color w:val="000000" w:themeColor="text1"/>
        </w:rPr>
      </w:pPr>
      <w:r w:rsidRPr="00516852">
        <w:rPr>
          <w:rFonts w:ascii="Times New Roman" w:eastAsia="Times New Roman" w:hAnsi="Times New Roman" w:cs="Times New Roman"/>
          <w:color w:val="000000" w:themeColor="text1"/>
        </w:rPr>
        <w:t>Τύπος ελέγχου (προληπτικός, διορθωτικός)</w:t>
      </w:r>
    </w:p>
    <w:p w14:paraId="6482A798" w14:textId="77777777" w:rsidR="00D026B6" w:rsidRPr="00516852" w:rsidRDefault="008B1F3F" w:rsidP="00516852">
      <w:pPr>
        <w:pStyle w:val="a3"/>
        <w:numPr>
          <w:ilvl w:val="0"/>
          <w:numId w:val="46"/>
        </w:numPr>
        <w:spacing w:line="360" w:lineRule="auto"/>
        <w:jc w:val="both"/>
        <w:rPr>
          <w:rFonts w:ascii="Times New Roman" w:eastAsia="Times New Roman" w:hAnsi="Times New Roman" w:cs="Times New Roman"/>
          <w:color w:val="000000" w:themeColor="text1"/>
        </w:rPr>
      </w:pPr>
      <w:r w:rsidRPr="00516852">
        <w:rPr>
          <w:rFonts w:ascii="Times New Roman" w:eastAsia="Times New Roman" w:hAnsi="Times New Roman" w:cs="Times New Roman"/>
          <w:color w:val="000000" w:themeColor="text1"/>
        </w:rPr>
        <w:t>Ιδιότητες ασφάλειας πληροφοριών (εμπιστευτικότητα, ακεραιότητα, διαθεσιμότητα)</w:t>
      </w:r>
    </w:p>
    <w:p w14:paraId="57492A04" w14:textId="45162881" w:rsidR="00D026B6" w:rsidRPr="00516852" w:rsidRDefault="008B1F3F" w:rsidP="00516852">
      <w:pPr>
        <w:pStyle w:val="a3"/>
        <w:numPr>
          <w:ilvl w:val="0"/>
          <w:numId w:val="46"/>
        </w:numPr>
        <w:spacing w:line="360" w:lineRule="auto"/>
        <w:jc w:val="both"/>
        <w:rPr>
          <w:rFonts w:ascii="Times New Roman" w:eastAsia="Times New Roman" w:hAnsi="Times New Roman" w:cs="Times New Roman"/>
          <w:color w:val="000000" w:themeColor="text1"/>
        </w:rPr>
      </w:pPr>
      <w:r w:rsidRPr="00516852">
        <w:rPr>
          <w:rFonts w:ascii="Times New Roman" w:eastAsia="Times New Roman" w:hAnsi="Times New Roman" w:cs="Times New Roman"/>
          <w:color w:val="000000" w:themeColor="text1"/>
        </w:rPr>
        <w:t xml:space="preserve">Έννοιες </w:t>
      </w:r>
      <w:proofErr w:type="spellStart"/>
      <w:r w:rsidRPr="00516852">
        <w:rPr>
          <w:rFonts w:ascii="Times New Roman" w:eastAsia="Times New Roman" w:hAnsi="Times New Roman" w:cs="Times New Roman"/>
          <w:color w:val="000000" w:themeColor="text1"/>
        </w:rPr>
        <w:t>κυβερνοασφάλειας</w:t>
      </w:r>
      <w:proofErr w:type="spellEnd"/>
      <w:r w:rsidRPr="00516852">
        <w:rPr>
          <w:rFonts w:ascii="Times New Roman" w:eastAsia="Times New Roman" w:hAnsi="Times New Roman" w:cs="Times New Roman"/>
          <w:color w:val="000000" w:themeColor="text1"/>
        </w:rPr>
        <w:t xml:space="preserve"> (προσδιορισμός, προστασία, ανίχνευση, απόκριση, ανάκτηση</w:t>
      </w:r>
      <w:r w:rsidR="00D026B6" w:rsidRPr="00516852">
        <w:rPr>
          <w:rFonts w:ascii="Times New Roman" w:eastAsia="Times New Roman" w:hAnsi="Times New Roman" w:cs="Times New Roman"/>
          <w:color w:val="000000" w:themeColor="text1"/>
        </w:rPr>
        <w:t>)</w:t>
      </w:r>
    </w:p>
    <w:p w14:paraId="7E1CA504" w14:textId="3DA52051" w:rsidR="00D026B6" w:rsidRPr="00516852" w:rsidRDefault="00D026B6" w:rsidP="00516852">
      <w:pPr>
        <w:pStyle w:val="a3"/>
        <w:numPr>
          <w:ilvl w:val="0"/>
          <w:numId w:val="46"/>
        </w:numPr>
        <w:spacing w:line="360" w:lineRule="auto"/>
        <w:jc w:val="both"/>
        <w:rPr>
          <w:rFonts w:ascii="Times New Roman" w:eastAsia="Times New Roman" w:hAnsi="Times New Roman" w:cs="Times New Roman"/>
          <w:color w:val="000000" w:themeColor="text1"/>
        </w:rPr>
      </w:pPr>
      <w:r w:rsidRPr="00516852">
        <w:rPr>
          <w:rFonts w:ascii="Times New Roman" w:eastAsia="Times New Roman" w:hAnsi="Times New Roman" w:cs="Times New Roman"/>
          <w:color w:val="000000" w:themeColor="text1"/>
        </w:rPr>
        <w:t xml:space="preserve">Επιχειρησιακές δυνατότητες (διακυβέρνηση, διαχείριση </w:t>
      </w:r>
      <w:r w:rsidR="00801189" w:rsidRPr="00516852">
        <w:rPr>
          <w:rFonts w:ascii="Times New Roman" w:eastAsia="Times New Roman" w:hAnsi="Times New Roman" w:cs="Times New Roman"/>
          <w:color w:val="000000" w:themeColor="text1"/>
        </w:rPr>
        <w:t>περιουσιακών</w:t>
      </w:r>
      <w:r w:rsidRPr="00516852">
        <w:rPr>
          <w:rFonts w:ascii="Times New Roman" w:eastAsia="Times New Roman" w:hAnsi="Times New Roman" w:cs="Times New Roman"/>
          <w:color w:val="000000" w:themeColor="text1"/>
        </w:rPr>
        <w:t xml:space="preserve"> </w:t>
      </w:r>
      <w:r w:rsidR="00801189" w:rsidRPr="00516852">
        <w:rPr>
          <w:rFonts w:ascii="Times New Roman" w:eastAsia="Times New Roman" w:hAnsi="Times New Roman" w:cs="Times New Roman"/>
          <w:color w:val="000000" w:themeColor="text1"/>
        </w:rPr>
        <w:t>στοιχείων)</w:t>
      </w:r>
    </w:p>
    <w:p w14:paraId="02D58E22" w14:textId="62F4FFE7" w:rsidR="00801189" w:rsidRPr="00516852" w:rsidRDefault="00801189" w:rsidP="00516852">
      <w:pPr>
        <w:pStyle w:val="a3"/>
        <w:numPr>
          <w:ilvl w:val="0"/>
          <w:numId w:val="46"/>
        </w:numPr>
        <w:spacing w:line="360" w:lineRule="auto"/>
        <w:jc w:val="both"/>
        <w:rPr>
          <w:rFonts w:ascii="Times New Roman" w:eastAsia="Times New Roman" w:hAnsi="Times New Roman" w:cs="Times New Roman"/>
          <w:color w:val="000000" w:themeColor="text1"/>
        </w:rPr>
      </w:pPr>
      <w:r w:rsidRPr="00516852">
        <w:rPr>
          <w:rFonts w:ascii="Times New Roman" w:eastAsia="Times New Roman" w:hAnsi="Times New Roman" w:cs="Times New Roman"/>
          <w:color w:val="000000" w:themeColor="text1"/>
        </w:rPr>
        <w:lastRenderedPageBreak/>
        <w:t xml:space="preserve">Τομείς ασφαλείας (διακυβέρνηση και οικοσυστήματα, προστασία, άμυνα, ανθεκτικότητα. </w:t>
      </w:r>
    </w:p>
    <w:p w14:paraId="19A166D5" w14:textId="77777777" w:rsidR="008B1F3F" w:rsidRPr="00516852" w:rsidRDefault="008B1F3F" w:rsidP="00516852">
      <w:pPr>
        <w:jc w:val="both"/>
      </w:pPr>
    </w:p>
    <w:p w14:paraId="3CE0CBEA" w14:textId="4A537453" w:rsidR="00326D95" w:rsidRPr="006E7473" w:rsidRDefault="00326D95" w:rsidP="004103D0">
      <w:pPr>
        <w:pStyle w:val="3"/>
        <w:rPr>
          <w:rFonts w:eastAsia="Times New Roman"/>
        </w:rPr>
      </w:pPr>
      <w:bookmarkStart w:id="18" w:name="_Toc113968618"/>
      <w:r w:rsidRPr="006E7473">
        <w:rPr>
          <w:rFonts w:eastAsia="Times New Roman"/>
        </w:rPr>
        <w:t>2.2.7 Το Πρότυπο ISO 27035</w:t>
      </w:r>
      <w:r w:rsidR="00BA45E5">
        <w:rPr>
          <w:rFonts w:eastAsia="Times New Roman"/>
        </w:rPr>
        <w:t>-</w:t>
      </w:r>
      <w:r w:rsidR="00760C79">
        <w:rPr>
          <w:rFonts w:eastAsia="Times New Roman"/>
        </w:rPr>
        <w:t>2016</w:t>
      </w:r>
      <w:bookmarkEnd w:id="18"/>
    </w:p>
    <w:p w14:paraId="16FBAA26" w14:textId="0CFF4A5D" w:rsidR="00326D95" w:rsidRPr="00326D95" w:rsidRDefault="00326D95" w:rsidP="004103D0">
      <w:pPr>
        <w:spacing w:before="120" w:after="120" w:line="360" w:lineRule="auto"/>
        <w:jc w:val="both"/>
        <w:rPr>
          <w:rFonts w:ascii="Times New Roman" w:eastAsia="Segoe UI" w:hAnsi="Times New Roman" w:cs="Times New Roman"/>
          <w:color w:val="000000" w:themeColor="text1"/>
        </w:rPr>
      </w:pPr>
      <w:r w:rsidRPr="00326D95">
        <w:rPr>
          <w:rFonts w:ascii="Times New Roman" w:eastAsia="Segoe UI" w:hAnsi="Times New Roman" w:cs="Times New Roman"/>
          <w:color w:val="000000" w:themeColor="text1"/>
        </w:rPr>
        <w:t>Σύμφωνα με το ISO</w:t>
      </w:r>
      <w:r w:rsidR="00303880">
        <w:rPr>
          <w:rFonts w:ascii="Times New Roman" w:eastAsia="Segoe UI" w:hAnsi="Times New Roman" w:cs="Times New Roman"/>
          <w:color w:val="000000" w:themeColor="text1"/>
        </w:rPr>
        <w:t xml:space="preserve"> </w:t>
      </w:r>
      <w:r w:rsidR="00387C9E">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1242870366"/>
          <w:citation/>
        </w:sdtPr>
        <w:sdtEndPr/>
        <w:sdtContent>
          <w:r w:rsidR="00387C9E">
            <w:rPr>
              <w:rFonts w:ascii="Times New Roman" w:eastAsia="Segoe UI" w:hAnsi="Times New Roman" w:cs="Times New Roman"/>
              <w:color w:val="000000" w:themeColor="text1"/>
            </w:rPr>
            <w:fldChar w:fldCharType="begin"/>
          </w:r>
          <w:r w:rsidR="00387C9E">
            <w:rPr>
              <w:rFonts w:ascii="Times New Roman" w:eastAsia="Segoe UI" w:hAnsi="Times New Roman" w:cs="Times New Roman"/>
              <w:color w:val="000000" w:themeColor="text1"/>
            </w:rPr>
            <w:instrText xml:space="preserve">CITATION ISO16 \n  \l 1033 </w:instrText>
          </w:r>
          <w:r w:rsidR="00387C9E">
            <w:rPr>
              <w:rFonts w:ascii="Times New Roman" w:eastAsia="Segoe UI" w:hAnsi="Times New Roman" w:cs="Times New Roman"/>
              <w:color w:val="000000" w:themeColor="text1"/>
            </w:rPr>
            <w:fldChar w:fldCharType="separate"/>
          </w:r>
          <w:r w:rsidR="00387C9E" w:rsidRPr="00387C9E">
            <w:rPr>
              <w:rFonts w:ascii="Times New Roman" w:eastAsia="Segoe UI" w:hAnsi="Times New Roman" w:cs="Times New Roman"/>
              <w:noProof/>
              <w:color w:val="000000" w:themeColor="text1"/>
            </w:rPr>
            <w:t>(ISO/IEC 27035-2:2016, 2016)</w:t>
          </w:r>
          <w:r w:rsidR="00387C9E">
            <w:rPr>
              <w:rFonts w:ascii="Times New Roman" w:eastAsia="Segoe UI" w:hAnsi="Times New Roman" w:cs="Times New Roman"/>
              <w:color w:val="000000" w:themeColor="text1"/>
            </w:rPr>
            <w:fldChar w:fldCharType="end"/>
          </w:r>
        </w:sdtContent>
      </w:sdt>
      <w:r w:rsidR="00387C9E">
        <w:rPr>
          <w:rFonts w:ascii="Times New Roman" w:eastAsia="Times New Roman" w:hAnsi="Times New Roman" w:cs="Times New Roman"/>
          <w:color w:val="000000" w:themeColor="text1"/>
        </w:rPr>
        <w:t xml:space="preserve"> </w:t>
      </w:r>
      <w:r w:rsidRPr="00326D95">
        <w:rPr>
          <w:rFonts w:ascii="Times New Roman" w:eastAsia="Segoe UI" w:hAnsi="Times New Roman" w:cs="Times New Roman"/>
          <w:color w:val="000000" w:themeColor="text1"/>
        </w:rPr>
        <w:t xml:space="preserve"> υπάρχουν κάποιες βασικές έννοιες αλλά και φάσεις για την διαχείριση τυχών συμβάντων ασφάλειας </w:t>
      </w:r>
      <w:r>
        <w:rPr>
          <w:rFonts w:ascii="Times New Roman" w:eastAsia="Segoe UI" w:hAnsi="Times New Roman" w:cs="Times New Roman"/>
          <w:color w:val="000000" w:themeColor="text1"/>
        </w:rPr>
        <w:t>πληροφοριών. Οι έννοιες αυτές συνδυάζονται με αρχές για να δημιουργήσουν</w:t>
      </w:r>
      <w:r w:rsidRPr="00326D95">
        <w:rPr>
          <w:rFonts w:ascii="Times New Roman" w:eastAsia="Segoe UI" w:hAnsi="Times New Roman" w:cs="Times New Roman"/>
          <w:color w:val="000000" w:themeColor="text1"/>
        </w:rPr>
        <w:t xml:space="preserve"> μια αρκετά δομημένη προσέγγισή για τον εντοπισμό, την αναφορά την αξιολόγησή αλλά και την απόκριση σε συμβάντα</w:t>
      </w:r>
      <w:r>
        <w:rPr>
          <w:rFonts w:ascii="Times New Roman" w:eastAsia="Segoe UI" w:hAnsi="Times New Roman" w:cs="Times New Roman"/>
          <w:color w:val="000000" w:themeColor="text1"/>
        </w:rPr>
        <w:t>,</w:t>
      </w:r>
      <w:r w:rsidRPr="00326D95">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αποθηκεύοντας</w:t>
      </w:r>
      <w:r w:rsidRPr="00326D95">
        <w:rPr>
          <w:rFonts w:ascii="Times New Roman" w:eastAsia="Segoe UI" w:hAnsi="Times New Roman" w:cs="Times New Roman"/>
          <w:color w:val="000000" w:themeColor="text1"/>
        </w:rPr>
        <w:t xml:space="preserve"> πληροφορίες για αυτά</w:t>
      </w:r>
      <w:r>
        <w:rPr>
          <w:rFonts w:ascii="Times New Roman" w:eastAsia="Segoe UI" w:hAnsi="Times New Roman" w:cs="Times New Roman"/>
          <w:color w:val="000000" w:themeColor="text1"/>
        </w:rPr>
        <w:t>, με σκοπό</w:t>
      </w:r>
      <w:r w:rsidRPr="00326D95">
        <w:rPr>
          <w:rFonts w:ascii="Times New Roman" w:eastAsia="Segoe UI" w:hAnsi="Times New Roman" w:cs="Times New Roman"/>
          <w:color w:val="000000" w:themeColor="text1"/>
        </w:rPr>
        <w:t xml:space="preserve"> την μελλοντική εφαρμογή των διδαγμάτων που εντοπίστηκαν. </w:t>
      </w:r>
    </w:p>
    <w:p w14:paraId="11B2CA67" w14:textId="1E7AEB8F" w:rsidR="002E5AED" w:rsidRDefault="00326D95" w:rsidP="004103D0">
      <w:pPr>
        <w:spacing w:before="120" w:after="120" w:line="360" w:lineRule="auto"/>
        <w:jc w:val="both"/>
        <w:rPr>
          <w:rFonts w:ascii="Times New Roman" w:eastAsia="Times New Roman" w:hAnsi="Times New Roman" w:cs="Times New Roman"/>
          <w:color w:val="000000" w:themeColor="text1"/>
        </w:rPr>
      </w:pPr>
      <w:r w:rsidRPr="00326D95">
        <w:rPr>
          <w:rFonts w:ascii="Times New Roman" w:eastAsia="Segoe UI" w:hAnsi="Times New Roman" w:cs="Times New Roman"/>
          <w:color w:val="000000" w:themeColor="text1"/>
        </w:rPr>
        <w:t>Στην συνέχεια έρχεται το δεύτερο μέρος του συγκεκριμένου ISO</w:t>
      </w:r>
      <w:r w:rsidR="00387C9E">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580062948"/>
          <w:citation/>
        </w:sdtPr>
        <w:sdtEndPr/>
        <w:sdtContent>
          <w:r w:rsidR="00387C9E">
            <w:rPr>
              <w:rFonts w:ascii="Times New Roman" w:eastAsia="Segoe UI" w:hAnsi="Times New Roman" w:cs="Times New Roman"/>
              <w:color w:val="000000" w:themeColor="text1"/>
            </w:rPr>
            <w:fldChar w:fldCharType="begin"/>
          </w:r>
          <w:r w:rsidR="00387C9E">
            <w:rPr>
              <w:rFonts w:ascii="Times New Roman" w:eastAsia="Segoe UI" w:hAnsi="Times New Roman" w:cs="Times New Roman"/>
              <w:color w:val="000000" w:themeColor="text1"/>
            </w:rPr>
            <w:instrText xml:space="preserve">CITATION ISO16 \n  \l 1033 </w:instrText>
          </w:r>
          <w:r w:rsidR="00387C9E">
            <w:rPr>
              <w:rFonts w:ascii="Times New Roman" w:eastAsia="Segoe UI" w:hAnsi="Times New Roman" w:cs="Times New Roman"/>
              <w:color w:val="000000" w:themeColor="text1"/>
            </w:rPr>
            <w:fldChar w:fldCharType="separate"/>
          </w:r>
          <w:r w:rsidR="00387C9E" w:rsidRPr="00387C9E">
            <w:rPr>
              <w:rFonts w:ascii="Times New Roman" w:eastAsia="Segoe UI" w:hAnsi="Times New Roman" w:cs="Times New Roman"/>
              <w:noProof/>
              <w:color w:val="000000" w:themeColor="text1"/>
            </w:rPr>
            <w:t>(ISO/IEC 27035-2:2016, 2016)</w:t>
          </w:r>
          <w:r w:rsidR="00387C9E">
            <w:rPr>
              <w:rFonts w:ascii="Times New Roman" w:eastAsia="Segoe UI" w:hAnsi="Times New Roman" w:cs="Times New Roman"/>
              <w:color w:val="000000" w:themeColor="text1"/>
            </w:rPr>
            <w:fldChar w:fldCharType="end"/>
          </w:r>
        </w:sdtContent>
      </w:sdt>
      <w:r>
        <w:rPr>
          <w:rFonts w:ascii="Times New Roman" w:eastAsia="Segoe UI" w:hAnsi="Times New Roman" w:cs="Times New Roman"/>
          <w:color w:val="000000" w:themeColor="text1"/>
        </w:rPr>
        <w:t xml:space="preserve">, σύμφωνα με το οποίο αποτυπώνονται </w:t>
      </w:r>
      <w:r w:rsidRPr="00326D95">
        <w:rPr>
          <w:rFonts w:ascii="Times New Roman" w:eastAsia="Segoe UI" w:hAnsi="Times New Roman" w:cs="Times New Roman"/>
          <w:color w:val="000000" w:themeColor="text1"/>
        </w:rPr>
        <w:t>τα βήματα για την προετοιμασία και την αντιμετώπιση των περιστατικών αυτών. Οι οδηγίες αυτές διέπονται από δυο βασικά μέρη του μοντέλου «Φάσεις διαχείρισης συμβάντων ασ</w:t>
      </w:r>
      <w:r>
        <w:rPr>
          <w:rFonts w:ascii="Times New Roman" w:eastAsia="Segoe UI" w:hAnsi="Times New Roman" w:cs="Times New Roman"/>
          <w:color w:val="000000" w:themeColor="text1"/>
        </w:rPr>
        <w:t xml:space="preserve">φάλειας πληροφοριών», την φάση </w:t>
      </w:r>
      <w:r w:rsidR="0088700D">
        <w:rPr>
          <w:rFonts w:ascii="Times New Roman" w:eastAsia="Segoe UI" w:hAnsi="Times New Roman" w:cs="Times New Roman"/>
          <w:color w:val="000000" w:themeColor="text1"/>
        </w:rPr>
        <w:t xml:space="preserve">i) </w:t>
      </w:r>
      <w:r w:rsidRPr="00326D95">
        <w:rPr>
          <w:rFonts w:ascii="Times New Roman" w:eastAsia="Segoe UI" w:hAnsi="Times New Roman" w:cs="Times New Roman"/>
          <w:color w:val="000000" w:themeColor="text1"/>
        </w:rPr>
        <w:t xml:space="preserve">«Σχεδιασμός και προετοιμασία» και την φάση </w:t>
      </w:r>
      <w:r w:rsidR="0088700D">
        <w:rPr>
          <w:rFonts w:ascii="Times New Roman" w:eastAsia="Segoe UI" w:hAnsi="Times New Roman" w:cs="Times New Roman"/>
          <w:color w:val="000000" w:themeColor="text1"/>
        </w:rPr>
        <w:t xml:space="preserve">ii) </w:t>
      </w:r>
      <w:r w:rsidRPr="00326D95">
        <w:rPr>
          <w:rFonts w:ascii="Times New Roman" w:eastAsia="Segoe UI" w:hAnsi="Times New Roman" w:cs="Times New Roman"/>
          <w:color w:val="000000" w:themeColor="text1"/>
        </w:rPr>
        <w:t xml:space="preserve">«Διδάγματα που αντλήθηκαν» από το ISO/IEC 27035-1. Τα κύρια μέρη κατά το </w:t>
      </w:r>
      <w:sdt>
        <w:sdtPr>
          <w:rPr>
            <w:rFonts w:ascii="Times New Roman" w:eastAsia="Segoe UI" w:hAnsi="Times New Roman" w:cs="Times New Roman"/>
            <w:color w:val="000000" w:themeColor="text1"/>
          </w:rPr>
          <w:id w:val="1332563504"/>
          <w:citation/>
        </w:sdtPr>
        <w:sdtEndPr/>
        <w:sdtContent>
          <w:r w:rsidR="00387C9E" w:rsidRPr="00387C9E">
            <w:rPr>
              <w:rFonts w:ascii="Times New Roman" w:eastAsia="Segoe UI" w:hAnsi="Times New Roman" w:cs="Times New Roman"/>
              <w:color w:val="000000" w:themeColor="text1"/>
            </w:rPr>
            <w:fldChar w:fldCharType="begin"/>
          </w:r>
          <w:r w:rsidR="00387C9E" w:rsidRPr="00387C9E">
            <w:rPr>
              <w:rFonts w:ascii="Times New Roman" w:eastAsia="Segoe UI" w:hAnsi="Times New Roman" w:cs="Times New Roman"/>
              <w:color w:val="000000" w:themeColor="text1"/>
            </w:rPr>
            <w:instrText xml:space="preserve">CITATION ISO16 \n  \l 1033 </w:instrText>
          </w:r>
          <w:r w:rsidR="00387C9E" w:rsidRPr="00387C9E">
            <w:rPr>
              <w:rFonts w:ascii="Times New Roman" w:eastAsia="Segoe UI" w:hAnsi="Times New Roman" w:cs="Times New Roman"/>
              <w:color w:val="000000" w:themeColor="text1"/>
            </w:rPr>
            <w:fldChar w:fldCharType="separate"/>
          </w:r>
          <w:r w:rsidR="00387C9E" w:rsidRPr="00387C9E">
            <w:rPr>
              <w:rFonts w:ascii="Times New Roman" w:eastAsia="Segoe UI" w:hAnsi="Times New Roman" w:cs="Times New Roman"/>
              <w:noProof/>
              <w:color w:val="000000" w:themeColor="text1"/>
            </w:rPr>
            <w:t>(ISO/IEC 27035-2:2016, 2016)</w:t>
          </w:r>
          <w:r w:rsidR="00387C9E" w:rsidRPr="00387C9E">
            <w:rPr>
              <w:rFonts w:ascii="Times New Roman" w:eastAsia="Segoe UI" w:hAnsi="Times New Roman" w:cs="Times New Roman"/>
              <w:color w:val="000000" w:themeColor="text1"/>
            </w:rPr>
            <w:fldChar w:fldCharType="end"/>
          </w:r>
        </w:sdtContent>
      </w:sdt>
      <w:r w:rsidR="00387C9E">
        <w:rPr>
          <w:rFonts w:ascii="Times New Roman" w:eastAsia="Segoe UI" w:hAnsi="Times New Roman" w:cs="Times New Roman"/>
          <w:color w:val="000000" w:themeColor="text1"/>
        </w:rPr>
        <w:t xml:space="preserve"> </w:t>
      </w:r>
      <w:r w:rsidRPr="00326D95">
        <w:rPr>
          <w:rFonts w:ascii="Times New Roman" w:eastAsia="Segoe UI" w:hAnsi="Times New Roman" w:cs="Times New Roman"/>
          <w:color w:val="000000" w:themeColor="text1"/>
        </w:rPr>
        <w:t>από την φάση «Σχεδιασμός και προετοιμασία» είναι τα εξής:</w:t>
      </w:r>
    </w:p>
    <w:p w14:paraId="6C26A5EB" w14:textId="6CABA117" w:rsidR="0088700D" w:rsidRDefault="00326D95" w:rsidP="004103D0">
      <w:pPr>
        <w:spacing w:before="120" w:after="120" w:line="360" w:lineRule="auto"/>
        <w:jc w:val="both"/>
        <w:rPr>
          <w:rFonts w:ascii="Times New Roman" w:eastAsia="Times New Roman" w:hAnsi="Times New Roman" w:cs="Times New Roman"/>
          <w:color w:val="000000" w:themeColor="text1"/>
        </w:rPr>
      </w:pPr>
      <w:r w:rsidRPr="00326D95">
        <w:rPr>
          <w:rFonts w:ascii="Times New Roman" w:eastAsia="Times New Roman" w:hAnsi="Times New Roman" w:cs="Times New Roman"/>
          <w:color w:val="000000" w:themeColor="text1"/>
        </w:rPr>
        <w:t>Πολιτική διαχείρισης συμβάντων ασφάλειας πληροφοριών και δέσμευση της ανώτατης διοίκησης. οι πολιτικές ασφάλειας πληροφοριών, συμπεριλαμβανομένων εκείνων που σχετίζονται με τη διαχείριση κινδύνων, ενημερωμένες τόσο σε εταιρικό επίπεδο όσο και σε επίπεδο συστήματος, υπηρεσιών και δικτύου.</w:t>
      </w:r>
    </w:p>
    <w:p w14:paraId="28E36B0B" w14:textId="73893BE2" w:rsidR="0088700D" w:rsidRPr="0088700D" w:rsidRDefault="00326D95" w:rsidP="0008493E">
      <w:pPr>
        <w:pStyle w:val="a3"/>
        <w:numPr>
          <w:ilvl w:val="0"/>
          <w:numId w:val="15"/>
        </w:numPr>
        <w:spacing w:before="120" w:after="120" w:line="360" w:lineRule="auto"/>
        <w:ind w:left="709" w:hanging="425"/>
        <w:jc w:val="both"/>
        <w:rPr>
          <w:rFonts w:ascii="Times New Roman" w:eastAsia="Times New Roman" w:hAnsi="Times New Roman" w:cs="Times New Roman"/>
          <w:color w:val="000000" w:themeColor="text1"/>
        </w:rPr>
      </w:pPr>
      <w:r w:rsidRPr="0088700D">
        <w:rPr>
          <w:rFonts w:ascii="Times New Roman" w:eastAsia="Times New Roman" w:hAnsi="Times New Roman" w:cs="Times New Roman"/>
          <w:color w:val="000000" w:themeColor="text1"/>
        </w:rPr>
        <w:t>Σχέδιο διαχείρισης συμβάντων ασφάλειας πληροφοριών.</w:t>
      </w:r>
    </w:p>
    <w:p w14:paraId="317ABB41" w14:textId="72CB358D" w:rsidR="0088700D" w:rsidRPr="0088700D" w:rsidRDefault="00326D95" w:rsidP="0008493E">
      <w:pPr>
        <w:pStyle w:val="a3"/>
        <w:numPr>
          <w:ilvl w:val="0"/>
          <w:numId w:val="15"/>
        </w:numPr>
        <w:spacing w:before="120" w:after="120" w:line="360" w:lineRule="auto"/>
        <w:ind w:left="709" w:hanging="425"/>
        <w:jc w:val="both"/>
        <w:rPr>
          <w:rFonts w:ascii="Times New Roman" w:eastAsia="Times New Roman" w:hAnsi="Times New Roman" w:cs="Times New Roman"/>
          <w:color w:val="000000" w:themeColor="text1"/>
        </w:rPr>
      </w:pPr>
      <w:r w:rsidRPr="0088700D">
        <w:rPr>
          <w:rFonts w:ascii="Times New Roman" w:eastAsia="Times New Roman" w:hAnsi="Times New Roman" w:cs="Times New Roman"/>
          <w:color w:val="000000" w:themeColor="text1"/>
        </w:rPr>
        <w:t>Ίδρυση ομάδας αντιμετώπισης περιστατικών (IRT).</w:t>
      </w:r>
    </w:p>
    <w:p w14:paraId="480BF798" w14:textId="78D24427" w:rsidR="0088700D" w:rsidRPr="0088700D" w:rsidRDefault="00326D95" w:rsidP="0008493E">
      <w:pPr>
        <w:pStyle w:val="a3"/>
        <w:numPr>
          <w:ilvl w:val="0"/>
          <w:numId w:val="15"/>
        </w:numPr>
        <w:spacing w:before="120" w:after="120" w:line="360" w:lineRule="auto"/>
        <w:ind w:left="709" w:hanging="425"/>
        <w:jc w:val="both"/>
        <w:rPr>
          <w:rFonts w:ascii="Times New Roman" w:eastAsia="Times New Roman" w:hAnsi="Times New Roman" w:cs="Times New Roman"/>
          <w:color w:val="000000" w:themeColor="text1"/>
        </w:rPr>
      </w:pPr>
      <w:r w:rsidRPr="0088700D">
        <w:rPr>
          <w:rFonts w:ascii="Times New Roman" w:eastAsia="Times New Roman" w:hAnsi="Times New Roman" w:cs="Times New Roman"/>
          <w:color w:val="000000" w:themeColor="text1"/>
        </w:rPr>
        <w:t>Δημιουργία σχέσεων και συνδέσεων με εσωτερικούς και εξωτερικούς οργανισμούς.</w:t>
      </w:r>
    </w:p>
    <w:p w14:paraId="00BA96C6" w14:textId="0E266F51" w:rsidR="0088700D" w:rsidRPr="0088700D" w:rsidRDefault="00326D95" w:rsidP="0008493E">
      <w:pPr>
        <w:pStyle w:val="a3"/>
        <w:numPr>
          <w:ilvl w:val="0"/>
          <w:numId w:val="15"/>
        </w:numPr>
        <w:spacing w:before="120" w:after="120" w:line="360" w:lineRule="auto"/>
        <w:ind w:left="709" w:hanging="425"/>
        <w:jc w:val="both"/>
        <w:rPr>
          <w:rFonts w:ascii="Times New Roman" w:eastAsia="Times New Roman" w:hAnsi="Times New Roman" w:cs="Times New Roman"/>
          <w:color w:val="000000" w:themeColor="text1"/>
        </w:rPr>
      </w:pPr>
      <w:r w:rsidRPr="0088700D">
        <w:rPr>
          <w:rFonts w:ascii="Times New Roman" w:eastAsia="Times New Roman" w:hAnsi="Times New Roman" w:cs="Times New Roman"/>
          <w:color w:val="000000" w:themeColor="text1"/>
        </w:rPr>
        <w:t>Τεχνική και άλλη υποστήριξη (συμπεριλαμβανομένης της οργανωτικής και επιχειρησιακής υποστήριξης).</w:t>
      </w:r>
    </w:p>
    <w:p w14:paraId="126E6604" w14:textId="38E309DF" w:rsidR="0088700D" w:rsidRPr="0088700D" w:rsidRDefault="00326D95" w:rsidP="0008493E">
      <w:pPr>
        <w:pStyle w:val="a3"/>
        <w:numPr>
          <w:ilvl w:val="0"/>
          <w:numId w:val="15"/>
        </w:numPr>
        <w:spacing w:before="120" w:after="120" w:line="360" w:lineRule="auto"/>
        <w:ind w:left="709" w:hanging="425"/>
        <w:jc w:val="both"/>
        <w:rPr>
          <w:rFonts w:ascii="Times New Roman" w:hAnsi="Times New Roman" w:cs="Times New Roman"/>
        </w:rPr>
      </w:pPr>
      <w:r w:rsidRPr="0088700D">
        <w:rPr>
          <w:rFonts w:ascii="Times New Roman" w:eastAsia="Times New Roman" w:hAnsi="Times New Roman" w:cs="Times New Roman"/>
          <w:color w:val="000000" w:themeColor="text1"/>
        </w:rPr>
        <w:t>Ενημερώσεις και εκπαίδευση για τη διαχείριση συμβάντων ασφάλειας πληροφοριών</w:t>
      </w:r>
      <w:r w:rsidR="0088700D">
        <w:rPr>
          <w:rFonts w:ascii="Times New Roman" w:eastAsia="Times New Roman" w:hAnsi="Times New Roman" w:cs="Times New Roman"/>
          <w:color w:val="000000" w:themeColor="text1"/>
        </w:rPr>
        <w:t>.</w:t>
      </w:r>
    </w:p>
    <w:p w14:paraId="1CD555A7" w14:textId="24781BD3" w:rsidR="00326D95" w:rsidRPr="0088700D" w:rsidRDefault="00326D95" w:rsidP="0008493E">
      <w:pPr>
        <w:pStyle w:val="a3"/>
        <w:numPr>
          <w:ilvl w:val="0"/>
          <w:numId w:val="15"/>
        </w:numPr>
        <w:spacing w:before="120" w:after="120" w:line="360" w:lineRule="auto"/>
        <w:ind w:left="709" w:hanging="425"/>
        <w:jc w:val="both"/>
        <w:rPr>
          <w:rFonts w:ascii="Times New Roman" w:eastAsia="Segoe UI" w:hAnsi="Times New Roman" w:cs="Times New Roman"/>
          <w:color w:val="000000" w:themeColor="text1"/>
        </w:rPr>
      </w:pPr>
      <w:r w:rsidRPr="0088700D">
        <w:rPr>
          <w:rFonts w:ascii="Times New Roman" w:eastAsia="Times New Roman" w:hAnsi="Times New Roman" w:cs="Times New Roman"/>
          <w:color w:val="000000" w:themeColor="text1"/>
        </w:rPr>
        <w:t>Δοκιμές σχεδίου διαχείρισης συμβάντων ασφάλειας πληροφοριών.</w:t>
      </w:r>
    </w:p>
    <w:p w14:paraId="257ECB34" w14:textId="77777777" w:rsidR="0088700D" w:rsidRDefault="00326D95" w:rsidP="0088700D">
      <w:pPr>
        <w:spacing w:before="120" w:after="120" w:line="360" w:lineRule="auto"/>
        <w:ind w:firstLine="720"/>
        <w:jc w:val="both"/>
        <w:rPr>
          <w:rFonts w:ascii="Times New Roman" w:eastAsia="Segoe UI" w:hAnsi="Times New Roman" w:cs="Times New Roman"/>
          <w:color w:val="000000" w:themeColor="text1"/>
        </w:rPr>
      </w:pPr>
      <w:r w:rsidRPr="00326D95">
        <w:rPr>
          <w:rFonts w:ascii="Times New Roman" w:eastAsia="Segoe UI" w:hAnsi="Times New Roman" w:cs="Times New Roman"/>
          <w:color w:val="000000" w:themeColor="text1"/>
        </w:rPr>
        <w:t>Ενώ από την δεύτερη φάση «Διδάγματα που αντλήθηκαν»</w:t>
      </w:r>
    </w:p>
    <w:p w14:paraId="212A9A87" w14:textId="0C463E32" w:rsidR="00326D95" w:rsidRPr="0088700D" w:rsidRDefault="00326D95" w:rsidP="0088700D">
      <w:pPr>
        <w:pStyle w:val="a3"/>
        <w:numPr>
          <w:ilvl w:val="0"/>
          <w:numId w:val="16"/>
        </w:numPr>
        <w:spacing w:before="120" w:after="120" w:line="360" w:lineRule="auto"/>
        <w:jc w:val="both"/>
        <w:rPr>
          <w:rFonts w:ascii="Times New Roman" w:eastAsia="Segoe UI" w:hAnsi="Times New Roman" w:cs="Times New Roman"/>
          <w:color w:val="000000" w:themeColor="text1"/>
        </w:rPr>
      </w:pPr>
      <w:r w:rsidRPr="0088700D">
        <w:rPr>
          <w:rFonts w:ascii="Times New Roman" w:eastAsia="Calibri" w:hAnsi="Times New Roman" w:cs="Times New Roman"/>
          <w:color w:val="000000" w:themeColor="text1"/>
        </w:rPr>
        <w:lastRenderedPageBreak/>
        <w:t>Ανάλυση σχεδίου διαχείρισης.</w:t>
      </w:r>
    </w:p>
    <w:p w14:paraId="7A76EF0D" w14:textId="77777777" w:rsidR="00326D95" w:rsidRPr="0088700D" w:rsidRDefault="00326D95" w:rsidP="0088700D">
      <w:pPr>
        <w:pStyle w:val="a3"/>
        <w:numPr>
          <w:ilvl w:val="0"/>
          <w:numId w:val="16"/>
        </w:numPr>
        <w:spacing w:before="120" w:after="120" w:line="360" w:lineRule="auto"/>
        <w:jc w:val="both"/>
        <w:rPr>
          <w:rFonts w:ascii="Times New Roman" w:eastAsiaTheme="minorEastAsia" w:hAnsi="Times New Roman" w:cs="Times New Roman"/>
          <w:color w:val="000000" w:themeColor="text1"/>
        </w:rPr>
      </w:pPr>
      <w:r w:rsidRPr="0088700D">
        <w:rPr>
          <w:rFonts w:ascii="Times New Roman" w:eastAsia="Calibri" w:hAnsi="Times New Roman" w:cs="Times New Roman"/>
          <w:color w:val="000000" w:themeColor="text1"/>
        </w:rPr>
        <w:t>Εντοπισμός και εφαρμογή βελτιώσεων.</w:t>
      </w:r>
    </w:p>
    <w:p w14:paraId="3FBDC6E6" w14:textId="725E0202" w:rsidR="00326D95" w:rsidRPr="0088700D" w:rsidRDefault="00326D95" w:rsidP="0088700D">
      <w:pPr>
        <w:pStyle w:val="a3"/>
        <w:numPr>
          <w:ilvl w:val="0"/>
          <w:numId w:val="16"/>
        </w:numPr>
        <w:spacing w:before="120" w:after="120" w:line="360" w:lineRule="auto"/>
        <w:jc w:val="both"/>
        <w:rPr>
          <w:rFonts w:ascii="Times New Roman" w:eastAsiaTheme="minorEastAsia" w:hAnsi="Times New Roman" w:cs="Times New Roman"/>
          <w:color w:val="000000" w:themeColor="text1"/>
        </w:rPr>
      </w:pPr>
      <w:r w:rsidRPr="0088700D">
        <w:rPr>
          <w:rFonts w:ascii="Times New Roman" w:eastAsia="Calibri" w:hAnsi="Times New Roman" w:cs="Times New Roman"/>
          <w:color w:val="000000" w:themeColor="text1"/>
        </w:rPr>
        <w:t xml:space="preserve">Ανασκόπηση για </w:t>
      </w:r>
      <w:r w:rsidR="0088700D">
        <w:rPr>
          <w:rFonts w:ascii="Times New Roman" w:eastAsia="Calibri" w:hAnsi="Times New Roman" w:cs="Times New Roman"/>
          <w:color w:val="000000" w:themeColor="text1"/>
        </w:rPr>
        <w:t>τον βαθμό αποτελεσματικότητας της</w:t>
      </w:r>
      <w:r w:rsidRPr="0088700D">
        <w:rPr>
          <w:rFonts w:ascii="Times New Roman" w:eastAsia="Calibri" w:hAnsi="Times New Roman" w:cs="Times New Roman"/>
          <w:color w:val="000000" w:themeColor="text1"/>
        </w:rPr>
        <w:t xml:space="preserve"> διαδικασία</w:t>
      </w:r>
      <w:r w:rsidR="0088700D">
        <w:rPr>
          <w:rFonts w:ascii="Times New Roman" w:eastAsia="Calibri" w:hAnsi="Times New Roman" w:cs="Times New Roman"/>
          <w:color w:val="000000" w:themeColor="text1"/>
        </w:rPr>
        <w:t>ς</w:t>
      </w:r>
      <w:r w:rsidRPr="0088700D">
        <w:rPr>
          <w:rFonts w:ascii="Times New Roman" w:eastAsia="Calibri" w:hAnsi="Times New Roman" w:cs="Times New Roman"/>
          <w:color w:val="000000" w:themeColor="text1"/>
        </w:rPr>
        <w:t xml:space="preserve"> στην ανταπόκριση, </w:t>
      </w:r>
      <w:r w:rsidR="0088700D">
        <w:rPr>
          <w:rFonts w:ascii="Times New Roman" w:eastAsia="Calibri" w:hAnsi="Times New Roman" w:cs="Times New Roman"/>
          <w:color w:val="000000" w:themeColor="text1"/>
        </w:rPr>
        <w:t xml:space="preserve">την </w:t>
      </w:r>
      <w:r w:rsidRPr="0088700D">
        <w:rPr>
          <w:rFonts w:ascii="Times New Roman" w:eastAsia="Calibri" w:hAnsi="Times New Roman" w:cs="Times New Roman"/>
          <w:color w:val="000000" w:themeColor="text1"/>
        </w:rPr>
        <w:t xml:space="preserve">αξιολόγηση </w:t>
      </w:r>
      <w:r w:rsidR="0088700D">
        <w:rPr>
          <w:rFonts w:ascii="Times New Roman" w:eastAsia="Calibri" w:hAnsi="Times New Roman" w:cs="Times New Roman"/>
          <w:color w:val="000000" w:themeColor="text1"/>
        </w:rPr>
        <w:t xml:space="preserve">αλλά </w:t>
      </w:r>
      <w:r w:rsidRPr="0088700D">
        <w:rPr>
          <w:rFonts w:ascii="Times New Roman" w:eastAsia="Calibri" w:hAnsi="Times New Roman" w:cs="Times New Roman"/>
          <w:color w:val="000000" w:themeColor="text1"/>
        </w:rPr>
        <w:t xml:space="preserve">και </w:t>
      </w:r>
      <w:r w:rsidR="0088700D">
        <w:rPr>
          <w:rFonts w:ascii="Times New Roman" w:eastAsia="Calibri" w:hAnsi="Times New Roman" w:cs="Times New Roman"/>
          <w:color w:val="000000" w:themeColor="text1"/>
        </w:rPr>
        <w:t xml:space="preserve">την ανάκαμψη. Επίσης, </w:t>
      </w:r>
      <w:r w:rsidRPr="0088700D">
        <w:rPr>
          <w:rFonts w:ascii="Times New Roman" w:eastAsia="Calibri" w:hAnsi="Times New Roman" w:cs="Times New Roman"/>
          <w:color w:val="000000" w:themeColor="text1"/>
        </w:rPr>
        <w:t xml:space="preserve">εντοπισμός </w:t>
      </w:r>
      <w:r w:rsidR="0088700D">
        <w:rPr>
          <w:rFonts w:ascii="Times New Roman" w:eastAsia="Calibri" w:hAnsi="Times New Roman" w:cs="Times New Roman"/>
          <w:color w:val="000000" w:themeColor="text1"/>
        </w:rPr>
        <w:t>βελτιώσεων</w:t>
      </w:r>
      <w:r w:rsidRPr="0088700D">
        <w:rPr>
          <w:rFonts w:ascii="Times New Roman" w:eastAsia="Calibri" w:hAnsi="Times New Roman" w:cs="Times New Roman"/>
          <w:color w:val="000000" w:themeColor="text1"/>
        </w:rPr>
        <w:t xml:space="preserve"> στην πολιτική ασφάλειας, στις διαδικασίες, στις εφαρμογές ελέγχου, στις μορφές αναφοράς αλλά και στις αξιολογήσεις κινδύνου</w:t>
      </w:r>
      <w:r w:rsidR="0088700D">
        <w:rPr>
          <w:rFonts w:ascii="Times New Roman" w:eastAsia="Calibri" w:hAnsi="Times New Roman" w:cs="Times New Roman"/>
          <w:color w:val="000000" w:themeColor="text1"/>
        </w:rPr>
        <w:t>.</w:t>
      </w:r>
    </w:p>
    <w:p w14:paraId="6E844516" w14:textId="1B7FEAAF" w:rsidR="00326D95" w:rsidRPr="0088700D" w:rsidRDefault="00326D95" w:rsidP="0088700D">
      <w:pPr>
        <w:pStyle w:val="a3"/>
        <w:numPr>
          <w:ilvl w:val="0"/>
          <w:numId w:val="16"/>
        </w:numPr>
        <w:spacing w:before="120" w:after="120" w:line="360" w:lineRule="auto"/>
        <w:jc w:val="both"/>
        <w:rPr>
          <w:rFonts w:ascii="Times New Roman" w:eastAsiaTheme="minorEastAsia" w:hAnsi="Times New Roman" w:cs="Times New Roman"/>
          <w:color w:val="000000" w:themeColor="text1"/>
        </w:rPr>
      </w:pPr>
      <w:r w:rsidRPr="0088700D">
        <w:rPr>
          <w:rFonts w:ascii="Times New Roman" w:eastAsia="Calibri" w:hAnsi="Times New Roman" w:cs="Times New Roman"/>
          <w:color w:val="000000" w:themeColor="text1"/>
        </w:rPr>
        <w:t>Το ISIRT εφαρμόζει τις βελτιώσεις σε ολόκληρο το σύστημα</w:t>
      </w:r>
      <w:r w:rsidR="0088700D">
        <w:rPr>
          <w:rFonts w:ascii="Times New Roman" w:eastAsia="Calibri" w:hAnsi="Times New Roman" w:cs="Times New Roman"/>
          <w:color w:val="000000" w:themeColor="text1"/>
        </w:rPr>
        <w:t>.</w:t>
      </w:r>
    </w:p>
    <w:p w14:paraId="635B4D88" w14:textId="0F176274" w:rsidR="00326D95" w:rsidRDefault="00326D95" w:rsidP="0008493E">
      <w:pPr>
        <w:spacing w:before="120" w:after="120" w:line="360" w:lineRule="auto"/>
        <w:jc w:val="both"/>
        <w:rPr>
          <w:rFonts w:ascii="Times New Roman" w:eastAsia="Segoe UI" w:hAnsi="Times New Roman" w:cs="Times New Roman"/>
          <w:color w:val="000000" w:themeColor="text1"/>
        </w:rPr>
      </w:pPr>
      <w:r w:rsidRPr="00326D95">
        <w:rPr>
          <w:rFonts w:ascii="Times New Roman" w:eastAsia="Segoe UI" w:hAnsi="Times New Roman" w:cs="Times New Roman"/>
          <w:color w:val="000000" w:themeColor="text1"/>
        </w:rPr>
        <w:t xml:space="preserve">Οι αρχές που παρουσιάζει το ISO/IEC 27035-1:2016  και το  ISO/IEC 27035-2:2016 είναι αρκετά γενικές και καλύπτουν όλο το εύρος των οργανισμών (συμπεριλαμβάνονται και οι οργανισμοί που παρέχουν υπηρεσίες διαχείρισης </w:t>
      </w:r>
      <w:r w:rsidR="0088700D">
        <w:rPr>
          <w:rFonts w:ascii="Times New Roman" w:eastAsia="Segoe UI" w:hAnsi="Times New Roman" w:cs="Times New Roman"/>
          <w:color w:val="000000" w:themeColor="text1"/>
        </w:rPr>
        <w:t xml:space="preserve">συμβάντων ασφάλειας πληροφοριών), </w:t>
      </w:r>
      <w:r w:rsidRPr="00326D95">
        <w:rPr>
          <w:rFonts w:ascii="Times New Roman" w:eastAsia="Segoe UI" w:hAnsi="Times New Roman" w:cs="Times New Roman"/>
          <w:color w:val="000000" w:themeColor="text1"/>
        </w:rPr>
        <w:t>ανεξάρτ</w:t>
      </w:r>
      <w:r w:rsidR="0088700D">
        <w:rPr>
          <w:rFonts w:ascii="Times New Roman" w:eastAsia="Segoe UI" w:hAnsi="Times New Roman" w:cs="Times New Roman"/>
          <w:color w:val="000000" w:themeColor="text1"/>
        </w:rPr>
        <w:t>ητα από τον τύπο, το</w:t>
      </w:r>
      <w:r w:rsidRPr="00326D95">
        <w:rPr>
          <w:rFonts w:ascii="Times New Roman" w:eastAsia="Segoe UI" w:hAnsi="Times New Roman" w:cs="Times New Roman"/>
          <w:color w:val="000000" w:themeColor="text1"/>
        </w:rPr>
        <w:t xml:space="preserve"> </w:t>
      </w:r>
      <w:r w:rsidR="0088700D">
        <w:rPr>
          <w:rFonts w:ascii="Times New Roman" w:eastAsia="Segoe UI" w:hAnsi="Times New Roman" w:cs="Times New Roman"/>
          <w:color w:val="000000" w:themeColor="text1"/>
        </w:rPr>
        <w:t>μέγεθος και την φύση τους, έχοντας τη</w:t>
      </w:r>
      <w:r w:rsidRPr="00326D95">
        <w:rPr>
          <w:rFonts w:ascii="Times New Roman" w:eastAsia="Segoe UI" w:hAnsi="Times New Roman" w:cs="Times New Roman"/>
          <w:color w:val="000000" w:themeColor="text1"/>
        </w:rPr>
        <w:t xml:space="preserve"> δυνατότητα να προσαρμόσουν τις οδηγίες αυτές</w:t>
      </w:r>
      <w:r w:rsidR="0088700D">
        <w:rPr>
          <w:rFonts w:ascii="Times New Roman" w:eastAsia="Segoe UI" w:hAnsi="Times New Roman" w:cs="Times New Roman"/>
          <w:color w:val="000000" w:themeColor="text1"/>
        </w:rPr>
        <w:t>,</w:t>
      </w:r>
      <w:r w:rsidRPr="00326D95">
        <w:rPr>
          <w:rFonts w:ascii="Times New Roman" w:eastAsia="Segoe UI" w:hAnsi="Times New Roman" w:cs="Times New Roman"/>
          <w:color w:val="000000" w:themeColor="text1"/>
        </w:rPr>
        <w:t xml:space="preserve"> </w:t>
      </w:r>
      <w:r w:rsidR="0088700D">
        <w:rPr>
          <w:rFonts w:ascii="Times New Roman" w:eastAsia="Segoe UI" w:hAnsi="Times New Roman" w:cs="Times New Roman"/>
          <w:color w:val="000000" w:themeColor="text1"/>
        </w:rPr>
        <w:t>ανάλογα</w:t>
      </w:r>
      <w:r w:rsidRPr="00326D95">
        <w:rPr>
          <w:rFonts w:ascii="Times New Roman" w:eastAsia="Segoe UI" w:hAnsi="Times New Roman" w:cs="Times New Roman"/>
          <w:color w:val="000000" w:themeColor="text1"/>
        </w:rPr>
        <w:t xml:space="preserve"> με την κλίμακα που ανήκουν και εκπροσωπούν άλλα και με την κατάσταση κινδύνου της ασφάλειας πληροφοριών που αντιμετωπίζουν.</w:t>
      </w:r>
    </w:p>
    <w:p w14:paraId="51D3F645" w14:textId="6640930B" w:rsidR="00413E06" w:rsidRPr="006E7473" w:rsidRDefault="00413E06" w:rsidP="0008493E">
      <w:pPr>
        <w:pStyle w:val="3"/>
        <w:rPr>
          <w:rFonts w:eastAsia="Times New Roman"/>
        </w:rPr>
      </w:pPr>
      <w:bookmarkStart w:id="19" w:name="_Toc113968619"/>
      <w:r w:rsidRPr="006E7473">
        <w:rPr>
          <w:rFonts w:eastAsia="Times New Roman"/>
        </w:rPr>
        <w:t xml:space="preserve">2.2.8 Πληροφορίες που καταγράφονται σε έντυπο </w:t>
      </w:r>
      <w:r w:rsidR="0024306B" w:rsidRPr="006E7473">
        <w:rPr>
          <w:rFonts w:eastAsia="Times New Roman"/>
        </w:rPr>
        <w:t>αναφοράς συμβάντος/περιστατικού</w:t>
      </w:r>
      <w:bookmarkEnd w:id="19"/>
    </w:p>
    <w:p w14:paraId="4B9B96EC" w14:textId="7D7B6BFD" w:rsidR="00413E06" w:rsidRPr="00413E06" w:rsidRDefault="00413E06" w:rsidP="00413E06">
      <w:pPr>
        <w:spacing w:before="120" w:after="120" w:line="360" w:lineRule="auto"/>
        <w:jc w:val="both"/>
        <w:rPr>
          <w:rFonts w:ascii="Times New Roman" w:eastAsia="Segoe UI" w:hAnsi="Times New Roman" w:cs="Times New Roman"/>
          <w:color w:val="000000" w:themeColor="text1"/>
        </w:rPr>
      </w:pPr>
      <w:r w:rsidRPr="00413E06">
        <w:rPr>
          <w:rFonts w:ascii="Times New Roman" w:eastAsia="Segoe UI" w:hAnsi="Times New Roman" w:cs="Times New Roman"/>
          <w:color w:val="000000" w:themeColor="text1"/>
        </w:rPr>
        <w:t>Πληροφορίες που καταγράφονται σε έντυπο αναφοράς συμβάντος/περιστατικού συμφωνά με το ISO</w:t>
      </w:r>
      <w:r w:rsidR="00387C9E">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509910587"/>
          <w:citation/>
        </w:sdtPr>
        <w:sdtEndPr/>
        <w:sdtContent>
          <w:r w:rsidR="00387C9E">
            <w:rPr>
              <w:rFonts w:ascii="Times New Roman" w:eastAsia="Segoe UI" w:hAnsi="Times New Roman" w:cs="Times New Roman"/>
              <w:color w:val="000000" w:themeColor="text1"/>
            </w:rPr>
            <w:fldChar w:fldCharType="begin"/>
          </w:r>
          <w:r w:rsidR="00387C9E">
            <w:rPr>
              <w:rFonts w:ascii="Times New Roman" w:eastAsia="Segoe UI" w:hAnsi="Times New Roman" w:cs="Times New Roman"/>
              <w:color w:val="000000" w:themeColor="text1"/>
            </w:rPr>
            <w:instrText xml:space="preserve">CITATION ISO16 \n  \l 1033 </w:instrText>
          </w:r>
          <w:r w:rsidR="00387C9E">
            <w:rPr>
              <w:rFonts w:ascii="Times New Roman" w:eastAsia="Segoe UI" w:hAnsi="Times New Roman" w:cs="Times New Roman"/>
              <w:color w:val="000000" w:themeColor="text1"/>
            </w:rPr>
            <w:fldChar w:fldCharType="separate"/>
          </w:r>
          <w:r w:rsidR="00387C9E" w:rsidRPr="00387C9E">
            <w:rPr>
              <w:rFonts w:ascii="Times New Roman" w:eastAsia="Segoe UI" w:hAnsi="Times New Roman" w:cs="Times New Roman"/>
              <w:noProof/>
              <w:color w:val="000000" w:themeColor="text1"/>
            </w:rPr>
            <w:t>(ISO/IEC 27035-2:2016, 2016)</w:t>
          </w:r>
          <w:r w:rsidR="00387C9E">
            <w:rPr>
              <w:rFonts w:ascii="Times New Roman" w:eastAsia="Segoe UI" w:hAnsi="Times New Roman" w:cs="Times New Roman"/>
              <w:color w:val="000000" w:themeColor="text1"/>
            </w:rPr>
            <w:fldChar w:fldCharType="end"/>
          </w:r>
        </w:sdtContent>
      </w:sdt>
      <w:r w:rsidR="00387C9E">
        <w:rPr>
          <w:rFonts w:ascii="Times New Roman" w:eastAsia="Times New Roman" w:hAnsi="Times New Roman" w:cs="Times New Roman"/>
          <w:color w:val="000000" w:themeColor="text1"/>
        </w:rPr>
        <w:t xml:space="preserve"> </w:t>
      </w:r>
      <w:r w:rsidRPr="00413E06">
        <w:rPr>
          <w:rFonts w:ascii="Times New Roman" w:eastAsia="Segoe UI" w:hAnsi="Times New Roman" w:cs="Times New Roman"/>
          <w:color w:val="000000" w:themeColor="text1"/>
        </w:rPr>
        <w:t>είναι οι εξής :</w:t>
      </w:r>
    </w:p>
    <w:p w14:paraId="7D95A762" w14:textId="77777777" w:rsidR="00097473" w:rsidRDefault="00413E06" w:rsidP="00097473">
      <w:pPr>
        <w:pStyle w:val="a3"/>
        <w:numPr>
          <w:ilvl w:val="0"/>
          <w:numId w:val="17"/>
        </w:numPr>
        <w:spacing w:before="120" w:after="120" w:line="360" w:lineRule="auto"/>
        <w:jc w:val="both"/>
        <w:rPr>
          <w:rFonts w:ascii="Times New Roman" w:hAnsi="Times New Roman" w:cs="Times New Roman"/>
        </w:rPr>
      </w:pPr>
      <w:r w:rsidRPr="00097473">
        <w:rPr>
          <w:rFonts w:ascii="Times New Roman" w:eastAsia="Times New Roman" w:hAnsi="Times New Roman" w:cs="Times New Roman"/>
          <w:color w:val="000000" w:themeColor="text1"/>
        </w:rPr>
        <w:t>Ημερομηνία πραγματοποίησης του συμβάντος.</w:t>
      </w:r>
    </w:p>
    <w:p w14:paraId="493D3703" w14:textId="77777777" w:rsidR="00347BFB" w:rsidRDefault="00413E06" w:rsidP="00097473">
      <w:pPr>
        <w:pStyle w:val="a3"/>
        <w:numPr>
          <w:ilvl w:val="0"/>
          <w:numId w:val="17"/>
        </w:numPr>
        <w:spacing w:before="120" w:after="120" w:line="360" w:lineRule="auto"/>
        <w:jc w:val="both"/>
        <w:rPr>
          <w:rFonts w:ascii="Times New Roman" w:hAnsi="Times New Roman" w:cs="Times New Roman"/>
        </w:rPr>
      </w:pPr>
      <w:r w:rsidRPr="00097473">
        <w:rPr>
          <w:rFonts w:ascii="Times New Roman" w:eastAsia="Times New Roman" w:hAnsi="Times New Roman" w:cs="Times New Roman"/>
          <w:color w:val="000000" w:themeColor="text1"/>
        </w:rPr>
        <w:t xml:space="preserve">Τα στοιχεία επικοινωνίας του ατόμου που έχει αναλάβει να συμπληρώσει το συγκεκριμένο έγγραφο. </w:t>
      </w:r>
    </w:p>
    <w:p w14:paraId="319C8D50" w14:textId="46AAC53D" w:rsidR="00AF43F6" w:rsidRPr="00AF43F6" w:rsidRDefault="00413E06" w:rsidP="00097473">
      <w:pPr>
        <w:pStyle w:val="a3"/>
        <w:numPr>
          <w:ilvl w:val="0"/>
          <w:numId w:val="17"/>
        </w:numPr>
        <w:spacing w:before="120" w:after="120" w:line="360" w:lineRule="auto"/>
        <w:jc w:val="both"/>
        <w:rPr>
          <w:rFonts w:ascii="Times New Roman" w:hAnsi="Times New Roman" w:cs="Times New Roman"/>
        </w:rPr>
      </w:pPr>
      <w:r w:rsidRPr="00097473">
        <w:rPr>
          <w:rFonts w:ascii="Times New Roman" w:eastAsia="Times New Roman" w:hAnsi="Times New Roman" w:cs="Times New Roman"/>
          <w:color w:val="000000" w:themeColor="text1"/>
        </w:rPr>
        <w:t>Στοιχεία για την περιγρα</w:t>
      </w:r>
      <w:r w:rsidR="00AF43F6">
        <w:rPr>
          <w:rFonts w:ascii="Times New Roman" w:eastAsia="Times New Roman" w:hAnsi="Times New Roman" w:cs="Times New Roman"/>
          <w:color w:val="000000" w:themeColor="text1"/>
        </w:rPr>
        <w:t xml:space="preserve">φή του συμβάντος όπως: τι συνέβη, </w:t>
      </w:r>
      <w:r w:rsidRPr="00097473">
        <w:rPr>
          <w:rFonts w:ascii="Times New Roman" w:eastAsia="Times New Roman" w:hAnsi="Times New Roman" w:cs="Times New Roman"/>
          <w:color w:val="000000" w:themeColor="text1"/>
        </w:rPr>
        <w:t>πως και πότε</w:t>
      </w:r>
      <w:r w:rsidR="00AF43F6">
        <w:rPr>
          <w:rFonts w:ascii="Times New Roman" w:eastAsia="Times New Roman" w:hAnsi="Times New Roman" w:cs="Times New Roman"/>
          <w:color w:val="000000" w:themeColor="text1"/>
        </w:rPr>
        <w:t>.</w:t>
      </w:r>
    </w:p>
    <w:p w14:paraId="118C327E" w14:textId="51AE6DF2" w:rsidR="00AF43F6" w:rsidRPr="00AF43F6" w:rsidRDefault="00AF43F6" w:rsidP="00413E06">
      <w:pPr>
        <w:pStyle w:val="a3"/>
        <w:numPr>
          <w:ilvl w:val="0"/>
          <w:numId w:val="17"/>
        </w:numPr>
        <w:spacing w:before="120" w:after="120" w:line="360" w:lineRule="auto"/>
        <w:jc w:val="both"/>
        <w:rPr>
          <w:rFonts w:ascii="Times New Roman" w:hAnsi="Times New Roman" w:cs="Times New Roman"/>
        </w:rPr>
      </w:pPr>
      <w:r>
        <w:rPr>
          <w:rFonts w:ascii="Times New Roman" w:eastAsia="Times New Roman" w:hAnsi="Times New Roman" w:cs="Times New Roman"/>
          <w:color w:val="000000" w:themeColor="text1"/>
        </w:rPr>
        <w:t xml:space="preserve">Ακριβής ώρα </w:t>
      </w:r>
      <w:r w:rsidR="00413E06" w:rsidRPr="00097473">
        <w:rPr>
          <w:rFonts w:ascii="Times New Roman" w:eastAsia="Times New Roman" w:hAnsi="Times New Roman" w:cs="Times New Roman"/>
          <w:color w:val="000000" w:themeColor="text1"/>
        </w:rPr>
        <w:t>και ημερομηνία για την πραγματοποίηση</w:t>
      </w:r>
      <w:r>
        <w:rPr>
          <w:rFonts w:ascii="Times New Roman" w:eastAsia="Times New Roman" w:hAnsi="Times New Roman" w:cs="Times New Roman"/>
          <w:color w:val="000000" w:themeColor="text1"/>
        </w:rPr>
        <w:t>,</w:t>
      </w:r>
      <w:r w:rsidR="00413E06" w:rsidRPr="00097473">
        <w:rPr>
          <w:rFonts w:ascii="Times New Roman" w:eastAsia="Times New Roman" w:hAnsi="Times New Roman" w:cs="Times New Roman"/>
          <w:color w:val="000000" w:themeColor="text1"/>
        </w:rPr>
        <w:t xml:space="preserve"> την ανίχνευση αλλά και την αναφορά </w:t>
      </w:r>
      <w:r>
        <w:rPr>
          <w:rFonts w:ascii="Times New Roman" w:eastAsia="Times New Roman" w:hAnsi="Times New Roman" w:cs="Times New Roman"/>
          <w:color w:val="000000" w:themeColor="text1"/>
        </w:rPr>
        <w:t>του συμβάντος</w:t>
      </w:r>
      <w:r w:rsidR="00413E06" w:rsidRPr="00097473">
        <w:rPr>
          <w:rFonts w:ascii="Times New Roman" w:eastAsia="Times New Roman" w:hAnsi="Times New Roman" w:cs="Times New Roman"/>
          <w:color w:val="000000" w:themeColor="text1"/>
        </w:rPr>
        <w:t>.</w:t>
      </w:r>
    </w:p>
    <w:p w14:paraId="7384A371" w14:textId="77777777" w:rsidR="00AF43F6" w:rsidRPr="00AF43F6" w:rsidRDefault="00413E06" w:rsidP="00413E06">
      <w:pPr>
        <w:pStyle w:val="a3"/>
        <w:numPr>
          <w:ilvl w:val="0"/>
          <w:numId w:val="17"/>
        </w:numPr>
        <w:spacing w:before="120" w:after="120" w:line="360" w:lineRule="auto"/>
        <w:jc w:val="both"/>
        <w:rPr>
          <w:rFonts w:ascii="Times New Roman" w:hAnsi="Times New Roman" w:cs="Times New Roman"/>
        </w:rPr>
      </w:pPr>
      <w:r w:rsidRPr="00AF43F6">
        <w:rPr>
          <w:rFonts w:ascii="Times New Roman" w:eastAsia="Times New Roman" w:hAnsi="Times New Roman" w:cs="Times New Roman"/>
          <w:color w:val="000000" w:themeColor="text1"/>
        </w:rPr>
        <w:t>Την χρονική διάρκεια του συμβάντος.</w:t>
      </w:r>
    </w:p>
    <w:p w14:paraId="10B6DB6F" w14:textId="2BBCC5D1" w:rsidR="00AF43F6" w:rsidRPr="00AF43F6" w:rsidRDefault="00413E06" w:rsidP="00413E06">
      <w:pPr>
        <w:pStyle w:val="a3"/>
        <w:numPr>
          <w:ilvl w:val="0"/>
          <w:numId w:val="17"/>
        </w:numPr>
        <w:spacing w:before="120" w:after="120" w:line="360" w:lineRule="auto"/>
        <w:jc w:val="both"/>
        <w:rPr>
          <w:rFonts w:ascii="Times New Roman" w:hAnsi="Times New Roman" w:cs="Times New Roman"/>
        </w:rPr>
      </w:pPr>
      <w:r w:rsidRPr="00AF43F6">
        <w:rPr>
          <w:rFonts w:ascii="Times New Roman" w:eastAsia="Times New Roman" w:hAnsi="Times New Roman" w:cs="Times New Roman"/>
          <w:color w:val="000000" w:themeColor="text1"/>
        </w:rPr>
        <w:t>Την κατηγορία του συμβάντος</w:t>
      </w:r>
      <w:r w:rsidR="00AF43F6">
        <w:rPr>
          <w:rFonts w:ascii="Times New Roman" w:eastAsia="Times New Roman" w:hAnsi="Times New Roman" w:cs="Times New Roman"/>
          <w:color w:val="000000" w:themeColor="text1"/>
        </w:rPr>
        <w:t>,</w:t>
      </w:r>
      <w:r w:rsidRPr="00AF43F6">
        <w:rPr>
          <w:rFonts w:ascii="Times New Roman" w:eastAsia="Times New Roman" w:hAnsi="Times New Roman" w:cs="Times New Roman"/>
          <w:color w:val="000000" w:themeColor="text1"/>
        </w:rPr>
        <w:t xml:space="preserve"> υποθετικό ή πραγματικό.</w:t>
      </w:r>
    </w:p>
    <w:p w14:paraId="1C1A979B" w14:textId="659F7FC8" w:rsidR="00AF43F6" w:rsidRDefault="00413E06" w:rsidP="00413E06">
      <w:pPr>
        <w:pStyle w:val="a3"/>
        <w:numPr>
          <w:ilvl w:val="0"/>
          <w:numId w:val="17"/>
        </w:numPr>
        <w:spacing w:before="120" w:after="120" w:line="360" w:lineRule="auto"/>
        <w:jc w:val="both"/>
        <w:rPr>
          <w:rFonts w:ascii="Times New Roman" w:hAnsi="Times New Roman" w:cs="Times New Roman"/>
        </w:rPr>
      </w:pPr>
      <w:r w:rsidRPr="00AF43F6">
        <w:rPr>
          <w:rFonts w:ascii="Times New Roman" w:eastAsia="Times New Roman" w:hAnsi="Times New Roman" w:cs="Times New Roman"/>
          <w:color w:val="000000" w:themeColor="text1"/>
        </w:rPr>
        <w:t>Τον τύ</w:t>
      </w:r>
      <w:r w:rsidR="00AF43F6">
        <w:rPr>
          <w:rFonts w:ascii="Times New Roman" w:eastAsia="Times New Roman" w:hAnsi="Times New Roman" w:cs="Times New Roman"/>
          <w:color w:val="000000" w:themeColor="text1"/>
        </w:rPr>
        <w:t xml:space="preserve">πο του συμβάντος, αν δηλαδή πρόκειται για </w:t>
      </w:r>
      <w:r w:rsidRPr="00AF43F6">
        <w:rPr>
          <w:rFonts w:ascii="Times New Roman" w:eastAsia="Times New Roman" w:hAnsi="Times New Roman" w:cs="Times New Roman"/>
          <w:color w:val="000000" w:themeColor="text1"/>
        </w:rPr>
        <w:t>Φυσική καταστροφή, Φυσική ζημία, Κοινωνική ανακοπή, Αποτυχία υποδομής, Τεχνική αποτυχία, Κακόβουλο λογισμικό, Τεχνική επίθεση, Παραβίαση πολιτικής, Συμβιβασμός πληροφοριών.</w:t>
      </w:r>
    </w:p>
    <w:p w14:paraId="13FDF279" w14:textId="3FF353BF" w:rsidR="00AF43F6" w:rsidRDefault="00AF43F6" w:rsidP="00413E06">
      <w:pPr>
        <w:pStyle w:val="a3"/>
        <w:numPr>
          <w:ilvl w:val="0"/>
          <w:numId w:val="17"/>
        </w:numPr>
        <w:spacing w:before="120" w:after="120" w:line="360" w:lineRule="auto"/>
        <w:jc w:val="both"/>
        <w:rPr>
          <w:rFonts w:ascii="Times New Roman" w:hAnsi="Times New Roman" w:cs="Times New Roman"/>
        </w:rPr>
      </w:pPr>
      <w:r w:rsidRPr="00AF43F6">
        <w:rPr>
          <w:rFonts w:ascii="Times New Roman" w:eastAsia="Segoe UI" w:hAnsi="Times New Roman" w:cs="Times New Roman"/>
          <w:color w:val="000000" w:themeColor="text1"/>
        </w:rPr>
        <w:t>Ποια</w:t>
      </w:r>
      <w:r w:rsidR="00413E06" w:rsidRPr="00AF43F6">
        <w:rPr>
          <w:rFonts w:ascii="Times New Roman" w:eastAsia="Segoe UI" w:hAnsi="Times New Roman" w:cs="Times New Roman"/>
          <w:color w:val="000000" w:themeColor="text1"/>
        </w:rPr>
        <w:t xml:space="preserve"> αγαθά επηρεάζονται από αυτό το συμβάν: υλικό, λογισμικό, δεδομένα, επικοινω</w:t>
      </w:r>
      <w:r>
        <w:rPr>
          <w:rFonts w:ascii="Times New Roman" w:eastAsia="Segoe UI" w:hAnsi="Times New Roman" w:cs="Times New Roman"/>
          <w:color w:val="000000" w:themeColor="text1"/>
        </w:rPr>
        <w:t>νίες, τεκμηρίωση, διαδικασίες.</w:t>
      </w:r>
    </w:p>
    <w:p w14:paraId="4B613EE3" w14:textId="35F4B806" w:rsidR="00AF43F6" w:rsidRDefault="00413E06" w:rsidP="00413E06">
      <w:pPr>
        <w:pStyle w:val="a3"/>
        <w:numPr>
          <w:ilvl w:val="0"/>
          <w:numId w:val="17"/>
        </w:numPr>
        <w:spacing w:before="120" w:after="120" w:line="360" w:lineRule="auto"/>
        <w:jc w:val="both"/>
        <w:rPr>
          <w:rFonts w:ascii="Times New Roman" w:hAnsi="Times New Roman" w:cs="Times New Roman"/>
        </w:rPr>
      </w:pPr>
      <w:r w:rsidRPr="00AF43F6">
        <w:rPr>
          <w:rFonts w:ascii="Times New Roman" w:eastAsia="Segoe UI" w:hAnsi="Times New Roman" w:cs="Times New Roman"/>
          <w:color w:val="000000" w:themeColor="text1"/>
        </w:rPr>
        <w:lastRenderedPageBreak/>
        <w:t xml:space="preserve">Επιπτώσεις από το συμβάν: παραβίαση της εμπιστευτικότητας, </w:t>
      </w:r>
      <w:r w:rsidR="00AF43F6">
        <w:rPr>
          <w:rFonts w:ascii="Times New Roman" w:eastAsia="Segoe UI" w:hAnsi="Times New Roman" w:cs="Times New Roman"/>
          <w:color w:val="000000" w:themeColor="text1"/>
        </w:rPr>
        <w:t xml:space="preserve">της ακεραιότητας και της </w:t>
      </w:r>
      <w:r w:rsidRPr="00AF43F6">
        <w:rPr>
          <w:rFonts w:ascii="Times New Roman" w:eastAsia="Segoe UI" w:hAnsi="Times New Roman" w:cs="Times New Roman"/>
          <w:color w:val="000000" w:themeColor="text1"/>
        </w:rPr>
        <w:t>διαθεσιμότητας.</w:t>
      </w:r>
    </w:p>
    <w:p w14:paraId="2B49FB85" w14:textId="77777777" w:rsidR="00AF43F6" w:rsidRDefault="00413E06" w:rsidP="00413E06">
      <w:pPr>
        <w:pStyle w:val="a3"/>
        <w:numPr>
          <w:ilvl w:val="0"/>
          <w:numId w:val="17"/>
        </w:numPr>
        <w:spacing w:before="120" w:after="120" w:line="360" w:lineRule="auto"/>
        <w:jc w:val="both"/>
        <w:rPr>
          <w:rFonts w:ascii="Times New Roman" w:hAnsi="Times New Roman" w:cs="Times New Roman"/>
        </w:rPr>
      </w:pPr>
      <w:r w:rsidRPr="00AF43F6">
        <w:rPr>
          <w:rFonts w:ascii="Times New Roman" w:eastAsia="Segoe UI" w:hAnsi="Times New Roman" w:cs="Times New Roman"/>
          <w:color w:val="000000" w:themeColor="text1"/>
        </w:rPr>
        <w:t>Όταν πραγματοποιηθεί η επίλυση του συμβάντος να καταγραφούν τα εξής: Ημερομηνία έναρξης διερεύνησης συμβάντος, ημερομηνία λήξης συμβάντος, ημερομηνία λήξης του αντίκτυπου του συμβάντος, ημερομηνία λήξης διερεύνησης του συμβάντος.</w:t>
      </w:r>
    </w:p>
    <w:p w14:paraId="1571A224" w14:textId="77777777" w:rsidR="00AF43F6" w:rsidRDefault="00413E06" w:rsidP="00413E06">
      <w:pPr>
        <w:pStyle w:val="a3"/>
        <w:numPr>
          <w:ilvl w:val="0"/>
          <w:numId w:val="17"/>
        </w:numPr>
        <w:spacing w:before="120" w:after="120" w:line="360" w:lineRule="auto"/>
        <w:jc w:val="both"/>
        <w:rPr>
          <w:rFonts w:ascii="Times New Roman" w:hAnsi="Times New Roman" w:cs="Times New Roman"/>
        </w:rPr>
      </w:pPr>
      <w:r w:rsidRPr="00AF43F6">
        <w:rPr>
          <w:rFonts w:ascii="Times New Roman" w:eastAsia="Segoe UI" w:hAnsi="Times New Roman" w:cs="Times New Roman"/>
          <w:color w:val="000000" w:themeColor="text1"/>
        </w:rPr>
        <w:t xml:space="preserve">Αναφορά και τοποθεσία του εντύπου διερεύνησης. </w:t>
      </w:r>
    </w:p>
    <w:p w14:paraId="15B0F99E" w14:textId="10CD586E" w:rsidR="00AF43F6" w:rsidRDefault="00AF43F6" w:rsidP="00413E06">
      <w:pPr>
        <w:pStyle w:val="a3"/>
        <w:numPr>
          <w:ilvl w:val="0"/>
          <w:numId w:val="17"/>
        </w:numPr>
        <w:spacing w:before="120" w:after="120" w:line="360" w:lineRule="auto"/>
        <w:jc w:val="both"/>
        <w:rPr>
          <w:rFonts w:ascii="Times New Roman" w:hAnsi="Times New Roman" w:cs="Times New Roman"/>
        </w:rPr>
      </w:pPr>
      <w:r>
        <w:rPr>
          <w:rFonts w:ascii="Times New Roman" w:eastAsia="Segoe UI" w:hAnsi="Times New Roman" w:cs="Times New Roman"/>
          <w:color w:val="000000" w:themeColor="text1"/>
        </w:rPr>
        <w:t>Π</w:t>
      </w:r>
      <w:r w:rsidR="00413E06" w:rsidRPr="00AF43F6">
        <w:rPr>
          <w:rFonts w:ascii="Times New Roman" w:eastAsia="Segoe UI" w:hAnsi="Times New Roman" w:cs="Times New Roman"/>
          <w:color w:val="000000" w:themeColor="text1"/>
        </w:rPr>
        <w:t>λήρης περιγραφή του επιτιθέμενου</w:t>
      </w:r>
      <w:r>
        <w:rPr>
          <w:rFonts w:ascii="Times New Roman" w:eastAsia="Segoe UI" w:hAnsi="Times New Roman" w:cs="Times New Roman"/>
          <w:color w:val="000000" w:themeColor="text1"/>
        </w:rPr>
        <w:t>, στην περίπτωση που</w:t>
      </w:r>
      <w:r w:rsidR="00413E06" w:rsidRPr="00AF43F6">
        <w:rPr>
          <w:rFonts w:ascii="Times New Roman" w:eastAsia="Segoe UI" w:hAnsi="Times New Roman" w:cs="Times New Roman"/>
          <w:color w:val="000000" w:themeColor="text1"/>
        </w:rPr>
        <w:t xml:space="preserve"> αυτό είναι εφικτό.</w:t>
      </w:r>
    </w:p>
    <w:p w14:paraId="78353EF4" w14:textId="2590F469" w:rsidR="00AF43F6" w:rsidRDefault="00AF43F6" w:rsidP="00413E06">
      <w:pPr>
        <w:pStyle w:val="a3"/>
        <w:numPr>
          <w:ilvl w:val="0"/>
          <w:numId w:val="17"/>
        </w:numPr>
        <w:spacing w:before="120" w:after="120" w:line="360" w:lineRule="auto"/>
        <w:jc w:val="both"/>
        <w:rPr>
          <w:rFonts w:ascii="Times New Roman" w:hAnsi="Times New Roman" w:cs="Times New Roman"/>
        </w:rPr>
      </w:pPr>
      <w:r>
        <w:rPr>
          <w:rFonts w:ascii="Times New Roman" w:eastAsia="Segoe UI" w:hAnsi="Times New Roman" w:cs="Times New Roman"/>
          <w:color w:val="000000" w:themeColor="text1"/>
        </w:rPr>
        <w:t xml:space="preserve">Οι συγκεκριμένες ενέργειες που </w:t>
      </w:r>
      <w:r w:rsidR="007E06CD">
        <w:rPr>
          <w:rFonts w:ascii="Times New Roman" w:eastAsia="Segoe UI" w:hAnsi="Times New Roman" w:cs="Times New Roman"/>
          <w:color w:val="000000" w:themeColor="text1"/>
        </w:rPr>
        <w:t>ακολουθήθηκαν με σκοπό την επίλυση τους συμβάντος.</w:t>
      </w:r>
    </w:p>
    <w:p w14:paraId="49C5E94E" w14:textId="3C200487" w:rsidR="00AF43F6" w:rsidRDefault="007E06CD" w:rsidP="00413E06">
      <w:pPr>
        <w:pStyle w:val="a3"/>
        <w:numPr>
          <w:ilvl w:val="0"/>
          <w:numId w:val="17"/>
        </w:numPr>
        <w:spacing w:before="120" w:after="120" w:line="360" w:lineRule="auto"/>
        <w:jc w:val="both"/>
        <w:rPr>
          <w:rFonts w:ascii="Times New Roman" w:hAnsi="Times New Roman" w:cs="Times New Roman"/>
        </w:rPr>
      </w:pPr>
      <w:r>
        <w:rPr>
          <w:rFonts w:ascii="Times New Roman" w:eastAsia="Segoe UI" w:hAnsi="Times New Roman" w:cs="Times New Roman"/>
          <w:color w:val="000000" w:themeColor="text1"/>
        </w:rPr>
        <w:t>Οι μ</w:t>
      </w:r>
      <w:r w:rsidR="00413E06" w:rsidRPr="00AF43F6">
        <w:rPr>
          <w:rFonts w:ascii="Times New Roman" w:eastAsia="Segoe UI" w:hAnsi="Times New Roman" w:cs="Times New Roman"/>
          <w:color w:val="000000" w:themeColor="text1"/>
        </w:rPr>
        <w:t xml:space="preserve">ελλοντικές </w:t>
      </w:r>
      <w:r>
        <w:rPr>
          <w:rFonts w:ascii="Times New Roman" w:eastAsia="Segoe UI" w:hAnsi="Times New Roman" w:cs="Times New Roman"/>
          <w:color w:val="000000" w:themeColor="text1"/>
        </w:rPr>
        <w:t>ενέργειες</w:t>
      </w:r>
      <w:r w:rsidR="00413E06" w:rsidRPr="00AF43F6">
        <w:rPr>
          <w:rFonts w:ascii="Times New Roman" w:eastAsia="Segoe UI" w:hAnsi="Times New Roman" w:cs="Times New Roman"/>
          <w:color w:val="000000" w:themeColor="text1"/>
        </w:rPr>
        <w:t xml:space="preserve"> που σχεδιάζονται για την επίλυση</w:t>
      </w:r>
      <w:r>
        <w:rPr>
          <w:rFonts w:ascii="Times New Roman" w:eastAsia="Segoe UI" w:hAnsi="Times New Roman" w:cs="Times New Roman"/>
          <w:color w:val="000000" w:themeColor="text1"/>
        </w:rPr>
        <w:t xml:space="preserve"> του συμβάντος</w:t>
      </w:r>
      <w:r w:rsidR="00413E06" w:rsidRPr="00AF43F6">
        <w:rPr>
          <w:rFonts w:ascii="Times New Roman" w:eastAsia="Segoe UI" w:hAnsi="Times New Roman" w:cs="Times New Roman"/>
          <w:color w:val="000000" w:themeColor="text1"/>
        </w:rPr>
        <w:t>.</w:t>
      </w:r>
    </w:p>
    <w:p w14:paraId="46E02404" w14:textId="77777777" w:rsidR="00AF43F6" w:rsidRDefault="00413E06" w:rsidP="00413E06">
      <w:pPr>
        <w:pStyle w:val="a3"/>
        <w:numPr>
          <w:ilvl w:val="0"/>
          <w:numId w:val="17"/>
        </w:numPr>
        <w:spacing w:before="120" w:after="120" w:line="360" w:lineRule="auto"/>
        <w:jc w:val="both"/>
        <w:rPr>
          <w:rFonts w:ascii="Times New Roman" w:hAnsi="Times New Roman" w:cs="Times New Roman"/>
        </w:rPr>
      </w:pPr>
      <w:r w:rsidRPr="00AF43F6">
        <w:rPr>
          <w:rFonts w:ascii="Times New Roman" w:eastAsia="Segoe UI" w:hAnsi="Times New Roman" w:cs="Times New Roman"/>
          <w:color w:val="000000" w:themeColor="text1"/>
        </w:rPr>
        <w:t>Τα συμπεράσματα που αντλήθηκαν από το περιστατικό.</w:t>
      </w:r>
    </w:p>
    <w:p w14:paraId="579BB109" w14:textId="652605CC" w:rsidR="00413E06" w:rsidRPr="00AF43F6" w:rsidRDefault="00413E06" w:rsidP="00413E06">
      <w:pPr>
        <w:pStyle w:val="a3"/>
        <w:numPr>
          <w:ilvl w:val="0"/>
          <w:numId w:val="17"/>
        </w:numPr>
        <w:spacing w:before="120" w:after="120" w:line="360" w:lineRule="auto"/>
        <w:jc w:val="both"/>
        <w:rPr>
          <w:rFonts w:ascii="Times New Roman" w:hAnsi="Times New Roman" w:cs="Times New Roman"/>
        </w:rPr>
      </w:pPr>
      <w:r w:rsidRPr="00AF43F6">
        <w:rPr>
          <w:rFonts w:ascii="Times New Roman" w:eastAsia="Segoe UI" w:hAnsi="Times New Roman" w:cs="Times New Roman"/>
          <w:color w:val="000000" w:themeColor="text1"/>
        </w:rPr>
        <w:t xml:space="preserve">Άτομα και </w:t>
      </w:r>
      <w:r w:rsidR="007E06CD">
        <w:rPr>
          <w:rFonts w:ascii="Times New Roman" w:eastAsia="Segoe UI" w:hAnsi="Times New Roman" w:cs="Times New Roman"/>
          <w:color w:val="000000" w:themeColor="text1"/>
        </w:rPr>
        <w:t xml:space="preserve">οντότητες που είτε σχετίζονται είτε όχι </w:t>
      </w:r>
      <w:r w:rsidRPr="00AF43F6">
        <w:rPr>
          <w:rFonts w:ascii="Times New Roman" w:eastAsia="Segoe UI" w:hAnsi="Times New Roman" w:cs="Times New Roman"/>
          <w:color w:val="000000" w:themeColor="text1"/>
        </w:rPr>
        <w:t>και πρέπει να ενημερωθούν:</w:t>
      </w:r>
    </w:p>
    <w:p w14:paraId="75E4B877" w14:textId="77777777" w:rsidR="00AF43F6" w:rsidRPr="00AF43F6" w:rsidRDefault="00413E06" w:rsidP="0008493E">
      <w:pPr>
        <w:pStyle w:val="a3"/>
        <w:numPr>
          <w:ilvl w:val="0"/>
          <w:numId w:val="36"/>
        </w:numPr>
        <w:spacing w:before="120" w:after="120" w:line="360" w:lineRule="auto"/>
        <w:ind w:left="1134" w:hanging="425"/>
        <w:jc w:val="both"/>
        <w:rPr>
          <w:rFonts w:ascii="Times New Roman" w:hAnsi="Times New Roman" w:cs="Times New Roman"/>
        </w:rPr>
      </w:pPr>
      <w:r w:rsidRPr="00AF43F6">
        <w:rPr>
          <w:rFonts w:ascii="Times New Roman" w:eastAsia="Segoe UI" w:hAnsi="Times New Roman" w:cs="Times New Roman"/>
          <w:color w:val="000000" w:themeColor="text1"/>
        </w:rPr>
        <w:t xml:space="preserve">Διαχειριστής ασφάλειας πληροφοριών. </w:t>
      </w:r>
    </w:p>
    <w:p w14:paraId="23BAF7AA" w14:textId="77777777" w:rsidR="00AF43F6" w:rsidRPr="00AF43F6" w:rsidRDefault="00413E06" w:rsidP="0008493E">
      <w:pPr>
        <w:pStyle w:val="a3"/>
        <w:numPr>
          <w:ilvl w:val="0"/>
          <w:numId w:val="36"/>
        </w:numPr>
        <w:spacing w:before="120" w:after="120" w:line="360" w:lineRule="auto"/>
        <w:ind w:left="1134" w:hanging="425"/>
        <w:jc w:val="both"/>
        <w:rPr>
          <w:rFonts w:ascii="Times New Roman" w:hAnsi="Times New Roman" w:cs="Times New Roman"/>
        </w:rPr>
      </w:pPr>
      <w:r w:rsidRPr="00AF43F6">
        <w:rPr>
          <w:rFonts w:ascii="Times New Roman" w:eastAsia="Segoe UI" w:hAnsi="Times New Roman" w:cs="Times New Roman"/>
          <w:color w:val="000000" w:themeColor="text1"/>
        </w:rPr>
        <w:t>Διαχειριστής ιστοσελίδας.</w:t>
      </w:r>
    </w:p>
    <w:p w14:paraId="6B02B183" w14:textId="77777777" w:rsidR="00AF43F6" w:rsidRPr="00AF43F6" w:rsidRDefault="00413E06" w:rsidP="0008493E">
      <w:pPr>
        <w:pStyle w:val="a3"/>
        <w:numPr>
          <w:ilvl w:val="0"/>
          <w:numId w:val="36"/>
        </w:numPr>
        <w:spacing w:before="120" w:after="120" w:line="360" w:lineRule="auto"/>
        <w:ind w:left="1134" w:hanging="425"/>
        <w:jc w:val="both"/>
        <w:rPr>
          <w:rFonts w:ascii="Times New Roman" w:hAnsi="Times New Roman" w:cs="Times New Roman"/>
        </w:rPr>
      </w:pPr>
      <w:r w:rsidRPr="00AF43F6">
        <w:rPr>
          <w:rFonts w:ascii="Times New Roman" w:eastAsia="Segoe UI" w:hAnsi="Times New Roman" w:cs="Times New Roman"/>
          <w:color w:val="000000" w:themeColor="text1"/>
        </w:rPr>
        <w:t xml:space="preserve">Διαχειριστής ISIRT/CSIRT. </w:t>
      </w:r>
    </w:p>
    <w:p w14:paraId="737604EF" w14:textId="6160CE6C" w:rsidR="00AF43F6" w:rsidRPr="00AF43F6" w:rsidRDefault="00413E06" w:rsidP="0008493E">
      <w:pPr>
        <w:pStyle w:val="a3"/>
        <w:numPr>
          <w:ilvl w:val="0"/>
          <w:numId w:val="36"/>
        </w:numPr>
        <w:spacing w:before="120" w:after="120" w:line="360" w:lineRule="auto"/>
        <w:ind w:left="1134" w:hanging="425"/>
        <w:jc w:val="both"/>
        <w:rPr>
          <w:rFonts w:ascii="Times New Roman" w:hAnsi="Times New Roman" w:cs="Times New Roman"/>
        </w:rPr>
      </w:pPr>
      <w:r w:rsidRPr="00AF43F6">
        <w:rPr>
          <w:rFonts w:ascii="Times New Roman" w:eastAsia="Segoe UI" w:hAnsi="Times New Roman" w:cs="Times New Roman"/>
          <w:color w:val="000000" w:themeColor="text1"/>
        </w:rPr>
        <w:t>Διαχειριστής πληροφοριακών συστημάτων.</w:t>
      </w:r>
    </w:p>
    <w:p w14:paraId="05C1E5C5" w14:textId="77777777" w:rsidR="00AF43F6" w:rsidRPr="00AF43F6" w:rsidRDefault="00413E06" w:rsidP="0008493E">
      <w:pPr>
        <w:pStyle w:val="a3"/>
        <w:numPr>
          <w:ilvl w:val="0"/>
          <w:numId w:val="36"/>
        </w:numPr>
        <w:spacing w:before="120" w:after="120" w:line="360" w:lineRule="auto"/>
        <w:ind w:left="1134" w:hanging="425"/>
        <w:jc w:val="both"/>
        <w:rPr>
          <w:rFonts w:ascii="Times New Roman" w:hAnsi="Times New Roman" w:cs="Times New Roman"/>
        </w:rPr>
      </w:pPr>
      <w:r w:rsidRPr="00AF43F6">
        <w:rPr>
          <w:rFonts w:ascii="Times New Roman" w:eastAsia="Segoe UI" w:hAnsi="Times New Roman" w:cs="Times New Roman"/>
          <w:color w:val="000000" w:themeColor="text1"/>
        </w:rPr>
        <w:t xml:space="preserve">Προϊστάμενος της Διεύθυνσης που επηρεάζεται. </w:t>
      </w:r>
    </w:p>
    <w:p w14:paraId="1EA93C99" w14:textId="77777777" w:rsidR="00AF43F6" w:rsidRPr="00AF43F6" w:rsidRDefault="00413E06" w:rsidP="0008493E">
      <w:pPr>
        <w:pStyle w:val="a3"/>
        <w:numPr>
          <w:ilvl w:val="0"/>
          <w:numId w:val="36"/>
        </w:numPr>
        <w:spacing w:before="120" w:after="120" w:line="360" w:lineRule="auto"/>
        <w:ind w:left="1134" w:hanging="425"/>
        <w:jc w:val="both"/>
        <w:rPr>
          <w:rFonts w:ascii="Times New Roman" w:hAnsi="Times New Roman" w:cs="Times New Roman"/>
        </w:rPr>
      </w:pPr>
      <w:r w:rsidRPr="00AF43F6">
        <w:rPr>
          <w:rFonts w:ascii="Times New Roman" w:eastAsia="Segoe UI" w:hAnsi="Times New Roman" w:cs="Times New Roman"/>
          <w:color w:val="000000" w:themeColor="text1"/>
        </w:rPr>
        <w:t>Προϊστάμενος του ατόμου που κάνει την αναφορά.</w:t>
      </w:r>
    </w:p>
    <w:p w14:paraId="2AF9BE1E" w14:textId="614BDD38" w:rsidR="00413E06" w:rsidRPr="00AF43F6" w:rsidRDefault="00413E06" w:rsidP="00AF43F6">
      <w:pPr>
        <w:pStyle w:val="a3"/>
        <w:numPr>
          <w:ilvl w:val="0"/>
          <w:numId w:val="17"/>
        </w:numPr>
        <w:spacing w:before="120" w:after="120" w:line="360" w:lineRule="auto"/>
        <w:jc w:val="both"/>
        <w:rPr>
          <w:rFonts w:ascii="Times New Roman" w:eastAsia="Times New Roman" w:hAnsi="Times New Roman" w:cs="Times New Roman"/>
          <w:color w:val="000000" w:themeColor="text1"/>
        </w:rPr>
      </w:pPr>
      <w:r w:rsidRPr="00AF43F6">
        <w:rPr>
          <w:rFonts w:ascii="Times New Roman" w:eastAsia="Segoe UI" w:hAnsi="Times New Roman" w:cs="Times New Roman"/>
          <w:color w:val="000000" w:themeColor="text1"/>
        </w:rPr>
        <w:t xml:space="preserve">Εξωτερικά άτομα ή οντότητες του οργανισμού που </w:t>
      </w:r>
      <w:r w:rsidR="007E06CD">
        <w:rPr>
          <w:rFonts w:ascii="Times New Roman" w:eastAsia="Segoe UI" w:hAnsi="Times New Roman" w:cs="Times New Roman"/>
          <w:color w:val="000000" w:themeColor="text1"/>
        </w:rPr>
        <w:t xml:space="preserve">είτε </w:t>
      </w:r>
      <w:r w:rsidRPr="00AF43F6">
        <w:rPr>
          <w:rFonts w:ascii="Times New Roman" w:eastAsia="Segoe UI" w:hAnsi="Times New Roman" w:cs="Times New Roman"/>
          <w:color w:val="000000" w:themeColor="text1"/>
        </w:rPr>
        <w:t xml:space="preserve">επηρεάζονται </w:t>
      </w:r>
      <w:r w:rsidR="007E06CD">
        <w:rPr>
          <w:rFonts w:ascii="Times New Roman" w:eastAsia="Segoe UI" w:hAnsi="Times New Roman" w:cs="Times New Roman"/>
          <w:color w:val="000000" w:themeColor="text1"/>
        </w:rPr>
        <w:t>είτε όχι</w:t>
      </w:r>
      <w:r w:rsidRPr="00AF43F6">
        <w:rPr>
          <w:rFonts w:ascii="Times New Roman" w:eastAsia="Segoe UI" w:hAnsi="Times New Roman" w:cs="Times New Roman"/>
          <w:color w:val="000000" w:themeColor="text1"/>
        </w:rPr>
        <w:t xml:space="preserve"> και πρέπει να ενημερωθούν.</w:t>
      </w:r>
    </w:p>
    <w:p w14:paraId="2ED8A0BB" w14:textId="77777777" w:rsidR="0024306B" w:rsidRPr="006E7473" w:rsidRDefault="0024306B" w:rsidP="0008493E">
      <w:pPr>
        <w:pStyle w:val="3"/>
        <w:rPr>
          <w:rFonts w:eastAsia="Times New Roman"/>
        </w:rPr>
      </w:pPr>
      <w:bookmarkStart w:id="20" w:name="_Toc113968620"/>
      <w:r w:rsidRPr="006E7473">
        <w:rPr>
          <w:rFonts w:eastAsia="Times New Roman"/>
        </w:rPr>
        <w:t>2.2.9 Πιθανές συνέπειες κακής αντιμετώπισης και τι προσφέρει μια καλή αντιμετώπιση/διαχείριση</w:t>
      </w:r>
      <w:bookmarkEnd w:id="20"/>
    </w:p>
    <w:p w14:paraId="222A74EA" w14:textId="1AC20B77" w:rsidR="00413E06" w:rsidRDefault="0024306B" w:rsidP="0008493E">
      <w:pPr>
        <w:spacing w:before="120" w:after="120" w:line="360" w:lineRule="auto"/>
        <w:jc w:val="both"/>
        <w:rPr>
          <w:rFonts w:ascii="Times New Roman" w:eastAsia="Segoe UI" w:hAnsi="Times New Roman" w:cs="Times New Roman"/>
          <w:color w:val="000000" w:themeColor="text1"/>
        </w:rPr>
      </w:pPr>
      <w:r w:rsidRPr="0024306B">
        <w:rPr>
          <w:rFonts w:ascii="Times New Roman" w:eastAsia="Times New Roman" w:hAnsi="Times New Roman" w:cs="Times New Roman"/>
          <w:color w:val="000000" w:themeColor="text1"/>
        </w:rPr>
        <w:t>H τεράστια εξέλιξη των οργανωμένων επιθέσεων πάνω στην ασφάλεια στον κυβερνοχώρο και όχι μόνο</w:t>
      </w:r>
      <w:r>
        <w:rPr>
          <w:rFonts w:ascii="Times New Roman" w:eastAsia="Times New Roman" w:hAnsi="Times New Roman" w:cs="Times New Roman"/>
          <w:color w:val="000000" w:themeColor="text1"/>
        </w:rPr>
        <w:t>,</w:t>
      </w:r>
      <w:r w:rsidRPr="0024306B">
        <w:rPr>
          <w:rFonts w:ascii="Times New Roman" w:eastAsia="Times New Roman" w:hAnsi="Times New Roman" w:cs="Times New Roman"/>
          <w:color w:val="000000" w:themeColor="text1"/>
        </w:rPr>
        <w:t xml:space="preserve"> αποτελεί μια ιδιαίτερη πρόκληση για τους οργανισμούς. Οι επιτιθέμενοι τις περισσότερες φορές </w:t>
      </w:r>
      <w:r>
        <w:rPr>
          <w:rFonts w:ascii="Times New Roman" w:eastAsia="Times New Roman" w:hAnsi="Times New Roman" w:cs="Times New Roman"/>
          <w:color w:val="000000" w:themeColor="text1"/>
        </w:rPr>
        <w:t>διαθέτουν πολύ καλή εκπαίδευση</w:t>
      </w:r>
      <w:r w:rsidRPr="0024306B">
        <w:rPr>
          <w:rFonts w:ascii="Times New Roman" w:eastAsia="Times New Roman" w:hAnsi="Times New Roman" w:cs="Times New Roman"/>
          <w:color w:val="000000" w:themeColor="text1"/>
        </w:rPr>
        <w:t xml:space="preserve"> και πλήρη γνώση του τι κάνουν</w:t>
      </w:r>
      <w:r>
        <w:rPr>
          <w:rFonts w:ascii="Times New Roman" w:eastAsia="Times New Roman" w:hAnsi="Times New Roman" w:cs="Times New Roman"/>
          <w:color w:val="000000" w:themeColor="text1"/>
        </w:rPr>
        <w:t>,</w:t>
      </w:r>
      <w:r w:rsidRPr="0024306B">
        <w:rPr>
          <w:rFonts w:ascii="Times New Roman" w:eastAsia="Times New Roman" w:hAnsi="Times New Roman" w:cs="Times New Roman"/>
          <w:color w:val="000000" w:themeColor="text1"/>
        </w:rPr>
        <w:t xml:space="preserve"> έχοντας στην διάθεση τους αρκετά εξελιγμένα εργαλεία και τεχνικές που μπορούν να χρησιμοποιήσουν εναντίον των οργανισμών</w:t>
      </w:r>
      <w:r>
        <w:rPr>
          <w:rFonts w:ascii="Times New Roman" w:eastAsia="Times New Roman" w:hAnsi="Times New Roman" w:cs="Times New Roman"/>
          <w:color w:val="000000" w:themeColor="text1"/>
        </w:rPr>
        <w:t>. Για παράδειγμα είναι σε θέση να καταστρέψουν υποδομές,</w:t>
      </w:r>
      <w:r w:rsidRPr="0024306B">
        <w:rPr>
          <w:rFonts w:ascii="Times New Roman" w:eastAsia="Times New Roman" w:hAnsi="Times New Roman" w:cs="Times New Roman"/>
          <w:color w:val="000000" w:themeColor="text1"/>
        </w:rPr>
        <w:t xml:space="preserve"> να καταργήσουν την πρόσβαση των οργανισμών σε δικές τους υποδομές και υπηρεσίες, να υποκλέψουν ευαίσθητες πληροφορίες</w:t>
      </w:r>
      <w:r>
        <w:rPr>
          <w:rFonts w:ascii="Times New Roman" w:eastAsia="Times New Roman" w:hAnsi="Times New Roman" w:cs="Times New Roman"/>
          <w:color w:val="000000" w:themeColor="text1"/>
        </w:rPr>
        <w:t>,</w:t>
      </w:r>
      <w:r w:rsidRPr="0024306B">
        <w:rPr>
          <w:rFonts w:ascii="Times New Roman" w:eastAsia="Times New Roman" w:hAnsi="Times New Roman" w:cs="Times New Roman"/>
          <w:color w:val="000000" w:themeColor="text1"/>
        </w:rPr>
        <w:t xml:space="preserve"> όπως πληροφορίες πνευματικής ιδιοκτησίας, εμπορικώ</w:t>
      </w:r>
      <w:r>
        <w:rPr>
          <w:rFonts w:ascii="Times New Roman" w:eastAsia="Times New Roman" w:hAnsi="Times New Roman" w:cs="Times New Roman"/>
          <w:color w:val="000000" w:themeColor="text1"/>
        </w:rPr>
        <w:t>ν μυστικών και δεδομένα πελατών</w:t>
      </w:r>
      <w:r w:rsidRPr="0024306B">
        <w:rPr>
          <w:rFonts w:ascii="Times New Roman" w:eastAsia="Times New Roman" w:hAnsi="Times New Roman" w:cs="Times New Roman"/>
          <w:color w:val="000000" w:themeColor="text1"/>
        </w:rPr>
        <w:t xml:space="preserve">. Επιθέσεις σαν και αυτές έχουν αρνητικές συνέπειες </w:t>
      </w:r>
      <w:r w:rsidRPr="0024306B">
        <w:rPr>
          <w:rFonts w:ascii="Times New Roman" w:eastAsia="Times New Roman" w:hAnsi="Times New Roman" w:cs="Times New Roman"/>
          <w:color w:val="000000" w:themeColor="text1"/>
        </w:rPr>
        <w:lastRenderedPageBreak/>
        <w:t>στους οργανισμούς</w:t>
      </w:r>
      <w:r>
        <w:rPr>
          <w:rFonts w:ascii="Times New Roman" w:eastAsia="Times New Roman" w:hAnsi="Times New Roman" w:cs="Times New Roman"/>
          <w:color w:val="000000" w:themeColor="text1"/>
        </w:rPr>
        <w:t>. Σ</w:t>
      </w:r>
      <w:r w:rsidRPr="0024306B">
        <w:rPr>
          <w:rFonts w:ascii="Times New Roman" w:eastAsia="Times New Roman" w:hAnsi="Times New Roman" w:cs="Times New Roman"/>
          <w:color w:val="000000" w:themeColor="text1"/>
        </w:rPr>
        <w:t>υνήθως</w:t>
      </w:r>
      <w:r>
        <w:rPr>
          <w:rFonts w:ascii="Times New Roman" w:eastAsia="Times New Roman" w:hAnsi="Times New Roman" w:cs="Times New Roman"/>
          <w:color w:val="000000" w:themeColor="text1"/>
        </w:rPr>
        <w:t xml:space="preserve"> αυτές οι συνέπειες συνοψίζονται σε</w:t>
      </w:r>
      <w:r w:rsidRPr="0024306B">
        <w:rPr>
          <w:rFonts w:ascii="Times New Roman" w:eastAsia="Segoe UI" w:hAnsi="Times New Roman" w:cs="Times New Roman"/>
          <w:color w:val="000000" w:themeColor="text1"/>
        </w:rPr>
        <w:t xml:space="preserve"> απώλεια ανταγωνιστικού πλεονεκτήματος και παραγωγικότητας, φήμης και εμπιστοσύνη</w:t>
      </w:r>
      <w:r>
        <w:rPr>
          <w:rFonts w:ascii="Times New Roman" w:eastAsia="Segoe UI" w:hAnsi="Times New Roman" w:cs="Times New Roman"/>
          <w:color w:val="000000" w:themeColor="text1"/>
        </w:rPr>
        <w:t>ς</w:t>
      </w:r>
      <w:r w:rsidRPr="0024306B">
        <w:rPr>
          <w:rFonts w:ascii="Times New Roman" w:eastAsia="Segoe UI" w:hAnsi="Times New Roman" w:cs="Times New Roman"/>
          <w:color w:val="000000" w:themeColor="text1"/>
        </w:rPr>
        <w:t xml:space="preserve"> των πελατών, νομικές κυρώσεις αλλά και άμεση οικονομική ζημία</w:t>
      </w:r>
      <w:r w:rsidR="00387C9E" w:rsidRPr="00387C9E">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1994401769"/>
          <w:citation/>
        </w:sdtPr>
        <w:sdtEndPr/>
        <w:sdtContent>
          <w:r w:rsidR="00387C9E">
            <w:rPr>
              <w:rFonts w:ascii="Times New Roman" w:eastAsia="Times New Roman" w:hAnsi="Times New Roman" w:cs="Times New Roman"/>
              <w:color w:val="000000" w:themeColor="text1"/>
            </w:rPr>
            <w:fldChar w:fldCharType="begin"/>
          </w:r>
          <w:r w:rsidR="003F730D">
            <w:rPr>
              <w:rFonts w:ascii="Times New Roman" w:eastAsia="Times New Roman" w:hAnsi="Times New Roman" w:cs="Times New Roman"/>
              <w:color w:val="000000" w:themeColor="text1"/>
            </w:rPr>
            <w:instrText xml:space="preserve">CITATION Ahm21 \l 1033 </w:instrText>
          </w:r>
          <w:r w:rsidR="00387C9E">
            <w:rPr>
              <w:rFonts w:ascii="Times New Roman" w:eastAsia="Times New Roman" w:hAnsi="Times New Roman" w:cs="Times New Roman"/>
              <w:color w:val="000000" w:themeColor="text1"/>
            </w:rPr>
            <w:fldChar w:fldCharType="separate"/>
          </w:r>
          <w:r w:rsidR="003F730D" w:rsidRPr="003F730D">
            <w:rPr>
              <w:rFonts w:ascii="Times New Roman" w:eastAsia="Times New Roman" w:hAnsi="Times New Roman" w:cs="Times New Roman"/>
              <w:noProof/>
              <w:color w:val="000000" w:themeColor="text1"/>
            </w:rPr>
            <w:t>(Ahmad, et al., 2012)</w:t>
          </w:r>
          <w:r w:rsidR="00387C9E">
            <w:rPr>
              <w:rFonts w:ascii="Times New Roman" w:eastAsia="Times New Roman" w:hAnsi="Times New Roman" w:cs="Times New Roman"/>
              <w:color w:val="000000" w:themeColor="text1"/>
            </w:rPr>
            <w:fldChar w:fldCharType="end"/>
          </w:r>
        </w:sdtContent>
      </w:sdt>
      <w:r w:rsidRPr="0024306B">
        <w:rPr>
          <w:rFonts w:ascii="Times New Roman" w:eastAsia="Segoe UI" w:hAnsi="Times New Roman" w:cs="Times New Roman"/>
          <w:color w:val="000000" w:themeColor="text1"/>
        </w:rPr>
        <w:t>.</w:t>
      </w:r>
      <w:r>
        <w:rPr>
          <w:rFonts w:ascii="Times New Roman" w:eastAsia="Segoe UI" w:hAnsi="Times New Roman" w:cs="Times New Roman"/>
          <w:color w:val="000000" w:themeColor="text1"/>
        </w:rPr>
        <w:t xml:space="preserve"> Η</w:t>
      </w:r>
      <w:r w:rsidRPr="0024306B">
        <w:rPr>
          <w:rFonts w:ascii="Times New Roman" w:eastAsia="Segoe UI" w:hAnsi="Times New Roman" w:cs="Times New Roman"/>
          <w:color w:val="000000" w:themeColor="text1"/>
        </w:rPr>
        <w:t xml:space="preserve"> έγκαιρη </w:t>
      </w:r>
      <w:r>
        <w:rPr>
          <w:rFonts w:ascii="Times New Roman" w:eastAsia="Segoe UI" w:hAnsi="Times New Roman" w:cs="Times New Roman"/>
          <w:color w:val="000000" w:themeColor="text1"/>
        </w:rPr>
        <w:t xml:space="preserve">και ενδεδειγμένη </w:t>
      </w:r>
      <w:r w:rsidRPr="0024306B">
        <w:rPr>
          <w:rFonts w:ascii="Times New Roman" w:eastAsia="Segoe UI" w:hAnsi="Times New Roman" w:cs="Times New Roman"/>
          <w:color w:val="000000" w:themeColor="text1"/>
        </w:rPr>
        <w:t xml:space="preserve">αντιμετώπιση </w:t>
      </w:r>
      <w:r>
        <w:rPr>
          <w:rFonts w:ascii="Times New Roman" w:eastAsia="Segoe UI" w:hAnsi="Times New Roman" w:cs="Times New Roman"/>
          <w:color w:val="000000" w:themeColor="text1"/>
        </w:rPr>
        <w:t xml:space="preserve">προστατεύει όλα τα παραπάνω, </w:t>
      </w:r>
      <w:r w:rsidRPr="0024306B">
        <w:rPr>
          <w:rFonts w:ascii="Times New Roman" w:eastAsia="Segoe UI" w:hAnsi="Times New Roman" w:cs="Times New Roman"/>
          <w:color w:val="000000" w:themeColor="text1"/>
        </w:rPr>
        <w:t xml:space="preserve">τα οποία </w:t>
      </w:r>
      <w:r>
        <w:rPr>
          <w:rFonts w:ascii="Times New Roman" w:eastAsia="Segoe UI" w:hAnsi="Times New Roman" w:cs="Times New Roman"/>
          <w:color w:val="000000" w:themeColor="text1"/>
        </w:rPr>
        <w:t xml:space="preserve">ενδεχομένως να διακυβεύονται, </w:t>
      </w:r>
      <w:r w:rsidRPr="0024306B">
        <w:rPr>
          <w:rFonts w:ascii="Times New Roman" w:eastAsia="Segoe UI" w:hAnsi="Times New Roman" w:cs="Times New Roman"/>
          <w:color w:val="000000" w:themeColor="text1"/>
        </w:rPr>
        <w:t xml:space="preserve">σε ένα ασφαλές πλαίσιο </w:t>
      </w:r>
      <w:r>
        <w:rPr>
          <w:rFonts w:ascii="Times New Roman" w:eastAsia="Segoe UI" w:hAnsi="Times New Roman" w:cs="Times New Roman"/>
          <w:color w:val="000000" w:themeColor="text1"/>
        </w:rPr>
        <w:t>ενώ σε αντίθετη περίπτωση, η αναποτελεσματική τους αντιμετώπιση θέτει σε κίνδυνο είτε κάποια είτε όλα τα παραπάνω.</w:t>
      </w:r>
    </w:p>
    <w:p w14:paraId="7621C583" w14:textId="48F7293A" w:rsidR="00C45D41" w:rsidRPr="00116BE6" w:rsidRDefault="00C45D41" w:rsidP="0008493E">
      <w:pPr>
        <w:pStyle w:val="2"/>
        <w:rPr>
          <w:rFonts w:eastAsia="Times New Roman"/>
        </w:rPr>
      </w:pPr>
      <w:bookmarkStart w:id="21" w:name="_Toc113968621"/>
      <w:r w:rsidRPr="00116BE6">
        <w:rPr>
          <w:rFonts w:eastAsia="Times New Roman"/>
        </w:rPr>
        <w:t>2.3 Γνώσεις και αρχές που απαιτούνται από την ομάδα από τον διευθυντή της ομάδας και από τον οργανισμό για την διαχείριση περιστατικών</w:t>
      </w:r>
      <w:bookmarkEnd w:id="21"/>
    </w:p>
    <w:p w14:paraId="08A332B9" w14:textId="77777777" w:rsidR="00C45D41" w:rsidRPr="00116BE6" w:rsidRDefault="00C45D41" w:rsidP="0008493E">
      <w:pPr>
        <w:pStyle w:val="3"/>
        <w:rPr>
          <w:rFonts w:eastAsia="Times New Roman"/>
        </w:rPr>
      </w:pPr>
      <w:bookmarkStart w:id="22" w:name="_Toc113968622"/>
      <w:r w:rsidRPr="00116BE6">
        <w:rPr>
          <w:rFonts w:eastAsia="Times New Roman"/>
        </w:rPr>
        <w:t>2.3.1 Απαιτούμενες αρχές, γνώσεις αλλά και εμπειρίες από την ομάδα αντιμετώπισης</w:t>
      </w:r>
      <w:bookmarkEnd w:id="22"/>
    </w:p>
    <w:p w14:paraId="08ABA31D" w14:textId="44684E05" w:rsidR="00C45D41" w:rsidRPr="00C45D41" w:rsidRDefault="00C45D41" w:rsidP="0008493E">
      <w:pPr>
        <w:spacing w:before="120" w:after="120" w:line="360" w:lineRule="auto"/>
        <w:jc w:val="both"/>
        <w:rPr>
          <w:rFonts w:ascii="Times New Roman" w:eastAsia="Segoe UI" w:hAnsi="Times New Roman" w:cs="Times New Roman"/>
          <w:color w:val="000000" w:themeColor="text1"/>
        </w:rPr>
      </w:pPr>
      <w:r w:rsidRPr="00C45D41">
        <w:rPr>
          <w:rFonts w:ascii="Times New Roman" w:eastAsia="Segoe UI" w:hAnsi="Times New Roman" w:cs="Times New Roman"/>
          <w:color w:val="000000" w:themeColor="text1"/>
        </w:rPr>
        <w:t>Για την δημιουργία μιας ομάδας αντιμετώπισης SCIRT και κατά επέκταση σε μια ανάλογη μικρότερη κλίμακα</w:t>
      </w:r>
      <w:r w:rsidR="00EF1542">
        <w:rPr>
          <w:rFonts w:ascii="Times New Roman" w:eastAsia="Segoe UI" w:hAnsi="Times New Roman" w:cs="Times New Roman"/>
          <w:color w:val="000000" w:themeColor="text1"/>
        </w:rPr>
        <w:t>,</w:t>
      </w:r>
      <w:r w:rsidRPr="00C45D41">
        <w:rPr>
          <w:rFonts w:ascii="Times New Roman" w:eastAsia="Segoe UI" w:hAnsi="Times New Roman" w:cs="Times New Roman"/>
          <w:color w:val="000000" w:themeColor="text1"/>
        </w:rPr>
        <w:t xml:space="preserve"> για την δημιουργία μια εσωτερικής ομάδας αντιμετώπισης περ</w:t>
      </w:r>
      <w:r w:rsidR="00EF1542">
        <w:rPr>
          <w:rFonts w:ascii="Times New Roman" w:eastAsia="Segoe UI" w:hAnsi="Times New Roman" w:cs="Times New Roman"/>
          <w:color w:val="000000" w:themeColor="text1"/>
        </w:rPr>
        <w:t>ιστατικών ασφάλειας πληροφοριών</w:t>
      </w:r>
      <w:r w:rsidRPr="00C45D41">
        <w:rPr>
          <w:rFonts w:ascii="Times New Roman" w:eastAsia="Segoe UI" w:hAnsi="Times New Roman" w:cs="Times New Roman"/>
          <w:color w:val="000000" w:themeColor="text1"/>
        </w:rPr>
        <w:t xml:space="preserve"> σε έναν οργανισμό </w:t>
      </w:r>
      <w:r w:rsidR="00EF1542">
        <w:rPr>
          <w:rFonts w:ascii="Times New Roman" w:eastAsia="Segoe UI" w:hAnsi="Times New Roman" w:cs="Times New Roman"/>
          <w:color w:val="000000" w:themeColor="text1"/>
        </w:rPr>
        <w:t>απαιτούνται συγκεκριμένες γνώσεις και αρχές που πρέπει να διαθέτουν τα μέλη των ομάδων. Ως εκ τούτου, σ</w:t>
      </w:r>
      <w:r w:rsidRPr="00C45D41">
        <w:rPr>
          <w:rFonts w:ascii="Times New Roman" w:eastAsia="Segoe UI" w:hAnsi="Times New Roman" w:cs="Times New Roman"/>
          <w:color w:val="000000" w:themeColor="text1"/>
        </w:rPr>
        <w:t xml:space="preserve">ύμφωνα με το πανεπιστήμιο </w:t>
      </w:r>
      <w:proofErr w:type="spellStart"/>
      <w:r w:rsidRPr="00C45D41">
        <w:rPr>
          <w:rFonts w:ascii="Times New Roman" w:eastAsia="Times New Roman" w:hAnsi="Times New Roman" w:cs="Times New Roman"/>
          <w:color w:val="000000" w:themeColor="text1"/>
        </w:rPr>
        <w:t>Carnegie</w:t>
      </w:r>
      <w:proofErr w:type="spellEnd"/>
      <w:r w:rsidRPr="00C45D41">
        <w:rPr>
          <w:rFonts w:ascii="Times New Roman" w:eastAsia="Times New Roman" w:hAnsi="Times New Roman" w:cs="Times New Roman"/>
          <w:color w:val="000000" w:themeColor="text1"/>
        </w:rPr>
        <w:t xml:space="preserve"> </w:t>
      </w:r>
      <w:proofErr w:type="spellStart"/>
      <w:r w:rsidRPr="00C45D41">
        <w:rPr>
          <w:rFonts w:ascii="Times New Roman" w:eastAsia="Times New Roman" w:hAnsi="Times New Roman" w:cs="Times New Roman"/>
          <w:color w:val="000000" w:themeColor="text1"/>
        </w:rPr>
        <w:t>Mellon</w:t>
      </w:r>
      <w:proofErr w:type="spellEnd"/>
      <w:r w:rsidR="00387C9E">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731849477"/>
          <w:citation/>
        </w:sdtPr>
        <w:sdtEndPr/>
        <w:sdtContent>
          <w:r w:rsidR="00387C9E">
            <w:rPr>
              <w:rFonts w:ascii="Times New Roman" w:eastAsia="Times New Roman" w:hAnsi="Times New Roman" w:cs="Times New Roman"/>
              <w:color w:val="000000" w:themeColor="text1"/>
            </w:rPr>
            <w:fldChar w:fldCharType="begin"/>
          </w:r>
          <w:r w:rsidR="00F7777A">
            <w:rPr>
              <w:rFonts w:ascii="Times New Roman" w:eastAsia="Times New Roman" w:hAnsi="Times New Roman" w:cs="Times New Roman"/>
              <w:color w:val="000000" w:themeColor="text1"/>
            </w:rPr>
            <w:instrText xml:space="preserve">CITATION Hal \l 1033 </w:instrText>
          </w:r>
          <w:r w:rsidR="00387C9E">
            <w:rPr>
              <w:rFonts w:ascii="Times New Roman" w:eastAsia="Times New Roman" w:hAnsi="Times New Roman" w:cs="Times New Roman"/>
              <w:color w:val="000000" w:themeColor="text1"/>
            </w:rPr>
            <w:fldChar w:fldCharType="separate"/>
          </w:r>
          <w:r w:rsidR="00F7777A" w:rsidRPr="00F7777A">
            <w:rPr>
              <w:rFonts w:ascii="Times New Roman" w:eastAsia="Times New Roman" w:hAnsi="Times New Roman" w:cs="Times New Roman"/>
              <w:noProof/>
              <w:color w:val="000000" w:themeColor="text1"/>
            </w:rPr>
            <w:t>(Haller, Merrell, Butkovic, &amp; Willke, 2011)</w:t>
          </w:r>
          <w:r w:rsidR="00387C9E">
            <w:rPr>
              <w:rFonts w:ascii="Times New Roman" w:eastAsia="Times New Roman" w:hAnsi="Times New Roman" w:cs="Times New Roman"/>
              <w:color w:val="000000" w:themeColor="text1"/>
            </w:rPr>
            <w:fldChar w:fldCharType="end"/>
          </w:r>
        </w:sdtContent>
      </w:sdt>
      <w:r w:rsidR="00F7777A">
        <w:rPr>
          <w:rFonts w:ascii="Times New Roman" w:eastAsia="Times New Roman" w:hAnsi="Times New Roman" w:cs="Times New Roman"/>
          <w:color w:val="000000" w:themeColor="text1"/>
        </w:rPr>
        <w:t xml:space="preserve"> </w:t>
      </w:r>
      <w:r w:rsidR="00EF1542">
        <w:rPr>
          <w:rFonts w:ascii="Times New Roman" w:eastAsia="Segoe UI" w:hAnsi="Times New Roman" w:cs="Times New Roman"/>
          <w:color w:val="000000" w:themeColor="text1"/>
        </w:rPr>
        <w:t>οι απαιτούμενες αρχές συνοψίζονται σε τέσσερις</w:t>
      </w:r>
      <w:r w:rsidRPr="00C45D41">
        <w:rPr>
          <w:rFonts w:ascii="Times New Roman" w:eastAsia="Segoe UI" w:hAnsi="Times New Roman" w:cs="Times New Roman"/>
          <w:color w:val="000000" w:themeColor="text1"/>
        </w:rPr>
        <w:t>:</w:t>
      </w:r>
    </w:p>
    <w:p w14:paraId="2FB0C91F" w14:textId="297B3896" w:rsidR="00A5280A" w:rsidRDefault="00C45D41" w:rsidP="0008493E">
      <w:pPr>
        <w:spacing w:before="120" w:after="120" w:line="360" w:lineRule="auto"/>
        <w:jc w:val="both"/>
        <w:rPr>
          <w:rFonts w:ascii="Times New Roman" w:eastAsia="Segoe UI" w:hAnsi="Times New Roman" w:cs="Times New Roman"/>
          <w:color w:val="000000" w:themeColor="text1"/>
        </w:rPr>
      </w:pPr>
      <w:r w:rsidRPr="00EF1542">
        <w:rPr>
          <w:rFonts w:ascii="Times New Roman" w:eastAsia="Segoe UI" w:hAnsi="Times New Roman" w:cs="Times New Roman"/>
          <w:b/>
          <w:color w:val="000000" w:themeColor="text1"/>
        </w:rPr>
        <w:t>Τεχνική Αριστεία</w:t>
      </w:r>
      <w:r w:rsidRPr="00C45D41">
        <w:rPr>
          <w:rFonts w:ascii="Times New Roman" w:eastAsia="Segoe UI" w:hAnsi="Times New Roman" w:cs="Times New Roman"/>
          <w:color w:val="000000" w:themeColor="text1"/>
        </w:rPr>
        <w:t>: Η ομάδα CSIRT/CERT θα πρέπει να έχει την δυνατότητα να διαθέτει τους πιο ενημερωμένους πόρους</w:t>
      </w:r>
      <w:r w:rsidR="00EF1542">
        <w:rPr>
          <w:rFonts w:ascii="Times New Roman" w:eastAsia="Segoe UI" w:hAnsi="Times New Roman" w:cs="Times New Roman"/>
          <w:color w:val="000000" w:themeColor="text1"/>
        </w:rPr>
        <w:t>,</w:t>
      </w:r>
      <w:r w:rsidRPr="00C45D41">
        <w:rPr>
          <w:rFonts w:ascii="Times New Roman" w:eastAsia="Segoe UI" w:hAnsi="Times New Roman" w:cs="Times New Roman"/>
          <w:color w:val="000000" w:themeColor="text1"/>
        </w:rPr>
        <w:t xml:space="preserve"> ώστε να </w:t>
      </w:r>
      <w:r w:rsidR="00EF1542">
        <w:rPr>
          <w:rFonts w:ascii="Times New Roman" w:eastAsia="Segoe UI" w:hAnsi="Times New Roman" w:cs="Times New Roman"/>
          <w:color w:val="000000" w:themeColor="text1"/>
        </w:rPr>
        <w:t>δίνει</w:t>
      </w:r>
      <w:r w:rsidRPr="00C45D41">
        <w:rPr>
          <w:rFonts w:ascii="Times New Roman" w:eastAsia="Segoe UI" w:hAnsi="Times New Roman" w:cs="Times New Roman"/>
          <w:color w:val="000000" w:themeColor="text1"/>
        </w:rPr>
        <w:t xml:space="preserve"> τις πιο εξειδικευμένες και ορθές συμβουλές διατηρώντας συνέχεια και σε βάθος </w:t>
      </w:r>
      <w:r w:rsidR="00EF1542">
        <w:rPr>
          <w:rFonts w:ascii="Times New Roman" w:eastAsia="Segoe UI" w:hAnsi="Times New Roman" w:cs="Times New Roman"/>
          <w:color w:val="000000" w:themeColor="text1"/>
        </w:rPr>
        <w:t>χρόνου</w:t>
      </w:r>
      <w:r w:rsidRPr="00C45D41">
        <w:rPr>
          <w:rFonts w:ascii="Times New Roman" w:eastAsia="Segoe UI" w:hAnsi="Times New Roman" w:cs="Times New Roman"/>
          <w:color w:val="000000" w:themeColor="text1"/>
        </w:rPr>
        <w:t xml:space="preserve"> αυτό το πλεονέκτημα των πόρων. </w:t>
      </w:r>
      <w:r w:rsidR="00A5280A">
        <w:rPr>
          <w:rFonts w:ascii="Times New Roman" w:eastAsia="Segoe UI" w:hAnsi="Times New Roman" w:cs="Times New Roman"/>
          <w:color w:val="000000" w:themeColor="text1"/>
        </w:rPr>
        <w:t>Μια πιθανή συνέπεια της τεχνικής αριστείας είναι συνήθως οι περιορισμένες δυνατότητες σε αριθμό, όπως για παράδειγμα η παροχή τρίτων υπηρεσιών, οι οποίες είναι πολύ καλής ποιότητας και γενικότερα προτιμώνται σε μεγαλύτερο βαθμό από την παροχή περισσότερων και κακής ποιότητας υπηρεσιών.</w:t>
      </w:r>
    </w:p>
    <w:p w14:paraId="1DDDFC35" w14:textId="2882FB61" w:rsidR="00C45D41" w:rsidRPr="00C45D41" w:rsidRDefault="00C45D41" w:rsidP="0008493E">
      <w:pPr>
        <w:spacing w:before="120" w:after="120" w:line="360" w:lineRule="auto"/>
        <w:jc w:val="both"/>
        <w:rPr>
          <w:rFonts w:ascii="Times New Roman" w:eastAsia="Segoe UI" w:hAnsi="Times New Roman" w:cs="Times New Roman"/>
          <w:color w:val="000000" w:themeColor="text1"/>
        </w:rPr>
      </w:pPr>
      <w:r w:rsidRPr="00EF1542">
        <w:rPr>
          <w:rFonts w:ascii="Times New Roman" w:eastAsia="Segoe UI" w:hAnsi="Times New Roman" w:cs="Times New Roman"/>
          <w:b/>
          <w:color w:val="000000" w:themeColor="text1"/>
        </w:rPr>
        <w:t>Εμπιστοσύνη</w:t>
      </w:r>
      <w:r w:rsidRPr="00C45D41">
        <w:rPr>
          <w:rFonts w:ascii="Times New Roman" w:eastAsia="Segoe UI" w:hAnsi="Times New Roman" w:cs="Times New Roman"/>
          <w:color w:val="000000" w:themeColor="text1"/>
        </w:rPr>
        <w:t>: Θα πρέπει να υπάρχει τυφλή εμπιστοσύνη μεταξύ των οργανισμών και των ομάδων αντιμετώπισης περιστατικών ασφαλείας</w:t>
      </w:r>
      <w:r w:rsidR="00A5280A">
        <w:rPr>
          <w:rFonts w:ascii="Times New Roman" w:eastAsia="Segoe UI" w:hAnsi="Times New Roman" w:cs="Times New Roman"/>
          <w:color w:val="000000" w:themeColor="text1"/>
        </w:rPr>
        <w:t>,</w:t>
      </w:r>
      <w:r w:rsidRPr="00C45D41">
        <w:rPr>
          <w:rFonts w:ascii="Times New Roman" w:eastAsia="Segoe UI" w:hAnsi="Times New Roman" w:cs="Times New Roman"/>
          <w:color w:val="000000" w:themeColor="text1"/>
        </w:rPr>
        <w:t xml:space="preserve"> ώστε να μπορούν να μοιράζονται χωρίς ενδοιασμούς δεδομένα μεταξ</w:t>
      </w:r>
      <w:r w:rsidR="00A5280A">
        <w:rPr>
          <w:rFonts w:ascii="Times New Roman" w:eastAsia="Segoe UI" w:hAnsi="Times New Roman" w:cs="Times New Roman"/>
          <w:color w:val="000000" w:themeColor="text1"/>
        </w:rPr>
        <w:t>ύ τους. Η εμπιστοσύνη είναι θεμελιώδες συστατικό</w:t>
      </w:r>
      <w:r w:rsidRPr="00C45D41">
        <w:rPr>
          <w:rFonts w:ascii="Times New Roman" w:eastAsia="Segoe UI" w:hAnsi="Times New Roman" w:cs="Times New Roman"/>
          <w:color w:val="000000" w:themeColor="text1"/>
        </w:rPr>
        <w:t xml:space="preserve"> της συνεργασίας των δυο για τους οργανισμούς και συνήθως απαιτείται </w:t>
      </w:r>
      <w:r w:rsidR="00A5280A">
        <w:rPr>
          <w:rFonts w:ascii="Times New Roman" w:eastAsia="Segoe UI" w:hAnsi="Times New Roman" w:cs="Times New Roman"/>
          <w:color w:val="000000" w:themeColor="text1"/>
        </w:rPr>
        <w:t xml:space="preserve">η </w:t>
      </w:r>
      <w:r w:rsidRPr="00C45D41">
        <w:rPr>
          <w:rFonts w:ascii="Times New Roman" w:eastAsia="Segoe UI" w:hAnsi="Times New Roman" w:cs="Times New Roman"/>
          <w:color w:val="000000" w:themeColor="text1"/>
        </w:rPr>
        <w:t>επιβεβαίωση ότι η ομάδα αντιμετώπισης περιστατικών ασφαλείας μπορεί να ανταπεξέλθει στον χειρισμό ευαίσθητων πληροφοριών.</w:t>
      </w:r>
    </w:p>
    <w:p w14:paraId="68214E8D" w14:textId="39D783B1" w:rsidR="00C45D41" w:rsidRPr="00C45D41" w:rsidRDefault="00C45D41" w:rsidP="0008493E">
      <w:pPr>
        <w:spacing w:before="120" w:after="120" w:line="360" w:lineRule="auto"/>
        <w:jc w:val="both"/>
        <w:rPr>
          <w:rFonts w:ascii="Times New Roman" w:eastAsia="Segoe UI" w:hAnsi="Times New Roman" w:cs="Times New Roman"/>
          <w:color w:val="000000" w:themeColor="text1"/>
        </w:rPr>
      </w:pPr>
      <w:r w:rsidRPr="00EF1542">
        <w:rPr>
          <w:rFonts w:ascii="Times New Roman" w:eastAsia="Segoe UI" w:hAnsi="Times New Roman" w:cs="Times New Roman"/>
          <w:b/>
          <w:color w:val="000000" w:themeColor="text1"/>
        </w:rPr>
        <w:t>Αποδοτικότητα πόρων</w:t>
      </w:r>
      <w:r w:rsidR="00A5280A">
        <w:rPr>
          <w:rFonts w:ascii="Times New Roman" w:eastAsia="Segoe UI" w:hAnsi="Times New Roman" w:cs="Times New Roman"/>
          <w:color w:val="000000" w:themeColor="text1"/>
        </w:rPr>
        <w:t>:  Οι ομάδες οφείλουν να χρησιμοποιήσουν με τον αποτελεσματικότερο τρόπο τους διαθέσιμους πόρους. Επίσης,</w:t>
      </w:r>
      <w:r w:rsidRPr="00C45D41">
        <w:rPr>
          <w:rFonts w:ascii="Times New Roman" w:eastAsia="Segoe UI" w:hAnsi="Times New Roman" w:cs="Times New Roman"/>
          <w:color w:val="000000" w:themeColor="text1"/>
        </w:rPr>
        <w:t xml:space="preserve"> πρέπει να είναι σε </w:t>
      </w:r>
      <w:r w:rsidR="00A5280A">
        <w:rPr>
          <w:rFonts w:ascii="Times New Roman" w:eastAsia="Segoe UI" w:hAnsi="Times New Roman" w:cs="Times New Roman"/>
          <w:color w:val="000000" w:themeColor="text1"/>
        </w:rPr>
        <w:lastRenderedPageBreak/>
        <w:t xml:space="preserve">συνεχή ενημέρωση για να μπορούν </w:t>
      </w:r>
      <w:r w:rsidRPr="00C45D41">
        <w:rPr>
          <w:rFonts w:ascii="Times New Roman" w:eastAsia="Segoe UI" w:hAnsi="Times New Roman" w:cs="Times New Roman"/>
          <w:color w:val="000000" w:themeColor="text1"/>
        </w:rPr>
        <w:t>να προσ</w:t>
      </w:r>
      <w:r w:rsidR="00A5280A">
        <w:rPr>
          <w:rFonts w:ascii="Times New Roman" w:eastAsia="Segoe UI" w:hAnsi="Times New Roman" w:cs="Times New Roman"/>
          <w:color w:val="000000" w:themeColor="text1"/>
        </w:rPr>
        <w:t xml:space="preserve">αρμοστούν σε οποιαδήποτε στιγμή, </w:t>
      </w:r>
      <w:r w:rsidRPr="00C45D41">
        <w:rPr>
          <w:rFonts w:ascii="Times New Roman" w:eastAsia="Segoe UI" w:hAnsi="Times New Roman" w:cs="Times New Roman"/>
          <w:color w:val="000000" w:themeColor="text1"/>
        </w:rPr>
        <w:t>αναλ</w:t>
      </w:r>
      <w:r w:rsidR="00A5280A">
        <w:rPr>
          <w:rFonts w:ascii="Times New Roman" w:eastAsia="Segoe UI" w:hAnsi="Times New Roman" w:cs="Times New Roman"/>
          <w:color w:val="000000" w:themeColor="text1"/>
        </w:rPr>
        <w:t xml:space="preserve">ύοντας πιθανές νέες απειλές και τις </w:t>
      </w:r>
      <w:r w:rsidRPr="00C45D41">
        <w:rPr>
          <w:rFonts w:ascii="Times New Roman" w:eastAsia="Segoe UI" w:hAnsi="Times New Roman" w:cs="Times New Roman"/>
          <w:color w:val="000000" w:themeColor="text1"/>
        </w:rPr>
        <w:t>επιπτώσεις</w:t>
      </w:r>
      <w:r w:rsidR="00A5280A">
        <w:rPr>
          <w:rFonts w:ascii="Times New Roman" w:eastAsia="Segoe UI" w:hAnsi="Times New Roman" w:cs="Times New Roman"/>
          <w:color w:val="000000" w:themeColor="text1"/>
        </w:rPr>
        <w:t xml:space="preserve"> που</w:t>
      </w:r>
      <w:r w:rsidRPr="00C45D41">
        <w:rPr>
          <w:rFonts w:ascii="Times New Roman" w:eastAsia="Segoe UI" w:hAnsi="Times New Roman" w:cs="Times New Roman"/>
          <w:color w:val="000000" w:themeColor="text1"/>
        </w:rPr>
        <w:t xml:space="preserve"> θα μπορούσαν να έχουν.</w:t>
      </w:r>
    </w:p>
    <w:p w14:paraId="5BFBC552" w14:textId="77777777" w:rsidR="00775FEB" w:rsidRDefault="00C45D41" w:rsidP="0008493E">
      <w:pPr>
        <w:spacing w:before="120" w:after="120" w:line="360" w:lineRule="auto"/>
        <w:jc w:val="both"/>
        <w:rPr>
          <w:rFonts w:ascii="Times New Roman" w:eastAsia="Segoe UI" w:hAnsi="Times New Roman" w:cs="Times New Roman"/>
          <w:color w:val="000000" w:themeColor="text1"/>
        </w:rPr>
      </w:pPr>
      <w:r w:rsidRPr="00EF1542">
        <w:rPr>
          <w:rFonts w:ascii="Times New Roman" w:eastAsia="Segoe UI" w:hAnsi="Times New Roman" w:cs="Times New Roman"/>
          <w:b/>
          <w:color w:val="000000" w:themeColor="text1"/>
        </w:rPr>
        <w:t>Συνεργασία</w:t>
      </w:r>
      <w:r w:rsidR="00A5280A">
        <w:rPr>
          <w:rFonts w:ascii="Times New Roman" w:eastAsia="Segoe UI" w:hAnsi="Times New Roman" w:cs="Times New Roman"/>
          <w:color w:val="000000" w:themeColor="text1"/>
        </w:rPr>
        <w:t xml:space="preserve">: Είναι απαραίτητο οι ομάδες να βρίσκονται σε συνεχή συνεργασία και με άλλους φορείς </w:t>
      </w:r>
      <w:r w:rsidRPr="00C45D41">
        <w:rPr>
          <w:rFonts w:ascii="Times New Roman" w:eastAsia="Segoe UI" w:hAnsi="Times New Roman" w:cs="Times New Roman"/>
          <w:color w:val="000000" w:themeColor="text1"/>
        </w:rPr>
        <w:t xml:space="preserve">είτε είναι εθνικοί είτε κάποια άλλη ομάδα </w:t>
      </w:r>
      <w:r w:rsidR="00A5280A">
        <w:rPr>
          <w:rFonts w:ascii="Times New Roman" w:eastAsia="Segoe UI" w:hAnsi="Times New Roman" w:cs="Times New Roman"/>
          <w:color w:val="000000" w:themeColor="text1"/>
        </w:rPr>
        <w:t>του ίδιου αντικειμένου, έχοντας βασικό γνώμονα την ευαισθησία ορισμένων δεδομένων. Πρωταρχικός σκοπός των συγκεκριμένων σ</w:t>
      </w:r>
      <w:r w:rsidR="00775FEB">
        <w:rPr>
          <w:rFonts w:ascii="Times New Roman" w:eastAsia="Segoe UI" w:hAnsi="Times New Roman" w:cs="Times New Roman"/>
          <w:color w:val="000000" w:themeColor="text1"/>
        </w:rPr>
        <w:t>υνεργασιών είναι ο διαμοιρασμός</w:t>
      </w:r>
      <w:r w:rsidR="00A5280A">
        <w:rPr>
          <w:rFonts w:ascii="Times New Roman" w:eastAsia="Segoe UI" w:hAnsi="Times New Roman" w:cs="Times New Roman"/>
          <w:color w:val="000000" w:themeColor="text1"/>
        </w:rPr>
        <w:t xml:space="preserve"> γνώσεων </w:t>
      </w:r>
      <w:r w:rsidR="00775FEB">
        <w:rPr>
          <w:rFonts w:ascii="Times New Roman" w:eastAsia="Segoe UI" w:hAnsi="Times New Roman" w:cs="Times New Roman"/>
          <w:color w:val="000000" w:themeColor="text1"/>
        </w:rPr>
        <w:t xml:space="preserve">και νέων πληροφοριών </w:t>
      </w:r>
      <w:r w:rsidR="00A5280A">
        <w:rPr>
          <w:rFonts w:ascii="Times New Roman" w:eastAsia="Segoe UI" w:hAnsi="Times New Roman" w:cs="Times New Roman"/>
          <w:color w:val="000000" w:themeColor="text1"/>
        </w:rPr>
        <w:t>μεταξύ τους.</w:t>
      </w:r>
      <w:r w:rsidRPr="00C45D41">
        <w:rPr>
          <w:rFonts w:ascii="Times New Roman" w:eastAsia="Segoe UI" w:hAnsi="Times New Roman" w:cs="Times New Roman"/>
          <w:color w:val="000000" w:themeColor="text1"/>
        </w:rPr>
        <w:t xml:space="preserve"> </w:t>
      </w:r>
    </w:p>
    <w:p w14:paraId="0CDB7F2F" w14:textId="0DC1B1CE" w:rsidR="00C45D41" w:rsidRDefault="00C45D41" w:rsidP="0008493E">
      <w:pPr>
        <w:spacing w:before="120" w:after="120" w:line="360" w:lineRule="auto"/>
        <w:jc w:val="both"/>
        <w:rPr>
          <w:rFonts w:ascii="Times New Roman" w:eastAsia="Segoe UI" w:hAnsi="Times New Roman" w:cs="Times New Roman"/>
          <w:color w:val="000000" w:themeColor="text1"/>
        </w:rPr>
      </w:pPr>
      <w:r w:rsidRPr="00C45D41">
        <w:rPr>
          <w:rFonts w:ascii="Times New Roman" w:eastAsia="Segoe UI" w:hAnsi="Times New Roman" w:cs="Times New Roman"/>
          <w:color w:val="000000" w:themeColor="text1"/>
        </w:rPr>
        <w:t>Σύμφωνα με το NIST</w:t>
      </w:r>
      <w:r w:rsidR="00775FEB">
        <w:rPr>
          <w:rFonts w:ascii="Times New Roman" w:eastAsia="Segoe UI" w:hAnsi="Times New Roman" w:cs="Times New Roman"/>
          <w:color w:val="000000" w:themeColor="text1"/>
        </w:rPr>
        <w:t>,</w:t>
      </w:r>
      <w:r w:rsidRPr="00C45D41">
        <w:rPr>
          <w:rFonts w:ascii="Times New Roman" w:eastAsia="Segoe UI" w:hAnsi="Times New Roman" w:cs="Times New Roman"/>
          <w:color w:val="000000" w:themeColor="text1"/>
        </w:rPr>
        <w:t xml:space="preserve"> τα μέλη μια ομάδας πρέπει να έχουν πολύ καλές τεχνικές </w:t>
      </w:r>
      <w:r w:rsidR="00775FEB">
        <w:rPr>
          <w:rFonts w:ascii="Times New Roman" w:eastAsia="Segoe UI" w:hAnsi="Times New Roman" w:cs="Times New Roman"/>
          <w:color w:val="000000" w:themeColor="text1"/>
        </w:rPr>
        <w:t xml:space="preserve">δεξιότητες, που σχετίζονται με τη </w:t>
      </w:r>
      <w:r w:rsidRPr="00C45D41">
        <w:rPr>
          <w:rFonts w:ascii="Times New Roman" w:eastAsia="Segoe UI" w:hAnsi="Times New Roman" w:cs="Times New Roman"/>
          <w:color w:val="000000" w:themeColor="text1"/>
        </w:rPr>
        <w:t>διαχείριση συστημάτων (</w:t>
      </w:r>
      <w:proofErr w:type="spellStart"/>
      <w:r w:rsidRPr="00C45D41">
        <w:rPr>
          <w:rFonts w:ascii="Times New Roman" w:eastAsia="Times New Roman" w:hAnsi="Times New Roman" w:cs="Times New Roman"/>
          <w:color w:val="000000" w:themeColor="text1"/>
        </w:rPr>
        <w:t>system</w:t>
      </w:r>
      <w:proofErr w:type="spellEnd"/>
      <w:r w:rsidRPr="00C45D41">
        <w:rPr>
          <w:rFonts w:ascii="Times New Roman" w:eastAsia="Times New Roman" w:hAnsi="Times New Roman" w:cs="Times New Roman"/>
          <w:color w:val="000000" w:themeColor="text1"/>
        </w:rPr>
        <w:t xml:space="preserve"> </w:t>
      </w:r>
      <w:proofErr w:type="spellStart"/>
      <w:r w:rsidRPr="00C45D41">
        <w:rPr>
          <w:rFonts w:ascii="Times New Roman" w:eastAsia="Times New Roman" w:hAnsi="Times New Roman" w:cs="Times New Roman"/>
          <w:color w:val="000000" w:themeColor="text1"/>
        </w:rPr>
        <w:t>administration</w:t>
      </w:r>
      <w:proofErr w:type="spellEnd"/>
      <w:r w:rsidRPr="00C45D41">
        <w:rPr>
          <w:rFonts w:ascii="Times New Roman" w:eastAsia="Segoe UI" w:hAnsi="Times New Roman" w:cs="Times New Roman"/>
          <w:color w:val="000000" w:themeColor="text1"/>
        </w:rPr>
        <w:t xml:space="preserve">), </w:t>
      </w:r>
      <w:r w:rsidR="00775FEB">
        <w:rPr>
          <w:rFonts w:ascii="Times New Roman" w:eastAsia="Segoe UI" w:hAnsi="Times New Roman" w:cs="Times New Roman"/>
          <w:color w:val="000000" w:themeColor="text1"/>
        </w:rPr>
        <w:t xml:space="preserve">τη </w:t>
      </w:r>
      <w:r w:rsidRPr="00C45D41">
        <w:rPr>
          <w:rFonts w:ascii="Times New Roman" w:eastAsia="Segoe UI" w:hAnsi="Times New Roman" w:cs="Times New Roman"/>
          <w:color w:val="000000" w:themeColor="text1"/>
        </w:rPr>
        <w:t xml:space="preserve">διαχείριση </w:t>
      </w:r>
      <w:r w:rsidR="00775FEB">
        <w:rPr>
          <w:rFonts w:ascii="Times New Roman" w:eastAsia="Segoe UI" w:hAnsi="Times New Roman" w:cs="Times New Roman"/>
          <w:color w:val="000000" w:themeColor="text1"/>
        </w:rPr>
        <w:t>δικτύων</w:t>
      </w:r>
      <w:r w:rsidRPr="00C45D41">
        <w:rPr>
          <w:rFonts w:ascii="Times New Roman" w:eastAsia="Segoe UI" w:hAnsi="Times New Roman" w:cs="Times New Roman"/>
          <w:color w:val="000000" w:themeColor="text1"/>
        </w:rPr>
        <w:t xml:space="preserve"> (</w:t>
      </w:r>
      <w:proofErr w:type="spellStart"/>
      <w:r w:rsidRPr="00C45D41">
        <w:rPr>
          <w:rFonts w:ascii="Times New Roman" w:eastAsia="Times New Roman" w:hAnsi="Times New Roman" w:cs="Times New Roman"/>
          <w:color w:val="000000" w:themeColor="text1"/>
        </w:rPr>
        <w:t>network</w:t>
      </w:r>
      <w:proofErr w:type="spellEnd"/>
      <w:r w:rsidRPr="00C45D41">
        <w:rPr>
          <w:rFonts w:ascii="Times New Roman" w:eastAsia="Times New Roman" w:hAnsi="Times New Roman" w:cs="Times New Roman"/>
          <w:color w:val="000000" w:themeColor="text1"/>
        </w:rPr>
        <w:t xml:space="preserve"> </w:t>
      </w:r>
      <w:proofErr w:type="spellStart"/>
      <w:r w:rsidRPr="00C45D41">
        <w:rPr>
          <w:rFonts w:ascii="Times New Roman" w:eastAsia="Times New Roman" w:hAnsi="Times New Roman" w:cs="Times New Roman"/>
          <w:color w:val="000000" w:themeColor="text1"/>
        </w:rPr>
        <w:t>administration</w:t>
      </w:r>
      <w:proofErr w:type="spellEnd"/>
      <w:r w:rsidR="00775FEB">
        <w:rPr>
          <w:rFonts w:ascii="Times New Roman" w:eastAsia="Segoe UI" w:hAnsi="Times New Roman" w:cs="Times New Roman"/>
          <w:color w:val="000000" w:themeColor="text1"/>
        </w:rPr>
        <w:t xml:space="preserve">), την </w:t>
      </w:r>
      <w:r w:rsidRPr="00C45D41">
        <w:rPr>
          <w:rFonts w:ascii="Times New Roman" w:eastAsia="Segoe UI" w:hAnsi="Times New Roman" w:cs="Times New Roman"/>
          <w:color w:val="000000" w:themeColor="text1"/>
        </w:rPr>
        <w:t xml:space="preserve">τεχνική υποστήριξη, </w:t>
      </w:r>
      <w:r w:rsidR="00775FEB">
        <w:rPr>
          <w:rFonts w:ascii="Times New Roman" w:eastAsia="Segoe UI" w:hAnsi="Times New Roman" w:cs="Times New Roman"/>
          <w:color w:val="000000" w:themeColor="text1"/>
        </w:rPr>
        <w:t xml:space="preserve">την </w:t>
      </w:r>
      <w:r w:rsidRPr="00C45D41">
        <w:rPr>
          <w:rFonts w:ascii="Times New Roman" w:eastAsia="Segoe UI" w:hAnsi="Times New Roman" w:cs="Times New Roman"/>
          <w:color w:val="000000" w:themeColor="text1"/>
        </w:rPr>
        <w:t xml:space="preserve">ανίχνευση </w:t>
      </w:r>
      <w:r w:rsidR="00775FEB">
        <w:rPr>
          <w:rFonts w:ascii="Times New Roman" w:eastAsia="Segoe UI" w:hAnsi="Times New Roman" w:cs="Times New Roman"/>
          <w:color w:val="000000" w:themeColor="text1"/>
        </w:rPr>
        <w:t xml:space="preserve">εισβολών. Τέλος, </w:t>
      </w:r>
      <w:r w:rsidRPr="00C45D41">
        <w:rPr>
          <w:rFonts w:ascii="Times New Roman" w:eastAsia="Segoe UI" w:hAnsi="Times New Roman" w:cs="Times New Roman"/>
          <w:color w:val="000000" w:themeColor="text1"/>
        </w:rPr>
        <w:t>πρέπει έχουν</w:t>
      </w:r>
      <w:r w:rsidR="00775FEB">
        <w:rPr>
          <w:rFonts w:ascii="Times New Roman" w:eastAsia="Segoe UI" w:hAnsi="Times New Roman" w:cs="Times New Roman"/>
          <w:color w:val="000000" w:themeColor="text1"/>
        </w:rPr>
        <w:t xml:space="preserve"> άριστες γνώσεις και δεξιότητες, αναφορικά με την </w:t>
      </w:r>
      <w:r w:rsidRPr="00C45D41">
        <w:rPr>
          <w:rFonts w:ascii="Times New Roman" w:eastAsia="Segoe UI" w:hAnsi="Times New Roman" w:cs="Times New Roman"/>
          <w:color w:val="000000" w:themeColor="text1"/>
        </w:rPr>
        <w:t xml:space="preserve">επίλυση προβλημάτων και </w:t>
      </w:r>
      <w:r w:rsidR="00775FEB">
        <w:rPr>
          <w:rFonts w:ascii="Times New Roman" w:eastAsia="Segoe UI" w:hAnsi="Times New Roman" w:cs="Times New Roman"/>
          <w:color w:val="000000" w:themeColor="text1"/>
        </w:rPr>
        <w:t>την</w:t>
      </w:r>
      <w:r w:rsidRPr="00C45D41">
        <w:rPr>
          <w:rFonts w:ascii="Times New Roman" w:eastAsia="Segoe UI" w:hAnsi="Times New Roman" w:cs="Times New Roman"/>
          <w:color w:val="000000" w:themeColor="text1"/>
        </w:rPr>
        <w:t xml:space="preserve"> ικανότητα κριτικής σκέψης.</w:t>
      </w:r>
    </w:p>
    <w:p w14:paraId="45CD6A3B" w14:textId="77777777" w:rsidR="0008596E" w:rsidRPr="00127200" w:rsidRDefault="0008596E" w:rsidP="0008493E">
      <w:pPr>
        <w:pStyle w:val="3"/>
        <w:rPr>
          <w:rFonts w:eastAsia="Times New Roman"/>
        </w:rPr>
      </w:pPr>
      <w:bookmarkStart w:id="23" w:name="_Toc113968623"/>
      <w:r w:rsidRPr="00127200">
        <w:rPr>
          <w:rFonts w:eastAsia="Times New Roman"/>
        </w:rPr>
        <w:t>2.3.2 Απαιτούμενες γνώσεις και ενέργειες για υπεύθυνο ή διευθυντή της ομάδας και κατάλληλες ενέργειες για εκπαίδευση των υπαλλήλων αυτής</w:t>
      </w:r>
      <w:bookmarkEnd w:id="23"/>
    </w:p>
    <w:p w14:paraId="07878F26" w14:textId="77777777" w:rsidR="0008596E" w:rsidRDefault="0008596E" w:rsidP="0008493E">
      <w:pPr>
        <w:spacing w:before="120" w:after="120" w:line="360" w:lineRule="auto"/>
        <w:jc w:val="both"/>
        <w:rPr>
          <w:rFonts w:ascii="Times New Roman" w:eastAsia="Segoe UI" w:hAnsi="Times New Roman" w:cs="Times New Roman"/>
          <w:color w:val="000000" w:themeColor="text1"/>
          <w:szCs w:val="28"/>
        </w:rPr>
      </w:pPr>
      <w:r>
        <w:rPr>
          <w:rFonts w:ascii="Times New Roman" w:eastAsia="Segoe UI" w:hAnsi="Times New Roman" w:cs="Times New Roman"/>
          <w:color w:val="000000" w:themeColor="text1"/>
          <w:szCs w:val="28"/>
        </w:rPr>
        <w:t>Ένα</w:t>
      </w:r>
      <w:r w:rsidRPr="0008596E">
        <w:rPr>
          <w:rFonts w:ascii="Times New Roman" w:eastAsia="Segoe UI" w:hAnsi="Times New Roman" w:cs="Times New Roman"/>
          <w:color w:val="000000" w:themeColor="text1"/>
          <w:szCs w:val="28"/>
        </w:rPr>
        <w:t xml:space="preserve"> από τα μέλη της ομάδας είναι ο υπεύθυνος ή διευθυντής της ομάδας αντιμετώπισης περιστατικών ασφαλείας</w:t>
      </w:r>
      <w:r>
        <w:rPr>
          <w:rFonts w:ascii="Times New Roman" w:eastAsia="Segoe UI" w:hAnsi="Times New Roman" w:cs="Times New Roman"/>
          <w:color w:val="000000" w:themeColor="text1"/>
          <w:szCs w:val="28"/>
        </w:rPr>
        <w:t>,</w:t>
      </w:r>
      <w:r w:rsidRPr="0008596E">
        <w:rPr>
          <w:rFonts w:ascii="Times New Roman" w:eastAsia="Segoe UI" w:hAnsi="Times New Roman" w:cs="Times New Roman"/>
          <w:color w:val="000000" w:themeColor="text1"/>
          <w:szCs w:val="28"/>
        </w:rPr>
        <w:t xml:space="preserve"> </w:t>
      </w:r>
      <w:r>
        <w:rPr>
          <w:rFonts w:ascii="Times New Roman" w:eastAsia="Segoe UI" w:hAnsi="Times New Roman" w:cs="Times New Roman"/>
          <w:color w:val="000000" w:themeColor="text1"/>
          <w:szCs w:val="28"/>
        </w:rPr>
        <w:t xml:space="preserve">ο οποίος είναι επιφορτισμένος με την επίβλεψη της διαδικασίας στο σύνολο της. Συνήθως, έχει στη διάθεση του έναν ή περισσότερους αναπληρωτές. </w:t>
      </w:r>
      <w:r w:rsidRPr="0008596E">
        <w:rPr>
          <w:rFonts w:ascii="Times New Roman" w:eastAsia="Segoe UI" w:hAnsi="Times New Roman" w:cs="Times New Roman"/>
          <w:color w:val="000000" w:themeColor="text1"/>
          <w:szCs w:val="28"/>
        </w:rPr>
        <w:t>Οι διευθυντές έχουν αρκετές αρμοδιότητες</w:t>
      </w:r>
      <w:r>
        <w:rPr>
          <w:rFonts w:ascii="Times New Roman" w:eastAsia="Segoe UI" w:hAnsi="Times New Roman" w:cs="Times New Roman"/>
          <w:color w:val="000000" w:themeColor="text1"/>
          <w:szCs w:val="28"/>
        </w:rPr>
        <w:t xml:space="preserve">, εκ των οποίων μια </w:t>
      </w:r>
      <w:r w:rsidRPr="0008596E">
        <w:rPr>
          <w:rFonts w:ascii="Times New Roman" w:eastAsia="Segoe UI" w:hAnsi="Times New Roman" w:cs="Times New Roman"/>
          <w:color w:val="000000" w:themeColor="text1"/>
          <w:szCs w:val="28"/>
        </w:rPr>
        <w:t xml:space="preserve">από τις </w:t>
      </w:r>
      <w:r>
        <w:rPr>
          <w:rFonts w:ascii="Times New Roman" w:eastAsia="Segoe UI" w:hAnsi="Times New Roman" w:cs="Times New Roman"/>
          <w:color w:val="000000" w:themeColor="text1"/>
          <w:szCs w:val="28"/>
        </w:rPr>
        <w:t>βασικότερες</w:t>
      </w:r>
      <w:r w:rsidRPr="0008596E">
        <w:rPr>
          <w:rFonts w:ascii="Times New Roman" w:eastAsia="Segoe UI" w:hAnsi="Times New Roman" w:cs="Times New Roman"/>
          <w:color w:val="000000" w:themeColor="text1"/>
          <w:szCs w:val="28"/>
        </w:rPr>
        <w:t xml:space="preserve"> είναι ότι </w:t>
      </w:r>
      <w:r>
        <w:rPr>
          <w:rFonts w:ascii="Times New Roman" w:eastAsia="Segoe UI" w:hAnsi="Times New Roman" w:cs="Times New Roman"/>
          <w:color w:val="000000" w:themeColor="text1"/>
          <w:szCs w:val="28"/>
        </w:rPr>
        <w:t>αποτελούν σύνδεσμο</w:t>
      </w:r>
      <w:r w:rsidRPr="0008596E">
        <w:rPr>
          <w:rFonts w:ascii="Times New Roman" w:eastAsia="Segoe UI" w:hAnsi="Times New Roman" w:cs="Times New Roman"/>
          <w:color w:val="000000" w:themeColor="text1"/>
          <w:szCs w:val="28"/>
        </w:rPr>
        <w:t xml:space="preserve"> επικοινωνίας με την ανώτατη διοίκηση των οργανισμών ή άλλων ομάδων. </w:t>
      </w:r>
    </w:p>
    <w:p w14:paraId="1838CE5A" w14:textId="77777777" w:rsidR="0008596E" w:rsidRDefault="0008596E" w:rsidP="0008493E">
      <w:pPr>
        <w:spacing w:before="120" w:after="120" w:line="360" w:lineRule="auto"/>
        <w:jc w:val="both"/>
        <w:rPr>
          <w:rFonts w:ascii="Times New Roman" w:eastAsia="Segoe UI" w:hAnsi="Times New Roman" w:cs="Times New Roman"/>
          <w:color w:val="000000" w:themeColor="text1"/>
          <w:szCs w:val="28"/>
        </w:rPr>
      </w:pPr>
      <w:r>
        <w:rPr>
          <w:rFonts w:ascii="Times New Roman" w:eastAsia="Segoe UI" w:hAnsi="Times New Roman" w:cs="Times New Roman"/>
          <w:color w:val="000000" w:themeColor="text1"/>
          <w:szCs w:val="28"/>
        </w:rPr>
        <w:t>Επιπρόσθετα, εξίσου σημαντική</w:t>
      </w:r>
      <w:r w:rsidRPr="0008596E">
        <w:rPr>
          <w:rFonts w:ascii="Times New Roman" w:eastAsia="Segoe UI" w:hAnsi="Times New Roman" w:cs="Times New Roman"/>
          <w:color w:val="000000" w:themeColor="text1"/>
          <w:szCs w:val="28"/>
        </w:rPr>
        <w:t xml:space="preserve"> </w:t>
      </w:r>
      <w:r>
        <w:rPr>
          <w:rFonts w:ascii="Times New Roman" w:eastAsia="Segoe UI" w:hAnsi="Times New Roman" w:cs="Times New Roman"/>
          <w:color w:val="000000" w:themeColor="text1"/>
          <w:szCs w:val="28"/>
        </w:rPr>
        <w:t>αρμοδιότητα</w:t>
      </w:r>
      <w:r w:rsidRPr="0008596E">
        <w:rPr>
          <w:rFonts w:ascii="Times New Roman" w:eastAsia="Segoe UI" w:hAnsi="Times New Roman" w:cs="Times New Roman"/>
          <w:color w:val="000000" w:themeColor="text1"/>
          <w:szCs w:val="28"/>
        </w:rPr>
        <w:t xml:space="preserve"> του διευθυντή είναι η  διαχείριση των κρίσεων και η εξασφάλιση του </w:t>
      </w:r>
      <w:r>
        <w:rPr>
          <w:rFonts w:ascii="Times New Roman" w:eastAsia="Segoe UI" w:hAnsi="Times New Roman" w:cs="Times New Roman"/>
          <w:color w:val="000000" w:themeColor="text1"/>
          <w:szCs w:val="28"/>
        </w:rPr>
        <w:t>κατάλληλου</w:t>
      </w:r>
      <w:r w:rsidRPr="0008596E">
        <w:rPr>
          <w:rFonts w:ascii="Times New Roman" w:eastAsia="Segoe UI" w:hAnsi="Times New Roman" w:cs="Times New Roman"/>
          <w:color w:val="000000" w:themeColor="text1"/>
          <w:szCs w:val="28"/>
        </w:rPr>
        <w:t xml:space="preserve"> προσωπικού και των απαραίτητων πόρων </w:t>
      </w:r>
      <w:r>
        <w:rPr>
          <w:rFonts w:ascii="Times New Roman" w:eastAsia="Segoe UI" w:hAnsi="Times New Roman" w:cs="Times New Roman"/>
          <w:color w:val="000000" w:themeColor="text1"/>
          <w:szCs w:val="28"/>
        </w:rPr>
        <w:t xml:space="preserve">για τη </w:t>
      </w:r>
      <w:r w:rsidRPr="0008596E">
        <w:rPr>
          <w:rFonts w:ascii="Times New Roman" w:eastAsia="Segoe UI" w:hAnsi="Times New Roman" w:cs="Times New Roman"/>
          <w:color w:val="000000" w:themeColor="text1"/>
          <w:szCs w:val="28"/>
        </w:rPr>
        <w:t>διαχείριση αλλά και φυσικά η διασφάλιση ότι οι δραστηριότητες για τον περιορισμό και την αντιμετώπιση τω</w:t>
      </w:r>
      <w:r>
        <w:rPr>
          <w:rFonts w:ascii="Times New Roman" w:eastAsia="Segoe UI" w:hAnsi="Times New Roman" w:cs="Times New Roman"/>
          <w:color w:val="000000" w:themeColor="text1"/>
          <w:szCs w:val="28"/>
        </w:rPr>
        <w:t>ν περιστατικών εκτελούνται με τον ενδεδειγμένο τρόπο</w:t>
      </w:r>
      <w:r w:rsidRPr="0008596E">
        <w:rPr>
          <w:rFonts w:ascii="Times New Roman" w:eastAsia="Segoe UI" w:hAnsi="Times New Roman" w:cs="Times New Roman"/>
          <w:color w:val="000000" w:themeColor="text1"/>
          <w:szCs w:val="28"/>
        </w:rPr>
        <w:t>.</w:t>
      </w:r>
      <w:r>
        <w:rPr>
          <w:rFonts w:ascii="Times New Roman" w:eastAsia="Segoe UI" w:hAnsi="Times New Roman" w:cs="Times New Roman"/>
          <w:color w:val="000000" w:themeColor="text1"/>
          <w:szCs w:val="28"/>
        </w:rPr>
        <w:t xml:space="preserve"> Τα άτομα</w:t>
      </w:r>
      <w:r w:rsidRPr="0008596E">
        <w:rPr>
          <w:rFonts w:ascii="Times New Roman" w:eastAsia="Segoe UI" w:hAnsi="Times New Roman" w:cs="Times New Roman"/>
          <w:color w:val="000000" w:themeColor="text1"/>
          <w:szCs w:val="28"/>
        </w:rPr>
        <w:t xml:space="preserve"> που </w:t>
      </w:r>
      <w:r>
        <w:rPr>
          <w:rFonts w:ascii="Times New Roman" w:eastAsia="Segoe UI" w:hAnsi="Times New Roman" w:cs="Times New Roman"/>
          <w:color w:val="000000" w:themeColor="text1"/>
          <w:szCs w:val="28"/>
        </w:rPr>
        <w:t>αναλαμβάνουν αυτή</w:t>
      </w:r>
      <w:r w:rsidRPr="0008596E">
        <w:rPr>
          <w:rFonts w:ascii="Times New Roman" w:eastAsia="Segoe UI" w:hAnsi="Times New Roman" w:cs="Times New Roman"/>
          <w:color w:val="000000" w:themeColor="text1"/>
          <w:szCs w:val="28"/>
        </w:rPr>
        <w:t xml:space="preserve"> την θέση πρέπει να είναι τεχνικά ικανά και να έχουν άριστες δεξιότητες επικοινωνίας. </w:t>
      </w:r>
    </w:p>
    <w:p w14:paraId="74712196" w14:textId="7EADB16A" w:rsidR="0008596E" w:rsidRPr="0008596E" w:rsidRDefault="0008596E" w:rsidP="0008493E">
      <w:pPr>
        <w:spacing w:before="120" w:after="120" w:line="360" w:lineRule="auto"/>
        <w:jc w:val="both"/>
        <w:rPr>
          <w:rFonts w:ascii="Times New Roman" w:eastAsia="Segoe UI" w:hAnsi="Times New Roman" w:cs="Times New Roman"/>
          <w:color w:val="000000" w:themeColor="text1"/>
          <w:szCs w:val="28"/>
        </w:rPr>
      </w:pPr>
      <w:r w:rsidRPr="0008596E">
        <w:rPr>
          <w:rFonts w:ascii="Times New Roman" w:eastAsia="Segoe UI" w:hAnsi="Times New Roman" w:cs="Times New Roman"/>
          <w:color w:val="000000" w:themeColor="text1"/>
          <w:szCs w:val="28"/>
        </w:rPr>
        <w:t>Εκτός από τον διευθυντή πολλοί οργανισμοί ορίζουν και έναν τεχνικό υπεύθυνο</w:t>
      </w:r>
      <w:r>
        <w:rPr>
          <w:rFonts w:ascii="Times New Roman" w:eastAsia="Segoe UI" w:hAnsi="Times New Roman" w:cs="Times New Roman"/>
          <w:color w:val="000000" w:themeColor="text1"/>
          <w:szCs w:val="28"/>
        </w:rPr>
        <w:t>,</w:t>
      </w:r>
      <w:r w:rsidRPr="0008596E">
        <w:rPr>
          <w:rFonts w:ascii="Times New Roman" w:eastAsia="Segoe UI" w:hAnsi="Times New Roman" w:cs="Times New Roman"/>
          <w:color w:val="000000" w:themeColor="text1"/>
          <w:szCs w:val="28"/>
        </w:rPr>
        <w:t xml:space="preserve"> αρκετά </w:t>
      </w:r>
      <w:r>
        <w:rPr>
          <w:rFonts w:ascii="Times New Roman" w:eastAsia="Segoe UI" w:hAnsi="Times New Roman" w:cs="Times New Roman"/>
          <w:color w:val="000000" w:themeColor="text1"/>
          <w:szCs w:val="28"/>
        </w:rPr>
        <w:t xml:space="preserve">έμπειρο, </w:t>
      </w:r>
      <w:r w:rsidR="00561514">
        <w:rPr>
          <w:rFonts w:ascii="Times New Roman" w:eastAsia="Segoe UI" w:hAnsi="Times New Roman" w:cs="Times New Roman"/>
          <w:color w:val="000000" w:themeColor="text1"/>
          <w:szCs w:val="28"/>
        </w:rPr>
        <w:t xml:space="preserve">διαθέτοντας παρόμοιες γνώσεις με </w:t>
      </w:r>
      <w:r w:rsidRPr="0008596E">
        <w:rPr>
          <w:rFonts w:ascii="Times New Roman" w:eastAsia="Segoe UI" w:hAnsi="Times New Roman" w:cs="Times New Roman"/>
          <w:color w:val="000000" w:themeColor="text1"/>
          <w:szCs w:val="28"/>
        </w:rPr>
        <w:t xml:space="preserve">του διευθυντή και </w:t>
      </w:r>
      <w:r w:rsidR="00561514">
        <w:rPr>
          <w:rFonts w:ascii="Times New Roman" w:eastAsia="Segoe UI" w:hAnsi="Times New Roman" w:cs="Times New Roman"/>
          <w:color w:val="000000" w:themeColor="text1"/>
          <w:szCs w:val="28"/>
        </w:rPr>
        <w:t xml:space="preserve">ταυτόχρονα </w:t>
      </w:r>
      <w:r w:rsidRPr="0008596E">
        <w:rPr>
          <w:rFonts w:ascii="Times New Roman" w:eastAsia="Segoe UI" w:hAnsi="Times New Roman" w:cs="Times New Roman"/>
          <w:color w:val="000000" w:themeColor="text1"/>
          <w:szCs w:val="28"/>
        </w:rPr>
        <w:t>μεγάλη εμπειρία στην διαχείριση και αντιμετώπιση των περιστατικών</w:t>
      </w:r>
      <w:r w:rsidR="00561514">
        <w:rPr>
          <w:rFonts w:ascii="Times New Roman" w:eastAsia="Segoe UI" w:hAnsi="Times New Roman" w:cs="Times New Roman"/>
          <w:color w:val="000000" w:themeColor="text1"/>
          <w:szCs w:val="28"/>
        </w:rPr>
        <w:t>.</w:t>
      </w:r>
      <w:r w:rsidRPr="0008596E">
        <w:rPr>
          <w:rFonts w:ascii="Times New Roman" w:eastAsia="Segoe UI" w:hAnsi="Times New Roman" w:cs="Times New Roman"/>
          <w:color w:val="000000" w:themeColor="text1"/>
          <w:szCs w:val="28"/>
        </w:rPr>
        <w:t xml:space="preserve"> </w:t>
      </w:r>
      <w:r w:rsidR="00561514">
        <w:rPr>
          <w:rFonts w:ascii="Times New Roman" w:eastAsia="Segoe UI" w:hAnsi="Times New Roman" w:cs="Times New Roman"/>
          <w:color w:val="000000" w:themeColor="text1"/>
          <w:szCs w:val="28"/>
        </w:rPr>
        <w:t xml:space="preserve">Ο τεχνικός υπεύθυνος είναι αρμόδιος για την επίβλεψη της ομάδας και των έργων της. Παράλληλα, </w:t>
      </w:r>
      <w:r w:rsidRPr="0008596E">
        <w:rPr>
          <w:rFonts w:ascii="Times New Roman" w:eastAsia="Segoe UI" w:hAnsi="Times New Roman" w:cs="Times New Roman"/>
          <w:color w:val="000000" w:themeColor="text1"/>
          <w:szCs w:val="28"/>
        </w:rPr>
        <w:t>σε μερικές ιεραρχίες</w:t>
      </w:r>
      <w:r w:rsidR="00561514">
        <w:rPr>
          <w:rFonts w:ascii="Times New Roman" w:eastAsia="Segoe UI" w:hAnsi="Times New Roman" w:cs="Times New Roman"/>
          <w:color w:val="000000" w:themeColor="text1"/>
          <w:szCs w:val="28"/>
        </w:rPr>
        <w:t xml:space="preserve"> υπάρχει</w:t>
      </w:r>
      <w:r w:rsidRPr="0008596E">
        <w:rPr>
          <w:rFonts w:ascii="Times New Roman" w:eastAsia="Segoe UI" w:hAnsi="Times New Roman" w:cs="Times New Roman"/>
          <w:color w:val="000000" w:themeColor="text1"/>
          <w:szCs w:val="28"/>
        </w:rPr>
        <w:t xml:space="preserve"> και η θέση του υπευθύνου περιστατικού, </w:t>
      </w:r>
      <w:r w:rsidR="00561514">
        <w:rPr>
          <w:rFonts w:ascii="Times New Roman" w:eastAsia="Segoe UI" w:hAnsi="Times New Roman" w:cs="Times New Roman"/>
          <w:color w:val="000000" w:themeColor="text1"/>
          <w:szCs w:val="28"/>
        </w:rPr>
        <w:t xml:space="preserve">έχοντας την </w:t>
      </w:r>
      <w:r w:rsidRPr="0008596E">
        <w:rPr>
          <w:rFonts w:ascii="Times New Roman" w:eastAsia="Segoe UI" w:hAnsi="Times New Roman" w:cs="Times New Roman"/>
          <w:color w:val="000000" w:themeColor="text1"/>
          <w:szCs w:val="28"/>
        </w:rPr>
        <w:t>ευθύνη για τον χειρισμό του περι</w:t>
      </w:r>
      <w:r w:rsidR="00561514">
        <w:rPr>
          <w:rFonts w:ascii="Times New Roman" w:eastAsia="Segoe UI" w:hAnsi="Times New Roman" w:cs="Times New Roman"/>
          <w:color w:val="000000" w:themeColor="text1"/>
          <w:szCs w:val="28"/>
        </w:rPr>
        <w:t>στατικού. Σ</w:t>
      </w:r>
      <w:r w:rsidRPr="0008596E">
        <w:rPr>
          <w:rFonts w:ascii="Times New Roman" w:eastAsia="Segoe UI" w:hAnsi="Times New Roman" w:cs="Times New Roman"/>
          <w:color w:val="000000" w:themeColor="text1"/>
          <w:szCs w:val="28"/>
        </w:rPr>
        <w:t xml:space="preserve">υνήθως αρκετά μεγάλες </w:t>
      </w:r>
      <w:r w:rsidRPr="0008596E">
        <w:rPr>
          <w:rFonts w:ascii="Times New Roman" w:eastAsia="Segoe UI" w:hAnsi="Times New Roman" w:cs="Times New Roman"/>
          <w:color w:val="000000" w:themeColor="text1"/>
          <w:szCs w:val="28"/>
        </w:rPr>
        <w:lastRenderedPageBreak/>
        <w:t>ομάδες αντιμετώπισης περιστατικών ασφαλείας διαθέτουν αυτήν τη θέση</w:t>
      </w:r>
      <w:r w:rsidR="00F7777A">
        <w:rPr>
          <w:rFonts w:ascii="Times New Roman" w:eastAsia="Segoe UI" w:hAnsi="Times New Roman" w:cs="Times New Roman"/>
          <w:color w:val="000000" w:themeColor="text1"/>
          <w:szCs w:val="28"/>
        </w:rPr>
        <w:t xml:space="preserve"> </w:t>
      </w:r>
      <w:sdt>
        <w:sdtPr>
          <w:rPr>
            <w:rFonts w:ascii="Times New Roman" w:eastAsia="Segoe UI" w:hAnsi="Times New Roman" w:cs="Times New Roman"/>
            <w:color w:val="000000" w:themeColor="text1"/>
            <w:szCs w:val="28"/>
          </w:rPr>
          <w:id w:val="1887449063"/>
          <w:citation/>
        </w:sdtPr>
        <w:sdtEndPr/>
        <w:sdtContent>
          <w:r w:rsidR="00F7777A">
            <w:rPr>
              <w:rFonts w:ascii="Times New Roman" w:eastAsia="Segoe UI" w:hAnsi="Times New Roman" w:cs="Times New Roman"/>
              <w:color w:val="000000" w:themeColor="text1"/>
              <w:szCs w:val="28"/>
            </w:rPr>
            <w:fldChar w:fldCharType="begin"/>
          </w:r>
          <w:r w:rsidR="00F7777A" w:rsidRPr="00F7777A">
            <w:rPr>
              <w:rFonts w:ascii="Times New Roman" w:eastAsia="Segoe UI" w:hAnsi="Times New Roman" w:cs="Times New Roman"/>
              <w:color w:val="000000" w:themeColor="text1"/>
              <w:szCs w:val="28"/>
            </w:rPr>
            <w:instrText xml:space="preserve"> </w:instrText>
          </w:r>
          <w:r w:rsidR="00F7777A">
            <w:rPr>
              <w:rFonts w:ascii="Times New Roman" w:eastAsia="Segoe UI" w:hAnsi="Times New Roman" w:cs="Times New Roman"/>
              <w:color w:val="000000" w:themeColor="text1"/>
              <w:szCs w:val="28"/>
              <w:lang w:val="en-US"/>
            </w:rPr>
            <w:instrText>CITATION</w:instrText>
          </w:r>
          <w:r w:rsidR="00F7777A" w:rsidRPr="00F7777A">
            <w:rPr>
              <w:rFonts w:ascii="Times New Roman" w:eastAsia="Segoe UI" w:hAnsi="Times New Roman" w:cs="Times New Roman"/>
              <w:color w:val="000000" w:themeColor="text1"/>
              <w:szCs w:val="28"/>
            </w:rPr>
            <w:instrText xml:space="preserve"> </w:instrText>
          </w:r>
          <w:r w:rsidR="00F7777A">
            <w:rPr>
              <w:rFonts w:ascii="Times New Roman" w:eastAsia="Segoe UI" w:hAnsi="Times New Roman" w:cs="Times New Roman"/>
              <w:color w:val="000000" w:themeColor="text1"/>
              <w:szCs w:val="28"/>
              <w:lang w:val="en-US"/>
            </w:rPr>
            <w:instrText>Cic</w:instrText>
          </w:r>
          <w:r w:rsidR="00F7777A" w:rsidRPr="00F7777A">
            <w:rPr>
              <w:rFonts w:ascii="Times New Roman" w:eastAsia="Segoe UI" w:hAnsi="Times New Roman" w:cs="Times New Roman"/>
              <w:color w:val="000000" w:themeColor="text1"/>
              <w:szCs w:val="28"/>
            </w:rPr>
            <w:instrText>12 \</w:instrText>
          </w:r>
          <w:r w:rsidR="00F7777A">
            <w:rPr>
              <w:rFonts w:ascii="Times New Roman" w:eastAsia="Segoe UI" w:hAnsi="Times New Roman" w:cs="Times New Roman"/>
              <w:color w:val="000000" w:themeColor="text1"/>
              <w:szCs w:val="28"/>
              <w:lang w:val="en-US"/>
            </w:rPr>
            <w:instrText>l</w:instrText>
          </w:r>
          <w:r w:rsidR="00F7777A" w:rsidRPr="00F7777A">
            <w:rPr>
              <w:rFonts w:ascii="Times New Roman" w:eastAsia="Segoe UI" w:hAnsi="Times New Roman" w:cs="Times New Roman"/>
              <w:color w:val="000000" w:themeColor="text1"/>
              <w:szCs w:val="28"/>
            </w:rPr>
            <w:instrText xml:space="preserve"> 1033 </w:instrText>
          </w:r>
          <w:r w:rsidR="00F7777A">
            <w:rPr>
              <w:rFonts w:ascii="Times New Roman" w:eastAsia="Segoe UI" w:hAnsi="Times New Roman" w:cs="Times New Roman"/>
              <w:color w:val="000000" w:themeColor="text1"/>
              <w:szCs w:val="28"/>
            </w:rPr>
            <w:fldChar w:fldCharType="separate"/>
          </w:r>
          <w:r w:rsidR="00F7777A" w:rsidRPr="00F7777A">
            <w:rPr>
              <w:rFonts w:ascii="Times New Roman" w:eastAsia="Segoe UI" w:hAnsi="Times New Roman" w:cs="Times New Roman"/>
              <w:noProof/>
              <w:color w:val="000000" w:themeColor="text1"/>
              <w:szCs w:val="28"/>
            </w:rPr>
            <w:t>(</w:t>
          </w:r>
          <w:r w:rsidR="00F7777A" w:rsidRPr="00F7777A">
            <w:rPr>
              <w:rFonts w:ascii="Times New Roman" w:eastAsia="Segoe UI" w:hAnsi="Times New Roman" w:cs="Times New Roman"/>
              <w:noProof/>
              <w:color w:val="000000" w:themeColor="text1"/>
              <w:szCs w:val="28"/>
              <w:lang w:val="en-US"/>
            </w:rPr>
            <w:t>Cichonski</w:t>
          </w:r>
          <w:r w:rsidR="00F7777A" w:rsidRPr="00F7777A">
            <w:rPr>
              <w:rFonts w:ascii="Times New Roman" w:eastAsia="Segoe UI" w:hAnsi="Times New Roman" w:cs="Times New Roman"/>
              <w:noProof/>
              <w:color w:val="000000" w:themeColor="text1"/>
              <w:szCs w:val="28"/>
            </w:rPr>
            <w:t xml:space="preserve">, </w:t>
          </w:r>
          <w:r w:rsidR="00F7777A" w:rsidRPr="00F7777A">
            <w:rPr>
              <w:rFonts w:ascii="Times New Roman" w:eastAsia="Segoe UI" w:hAnsi="Times New Roman" w:cs="Times New Roman"/>
              <w:noProof/>
              <w:color w:val="000000" w:themeColor="text1"/>
              <w:szCs w:val="28"/>
              <w:lang w:val="en-US"/>
            </w:rPr>
            <w:t>Millar</w:t>
          </w:r>
          <w:r w:rsidR="00F7777A" w:rsidRPr="00F7777A">
            <w:rPr>
              <w:rFonts w:ascii="Times New Roman" w:eastAsia="Segoe UI" w:hAnsi="Times New Roman" w:cs="Times New Roman"/>
              <w:noProof/>
              <w:color w:val="000000" w:themeColor="text1"/>
              <w:szCs w:val="28"/>
            </w:rPr>
            <w:t xml:space="preserve">, </w:t>
          </w:r>
          <w:r w:rsidR="00F7777A" w:rsidRPr="00F7777A">
            <w:rPr>
              <w:rFonts w:ascii="Times New Roman" w:eastAsia="Segoe UI" w:hAnsi="Times New Roman" w:cs="Times New Roman"/>
              <w:noProof/>
              <w:color w:val="000000" w:themeColor="text1"/>
              <w:szCs w:val="28"/>
              <w:lang w:val="en-US"/>
            </w:rPr>
            <w:t>Grance</w:t>
          </w:r>
          <w:r w:rsidR="00F7777A" w:rsidRPr="00F7777A">
            <w:rPr>
              <w:rFonts w:ascii="Times New Roman" w:eastAsia="Segoe UI" w:hAnsi="Times New Roman" w:cs="Times New Roman"/>
              <w:noProof/>
              <w:color w:val="000000" w:themeColor="text1"/>
              <w:szCs w:val="28"/>
            </w:rPr>
            <w:t xml:space="preserve">, &amp; </w:t>
          </w:r>
          <w:r w:rsidR="00F7777A" w:rsidRPr="00F7777A">
            <w:rPr>
              <w:rFonts w:ascii="Times New Roman" w:eastAsia="Segoe UI" w:hAnsi="Times New Roman" w:cs="Times New Roman"/>
              <w:noProof/>
              <w:color w:val="000000" w:themeColor="text1"/>
              <w:szCs w:val="28"/>
              <w:lang w:val="en-US"/>
            </w:rPr>
            <w:t>Scarfone</w:t>
          </w:r>
          <w:r w:rsidR="00F7777A" w:rsidRPr="00F7777A">
            <w:rPr>
              <w:rFonts w:ascii="Times New Roman" w:eastAsia="Segoe UI" w:hAnsi="Times New Roman" w:cs="Times New Roman"/>
              <w:noProof/>
              <w:color w:val="000000" w:themeColor="text1"/>
              <w:szCs w:val="28"/>
            </w:rPr>
            <w:t>, 2012)</w:t>
          </w:r>
          <w:r w:rsidR="00F7777A">
            <w:rPr>
              <w:rFonts w:ascii="Times New Roman" w:eastAsia="Segoe UI" w:hAnsi="Times New Roman" w:cs="Times New Roman"/>
              <w:color w:val="000000" w:themeColor="text1"/>
              <w:szCs w:val="28"/>
            </w:rPr>
            <w:fldChar w:fldCharType="end"/>
          </w:r>
        </w:sdtContent>
      </w:sdt>
      <w:r w:rsidRPr="0008596E">
        <w:rPr>
          <w:rFonts w:ascii="Times New Roman" w:eastAsia="Times New Roman" w:hAnsi="Times New Roman" w:cs="Times New Roman"/>
          <w:color w:val="000000" w:themeColor="text1"/>
          <w:szCs w:val="28"/>
        </w:rPr>
        <w:t>.</w:t>
      </w:r>
    </w:p>
    <w:p w14:paraId="0D13976E" w14:textId="4FD2395C" w:rsidR="00963F47" w:rsidRDefault="00963F47" w:rsidP="0008493E">
      <w:pPr>
        <w:spacing w:before="120" w:after="120" w:line="360" w:lineRule="auto"/>
        <w:jc w:val="both"/>
        <w:rPr>
          <w:rFonts w:ascii="Times New Roman" w:eastAsia="Segoe UI" w:hAnsi="Times New Roman" w:cs="Times New Roman"/>
          <w:color w:val="000000" w:themeColor="text1"/>
          <w:szCs w:val="28"/>
        </w:rPr>
      </w:pPr>
      <w:r>
        <w:rPr>
          <w:rFonts w:ascii="Times New Roman" w:eastAsia="Segoe UI" w:hAnsi="Times New Roman" w:cs="Times New Roman"/>
          <w:color w:val="000000" w:themeColor="text1"/>
          <w:szCs w:val="28"/>
        </w:rPr>
        <w:t>Σύμφωνα με το N</w:t>
      </w:r>
      <w:r>
        <w:rPr>
          <w:rFonts w:ascii="Times New Roman" w:eastAsia="Segoe UI" w:hAnsi="Times New Roman" w:cs="Times New Roman"/>
          <w:color w:val="000000" w:themeColor="text1"/>
          <w:szCs w:val="28"/>
          <w:lang w:val="en-US"/>
        </w:rPr>
        <w:t>IST</w:t>
      </w:r>
      <w:r w:rsidR="00F7777A" w:rsidRPr="00F7777A">
        <w:rPr>
          <w:rFonts w:ascii="Times New Roman" w:eastAsia="Segoe UI" w:hAnsi="Times New Roman" w:cs="Times New Roman"/>
          <w:color w:val="000000" w:themeColor="text1"/>
          <w:szCs w:val="28"/>
        </w:rPr>
        <w:t xml:space="preserve"> </w:t>
      </w:r>
      <w:sdt>
        <w:sdtPr>
          <w:rPr>
            <w:rFonts w:ascii="Times New Roman" w:eastAsia="Segoe UI" w:hAnsi="Times New Roman" w:cs="Times New Roman"/>
            <w:color w:val="000000" w:themeColor="text1"/>
            <w:szCs w:val="28"/>
          </w:rPr>
          <w:id w:val="391773011"/>
          <w:citation/>
        </w:sdtPr>
        <w:sdtEndPr/>
        <w:sdtContent>
          <w:r w:rsidR="00F7777A">
            <w:rPr>
              <w:rFonts w:ascii="Times New Roman" w:eastAsia="Segoe UI" w:hAnsi="Times New Roman" w:cs="Times New Roman"/>
              <w:color w:val="000000" w:themeColor="text1"/>
              <w:szCs w:val="28"/>
            </w:rPr>
            <w:fldChar w:fldCharType="begin"/>
          </w:r>
          <w:r w:rsidR="00F7777A" w:rsidRPr="00F7777A">
            <w:rPr>
              <w:rFonts w:ascii="Times New Roman" w:eastAsia="Segoe UI" w:hAnsi="Times New Roman" w:cs="Times New Roman"/>
              <w:color w:val="000000" w:themeColor="text1"/>
              <w:szCs w:val="28"/>
            </w:rPr>
            <w:instrText xml:space="preserve"> </w:instrText>
          </w:r>
          <w:r w:rsidR="00F7777A">
            <w:rPr>
              <w:rFonts w:ascii="Times New Roman" w:eastAsia="Segoe UI" w:hAnsi="Times New Roman" w:cs="Times New Roman"/>
              <w:color w:val="000000" w:themeColor="text1"/>
              <w:szCs w:val="28"/>
              <w:lang w:val="en-US"/>
            </w:rPr>
            <w:instrText>CITATION</w:instrText>
          </w:r>
          <w:r w:rsidR="00F7777A" w:rsidRPr="00F7777A">
            <w:rPr>
              <w:rFonts w:ascii="Times New Roman" w:eastAsia="Segoe UI" w:hAnsi="Times New Roman" w:cs="Times New Roman"/>
              <w:color w:val="000000" w:themeColor="text1"/>
              <w:szCs w:val="28"/>
            </w:rPr>
            <w:instrText xml:space="preserve"> </w:instrText>
          </w:r>
          <w:r w:rsidR="00F7777A">
            <w:rPr>
              <w:rFonts w:ascii="Times New Roman" w:eastAsia="Segoe UI" w:hAnsi="Times New Roman" w:cs="Times New Roman"/>
              <w:color w:val="000000" w:themeColor="text1"/>
              <w:szCs w:val="28"/>
              <w:lang w:val="en-US"/>
            </w:rPr>
            <w:instrText>Cic</w:instrText>
          </w:r>
          <w:r w:rsidR="00F7777A" w:rsidRPr="00F7777A">
            <w:rPr>
              <w:rFonts w:ascii="Times New Roman" w:eastAsia="Segoe UI" w:hAnsi="Times New Roman" w:cs="Times New Roman"/>
              <w:color w:val="000000" w:themeColor="text1"/>
              <w:szCs w:val="28"/>
            </w:rPr>
            <w:instrText>12 \</w:instrText>
          </w:r>
          <w:r w:rsidR="00F7777A">
            <w:rPr>
              <w:rFonts w:ascii="Times New Roman" w:eastAsia="Segoe UI" w:hAnsi="Times New Roman" w:cs="Times New Roman"/>
              <w:color w:val="000000" w:themeColor="text1"/>
              <w:szCs w:val="28"/>
              <w:lang w:val="en-US"/>
            </w:rPr>
            <w:instrText>l</w:instrText>
          </w:r>
          <w:r w:rsidR="00F7777A" w:rsidRPr="00F7777A">
            <w:rPr>
              <w:rFonts w:ascii="Times New Roman" w:eastAsia="Segoe UI" w:hAnsi="Times New Roman" w:cs="Times New Roman"/>
              <w:color w:val="000000" w:themeColor="text1"/>
              <w:szCs w:val="28"/>
            </w:rPr>
            <w:instrText xml:space="preserve"> 1033 </w:instrText>
          </w:r>
          <w:r w:rsidR="00F7777A">
            <w:rPr>
              <w:rFonts w:ascii="Times New Roman" w:eastAsia="Segoe UI" w:hAnsi="Times New Roman" w:cs="Times New Roman"/>
              <w:color w:val="000000" w:themeColor="text1"/>
              <w:szCs w:val="28"/>
            </w:rPr>
            <w:fldChar w:fldCharType="separate"/>
          </w:r>
          <w:r w:rsidR="00F7777A" w:rsidRPr="00F7777A">
            <w:rPr>
              <w:rFonts w:ascii="Times New Roman" w:eastAsia="Segoe UI" w:hAnsi="Times New Roman" w:cs="Times New Roman"/>
              <w:noProof/>
              <w:color w:val="000000" w:themeColor="text1"/>
              <w:szCs w:val="28"/>
            </w:rPr>
            <w:t>(</w:t>
          </w:r>
          <w:r w:rsidR="00F7777A" w:rsidRPr="00F7777A">
            <w:rPr>
              <w:rFonts w:ascii="Times New Roman" w:eastAsia="Segoe UI" w:hAnsi="Times New Roman" w:cs="Times New Roman"/>
              <w:noProof/>
              <w:color w:val="000000" w:themeColor="text1"/>
              <w:szCs w:val="28"/>
              <w:lang w:val="en-US"/>
            </w:rPr>
            <w:t>Cichonski</w:t>
          </w:r>
          <w:r w:rsidR="00F7777A" w:rsidRPr="00F7777A">
            <w:rPr>
              <w:rFonts w:ascii="Times New Roman" w:eastAsia="Segoe UI" w:hAnsi="Times New Roman" w:cs="Times New Roman"/>
              <w:noProof/>
              <w:color w:val="000000" w:themeColor="text1"/>
              <w:szCs w:val="28"/>
            </w:rPr>
            <w:t xml:space="preserve">, </w:t>
          </w:r>
          <w:r w:rsidR="00F7777A" w:rsidRPr="00F7777A">
            <w:rPr>
              <w:rFonts w:ascii="Times New Roman" w:eastAsia="Segoe UI" w:hAnsi="Times New Roman" w:cs="Times New Roman"/>
              <w:noProof/>
              <w:color w:val="000000" w:themeColor="text1"/>
              <w:szCs w:val="28"/>
              <w:lang w:val="en-US"/>
            </w:rPr>
            <w:t>Millar</w:t>
          </w:r>
          <w:r w:rsidR="00F7777A" w:rsidRPr="00F7777A">
            <w:rPr>
              <w:rFonts w:ascii="Times New Roman" w:eastAsia="Segoe UI" w:hAnsi="Times New Roman" w:cs="Times New Roman"/>
              <w:noProof/>
              <w:color w:val="000000" w:themeColor="text1"/>
              <w:szCs w:val="28"/>
            </w:rPr>
            <w:t xml:space="preserve">, </w:t>
          </w:r>
          <w:r w:rsidR="00F7777A" w:rsidRPr="00F7777A">
            <w:rPr>
              <w:rFonts w:ascii="Times New Roman" w:eastAsia="Segoe UI" w:hAnsi="Times New Roman" w:cs="Times New Roman"/>
              <w:noProof/>
              <w:color w:val="000000" w:themeColor="text1"/>
              <w:szCs w:val="28"/>
              <w:lang w:val="en-US"/>
            </w:rPr>
            <w:t>Grance</w:t>
          </w:r>
          <w:r w:rsidR="00F7777A" w:rsidRPr="00F7777A">
            <w:rPr>
              <w:rFonts w:ascii="Times New Roman" w:eastAsia="Segoe UI" w:hAnsi="Times New Roman" w:cs="Times New Roman"/>
              <w:noProof/>
              <w:color w:val="000000" w:themeColor="text1"/>
              <w:szCs w:val="28"/>
            </w:rPr>
            <w:t xml:space="preserve">, &amp; </w:t>
          </w:r>
          <w:r w:rsidR="00F7777A" w:rsidRPr="00F7777A">
            <w:rPr>
              <w:rFonts w:ascii="Times New Roman" w:eastAsia="Segoe UI" w:hAnsi="Times New Roman" w:cs="Times New Roman"/>
              <w:noProof/>
              <w:color w:val="000000" w:themeColor="text1"/>
              <w:szCs w:val="28"/>
              <w:lang w:val="en-US"/>
            </w:rPr>
            <w:t>Scarfone</w:t>
          </w:r>
          <w:r w:rsidR="00F7777A" w:rsidRPr="00F7777A">
            <w:rPr>
              <w:rFonts w:ascii="Times New Roman" w:eastAsia="Segoe UI" w:hAnsi="Times New Roman" w:cs="Times New Roman"/>
              <w:noProof/>
              <w:color w:val="000000" w:themeColor="text1"/>
              <w:szCs w:val="28"/>
            </w:rPr>
            <w:t>, 2012)</w:t>
          </w:r>
          <w:r w:rsidR="00F7777A">
            <w:rPr>
              <w:rFonts w:ascii="Times New Roman" w:eastAsia="Segoe UI" w:hAnsi="Times New Roman" w:cs="Times New Roman"/>
              <w:color w:val="000000" w:themeColor="text1"/>
              <w:szCs w:val="28"/>
            </w:rPr>
            <w:fldChar w:fldCharType="end"/>
          </w:r>
        </w:sdtContent>
      </w:sdt>
      <w:r w:rsidR="00F7777A">
        <w:rPr>
          <w:rFonts w:ascii="Times New Roman" w:eastAsia="Segoe UI" w:hAnsi="Times New Roman" w:cs="Times New Roman"/>
          <w:color w:val="000000" w:themeColor="text1"/>
          <w:szCs w:val="28"/>
        </w:rPr>
        <w:t xml:space="preserve"> </w:t>
      </w:r>
      <w:r>
        <w:rPr>
          <w:rFonts w:ascii="Times New Roman" w:eastAsia="Segoe UI" w:hAnsi="Times New Roman" w:cs="Times New Roman"/>
          <w:color w:val="000000" w:themeColor="text1"/>
          <w:szCs w:val="28"/>
        </w:rPr>
        <w:t>έχουν θεσπιστεί</w:t>
      </w:r>
      <w:r w:rsidR="00561514">
        <w:rPr>
          <w:rFonts w:ascii="Times New Roman" w:eastAsia="Segoe UI" w:hAnsi="Times New Roman" w:cs="Times New Roman"/>
          <w:color w:val="000000" w:themeColor="text1"/>
          <w:szCs w:val="28"/>
        </w:rPr>
        <w:t xml:space="preserve"> </w:t>
      </w:r>
      <w:r>
        <w:rPr>
          <w:rFonts w:ascii="Times New Roman" w:eastAsia="Segoe UI" w:hAnsi="Times New Roman" w:cs="Times New Roman"/>
          <w:color w:val="000000" w:themeColor="text1"/>
          <w:szCs w:val="28"/>
        </w:rPr>
        <w:t>συγκεκριμένες</w:t>
      </w:r>
      <w:r w:rsidR="0008596E" w:rsidRPr="0008596E">
        <w:rPr>
          <w:rFonts w:ascii="Times New Roman" w:eastAsia="Segoe UI" w:hAnsi="Times New Roman" w:cs="Times New Roman"/>
          <w:color w:val="000000" w:themeColor="text1"/>
          <w:szCs w:val="28"/>
        </w:rPr>
        <w:t xml:space="preserve"> ενέργειες</w:t>
      </w:r>
      <w:r>
        <w:rPr>
          <w:rFonts w:ascii="Times New Roman" w:eastAsia="Segoe UI" w:hAnsi="Times New Roman" w:cs="Times New Roman"/>
          <w:color w:val="000000" w:themeColor="text1"/>
          <w:szCs w:val="28"/>
        </w:rPr>
        <w:t>,</w:t>
      </w:r>
      <w:r w:rsidR="0008596E" w:rsidRPr="0008596E">
        <w:rPr>
          <w:rFonts w:ascii="Times New Roman" w:eastAsia="Segoe UI" w:hAnsi="Times New Roman" w:cs="Times New Roman"/>
          <w:color w:val="000000" w:themeColor="text1"/>
          <w:szCs w:val="28"/>
        </w:rPr>
        <w:t xml:space="preserve"> οι οποίες προτείνονται </w:t>
      </w:r>
      <w:r>
        <w:rPr>
          <w:rFonts w:ascii="Times New Roman" w:eastAsia="Segoe UI" w:hAnsi="Times New Roman" w:cs="Times New Roman"/>
          <w:color w:val="000000" w:themeColor="text1"/>
          <w:szCs w:val="28"/>
        </w:rPr>
        <w:t xml:space="preserve">με σκοπό την συνεχή βελτίωση των ομάδων αντιμετώπισης περιστατικών ασφαλείας αλλά και τη δημιουργία ενός αποτελεσματικού συνόλου, με υψηλά επίπεδα γνώσης, εμπειρίας αλλά και κουλτούρας ασφάλειας. Αναλυτικότερα, οι </w:t>
      </w:r>
      <w:proofErr w:type="spellStart"/>
      <w:r>
        <w:rPr>
          <w:rFonts w:ascii="Times New Roman" w:eastAsia="Segoe UI" w:hAnsi="Times New Roman" w:cs="Times New Roman"/>
          <w:color w:val="000000" w:themeColor="text1"/>
          <w:szCs w:val="28"/>
        </w:rPr>
        <w:t>προτινόμενενες</w:t>
      </w:r>
      <w:proofErr w:type="spellEnd"/>
      <w:r>
        <w:rPr>
          <w:rFonts w:ascii="Times New Roman" w:eastAsia="Segoe UI" w:hAnsi="Times New Roman" w:cs="Times New Roman"/>
          <w:color w:val="000000" w:themeColor="text1"/>
          <w:szCs w:val="28"/>
        </w:rPr>
        <w:t xml:space="preserve"> ενέργειες είναι οι εξής:</w:t>
      </w:r>
    </w:p>
    <w:p w14:paraId="7A0AB291" w14:textId="442103BB" w:rsidR="00963F47" w:rsidRPr="00963F47" w:rsidRDefault="00963F47" w:rsidP="0008493E">
      <w:pPr>
        <w:pStyle w:val="a3"/>
        <w:numPr>
          <w:ilvl w:val="0"/>
          <w:numId w:val="20"/>
        </w:numPr>
        <w:spacing w:before="120" w:after="120" w:line="360" w:lineRule="auto"/>
        <w:ind w:left="709" w:hanging="709"/>
        <w:jc w:val="both"/>
        <w:rPr>
          <w:rFonts w:ascii="Times New Roman" w:hAnsi="Times New Roman" w:cs="Times New Roman"/>
          <w:szCs w:val="28"/>
        </w:rPr>
      </w:pPr>
      <w:r>
        <w:rPr>
          <w:rFonts w:ascii="Times New Roman" w:eastAsia="Times New Roman" w:hAnsi="Times New Roman" w:cs="Times New Roman"/>
          <w:color w:val="000000" w:themeColor="text1"/>
          <w:szCs w:val="28"/>
        </w:rPr>
        <w:t>Συμμετοχή</w:t>
      </w:r>
      <w:r w:rsidR="0008596E" w:rsidRPr="00963F47">
        <w:rPr>
          <w:rFonts w:ascii="Times New Roman" w:eastAsia="Times New Roman" w:hAnsi="Times New Roman" w:cs="Times New Roman"/>
          <w:color w:val="000000" w:themeColor="text1"/>
          <w:szCs w:val="28"/>
        </w:rPr>
        <w:t xml:space="preserve"> προσωπικού σε συνέδρια ή παροχή κινή</w:t>
      </w:r>
      <w:r>
        <w:rPr>
          <w:rFonts w:ascii="Times New Roman" w:eastAsia="Times New Roman" w:hAnsi="Times New Roman" w:cs="Times New Roman"/>
          <w:color w:val="000000" w:themeColor="text1"/>
          <w:szCs w:val="28"/>
        </w:rPr>
        <w:t>τρων για παρακολούθηση συνεδρίων. Αποστολή</w:t>
      </w:r>
      <w:r w:rsidR="0008596E" w:rsidRPr="00963F47">
        <w:rPr>
          <w:rFonts w:ascii="Times New Roman" w:eastAsia="Times New Roman" w:hAnsi="Times New Roman" w:cs="Times New Roman"/>
          <w:color w:val="000000" w:themeColor="text1"/>
          <w:szCs w:val="28"/>
        </w:rPr>
        <w:t xml:space="preserve"> προσκλήσεων σε εξωτερικούς εμπειρογνώμονες με </w:t>
      </w:r>
      <w:r>
        <w:rPr>
          <w:rFonts w:ascii="Times New Roman" w:eastAsia="Times New Roman" w:hAnsi="Times New Roman" w:cs="Times New Roman"/>
          <w:color w:val="000000" w:themeColor="text1"/>
          <w:szCs w:val="28"/>
        </w:rPr>
        <w:t>μεγάλη</w:t>
      </w:r>
      <w:r w:rsidR="0008596E" w:rsidRPr="00963F47">
        <w:rPr>
          <w:rFonts w:ascii="Times New Roman" w:eastAsia="Times New Roman" w:hAnsi="Times New Roman" w:cs="Times New Roman"/>
          <w:color w:val="000000" w:themeColor="text1"/>
          <w:szCs w:val="28"/>
        </w:rPr>
        <w:t xml:space="preserve"> τεχνική </w:t>
      </w:r>
      <w:r>
        <w:rPr>
          <w:rFonts w:ascii="Times New Roman" w:eastAsia="Times New Roman" w:hAnsi="Times New Roman" w:cs="Times New Roman"/>
          <w:color w:val="000000" w:themeColor="text1"/>
          <w:szCs w:val="28"/>
        </w:rPr>
        <w:t>κατάρτιση</w:t>
      </w:r>
      <w:r w:rsidR="0008596E" w:rsidRPr="00963F47">
        <w:rPr>
          <w:rFonts w:ascii="Times New Roman" w:eastAsia="Times New Roman" w:hAnsi="Times New Roman" w:cs="Times New Roman"/>
          <w:color w:val="000000" w:themeColor="text1"/>
          <w:szCs w:val="28"/>
        </w:rPr>
        <w:t xml:space="preserve"> στους συγκεκριμένους τομείς.</w:t>
      </w:r>
    </w:p>
    <w:p w14:paraId="79B78698" w14:textId="77777777" w:rsidR="00963F47" w:rsidRPr="00963F47" w:rsidRDefault="0008596E" w:rsidP="0008493E">
      <w:pPr>
        <w:pStyle w:val="a3"/>
        <w:numPr>
          <w:ilvl w:val="0"/>
          <w:numId w:val="20"/>
        </w:numPr>
        <w:spacing w:before="120" w:after="120" w:line="360" w:lineRule="auto"/>
        <w:ind w:left="709" w:hanging="709"/>
        <w:jc w:val="both"/>
        <w:rPr>
          <w:rFonts w:ascii="Times New Roman" w:hAnsi="Times New Roman" w:cs="Times New Roman"/>
          <w:szCs w:val="28"/>
        </w:rPr>
      </w:pPr>
      <w:r w:rsidRPr="00963F47">
        <w:rPr>
          <w:rFonts w:ascii="Times New Roman" w:eastAsia="Times New Roman" w:hAnsi="Times New Roman" w:cs="Times New Roman"/>
          <w:color w:val="000000" w:themeColor="text1"/>
          <w:szCs w:val="28"/>
        </w:rPr>
        <w:t>Παροχή ευκαιριών στα μέλη της ομάδας για εκτέλεση διαφορετικών εργασιών από αυτές που είναι υπεύθυνοι.</w:t>
      </w:r>
    </w:p>
    <w:p w14:paraId="5F8C59F6" w14:textId="517855C4" w:rsidR="00963F47" w:rsidRPr="00963F47" w:rsidRDefault="0008596E" w:rsidP="0008493E">
      <w:pPr>
        <w:pStyle w:val="a3"/>
        <w:numPr>
          <w:ilvl w:val="0"/>
          <w:numId w:val="20"/>
        </w:numPr>
        <w:spacing w:before="120" w:after="120" w:line="360" w:lineRule="auto"/>
        <w:ind w:left="709" w:hanging="709"/>
        <w:jc w:val="both"/>
        <w:rPr>
          <w:rFonts w:ascii="Times New Roman" w:hAnsi="Times New Roman" w:cs="Times New Roman"/>
          <w:szCs w:val="28"/>
        </w:rPr>
      </w:pPr>
      <w:r w:rsidRPr="00963F47">
        <w:rPr>
          <w:rFonts w:ascii="Times New Roman" w:eastAsia="Times New Roman" w:hAnsi="Times New Roman" w:cs="Times New Roman"/>
          <w:color w:val="000000" w:themeColor="text1"/>
          <w:szCs w:val="28"/>
        </w:rPr>
        <w:t xml:space="preserve">Εναλλαγές μεταξύ </w:t>
      </w:r>
      <w:r w:rsidR="00963F47">
        <w:rPr>
          <w:rFonts w:ascii="Times New Roman" w:eastAsia="Times New Roman" w:hAnsi="Times New Roman" w:cs="Times New Roman"/>
          <w:color w:val="000000" w:themeColor="text1"/>
          <w:szCs w:val="28"/>
        </w:rPr>
        <w:t>ατόμων</w:t>
      </w:r>
      <w:r w:rsidRPr="00963F47">
        <w:rPr>
          <w:rFonts w:ascii="Times New Roman" w:eastAsia="Times New Roman" w:hAnsi="Times New Roman" w:cs="Times New Roman"/>
          <w:color w:val="000000" w:themeColor="text1"/>
          <w:szCs w:val="28"/>
        </w:rPr>
        <w:t xml:space="preserve"> που </w:t>
      </w:r>
      <w:r w:rsidR="00963F47">
        <w:rPr>
          <w:rFonts w:ascii="Times New Roman" w:eastAsia="Times New Roman" w:hAnsi="Times New Roman" w:cs="Times New Roman"/>
          <w:color w:val="000000" w:themeColor="text1"/>
          <w:szCs w:val="28"/>
        </w:rPr>
        <w:t>βρίσκονται</w:t>
      </w:r>
      <w:r w:rsidRPr="00963F47">
        <w:rPr>
          <w:rFonts w:ascii="Times New Roman" w:eastAsia="Times New Roman" w:hAnsi="Times New Roman" w:cs="Times New Roman"/>
          <w:color w:val="000000" w:themeColor="text1"/>
          <w:szCs w:val="28"/>
        </w:rPr>
        <w:t xml:space="preserve"> μέσα στην ομάδ</w:t>
      </w:r>
      <w:r w:rsidR="00963F47">
        <w:rPr>
          <w:rFonts w:ascii="Times New Roman" w:eastAsia="Times New Roman" w:hAnsi="Times New Roman" w:cs="Times New Roman"/>
          <w:color w:val="000000" w:themeColor="text1"/>
          <w:szCs w:val="28"/>
        </w:rPr>
        <w:t>α και εξωτερικών μελών,</w:t>
      </w:r>
      <w:r w:rsidRPr="00963F47">
        <w:rPr>
          <w:rFonts w:ascii="Times New Roman" w:eastAsia="Times New Roman" w:hAnsi="Times New Roman" w:cs="Times New Roman"/>
          <w:color w:val="000000" w:themeColor="text1"/>
          <w:szCs w:val="28"/>
        </w:rPr>
        <w:t xml:space="preserve"> ώστε να </w:t>
      </w:r>
      <w:r w:rsidR="00963F47">
        <w:rPr>
          <w:rFonts w:ascii="Times New Roman" w:eastAsia="Times New Roman" w:hAnsi="Times New Roman" w:cs="Times New Roman"/>
          <w:color w:val="000000" w:themeColor="text1"/>
          <w:szCs w:val="28"/>
        </w:rPr>
        <w:t xml:space="preserve">υπάρχουν και ταυτόχρονες εναλλαγές των θέσεων τους (π.χ. </w:t>
      </w:r>
      <w:r w:rsidRPr="00963F47">
        <w:rPr>
          <w:rFonts w:ascii="Times New Roman" w:eastAsia="Times New Roman" w:hAnsi="Times New Roman" w:cs="Times New Roman"/>
          <w:color w:val="000000" w:themeColor="text1"/>
          <w:szCs w:val="28"/>
        </w:rPr>
        <w:t>Διαχειριστές συστημάτων)</w:t>
      </w:r>
      <w:r w:rsidR="00963F47">
        <w:rPr>
          <w:rFonts w:ascii="Times New Roman" w:eastAsia="Times New Roman" w:hAnsi="Times New Roman" w:cs="Times New Roman"/>
          <w:color w:val="000000" w:themeColor="text1"/>
          <w:szCs w:val="28"/>
        </w:rPr>
        <w:t xml:space="preserve">. </w:t>
      </w:r>
      <w:r w:rsidRPr="00963F47">
        <w:rPr>
          <w:rFonts w:ascii="Times New Roman" w:eastAsia="Times New Roman" w:hAnsi="Times New Roman" w:cs="Times New Roman"/>
          <w:color w:val="000000" w:themeColor="text1"/>
          <w:szCs w:val="28"/>
        </w:rPr>
        <w:t xml:space="preserve">Αυτό </w:t>
      </w:r>
      <w:r w:rsidR="00963F47">
        <w:rPr>
          <w:rFonts w:ascii="Times New Roman" w:eastAsia="Times New Roman" w:hAnsi="Times New Roman" w:cs="Times New Roman"/>
          <w:color w:val="000000" w:themeColor="text1"/>
          <w:szCs w:val="28"/>
        </w:rPr>
        <w:t>στοχεύει</w:t>
      </w:r>
      <w:r w:rsidRPr="00963F47">
        <w:rPr>
          <w:rFonts w:ascii="Times New Roman" w:eastAsia="Times New Roman" w:hAnsi="Times New Roman" w:cs="Times New Roman"/>
          <w:color w:val="000000" w:themeColor="text1"/>
          <w:szCs w:val="28"/>
        </w:rPr>
        <w:t xml:space="preserve"> </w:t>
      </w:r>
      <w:r w:rsidR="00963F47">
        <w:rPr>
          <w:rFonts w:ascii="Times New Roman" w:eastAsia="Times New Roman" w:hAnsi="Times New Roman" w:cs="Times New Roman"/>
          <w:color w:val="000000" w:themeColor="text1"/>
          <w:szCs w:val="28"/>
        </w:rPr>
        <w:t>στην απόκτηση</w:t>
      </w:r>
      <w:r w:rsidRPr="00963F47">
        <w:rPr>
          <w:rFonts w:ascii="Times New Roman" w:eastAsia="Times New Roman" w:hAnsi="Times New Roman" w:cs="Times New Roman"/>
          <w:color w:val="000000" w:themeColor="text1"/>
          <w:szCs w:val="28"/>
        </w:rPr>
        <w:t xml:space="preserve"> </w:t>
      </w:r>
      <w:r w:rsidR="00963F47">
        <w:rPr>
          <w:rFonts w:ascii="Times New Roman" w:eastAsia="Times New Roman" w:hAnsi="Times New Roman" w:cs="Times New Roman"/>
          <w:color w:val="000000" w:themeColor="text1"/>
          <w:szCs w:val="28"/>
        </w:rPr>
        <w:t>καινούργιων</w:t>
      </w:r>
      <w:r w:rsidRPr="00963F47">
        <w:rPr>
          <w:rFonts w:ascii="Times New Roman" w:eastAsia="Times New Roman" w:hAnsi="Times New Roman" w:cs="Times New Roman"/>
          <w:color w:val="000000" w:themeColor="text1"/>
          <w:szCs w:val="28"/>
        </w:rPr>
        <w:t xml:space="preserve"> </w:t>
      </w:r>
      <w:r w:rsidR="00963F47">
        <w:rPr>
          <w:rFonts w:ascii="Times New Roman" w:eastAsia="Times New Roman" w:hAnsi="Times New Roman" w:cs="Times New Roman"/>
          <w:color w:val="000000" w:themeColor="text1"/>
          <w:szCs w:val="28"/>
        </w:rPr>
        <w:t>τεχνικών</w:t>
      </w:r>
      <w:r w:rsidRPr="00963F47">
        <w:rPr>
          <w:rFonts w:ascii="Times New Roman" w:eastAsia="Times New Roman" w:hAnsi="Times New Roman" w:cs="Times New Roman"/>
          <w:color w:val="000000" w:themeColor="text1"/>
          <w:szCs w:val="28"/>
        </w:rPr>
        <w:t xml:space="preserve"> </w:t>
      </w:r>
      <w:r w:rsidR="00963F47">
        <w:rPr>
          <w:rFonts w:ascii="Times New Roman" w:eastAsia="Times New Roman" w:hAnsi="Times New Roman" w:cs="Times New Roman"/>
          <w:color w:val="000000" w:themeColor="text1"/>
          <w:szCs w:val="28"/>
        </w:rPr>
        <w:t>δεξιοτήτων</w:t>
      </w:r>
      <w:r w:rsidRPr="00963F47">
        <w:rPr>
          <w:rFonts w:ascii="Times New Roman" w:eastAsia="Times New Roman" w:hAnsi="Times New Roman" w:cs="Times New Roman"/>
          <w:color w:val="000000" w:themeColor="text1"/>
          <w:szCs w:val="28"/>
        </w:rPr>
        <w:t xml:space="preserve"> </w:t>
      </w:r>
      <w:r w:rsidR="00963F47">
        <w:rPr>
          <w:rFonts w:ascii="Times New Roman" w:eastAsia="Times New Roman" w:hAnsi="Times New Roman" w:cs="Times New Roman"/>
          <w:color w:val="000000" w:themeColor="text1"/>
          <w:szCs w:val="28"/>
        </w:rPr>
        <w:t xml:space="preserve">από </w:t>
      </w:r>
      <w:r w:rsidRPr="00963F47">
        <w:rPr>
          <w:rFonts w:ascii="Times New Roman" w:eastAsia="Times New Roman" w:hAnsi="Times New Roman" w:cs="Times New Roman"/>
          <w:color w:val="000000" w:themeColor="text1"/>
          <w:szCs w:val="28"/>
        </w:rPr>
        <w:t>τα μέλη.</w:t>
      </w:r>
    </w:p>
    <w:p w14:paraId="1B1FDF4F" w14:textId="2EF10109" w:rsidR="00963F47" w:rsidRPr="00963F47" w:rsidRDefault="00963F47" w:rsidP="0008493E">
      <w:pPr>
        <w:pStyle w:val="a3"/>
        <w:numPr>
          <w:ilvl w:val="0"/>
          <w:numId w:val="20"/>
        </w:numPr>
        <w:spacing w:before="120" w:after="120" w:line="360" w:lineRule="auto"/>
        <w:ind w:left="709" w:hanging="709"/>
        <w:jc w:val="both"/>
        <w:rPr>
          <w:rFonts w:ascii="Times New Roman" w:hAnsi="Times New Roman" w:cs="Times New Roman"/>
          <w:szCs w:val="28"/>
        </w:rPr>
      </w:pPr>
      <w:r>
        <w:rPr>
          <w:rFonts w:ascii="Times New Roman" w:eastAsia="Times New Roman" w:hAnsi="Times New Roman" w:cs="Times New Roman"/>
          <w:color w:val="000000" w:themeColor="text1"/>
          <w:szCs w:val="28"/>
        </w:rPr>
        <w:t>Να υπάρχει επάρκεια προσωπικού</w:t>
      </w:r>
      <w:r w:rsidR="006577AE">
        <w:rPr>
          <w:rFonts w:ascii="Times New Roman" w:eastAsia="Times New Roman" w:hAnsi="Times New Roman" w:cs="Times New Roman"/>
          <w:color w:val="000000" w:themeColor="text1"/>
          <w:szCs w:val="28"/>
        </w:rPr>
        <w:t xml:space="preserve"> ανά πάσα στιγμή</w:t>
      </w:r>
      <w:r>
        <w:rPr>
          <w:rFonts w:ascii="Times New Roman" w:eastAsia="Times New Roman" w:hAnsi="Times New Roman" w:cs="Times New Roman"/>
          <w:color w:val="000000" w:themeColor="text1"/>
          <w:szCs w:val="28"/>
        </w:rPr>
        <w:t>, ώστε να παρέχεται η δυνατότητα στα μέλη των ομάδων να παίρνουν τις άδειες τους, όπως ορίζεται.</w:t>
      </w:r>
    </w:p>
    <w:p w14:paraId="37315611" w14:textId="1677FD87" w:rsidR="00963F47" w:rsidRPr="00963F47" w:rsidRDefault="0008596E" w:rsidP="0008493E">
      <w:pPr>
        <w:pStyle w:val="a3"/>
        <w:numPr>
          <w:ilvl w:val="0"/>
          <w:numId w:val="20"/>
        </w:numPr>
        <w:spacing w:before="120" w:after="120" w:line="360" w:lineRule="auto"/>
        <w:ind w:left="709" w:hanging="709"/>
        <w:jc w:val="both"/>
        <w:rPr>
          <w:rFonts w:ascii="Times New Roman" w:hAnsi="Times New Roman" w:cs="Times New Roman"/>
          <w:szCs w:val="28"/>
        </w:rPr>
      </w:pPr>
      <w:r w:rsidRPr="00963F47">
        <w:rPr>
          <w:rFonts w:ascii="Times New Roman" w:eastAsia="Times New Roman" w:hAnsi="Times New Roman" w:cs="Times New Roman"/>
          <w:color w:val="000000" w:themeColor="text1"/>
          <w:szCs w:val="28"/>
        </w:rPr>
        <w:t>Δημιουργία προγράμματος καθοδήγησης</w:t>
      </w:r>
      <w:r w:rsidR="002B3984">
        <w:rPr>
          <w:rFonts w:ascii="Times New Roman" w:eastAsia="Times New Roman" w:hAnsi="Times New Roman" w:cs="Times New Roman"/>
          <w:color w:val="000000" w:themeColor="text1"/>
          <w:szCs w:val="28"/>
        </w:rPr>
        <w:t>,</w:t>
      </w:r>
      <w:r w:rsidRPr="00963F47">
        <w:rPr>
          <w:rFonts w:ascii="Times New Roman" w:eastAsia="Times New Roman" w:hAnsi="Times New Roman" w:cs="Times New Roman"/>
          <w:color w:val="000000" w:themeColor="text1"/>
          <w:szCs w:val="28"/>
        </w:rPr>
        <w:t xml:space="preserve"> </w:t>
      </w:r>
      <w:r w:rsidR="002B3984">
        <w:rPr>
          <w:rFonts w:ascii="Times New Roman" w:eastAsia="Times New Roman" w:hAnsi="Times New Roman" w:cs="Times New Roman"/>
          <w:color w:val="000000" w:themeColor="text1"/>
          <w:szCs w:val="28"/>
        </w:rPr>
        <w:t xml:space="preserve">ώστε να παρέχεται η </w:t>
      </w:r>
      <w:r w:rsidRPr="00963F47">
        <w:rPr>
          <w:rFonts w:ascii="Times New Roman" w:eastAsia="Times New Roman" w:hAnsi="Times New Roman" w:cs="Times New Roman"/>
          <w:color w:val="000000" w:themeColor="text1"/>
          <w:szCs w:val="28"/>
        </w:rPr>
        <w:t xml:space="preserve">δυνατότητα στο πιο έμπειρο και ανώτερα τεχνικά προσωπικό να </w:t>
      </w:r>
      <w:r w:rsidR="002B3984">
        <w:rPr>
          <w:rFonts w:ascii="Times New Roman" w:eastAsia="Times New Roman" w:hAnsi="Times New Roman" w:cs="Times New Roman"/>
          <w:color w:val="000000" w:themeColor="text1"/>
          <w:szCs w:val="28"/>
        </w:rPr>
        <w:t>καταρτίσει</w:t>
      </w:r>
      <w:r w:rsidRPr="00963F47">
        <w:rPr>
          <w:rFonts w:ascii="Times New Roman" w:eastAsia="Times New Roman" w:hAnsi="Times New Roman" w:cs="Times New Roman"/>
          <w:color w:val="000000" w:themeColor="text1"/>
          <w:szCs w:val="28"/>
        </w:rPr>
        <w:t xml:space="preserve"> και να δίνει συμβουλές στο </w:t>
      </w:r>
      <w:r w:rsidR="002B3984">
        <w:rPr>
          <w:rFonts w:ascii="Times New Roman" w:eastAsia="Times New Roman" w:hAnsi="Times New Roman" w:cs="Times New Roman"/>
          <w:color w:val="000000" w:themeColor="text1"/>
          <w:szCs w:val="28"/>
        </w:rPr>
        <w:t xml:space="preserve">προσωπικό με λιγότερη </w:t>
      </w:r>
      <w:r w:rsidR="007E02E6">
        <w:rPr>
          <w:rFonts w:ascii="Times New Roman" w:eastAsia="Times New Roman" w:hAnsi="Times New Roman" w:cs="Times New Roman"/>
          <w:color w:val="000000" w:themeColor="text1"/>
          <w:szCs w:val="28"/>
        </w:rPr>
        <w:t>εμπειρία</w:t>
      </w:r>
      <w:r w:rsidRPr="00963F47">
        <w:rPr>
          <w:rFonts w:ascii="Times New Roman" w:eastAsia="Times New Roman" w:hAnsi="Times New Roman" w:cs="Times New Roman"/>
          <w:color w:val="000000" w:themeColor="text1"/>
          <w:szCs w:val="28"/>
        </w:rPr>
        <w:t>.</w:t>
      </w:r>
    </w:p>
    <w:p w14:paraId="4BE0DECA" w14:textId="2D0A38D5" w:rsidR="0008596E" w:rsidRPr="00963F47" w:rsidRDefault="0008596E" w:rsidP="0008493E">
      <w:pPr>
        <w:pStyle w:val="a3"/>
        <w:numPr>
          <w:ilvl w:val="0"/>
          <w:numId w:val="20"/>
        </w:numPr>
        <w:spacing w:before="120" w:after="120" w:line="360" w:lineRule="auto"/>
        <w:ind w:left="709" w:hanging="709"/>
        <w:jc w:val="both"/>
        <w:rPr>
          <w:rFonts w:ascii="Times New Roman" w:eastAsia="Segoe UI" w:hAnsi="Times New Roman" w:cs="Times New Roman"/>
          <w:color w:val="000000" w:themeColor="text1"/>
          <w:szCs w:val="28"/>
        </w:rPr>
      </w:pPr>
      <w:r w:rsidRPr="00963F47">
        <w:rPr>
          <w:rFonts w:ascii="Times New Roman" w:eastAsia="Times New Roman" w:hAnsi="Times New Roman" w:cs="Times New Roman"/>
          <w:color w:val="000000" w:themeColor="text1"/>
          <w:szCs w:val="28"/>
        </w:rPr>
        <w:t>Δημιουργία σεναρίων περιστατικών αλλά κ</w:t>
      </w:r>
      <w:r w:rsidR="007E02E6">
        <w:rPr>
          <w:rFonts w:ascii="Times New Roman" w:eastAsia="Times New Roman" w:hAnsi="Times New Roman" w:cs="Times New Roman"/>
          <w:color w:val="000000" w:themeColor="text1"/>
          <w:szCs w:val="28"/>
        </w:rPr>
        <w:t xml:space="preserve">αι ανάπτυξη του χειρισμού τους, </w:t>
      </w:r>
      <w:r w:rsidRPr="00963F47">
        <w:rPr>
          <w:rFonts w:ascii="Times New Roman" w:eastAsia="Times New Roman" w:hAnsi="Times New Roman" w:cs="Times New Roman"/>
          <w:color w:val="000000" w:themeColor="text1"/>
          <w:szCs w:val="28"/>
        </w:rPr>
        <w:t xml:space="preserve">με σκοπό την </w:t>
      </w:r>
      <w:r w:rsidR="007E02E6">
        <w:rPr>
          <w:rFonts w:ascii="Times New Roman" w:eastAsia="Times New Roman" w:hAnsi="Times New Roman" w:cs="Times New Roman"/>
          <w:color w:val="000000" w:themeColor="text1"/>
          <w:szCs w:val="28"/>
        </w:rPr>
        <w:t xml:space="preserve">περαιτέρω </w:t>
      </w:r>
      <w:r w:rsidRPr="00963F47">
        <w:rPr>
          <w:rFonts w:ascii="Times New Roman" w:eastAsia="Times New Roman" w:hAnsi="Times New Roman" w:cs="Times New Roman"/>
          <w:color w:val="000000" w:themeColor="text1"/>
          <w:szCs w:val="28"/>
        </w:rPr>
        <w:t>συζήτηση γύρω από αυτά με τα μέλη της ομάδας.</w:t>
      </w:r>
    </w:p>
    <w:p w14:paraId="0CCFBBDC" w14:textId="77777777" w:rsidR="0008596E" w:rsidRPr="00127200" w:rsidRDefault="0008596E" w:rsidP="0008493E">
      <w:pPr>
        <w:pStyle w:val="3"/>
        <w:rPr>
          <w:rFonts w:eastAsia="Times New Roman"/>
        </w:rPr>
      </w:pPr>
      <w:bookmarkStart w:id="24" w:name="_Toc113968624"/>
      <w:r w:rsidRPr="00127200">
        <w:rPr>
          <w:rFonts w:eastAsia="Times New Roman"/>
        </w:rPr>
        <w:t>2.3.3 Στάση οργανισμών ή κυβερνήσεων για την στήριξη της ομάδας αντιμετώπισης περιστατικών ασφαλείας</w:t>
      </w:r>
      <w:bookmarkEnd w:id="24"/>
    </w:p>
    <w:p w14:paraId="18669D8C" w14:textId="483A002C" w:rsidR="00472074" w:rsidRDefault="0008596E" w:rsidP="0008493E">
      <w:pPr>
        <w:spacing w:before="120" w:after="120" w:line="360" w:lineRule="auto"/>
        <w:jc w:val="both"/>
        <w:rPr>
          <w:rFonts w:ascii="Times New Roman" w:eastAsia="Times New Roman" w:hAnsi="Times New Roman" w:cs="Times New Roman"/>
          <w:color w:val="000000" w:themeColor="text1"/>
          <w:szCs w:val="28"/>
        </w:rPr>
      </w:pPr>
      <w:r w:rsidRPr="0008596E">
        <w:rPr>
          <w:rFonts w:ascii="Times New Roman" w:eastAsia="Segoe UI" w:hAnsi="Times New Roman" w:cs="Times New Roman"/>
          <w:color w:val="000000" w:themeColor="text1"/>
          <w:szCs w:val="28"/>
        </w:rPr>
        <w:t>Ανάλογα με τους σκοπούς που έχει η ομάδα αντιμετώπισης περιστατικ</w:t>
      </w:r>
      <w:r w:rsidR="007E02E6">
        <w:rPr>
          <w:rFonts w:ascii="Times New Roman" w:eastAsia="Segoe UI" w:hAnsi="Times New Roman" w:cs="Times New Roman"/>
          <w:color w:val="000000" w:themeColor="text1"/>
          <w:szCs w:val="28"/>
        </w:rPr>
        <w:t xml:space="preserve">ών ασφαλείας και ο φορέας που την χορηγεί </w:t>
      </w:r>
      <w:r w:rsidRPr="0008596E">
        <w:rPr>
          <w:rFonts w:ascii="Times New Roman" w:eastAsia="Segoe UI" w:hAnsi="Times New Roman" w:cs="Times New Roman"/>
          <w:color w:val="000000" w:themeColor="text1"/>
          <w:szCs w:val="28"/>
        </w:rPr>
        <w:t xml:space="preserve">μπορεί να είναι σε θέση να επιβάλλει συγκεκριμένες ενέργειες μετά από επιθέσεις. Μερικές φορές όμως αυτό χρειάζεται έγκριση από τον οργανισμό ή </w:t>
      </w:r>
      <w:r w:rsidR="007E02E6">
        <w:rPr>
          <w:rFonts w:ascii="Times New Roman" w:eastAsia="Segoe UI" w:hAnsi="Times New Roman" w:cs="Times New Roman"/>
          <w:color w:val="000000" w:themeColor="text1"/>
          <w:szCs w:val="28"/>
        </w:rPr>
        <w:t xml:space="preserve">την </w:t>
      </w:r>
      <w:r w:rsidRPr="0008596E">
        <w:rPr>
          <w:rFonts w:ascii="Times New Roman" w:eastAsia="Segoe UI" w:hAnsi="Times New Roman" w:cs="Times New Roman"/>
          <w:color w:val="000000" w:themeColor="text1"/>
          <w:szCs w:val="28"/>
        </w:rPr>
        <w:t xml:space="preserve">κυβέρνηση (ανάλογα τον τύπο της ομάδας) προτού γίνει κάποια ενέργεια. </w:t>
      </w:r>
      <w:r w:rsidR="007E02E6">
        <w:rPr>
          <w:rFonts w:ascii="Times New Roman" w:eastAsia="Segoe UI" w:hAnsi="Times New Roman" w:cs="Times New Roman"/>
          <w:color w:val="000000" w:themeColor="text1"/>
          <w:szCs w:val="28"/>
        </w:rPr>
        <w:t>Τα όρια που οφείλει να τηρεί μια ομάδα, αποτυπώνονται λεπτομερώς από τη νομοθεσία του κάθε κράτους</w:t>
      </w:r>
      <w:r w:rsidR="00F7777A">
        <w:rPr>
          <w:rFonts w:ascii="Times New Roman" w:eastAsia="Segoe UI" w:hAnsi="Times New Roman" w:cs="Times New Roman"/>
          <w:color w:val="000000" w:themeColor="text1"/>
          <w:szCs w:val="28"/>
        </w:rPr>
        <w:t xml:space="preserve"> </w:t>
      </w:r>
      <w:sdt>
        <w:sdtPr>
          <w:rPr>
            <w:rFonts w:ascii="Times New Roman" w:eastAsia="Segoe UI" w:hAnsi="Times New Roman" w:cs="Times New Roman"/>
            <w:color w:val="000000" w:themeColor="text1"/>
            <w:szCs w:val="28"/>
          </w:rPr>
          <w:id w:val="-2029013950"/>
          <w:citation/>
        </w:sdtPr>
        <w:sdtEndPr/>
        <w:sdtContent>
          <w:r w:rsidR="00F7777A">
            <w:rPr>
              <w:rFonts w:ascii="Times New Roman" w:eastAsia="Segoe UI" w:hAnsi="Times New Roman" w:cs="Times New Roman"/>
              <w:color w:val="000000" w:themeColor="text1"/>
              <w:szCs w:val="28"/>
            </w:rPr>
            <w:fldChar w:fldCharType="begin"/>
          </w:r>
          <w:r w:rsidR="00F7777A" w:rsidRPr="00F7777A">
            <w:rPr>
              <w:rFonts w:ascii="Times New Roman" w:eastAsia="Segoe UI" w:hAnsi="Times New Roman" w:cs="Times New Roman"/>
              <w:color w:val="000000" w:themeColor="text1"/>
              <w:szCs w:val="28"/>
            </w:rPr>
            <w:instrText xml:space="preserve"> </w:instrText>
          </w:r>
          <w:r w:rsidR="00F7777A">
            <w:rPr>
              <w:rFonts w:ascii="Times New Roman" w:eastAsia="Segoe UI" w:hAnsi="Times New Roman" w:cs="Times New Roman"/>
              <w:color w:val="000000" w:themeColor="text1"/>
              <w:szCs w:val="28"/>
              <w:lang w:val="en-US"/>
            </w:rPr>
            <w:instrText>CITATION</w:instrText>
          </w:r>
          <w:r w:rsidR="00F7777A" w:rsidRPr="00F7777A">
            <w:rPr>
              <w:rFonts w:ascii="Times New Roman" w:eastAsia="Segoe UI" w:hAnsi="Times New Roman" w:cs="Times New Roman"/>
              <w:color w:val="000000" w:themeColor="text1"/>
              <w:szCs w:val="28"/>
            </w:rPr>
            <w:instrText xml:space="preserve"> </w:instrText>
          </w:r>
          <w:r w:rsidR="00F7777A">
            <w:rPr>
              <w:rFonts w:ascii="Times New Roman" w:eastAsia="Segoe UI" w:hAnsi="Times New Roman" w:cs="Times New Roman"/>
              <w:color w:val="000000" w:themeColor="text1"/>
              <w:szCs w:val="28"/>
              <w:lang w:val="en-US"/>
            </w:rPr>
            <w:instrText>Bad</w:instrText>
          </w:r>
          <w:r w:rsidR="00F7777A" w:rsidRPr="00F7777A">
            <w:rPr>
              <w:rFonts w:ascii="Times New Roman" w:eastAsia="Segoe UI" w:hAnsi="Times New Roman" w:cs="Times New Roman"/>
              <w:color w:val="000000" w:themeColor="text1"/>
              <w:szCs w:val="28"/>
            </w:rPr>
            <w:instrText>14 \</w:instrText>
          </w:r>
          <w:r w:rsidR="00F7777A">
            <w:rPr>
              <w:rFonts w:ascii="Times New Roman" w:eastAsia="Segoe UI" w:hAnsi="Times New Roman" w:cs="Times New Roman"/>
              <w:color w:val="000000" w:themeColor="text1"/>
              <w:szCs w:val="28"/>
              <w:lang w:val="en-US"/>
            </w:rPr>
            <w:instrText>l</w:instrText>
          </w:r>
          <w:r w:rsidR="00F7777A" w:rsidRPr="00F7777A">
            <w:rPr>
              <w:rFonts w:ascii="Times New Roman" w:eastAsia="Segoe UI" w:hAnsi="Times New Roman" w:cs="Times New Roman"/>
              <w:color w:val="000000" w:themeColor="text1"/>
              <w:szCs w:val="28"/>
            </w:rPr>
            <w:instrText xml:space="preserve"> 1033 </w:instrText>
          </w:r>
          <w:r w:rsidR="00F7777A">
            <w:rPr>
              <w:rFonts w:ascii="Times New Roman" w:eastAsia="Segoe UI" w:hAnsi="Times New Roman" w:cs="Times New Roman"/>
              <w:color w:val="000000" w:themeColor="text1"/>
              <w:szCs w:val="28"/>
            </w:rPr>
            <w:fldChar w:fldCharType="separate"/>
          </w:r>
          <w:r w:rsidR="00F7777A" w:rsidRPr="00F7777A">
            <w:rPr>
              <w:rFonts w:ascii="Times New Roman" w:eastAsia="Segoe UI" w:hAnsi="Times New Roman" w:cs="Times New Roman"/>
              <w:noProof/>
              <w:color w:val="000000" w:themeColor="text1"/>
              <w:szCs w:val="28"/>
            </w:rPr>
            <w:t>(</w:t>
          </w:r>
          <w:r w:rsidR="00F7777A" w:rsidRPr="00F7777A">
            <w:rPr>
              <w:rFonts w:ascii="Times New Roman" w:eastAsia="Segoe UI" w:hAnsi="Times New Roman" w:cs="Times New Roman"/>
              <w:noProof/>
              <w:color w:val="000000" w:themeColor="text1"/>
              <w:szCs w:val="28"/>
              <w:lang w:val="en-US"/>
            </w:rPr>
            <w:t>Bada</w:t>
          </w:r>
          <w:r w:rsidR="00F7777A" w:rsidRPr="00F7777A">
            <w:rPr>
              <w:rFonts w:ascii="Times New Roman" w:eastAsia="Segoe UI" w:hAnsi="Times New Roman" w:cs="Times New Roman"/>
              <w:noProof/>
              <w:color w:val="000000" w:themeColor="text1"/>
              <w:szCs w:val="28"/>
            </w:rPr>
            <w:t xml:space="preserve">, </w:t>
          </w:r>
          <w:r w:rsidR="00F7777A" w:rsidRPr="00F7777A">
            <w:rPr>
              <w:rFonts w:ascii="Times New Roman" w:eastAsia="Segoe UI" w:hAnsi="Times New Roman" w:cs="Times New Roman"/>
              <w:noProof/>
              <w:color w:val="000000" w:themeColor="text1"/>
              <w:szCs w:val="28"/>
              <w:lang w:val="en-US"/>
            </w:rPr>
            <w:t>Creese</w:t>
          </w:r>
          <w:r w:rsidR="00F7777A" w:rsidRPr="00F7777A">
            <w:rPr>
              <w:rFonts w:ascii="Times New Roman" w:eastAsia="Segoe UI" w:hAnsi="Times New Roman" w:cs="Times New Roman"/>
              <w:noProof/>
              <w:color w:val="000000" w:themeColor="text1"/>
              <w:szCs w:val="28"/>
            </w:rPr>
            <w:t xml:space="preserve">, </w:t>
          </w:r>
          <w:r w:rsidR="00F7777A" w:rsidRPr="00F7777A">
            <w:rPr>
              <w:rFonts w:ascii="Times New Roman" w:eastAsia="Segoe UI" w:hAnsi="Times New Roman" w:cs="Times New Roman"/>
              <w:noProof/>
              <w:color w:val="000000" w:themeColor="text1"/>
              <w:szCs w:val="28"/>
              <w:lang w:val="en-US"/>
            </w:rPr>
            <w:t>Goldsmith</w:t>
          </w:r>
          <w:r w:rsidR="00F7777A" w:rsidRPr="00F7777A">
            <w:rPr>
              <w:rFonts w:ascii="Times New Roman" w:eastAsia="Segoe UI" w:hAnsi="Times New Roman" w:cs="Times New Roman"/>
              <w:noProof/>
              <w:color w:val="000000" w:themeColor="text1"/>
              <w:szCs w:val="28"/>
            </w:rPr>
            <w:t xml:space="preserve">, </w:t>
          </w:r>
          <w:r w:rsidR="00F7777A" w:rsidRPr="00F7777A">
            <w:rPr>
              <w:rFonts w:ascii="Times New Roman" w:eastAsia="Segoe UI" w:hAnsi="Times New Roman" w:cs="Times New Roman"/>
              <w:noProof/>
              <w:color w:val="000000" w:themeColor="text1"/>
              <w:szCs w:val="28"/>
              <w:lang w:val="en-US"/>
            </w:rPr>
            <w:t>Mitchell</w:t>
          </w:r>
          <w:r w:rsidR="00F7777A" w:rsidRPr="00F7777A">
            <w:rPr>
              <w:rFonts w:ascii="Times New Roman" w:eastAsia="Segoe UI" w:hAnsi="Times New Roman" w:cs="Times New Roman"/>
              <w:noProof/>
              <w:color w:val="000000" w:themeColor="text1"/>
              <w:szCs w:val="28"/>
            </w:rPr>
            <w:t xml:space="preserve">, &amp; </w:t>
          </w:r>
          <w:r w:rsidR="00F7777A" w:rsidRPr="00F7777A">
            <w:rPr>
              <w:rFonts w:ascii="Times New Roman" w:eastAsia="Segoe UI" w:hAnsi="Times New Roman" w:cs="Times New Roman"/>
              <w:noProof/>
              <w:color w:val="000000" w:themeColor="text1"/>
              <w:szCs w:val="28"/>
              <w:lang w:val="en-US"/>
            </w:rPr>
            <w:t>Phillips</w:t>
          </w:r>
          <w:r w:rsidR="00F7777A" w:rsidRPr="00F7777A">
            <w:rPr>
              <w:rFonts w:ascii="Times New Roman" w:eastAsia="Segoe UI" w:hAnsi="Times New Roman" w:cs="Times New Roman"/>
              <w:noProof/>
              <w:color w:val="000000" w:themeColor="text1"/>
              <w:szCs w:val="28"/>
            </w:rPr>
            <w:t>, 2014)</w:t>
          </w:r>
          <w:r w:rsidR="00F7777A">
            <w:rPr>
              <w:rFonts w:ascii="Times New Roman" w:eastAsia="Segoe UI" w:hAnsi="Times New Roman" w:cs="Times New Roman"/>
              <w:color w:val="000000" w:themeColor="text1"/>
              <w:szCs w:val="28"/>
            </w:rPr>
            <w:fldChar w:fldCharType="end"/>
          </w:r>
        </w:sdtContent>
      </w:sdt>
      <w:r w:rsidRPr="0008596E">
        <w:rPr>
          <w:rFonts w:ascii="Times New Roman" w:eastAsia="Times New Roman" w:hAnsi="Times New Roman" w:cs="Times New Roman"/>
          <w:color w:val="000000" w:themeColor="text1"/>
          <w:szCs w:val="28"/>
        </w:rPr>
        <w:t>.</w:t>
      </w:r>
    </w:p>
    <w:p w14:paraId="52AE9020" w14:textId="31B81AF3" w:rsidR="007A65EF" w:rsidRPr="0008493E" w:rsidRDefault="007A65EF" w:rsidP="0008493E">
      <w:pPr>
        <w:pStyle w:val="1"/>
      </w:pPr>
      <w:bookmarkStart w:id="25" w:name="_Toc113968625"/>
      <w:r w:rsidRPr="0008493E">
        <w:lastRenderedPageBreak/>
        <w:t>ΚΕΦΑΛΑΙΟ 3</w:t>
      </w:r>
      <w:r w:rsidR="00EC3E93">
        <w:rPr>
          <w:vertAlign w:val="superscript"/>
        </w:rPr>
        <w:t>ο</w:t>
      </w:r>
      <w:r w:rsidRPr="0008493E">
        <w:t>: Μεθοδολογία</w:t>
      </w:r>
      <w:bookmarkEnd w:id="25"/>
    </w:p>
    <w:p w14:paraId="0DDC0820" w14:textId="77777777" w:rsidR="007A65EF" w:rsidRPr="00127200" w:rsidRDefault="007A65EF" w:rsidP="0008493E">
      <w:pPr>
        <w:pStyle w:val="2"/>
        <w:rPr>
          <w:rFonts w:eastAsia="Times New Roman"/>
        </w:rPr>
      </w:pPr>
      <w:bookmarkStart w:id="26" w:name="_Toc113968626"/>
      <w:r w:rsidRPr="00127200">
        <w:rPr>
          <w:rFonts w:eastAsia="Times New Roman"/>
        </w:rPr>
        <w:t>3.1 Εισαγωγή</w:t>
      </w:r>
      <w:bookmarkEnd w:id="26"/>
    </w:p>
    <w:p w14:paraId="4D3067B3" w14:textId="079C18E5" w:rsidR="007A65EF" w:rsidRDefault="007A65EF" w:rsidP="0008493E">
      <w:pPr>
        <w:spacing w:before="120" w:after="120" w:line="360" w:lineRule="auto"/>
        <w:jc w:val="both"/>
        <w:rPr>
          <w:rFonts w:ascii="Times New Roman" w:eastAsia="Times New Roman" w:hAnsi="Times New Roman" w:cs="Times New Roman"/>
          <w:color w:val="000000" w:themeColor="text1"/>
        </w:rPr>
      </w:pPr>
      <w:r w:rsidRPr="007A65EF">
        <w:rPr>
          <w:rFonts w:ascii="Times New Roman" w:eastAsia="Segoe UI" w:hAnsi="Times New Roman" w:cs="Times New Roman"/>
          <w:color w:val="000000" w:themeColor="text1"/>
        </w:rPr>
        <w:t>Η επιστημονική ερευνά έχει ως στόχο την εύρεση ν</w:t>
      </w:r>
      <w:r w:rsidR="007B339A">
        <w:rPr>
          <w:rFonts w:ascii="Times New Roman" w:eastAsia="Segoe UI" w:hAnsi="Times New Roman" w:cs="Times New Roman"/>
          <w:color w:val="000000" w:themeColor="text1"/>
        </w:rPr>
        <w:t xml:space="preserve">όμων και την δημιουργία θεωριών, οι οποίες </w:t>
      </w:r>
      <w:r w:rsidRPr="007A65EF">
        <w:rPr>
          <w:rFonts w:ascii="Times New Roman" w:eastAsia="Segoe UI" w:hAnsi="Times New Roman" w:cs="Times New Roman"/>
          <w:color w:val="000000" w:themeColor="text1"/>
        </w:rPr>
        <w:t xml:space="preserve">εξηγούν </w:t>
      </w:r>
      <w:r w:rsidR="00084483">
        <w:rPr>
          <w:rFonts w:ascii="Times New Roman" w:eastAsia="Segoe UI" w:hAnsi="Times New Roman" w:cs="Times New Roman"/>
          <w:color w:val="000000" w:themeColor="text1"/>
        </w:rPr>
        <w:t xml:space="preserve">διάφορα </w:t>
      </w:r>
      <w:r w:rsidRPr="007A65EF">
        <w:rPr>
          <w:rFonts w:ascii="Times New Roman" w:eastAsia="Segoe UI" w:hAnsi="Times New Roman" w:cs="Times New Roman"/>
          <w:color w:val="000000" w:themeColor="text1"/>
        </w:rPr>
        <w:t xml:space="preserve">φαινόμενα. Το ενδεχόμενο </w:t>
      </w:r>
      <w:r w:rsidR="00084483">
        <w:rPr>
          <w:rFonts w:ascii="Times New Roman" w:eastAsia="Segoe UI" w:hAnsi="Times New Roman" w:cs="Times New Roman"/>
          <w:color w:val="000000" w:themeColor="text1"/>
        </w:rPr>
        <w:t>η γνώση</w:t>
      </w:r>
      <w:r w:rsidRPr="007A65EF">
        <w:rPr>
          <w:rFonts w:ascii="Times New Roman" w:eastAsia="Segoe UI" w:hAnsi="Times New Roman" w:cs="Times New Roman"/>
          <w:color w:val="000000" w:themeColor="text1"/>
        </w:rPr>
        <w:t xml:space="preserve"> να είναι λανθασμένη, ατελής ή να υπόκεινται σε παραπάνω από μια αλήθειες είναι αρκετά πιθανό, </w:t>
      </w:r>
      <w:r w:rsidR="00BE5A6F">
        <w:rPr>
          <w:rFonts w:ascii="Times New Roman" w:eastAsia="Segoe UI" w:hAnsi="Times New Roman" w:cs="Times New Roman"/>
          <w:color w:val="000000" w:themeColor="text1"/>
        </w:rPr>
        <w:t>αφού</w:t>
      </w:r>
      <w:r w:rsidRPr="007A65EF">
        <w:rPr>
          <w:rFonts w:ascii="Times New Roman" w:eastAsia="Segoe UI" w:hAnsi="Times New Roman" w:cs="Times New Roman"/>
          <w:color w:val="000000" w:themeColor="text1"/>
        </w:rPr>
        <w:t xml:space="preserve"> αυτές οι θεωρίες εξάγονται για την εξήγηση ενός φαινομένου που προτάθηκε από έναν επιστήμονα. </w:t>
      </w:r>
      <w:r w:rsidR="00BE5A6F">
        <w:rPr>
          <w:rFonts w:ascii="Times New Roman" w:eastAsia="Segoe UI" w:hAnsi="Times New Roman" w:cs="Times New Roman"/>
          <w:color w:val="000000" w:themeColor="text1"/>
        </w:rPr>
        <w:t>Κατά συνέπεια, ενδέχεται</w:t>
      </w:r>
      <w:r w:rsidRPr="007A65EF">
        <w:rPr>
          <w:rFonts w:ascii="Times New Roman" w:eastAsia="Segoe UI" w:hAnsi="Times New Roman" w:cs="Times New Roman"/>
          <w:color w:val="000000" w:themeColor="text1"/>
        </w:rPr>
        <w:t xml:space="preserve"> οι εξηγήσεις και οι θεωρίες που εξάγονται να είναι αρκετά σχετικές με την πραγματικότητα ή και καθόλου. Ο δρόμος για να φτάσουμε σε ορθούς επιστημονικούς νόμους ή θεωρίες </w:t>
      </w:r>
      <w:r w:rsidR="00BE5A6F">
        <w:rPr>
          <w:rFonts w:ascii="Times New Roman" w:eastAsia="Segoe UI" w:hAnsi="Times New Roman" w:cs="Times New Roman"/>
          <w:color w:val="000000" w:themeColor="text1"/>
        </w:rPr>
        <w:t>περνάει</w:t>
      </w:r>
      <w:r w:rsidRPr="007A65EF">
        <w:rPr>
          <w:rFonts w:ascii="Times New Roman" w:eastAsia="Segoe UI" w:hAnsi="Times New Roman" w:cs="Times New Roman"/>
          <w:color w:val="000000" w:themeColor="text1"/>
        </w:rPr>
        <w:t xml:space="preserve"> μέσα από μια διαδικασία λογικής και αποδείξεων, όπου λογική είναι η θεωρία και αποδείξεις είναι οι πα</w:t>
      </w:r>
      <w:r w:rsidR="00BE5A6F">
        <w:rPr>
          <w:rFonts w:ascii="Times New Roman" w:eastAsia="Segoe UI" w:hAnsi="Times New Roman" w:cs="Times New Roman"/>
          <w:color w:val="000000" w:themeColor="text1"/>
        </w:rPr>
        <w:t>ρατηρήσεις. Α</w:t>
      </w:r>
      <w:r w:rsidRPr="007A65EF">
        <w:rPr>
          <w:rFonts w:ascii="Times New Roman" w:eastAsia="Segoe UI" w:hAnsi="Times New Roman" w:cs="Times New Roman"/>
          <w:color w:val="000000" w:themeColor="text1"/>
        </w:rPr>
        <w:t>υτά τα δυο ουσιαστικά χαρακτηρίζονται ως οι πυλώνες της επιστημονικής γνώσης</w:t>
      </w:r>
      <w:r w:rsidR="00BE5A6F">
        <w:rPr>
          <w:rFonts w:ascii="Times New Roman" w:eastAsia="Segoe UI" w:hAnsi="Times New Roman" w:cs="Times New Roman"/>
          <w:color w:val="000000" w:themeColor="text1"/>
        </w:rPr>
        <w:t>,</w:t>
      </w:r>
      <w:r w:rsidRPr="007A65EF">
        <w:rPr>
          <w:rFonts w:ascii="Times New Roman" w:eastAsia="Segoe UI" w:hAnsi="Times New Roman" w:cs="Times New Roman"/>
          <w:color w:val="000000" w:themeColor="text1"/>
        </w:rPr>
        <w:t xml:space="preserve"> καθώς είναι δυο αλληλένδετες έννοιες και δεν μπορούν να υπάρξουν η μια χωρίς την άλλη. </w:t>
      </w:r>
      <w:r w:rsidR="00BE5A6F">
        <w:rPr>
          <w:rFonts w:ascii="Times New Roman" w:eastAsia="Segoe UI" w:hAnsi="Times New Roman" w:cs="Times New Roman"/>
          <w:color w:val="000000" w:themeColor="text1"/>
        </w:rPr>
        <w:t>Γενικότερα,</w:t>
      </w:r>
      <w:r w:rsidRPr="007A65EF">
        <w:rPr>
          <w:rFonts w:ascii="Times New Roman" w:eastAsia="Segoe UI" w:hAnsi="Times New Roman" w:cs="Times New Roman"/>
          <w:color w:val="000000" w:themeColor="text1"/>
        </w:rPr>
        <w:t xml:space="preserve"> οι επιστημονικές έρευνες κινούνται συνεχώς μεταξύ αυτών των εννοιών, </w:t>
      </w:r>
      <w:r w:rsidR="00BE5A6F">
        <w:rPr>
          <w:rFonts w:ascii="Times New Roman" w:eastAsia="Segoe UI" w:hAnsi="Times New Roman" w:cs="Times New Roman"/>
          <w:color w:val="000000" w:themeColor="text1"/>
        </w:rPr>
        <w:t>αφού</w:t>
      </w:r>
      <w:r w:rsidRPr="007A65EF">
        <w:rPr>
          <w:rFonts w:ascii="Times New Roman" w:eastAsia="Segoe UI" w:hAnsi="Times New Roman" w:cs="Times New Roman"/>
          <w:color w:val="000000" w:themeColor="text1"/>
        </w:rPr>
        <w:t xml:space="preserve"> δεν θα ήταν ορθό και έγκυρο μια έρευνα να βασίζεται μονό σε παρατηρήσεις για να καταλήξει σε συμπεράσματα</w:t>
      </w:r>
      <w:r w:rsidR="00BE5A6F">
        <w:rPr>
          <w:rFonts w:ascii="Times New Roman" w:eastAsia="Segoe UI" w:hAnsi="Times New Roman" w:cs="Times New Roman"/>
          <w:color w:val="000000" w:themeColor="text1"/>
        </w:rPr>
        <w:t>,</w:t>
      </w:r>
      <w:r w:rsidRPr="007A65EF">
        <w:rPr>
          <w:rFonts w:ascii="Times New Roman" w:eastAsia="Segoe UI" w:hAnsi="Times New Roman" w:cs="Times New Roman"/>
          <w:color w:val="000000" w:themeColor="text1"/>
        </w:rPr>
        <w:t xml:space="preserve"> αγνοώντας το μέρος της θεωρίας</w:t>
      </w:r>
      <w:r w:rsidR="00F7777A">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1627200925"/>
          <w:citation/>
        </w:sdtPr>
        <w:sdtEndPr/>
        <w:sdtContent>
          <w:r w:rsidR="00F7777A">
            <w:rPr>
              <w:rFonts w:ascii="Times New Roman" w:eastAsia="Segoe UI" w:hAnsi="Times New Roman" w:cs="Times New Roman"/>
              <w:color w:val="000000" w:themeColor="text1"/>
            </w:rPr>
            <w:fldChar w:fldCharType="begin"/>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CITATION</w:instrText>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Bha</w:instrText>
          </w:r>
          <w:r w:rsidR="00F7777A" w:rsidRPr="00F7777A">
            <w:rPr>
              <w:rFonts w:ascii="Times New Roman" w:eastAsia="Segoe UI" w:hAnsi="Times New Roman" w:cs="Times New Roman"/>
              <w:color w:val="000000" w:themeColor="text1"/>
            </w:rPr>
            <w:instrText>12 \</w:instrText>
          </w:r>
          <w:r w:rsidR="00F7777A">
            <w:rPr>
              <w:rFonts w:ascii="Times New Roman" w:eastAsia="Segoe UI" w:hAnsi="Times New Roman" w:cs="Times New Roman"/>
              <w:color w:val="000000" w:themeColor="text1"/>
              <w:lang w:val="en-US"/>
            </w:rPr>
            <w:instrText>l</w:instrText>
          </w:r>
          <w:r w:rsidR="00F7777A" w:rsidRPr="00F7777A">
            <w:rPr>
              <w:rFonts w:ascii="Times New Roman" w:eastAsia="Segoe UI" w:hAnsi="Times New Roman" w:cs="Times New Roman"/>
              <w:color w:val="000000" w:themeColor="text1"/>
            </w:rPr>
            <w:instrText xml:space="preserve"> 1033 </w:instrText>
          </w:r>
          <w:r w:rsidR="00F7777A">
            <w:rPr>
              <w:rFonts w:ascii="Times New Roman" w:eastAsia="Segoe UI" w:hAnsi="Times New Roman" w:cs="Times New Roman"/>
              <w:color w:val="000000" w:themeColor="text1"/>
            </w:rPr>
            <w:fldChar w:fldCharType="separate"/>
          </w:r>
          <w:r w:rsidR="00F7777A" w:rsidRPr="00F7777A">
            <w:rPr>
              <w:rFonts w:ascii="Times New Roman" w:eastAsia="Segoe UI" w:hAnsi="Times New Roman" w:cs="Times New Roman"/>
              <w:noProof/>
              <w:color w:val="000000" w:themeColor="text1"/>
            </w:rPr>
            <w:t>(</w:t>
          </w:r>
          <w:r w:rsidR="00F7777A" w:rsidRPr="00F7777A">
            <w:rPr>
              <w:rFonts w:ascii="Times New Roman" w:eastAsia="Segoe UI" w:hAnsi="Times New Roman" w:cs="Times New Roman"/>
              <w:noProof/>
              <w:color w:val="000000" w:themeColor="text1"/>
              <w:lang w:val="en-US"/>
            </w:rPr>
            <w:t>Bhattacherjee</w:t>
          </w:r>
          <w:r w:rsidR="00F7777A" w:rsidRPr="00F7777A">
            <w:rPr>
              <w:rFonts w:ascii="Times New Roman" w:eastAsia="Segoe UI" w:hAnsi="Times New Roman" w:cs="Times New Roman"/>
              <w:noProof/>
              <w:color w:val="000000" w:themeColor="text1"/>
            </w:rPr>
            <w:t>, 2012)</w:t>
          </w:r>
          <w:r w:rsidR="00F7777A">
            <w:rPr>
              <w:rFonts w:ascii="Times New Roman" w:eastAsia="Segoe UI" w:hAnsi="Times New Roman" w:cs="Times New Roman"/>
              <w:color w:val="000000" w:themeColor="text1"/>
            </w:rPr>
            <w:fldChar w:fldCharType="end"/>
          </w:r>
        </w:sdtContent>
      </w:sdt>
      <w:r w:rsidR="00F7777A">
        <w:rPr>
          <w:rFonts w:ascii="Times New Roman" w:eastAsia="Times New Roman" w:hAnsi="Times New Roman" w:cs="Times New Roman"/>
          <w:color w:val="000000" w:themeColor="text1"/>
          <w:sz w:val="22"/>
          <w:szCs w:val="22"/>
        </w:rPr>
        <w:t>.</w:t>
      </w:r>
    </w:p>
    <w:p w14:paraId="7C51F846" w14:textId="77777777" w:rsidR="003D4F4E" w:rsidRPr="00127200" w:rsidRDefault="003D4F4E" w:rsidP="0008493E">
      <w:pPr>
        <w:pStyle w:val="2"/>
        <w:rPr>
          <w:rFonts w:eastAsia="Times New Roman"/>
        </w:rPr>
      </w:pPr>
      <w:bookmarkStart w:id="27" w:name="_Toc113968627"/>
      <w:r w:rsidRPr="00127200">
        <w:rPr>
          <w:rFonts w:eastAsia="Times New Roman"/>
        </w:rPr>
        <w:t>3.2 Επιλογή Μεθοδολογίας</w:t>
      </w:r>
      <w:bookmarkEnd w:id="27"/>
    </w:p>
    <w:p w14:paraId="6FAE84EC" w14:textId="4FFDF0A6" w:rsidR="003D4F4E" w:rsidRPr="003D4F4E" w:rsidRDefault="003D4F4E" w:rsidP="0008493E">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Στην παρούσα μελέτη χρησιμοποιείται και εφαρμόζεται η</w:t>
      </w:r>
      <w:r w:rsidRPr="003D4F4E">
        <w:rPr>
          <w:rFonts w:ascii="Times New Roman" w:eastAsia="Segoe UI" w:hAnsi="Times New Roman" w:cs="Times New Roman"/>
          <w:color w:val="000000" w:themeColor="text1"/>
        </w:rPr>
        <w:t xml:space="preserve"> μεθοδολογία της συστηματικής  ανασκόπησης </w:t>
      </w:r>
      <w:r>
        <w:rPr>
          <w:rFonts w:ascii="Times New Roman" w:eastAsia="Segoe UI" w:hAnsi="Times New Roman" w:cs="Times New Roman"/>
          <w:color w:val="000000" w:themeColor="text1"/>
        </w:rPr>
        <w:t>σε υπάρχουσες βιβλιογραφίες,</w:t>
      </w:r>
      <w:r w:rsidRPr="003D4F4E">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όπως </w:t>
      </w:r>
      <w:r w:rsidRPr="003D4F4E">
        <w:rPr>
          <w:rFonts w:ascii="Times New Roman" w:eastAsia="Segoe UI" w:hAnsi="Times New Roman" w:cs="Times New Roman"/>
          <w:color w:val="000000" w:themeColor="text1"/>
        </w:rPr>
        <w:t xml:space="preserve">ορίζεται από </w:t>
      </w:r>
      <w:r w:rsidR="00EB3A0D">
        <w:rPr>
          <w:rFonts w:ascii="Times New Roman" w:eastAsia="Segoe UI" w:hAnsi="Times New Roman" w:cs="Times New Roman"/>
          <w:color w:val="000000" w:themeColor="text1"/>
        </w:rPr>
        <w:t>τη</w:t>
      </w:r>
      <w:r>
        <w:rPr>
          <w:rFonts w:ascii="Times New Roman" w:eastAsia="Segoe UI" w:hAnsi="Times New Roman" w:cs="Times New Roman"/>
          <w:color w:val="000000" w:themeColor="text1"/>
        </w:rPr>
        <w:t xml:space="preserve">ν </w:t>
      </w:r>
      <w:proofErr w:type="spellStart"/>
      <w:r>
        <w:rPr>
          <w:rFonts w:ascii="Times New Roman" w:eastAsia="Segoe UI" w:hAnsi="Times New Roman" w:cs="Times New Roman"/>
          <w:color w:val="000000" w:themeColor="text1"/>
          <w:lang w:val="en-US"/>
        </w:rPr>
        <w:t>Kitchenham</w:t>
      </w:r>
      <w:proofErr w:type="spellEnd"/>
      <w:r w:rsidR="00F7777A" w:rsidRPr="00F7777A">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lang w:val="en-US"/>
          </w:rPr>
          <w:id w:val="1264660344"/>
          <w:citation/>
        </w:sdtPr>
        <w:sdtEndPr/>
        <w:sdtContent>
          <w:r w:rsidR="00F7777A">
            <w:rPr>
              <w:rFonts w:ascii="Times New Roman" w:eastAsia="Segoe UI" w:hAnsi="Times New Roman" w:cs="Times New Roman"/>
              <w:color w:val="000000" w:themeColor="text1"/>
              <w:lang w:val="en-US"/>
            </w:rPr>
            <w:fldChar w:fldCharType="begin"/>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CITATION</w:instrText>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Kit</w:instrText>
          </w:r>
          <w:r w:rsidR="00F7777A" w:rsidRPr="00F7777A">
            <w:rPr>
              <w:rFonts w:ascii="Times New Roman" w:eastAsia="Segoe UI" w:hAnsi="Times New Roman" w:cs="Times New Roman"/>
              <w:color w:val="000000" w:themeColor="text1"/>
            </w:rPr>
            <w:instrText>04 \</w:instrText>
          </w:r>
          <w:r w:rsidR="00F7777A">
            <w:rPr>
              <w:rFonts w:ascii="Times New Roman" w:eastAsia="Segoe UI" w:hAnsi="Times New Roman" w:cs="Times New Roman"/>
              <w:color w:val="000000" w:themeColor="text1"/>
              <w:lang w:val="en-US"/>
            </w:rPr>
            <w:instrText>l</w:instrText>
          </w:r>
          <w:r w:rsidR="00F7777A" w:rsidRPr="00F7777A">
            <w:rPr>
              <w:rFonts w:ascii="Times New Roman" w:eastAsia="Segoe UI" w:hAnsi="Times New Roman" w:cs="Times New Roman"/>
              <w:color w:val="000000" w:themeColor="text1"/>
            </w:rPr>
            <w:instrText xml:space="preserve"> 1033 </w:instrText>
          </w:r>
          <w:r w:rsidR="00F7777A">
            <w:rPr>
              <w:rFonts w:ascii="Times New Roman" w:eastAsia="Segoe UI" w:hAnsi="Times New Roman" w:cs="Times New Roman"/>
              <w:color w:val="000000" w:themeColor="text1"/>
              <w:lang w:val="en-US"/>
            </w:rPr>
            <w:fldChar w:fldCharType="separate"/>
          </w:r>
          <w:r w:rsidR="00F7777A" w:rsidRPr="00F7777A">
            <w:rPr>
              <w:rFonts w:ascii="Times New Roman" w:eastAsia="Segoe UI" w:hAnsi="Times New Roman" w:cs="Times New Roman"/>
              <w:noProof/>
              <w:color w:val="000000" w:themeColor="text1"/>
            </w:rPr>
            <w:t>(</w:t>
          </w:r>
          <w:r w:rsidR="00F7777A" w:rsidRPr="00F7777A">
            <w:rPr>
              <w:rFonts w:ascii="Times New Roman" w:eastAsia="Segoe UI" w:hAnsi="Times New Roman" w:cs="Times New Roman"/>
              <w:noProof/>
              <w:color w:val="000000" w:themeColor="text1"/>
              <w:lang w:val="en-US"/>
            </w:rPr>
            <w:t>Kitchenham</w:t>
          </w:r>
          <w:r w:rsidR="00F7777A" w:rsidRPr="00F7777A">
            <w:rPr>
              <w:rFonts w:ascii="Times New Roman" w:eastAsia="Segoe UI" w:hAnsi="Times New Roman" w:cs="Times New Roman"/>
              <w:noProof/>
              <w:color w:val="000000" w:themeColor="text1"/>
            </w:rPr>
            <w:t>, 2004)</w:t>
          </w:r>
          <w:r w:rsidR="00F7777A">
            <w:rPr>
              <w:rFonts w:ascii="Times New Roman" w:eastAsia="Segoe UI" w:hAnsi="Times New Roman" w:cs="Times New Roman"/>
              <w:color w:val="000000" w:themeColor="text1"/>
              <w:lang w:val="en-US"/>
            </w:rPr>
            <w:fldChar w:fldCharType="end"/>
          </w:r>
        </w:sdtContent>
      </w:sdt>
      <w:r w:rsidRPr="003D4F4E">
        <w:rPr>
          <w:rFonts w:ascii="Times New Roman" w:eastAsia="Segoe UI" w:hAnsi="Times New Roman" w:cs="Times New Roman"/>
          <w:color w:val="000000" w:themeColor="text1"/>
        </w:rPr>
        <w:t xml:space="preserve"> ως εξής:</w:t>
      </w:r>
    </w:p>
    <w:p w14:paraId="152E365E" w14:textId="7A82BCAB" w:rsidR="003D4F4E" w:rsidRDefault="003D4F4E" w:rsidP="0008493E">
      <w:pPr>
        <w:spacing w:before="120" w:after="120" w:line="360" w:lineRule="auto"/>
        <w:jc w:val="both"/>
        <w:rPr>
          <w:rFonts w:ascii="Times New Roman" w:eastAsia="Segoe UI" w:hAnsi="Times New Roman" w:cs="Times New Roman"/>
          <w:color w:val="000000" w:themeColor="text1"/>
        </w:rPr>
      </w:pPr>
      <w:r w:rsidRPr="003D4F4E">
        <w:rPr>
          <w:rFonts w:ascii="Times New Roman" w:eastAsia="Segoe UI" w:hAnsi="Times New Roman" w:cs="Times New Roman"/>
          <w:b/>
          <w:color w:val="000000" w:themeColor="text1"/>
        </w:rPr>
        <w:t>Συστηματική Ανασκόπηση</w:t>
      </w:r>
      <w:r w:rsidRPr="003D4F4E">
        <w:rPr>
          <w:rFonts w:ascii="Times New Roman" w:eastAsia="Segoe UI" w:hAnsi="Times New Roman" w:cs="Times New Roman"/>
          <w:color w:val="000000" w:themeColor="text1"/>
        </w:rPr>
        <w:t xml:space="preserve">: Πρόκειται για ένα </w:t>
      </w:r>
      <w:r>
        <w:rPr>
          <w:rFonts w:ascii="Times New Roman" w:eastAsia="Segoe UI" w:hAnsi="Times New Roman" w:cs="Times New Roman"/>
          <w:color w:val="000000" w:themeColor="text1"/>
        </w:rPr>
        <w:t>εργαλείο</w:t>
      </w:r>
      <w:r w:rsidRPr="003D4F4E">
        <w:rPr>
          <w:rFonts w:ascii="Times New Roman" w:eastAsia="Segoe UI" w:hAnsi="Times New Roman" w:cs="Times New Roman"/>
          <w:color w:val="000000" w:themeColor="text1"/>
        </w:rPr>
        <w:t xml:space="preserve"> έρευνας</w:t>
      </w:r>
      <w:r>
        <w:rPr>
          <w:rFonts w:ascii="Times New Roman" w:eastAsia="Segoe UI" w:hAnsi="Times New Roman" w:cs="Times New Roman"/>
          <w:color w:val="000000" w:themeColor="text1"/>
        </w:rPr>
        <w:t>,</w:t>
      </w:r>
      <w:r w:rsidRPr="003D4F4E">
        <w:rPr>
          <w:rFonts w:ascii="Times New Roman" w:eastAsia="Segoe UI" w:hAnsi="Times New Roman" w:cs="Times New Roman"/>
          <w:color w:val="000000" w:themeColor="text1"/>
        </w:rPr>
        <w:t xml:space="preserve"> το οποίο εντοπίζει, ερμηνεύει και αξιολογεί διαθέσιμες έρευνες που σχετίζονται με ένα συγκεκριμένο ερευνητικό ερώτημα, θεματικό πεδίο ή και ένα </w:t>
      </w:r>
      <w:r>
        <w:rPr>
          <w:rFonts w:ascii="Times New Roman" w:eastAsia="Segoe UI" w:hAnsi="Times New Roman" w:cs="Times New Roman"/>
          <w:color w:val="000000" w:themeColor="text1"/>
        </w:rPr>
        <w:t>αντικείμενο</w:t>
      </w:r>
      <w:r w:rsidRPr="003D4F4E">
        <w:rPr>
          <w:rFonts w:ascii="Times New Roman" w:eastAsia="Segoe UI" w:hAnsi="Times New Roman" w:cs="Times New Roman"/>
          <w:color w:val="000000" w:themeColor="text1"/>
        </w:rPr>
        <w:t xml:space="preserve"> ενδιαφέροντος. Πρωτογενείς μελέτες είναι οι μεμονωμένες μελέτες που συμβάλλ</w:t>
      </w:r>
      <w:r>
        <w:rPr>
          <w:rFonts w:ascii="Times New Roman" w:eastAsia="Segoe UI" w:hAnsi="Times New Roman" w:cs="Times New Roman"/>
          <w:color w:val="000000" w:themeColor="text1"/>
        </w:rPr>
        <w:t>ουν στην συστηματική ανασκόπηση</w:t>
      </w:r>
      <w:r w:rsidRPr="003D4F4E">
        <w:rPr>
          <w:rFonts w:ascii="Times New Roman" w:eastAsia="Segoe UI" w:hAnsi="Times New Roman" w:cs="Times New Roman"/>
          <w:color w:val="000000" w:themeColor="text1"/>
        </w:rPr>
        <w:t xml:space="preserve"> ενώ η συστηματική ανασκόπηση είναι ένα είδος δευτερογενούς μελέτης.</w:t>
      </w:r>
    </w:p>
    <w:p w14:paraId="1DF61351" w14:textId="11C05042" w:rsidR="0091676D" w:rsidRDefault="003D4F4E" w:rsidP="0008493E">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 xml:space="preserve">Ένας </w:t>
      </w:r>
      <w:r w:rsidR="0091676D">
        <w:rPr>
          <w:rFonts w:ascii="Times New Roman" w:eastAsia="Segoe UI" w:hAnsi="Times New Roman" w:cs="Times New Roman"/>
          <w:color w:val="000000" w:themeColor="text1"/>
        </w:rPr>
        <w:t>μελετητής</w:t>
      </w:r>
      <w:r>
        <w:rPr>
          <w:rFonts w:ascii="Times New Roman" w:eastAsia="Segoe UI" w:hAnsi="Times New Roman" w:cs="Times New Roman"/>
          <w:color w:val="000000" w:themeColor="text1"/>
        </w:rPr>
        <w:t xml:space="preserve"> έχει </w:t>
      </w:r>
      <w:r w:rsidR="006B77DC">
        <w:rPr>
          <w:rFonts w:ascii="Times New Roman" w:eastAsia="Segoe UI" w:hAnsi="Times New Roman" w:cs="Times New Roman"/>
          <w:color w:val="000000" w:themeColor="text1"/>
        </w:rPr>
        <w:t xml:space="preserve">τη δυνατότητα να διενεργήσει μια </w:t>
      </w:r>
      <w:r w:rsidR="0091676D">
        <w:rPr>
          <w:rFonts w:ascii="Times New Roman" w:eastAsia="Segoe UI" w:hAnsi="Times New Roman" w:cs="Times New Roman"/>
          <w:color w:val="000000" w:themeColor="text1"/>
        </w:rPr>
        <w:t xml:space="preserve">έρευνα </w:t>
      </w:r>
      <w:r w:rsidR="006B77DC">
        <w:rPr>
          <w:rFonts w:ascii="Times New Roman" w:eastAsia="Segoe UI" w:hAnsi="Times New Roman" w:cs="Times New Roman"/>
          <w:color w:val="000000" w:themeColor="text1"/>
        </w:rPr>
        <w:t>με την μέθοδο της συστηματικής ανασκόπησης για πολλούς λόγους. Συγκεκριμένα, του δίνεται η δυνατότητα να συγκεντρώσει</w:t>
      </w:r>
      <w:r w:rsidRPr="003D4F4E">
        <w:rPr>
          <w:rFonts w:ascii="Times New Roman" w:eastAsia="Segoe UI" w:hAnsi="Times New Roman" w:cs="Times New Roman"/>
          <w:color w:val="000000" w:themeColor="text1"/>
        </w:rPr>
        <w:t xml:space="preserve"> </w:t>
      </w:r>
      <w:r w:rsidR="0091676D">
        <w:rPr>
          <w:rFonts w:ascii="Times New Roman" w:eastAsia="Segoe UI" w:hAnsi="Times New Roman" w:cs="Times New Roman"/>
          <w:color w:val="000000" w:themeColor="text1"/>
        </w:rPr>
        <w:t>τα σημαντικότερα επιστημονικά δεδομένα</w:t>
      </w:r>
      <w:r w:rsidRPr="003D4F4E">
        <w:rPr>
          <w:rFonts w:ascii="Times New Roman" w:eastAsia="Segoe UI" w:hAnsi="Times New Roman" w:cs="Times New Roman"/>
          <w:color w:val="000000" w:themeColor="text1"/>
        </w:rPr>
        <w:t xml:space="preserve"> σχετικά με </w:t>
      </w:r>
      <w:r>
        <w:rPr>
          <w:rFonts w:ascii="Times New Roman" w:eastAsia="Segoe UI" w:hAnsi="Times New Roman" w:cs="Times New Roman"/>
          <w:color w:val="000000" w:themeColor="text1"/>
        </w:rPr>
        <w:t xml:space="preserve">το γνωστικό αντικείμενο </w:t>
      </w:r>
      <w:r w:rsidR="0091676D">
        <w:rPr>
          <w:rFonts w:ascii="Times New Roman" w:eastAsia="Segoe UI" w:hAnsi="Times New Roman" w:cs="Times New Roman"/>
          <w:color w:val="000000" w:themeColor="text1"/>
        </w:rPr>
        <w:t>που τον ενδιαφέρει</w:t>
      </w:r>
      <w:r>
        <w:rPr>
          <w:rFonts w:ascii="Times New Roman" w:eastAsia="Segoe UI" w:hAnsi="Times New Roman" w:cs="Times New Roman"/>
          <w:color w:val="000000" w:themeColor="text1"/>
        </w:rPr>
        <w:t>,</w:t>
      </w:r>
      <w:r w:rsidRPr="003D4F4E">
        <w:rPr>
          <w:rFonts w:ascii="Times New Roman" w:eastAsia="Segoe UI" w:hAnsi="Times New Roman" w:cs="Times New Roman"/>
          <w:color w:val="000000" w:themeColor="text1"/>
        </w:rPr>
        <w:t xml:space="preserve"> </w:t>
      </w:r>
      <w:r w:rsidR="0091676D">
        <w:rPr>
          <w:rFonts w:ascii="Times New Roman" w:eastAsia="Segoe UI" w:hAnsi="Times New Roman" w:cs="Times New Roman"/>
          <w:color w:val="000000" w:themeColor="text1"/>
        </w:rPr>
        <w:t xml:space="preserve">να συνοψίσει εμπειρικά στοιχεία για τα </w:t>
      </w:r>
      <w:r w:rsidR="0091676D">
        <w:rPr>
          <w:rFonts w:ascii="Times New Roman" w:eastAsia="Segoe UI" w:hAnsi="Times New Roman" w:cs="Times New Roman"/>
          <w:color w:val="000000" w:themeColor="text1"/>
        </w:rPr>
        <w:lastRenderedPageBreak/>
        <w:t xml:space="preserve">πλεονεκτήματα και τα μειονεκτήματα μιας μεθόδου, να εντοπίσει σε τρέχουσες έρευνες τυχόν κενά και </w:t>
      </w:r>
      <w:r w:rsidR="00E27C66">
        <w:rPr>
          <w:rFonts w:ascii="Times New Roman" w:eastAsia="Segoe UI" w:hAnsi="Times New Roman" w:cs="Times New Roman"/>
          <w:color w:val="000000" w:themeColor="text1"/>
        </w:rPr>
        <w:t xml:space="preserve">στο τέλος να καταθέσει προτάσεις για περαιτέρω διερεύνηση του θέματος. Παράλληλα, είναι σε θέση να </w:t>
      </w:r>
      <w:r w:rsidR="00E27C66" w:rsidRPr="003D4F4E">
        <w:rPr>
          <w:rFonts w:ascii="Times New Roman" w:eastAsia="Segoe UI" w:hAnsi="Times New Roman" w:cs="Times New Roman"/>
          <w:color w:val="000000" w:themeColor="text1"/>
        </w:rPr>
        <w:t xml:space="preserve">εξετάσει κατά πόσο κάποια εμπειρικά στοιχεία στηρίζουν θεωρητικές υποθέσεις ή και κατά πόσο ανταποκρίνονται στο να συμβάλουν σε νέες υποθέσεις </w:t>
      </w:r>
      <w:r w:rsidR="00E27C66">
        <w:rPr>
          <w:rFonts w:ascii="Times New Roman" w:eastAsia="Segoe UI" w:hAnsi="Times New Roman" w:cs="Times New Roman"/>
          <w:color w:val="000000" w:themeColor="text1"/>
        </w:rPr>
        <w:t>και ως εκ τούτου</w:t>
      </w:r>
      <w:r w:rsidR="00E27C66" w:rsidRPr="003D4F4E">
        <w:rPr>
          <w:rFonts w:ascii="Times New Roman" w:eastAsia="Segoe UI" w:hAnsi="Times New Roman" w:cs="Times New Roman"/>
          <w:color w:val="000000" w:themeColor="text1"/>
        </w:rPr>
        <w:t xml:space="preserve"> να παρέχουν ένα πλαίσιο ή υπόβαθρο για την κατάλληλη τοποθέτηση νέων ερευνητικών δραστηριοτήτων</w:t>
      </w:r>
      <w:r w:rsidR="00F7777A">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37091000"/>
          <w:citation/>
        </w:sdtPr>
        <w:sdtEndPr/>
        <w:sdtContent>
          <w:r w:rsidR="00F7777A">
            <w:rPr>
              <w:rFonts w:ascii="Times New Roman" w:eastAsia="Segoe UI" w:hAnsi="Times New Roman" w:cs="Times New Roman"/>
              <w:color w:val="000000" w:themeColor="text1"/>
            </w:rPr>
            <w:fldChar w:fldCharType="begin"/>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CITATION</w:instrText>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Kit</w:instrText>
          </w:r>
          <w:r w:rsidR="00F7777A" w:rsidRPr="00F7777A">
            <w:rPr>
              <w:rFonts w:ascii="Times New Roman" w:eastAsia="Segoe UI" w:hAnsi="Times New Roman" w:cs="Times New Roman"/>
              <w:color w:val="000000" w:themeColor="text1"/>
            </w:rPr>
            <w:instrText>04 \</w:instrText>
          </w:r>
          <w:r w:rsidR="00F7777A">
            <w:rPr>
              <w:rFonts w:ascii="Times New Roman" w:eastAsia="Segoe UI" w:hAnsi="Times New Roman" w:cs="Times New Roman"/>
              <w:color w:val="000000" w:themeColor="text1"/>
              <w:lang w:val="en-US"/>
            </w:rPr>
            <w:instrText>l</w:instrText>
          </w:r>
          <w:r w:rsidR="00F7777A" w:rsidRPr="00F7777A">
            <w:rPr>
              <w:rFonts w:ascii="Times New Roman" w:eastAsia="Segoe UI" w:hAnsi="Times New Roman" w:cs="Times New Roman"/>
              <w:color w:val="000000" w:themeColor="text1"/>
            </w:rPr>
            <w:instrText xml:space="preserve"> 1033 </w:instrText>
          </w:r>
          <w:r w:rsidR="00F7777A">
            <w:rPr>
              <w:rFonts w:ascii="Times New Roman" w:eastAsia="Segoe UI" w:hAnsi="Times New Roman" w:cs="Times New Roman"/>
              <w:color w:val="000000" w:themeColor="text1"/>
            </w:rPr>
            <w:fldChar w:fldCharType="separate"/>
          </w:r>
          <w:r w:rsidR="00F7777A" w:rsidRPr="00F7777A">
            <w:rPr>
              <w:rFonts w:ascii="Times New Roman" w:eastAsia="Segoe UI" w:hAnsi="Times New Roman" w:cs="Times New Roman"/>
              <w:noProof/>
              <w:color w:val="000000" w:themeColor="text1"/>
            </w:rPr>
            <w:t>(</w:t>
          </w:r>
          <w:r w:rsidR="00F7777A" w:rsidRPr="00F7777A">
            <w:rPr>
              <w:rFonts w:ascii="Times New Roman" w:eastAsia="Segoe UI" w:hAnsi="Times New Roman" w:cs="Times New Roman"/>
              <w:noProof/>
              <w:color w:val="000000" w:themeColor="text1"/>
              <w:lang w:val="en-US"/>
            </w:rPr>
            <w:t>Kitchenham</w:t>
          </w:r>
          <w:r w:rsidR="00F7777A" w:rsidRPr="00F7777A">
            <w:rPr>
              <w:rFonts w:ascii="Times New Roman" w:eastAsia="Segoe UI" w:hAnsi="Times New Roman" w:cs="Times New Roman"/>
              <w:noProof/>
              <w:color w:val="000000" w:themeColor="text1"/>
            </w:rPr>
            <w:t>, 2004)</w:t>
          </w:r>
          <w:r w:rsidR="00F7777A">
            <w:rPr>
              <w:rFonts w:ascii="Times New Roman" w:eastAsia="Segoe UI" w:hAnsi="Times New Roman" w:cs="Times New Roman"/>
              <w:color w:val="000000" w:themeColor="text1"/>
            </w:rPr>
            <w:fldChar w:fldCharType="end"/>
          </w:r>
        </w:sdtContent>
      </w:sdt>
      <w:r w:rsidR="00F7777A">
        <w:rPr>
          <w:rFonts w:ascii="Times New Roman" w:eastAsia="Segoe UI" w:hAnsi="Times New Roman" w:cs="Times New Roman"/>
          <w:color w:val="000000" w:themeColor="text1"/>
        </w:rPr>
        <w:t xml:space="preserve">. </w:t>
      </w:r>
      <w:r w:rsidR="00E27C66">
        <w:rPr>
          <w:rFonts w:ascii="Times New Roman" w:eastAsia="Segoe UI" w:hAnsi="Times New Roman" w:cs="Times New Roman"/>
          <w:color w:val="000000" w:themeColor="text1"/>
        </w:rPr>
        <w:t>Σε αυτό τον λόγο στηρίζεται κατά βάση και η παρούσα έρευνα.</w:t>
      </w:r>
    </w:p>
    <w:p w14:paraId="3782EE47" w14:textId="77777777" w:rsidR="00F5340F" w:rsidRPr="00F5340F" w:rsidRDefault="00F5340F" w:rsidP="0008493E">
      <w:pPr>
        <w:pStyle w:val="3"/>
        <w:rPr>
          <w:rFonts w:eastAsia="Times New Roman"/>
        </w:rPr>
      </w:pPr>
      <w:bookmarkStart w:id="28" w:name="_Toc113968628"/>
      <w:r w:rsidRPr="00F5340F">
        <w:rPr>
          <w:rFonts w:eastAsia="Times New Roman"/>
        </w:rPr>
        <w:t>3.2.1 Πλεονεκτήματα</w:t>
      </w:r>
      <w:bookmarkEnd w:id="28"/>
    </w:p>
    <w:p w14:paraId="34FBFC53" w14:textId="472326ED" w:rsidR="00F5340F" w:rsidRPr="00F5340F" w:rsidRDefault="00F5340F" w:rsidP="0008493E">
      <w:pPr>
        <w:spacing w:before="120" w:after="120" w:line="360" w:lineRule="auto"/>
        <w:jc w:val="both"/>
        <w:rPr>
          <w:rFonts w:ascii="Times New Roman" w:eastAsia="Segoe UI" w:hAnsi="Times New Roman" w:cs="Times New Roman"/>
          <w:color w:val="000000" w:themeColor="text1"/>
        </w:rPr>
      </w:pPr>
      <w:r w:rsidRPr="00F5340F">
        <w:rPr>
          <w:rFonts w:ascii="Times New Roman" w:eastAsia="Segoe UI" w:hAnsi="Times New Roman" w:cs="Times New Roman"/>
          <w:color w:val="000000" w:themeColor="text1"/>
        </w:rPr>
        <w:t xml:space="preserve">Το μεγαλύτερο πλεονέκτημα των συστηματικών ανασκοπήσεων είναι ότι έχουν την δυνατότητα να προσφέρουν πληροφορίες για τις επιπτώσεις διαφόρων φαινομένων μέσα σε ένα αρκετά μεγάλο εύρος εμπορικών μεθόδων και ρυθμίσεων. Αν οι αρχικές μεμονωμένες έρευνες παρέχουν ορθά και συνεπή αποτελέσματα, τότε η συγκεκριμένη μέθοδος μπορεί να προσφέρει </w:t>
      </w:r>
      <w:r>
        <w:rPr>
          <w:rFonts w:ascii="Times New Roman" w:eastAsia="Segoe UI" w:hAnsi="Times New Roman" w:cs="Times New Roman"/>
          <w:color w:val="000000" w:themeColor="text1"/>
        </w:rPr>
        <w:t>επαρκή δεδομένα</w:t>
      </w:r>
      <w:r w:rsidRPr="00F5340F">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ότι το εξεταζόμενο </w:t>
      </w:r>
      <w:r w:rsidRPr="00F5340F">
        <w:rPr>
          <w:rFonts w:ascii="Times New Roman" w:eastAsia="Segoe UI" w:hAnsi="Times New Roman" w:cs="Times New Roman"/>
          <w:color w:val="000000" w:themeColor="text1"/>
        </w:rPr>
        <w:t xml:space="preserve">φαινόμενο είναι ισχυρό και μεταβιβάσιμο ενώ στην αντίθετη περίπτωση είναι εφικτό να μελετηθούν οι πηγές διακύμανσης. Ένα άλλο πλεονέκτημα των συστηματικών ανασκοπήσεων είναι ότι στην περίπτωση των ποσοτικών μελετών μπορεί να χρησιμοποιηθούν οι μετά αναλυτικές τεχνικές. </w:t>
      </w:r>
      <w:r>
        <w:rPr>
          <w:rFonts w:ascii="Times New Roman" w:eastAsia="Segoe UI" w:hAnsi="Times New Roman" w:cs="Times New Roman"/>
          <w:color w:val="000000" w:themeColor="text1"/>
        </w:rPr>
        <w:t>Ως</w:t>
      </w:r>
      <w:r w:rsidRPr="00F5340F">
        <w:rPr>
          <w:rFonts w:ascii="Times New Roman" w:eastAsia="Segoe UI" w:hAnsi="Times New Roman" w:cs="Times New Roman"/>
          <w:color w:val="000000" w:themeColor="text1"/>
        </w:rPr>
        <w:t xml:space="preserve"> μειονέκτημα θα </w:t>
      </w:r>
      <w:r>
        <w:rPr>
          <w:rFonts w:ascii="Times New Roman" w:eastAsia="Segoe UI" w:hAnsi="Times New Roman" w:cs="Times New Roman"/>
          <w:color w:val="000000" w:themeColor="text1"/>
        </w:rPr>
        <w:t xml:space="preserve">μπορούσε να χαρακτηριστεί ο εντοπισμός σχετικών προκαταλήψεων, εξαιτίας της μεγάλης ισχύς της συγκεκριμένης μεθόδου </w:t>
      </w:r>
      <w:sdt>
        <w:sdtPr>
          <w:rPr>
            <w:rFonts w:ascii="Times New Roman" w:eastAsia="Segoe UI" w:hAnsi="Times New Roman" w:cs="Times New Roman"/>
            <w:color w:val="000000" w:themeColor="text1"/>
          </w:rPr>
          <w:id w:val="-409936872"/>
          <w:citation/>
        </w:sdtPr>
        <w:sdtEndPr/>
        <w:sdtContent>
          <w:r w:rsidR="00F7777A">
            <w:rPr>
              <w:rFonts w:ascii="Times New Roman" w:eastAsia="Segoe UI" w:hAnsi="Times New Roman" w:cs="Times New Roman"/>
              <w:color w:val="000000" w:themeColor="text1"/>
            </w:rPr>
            <w:fldChar w:fldCharType="begin"/>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CITATION</w:instrText>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Kit</w:instrText>
          </w:r>
          <w:r w:rsidR="00F7777A" w:rsidRPr="00F7777A">
            <w:rPr>
              <w:rFonts w:ascii="Times New Roman" w:eastAsia="Segoe UI" w:hAnsi="Times New Roman" w:cs="Times New Roman"/>
              <w:color w:val="000000" w:themeColor="text1"/>
            </w:rPr>
            <w:instrText>04 \</w:instrText>
          </w:r>
          <w:r w:rsidR="00F7777A">
            <w:rPr>
              <w:rFonts w:ascii="Times New Roman" w:eastAsia="Segoe UI" w:hAnsi="Times New Roman" w:cs="Times New Roman"/>
              <w:color w:val="000000" w:themeColor="text1"/>
              <w:lang w:val="en-US"/>
            </w:rPr>
            <w:instrText>l</w:instrText>
          </w:r>
          <w:r w:rsidR="00F7777A" w:rsidRPr="00F7777A">
            <w:rPr>
              <w:rFonts w:ascii="Times New Roman" w:eastAsia="Segoe UI" w:hAnsi="Times New Roman" w:cs="Times New Roman"/>
              <w:color w:val="000000" w:themeColor="text1"/>
            </w:rPr>
            <w:instrText xml:space="preserve"> 1033 </w:instrText>
          </w:r>
          <w:r w:rsidR="00F7777A">
            <w:rPr>
              <w:rFonts w:ascii="Times New Roman" w:eastAsia="Segoe UI" w:hAnsi="Times New Roman" w:cs="Times New Roman"/>
              <w:color w:val="000000" w:themeColor="text1"/>
            </w:rPr>
            <w:fldChar w:fldCharType="separate"/>
          </w:r>
          <w:r w:rsidR="00F7777A" w:rsidRPr="00F7777A">
            <w:rPr>
              <w:rFonts w:ascii="Times New Roman" w:eastAsia="Segoe UI" w:hAnsi="Times New Roman" w:cs="Times New Roman"/>
              <w:noProof/>
              <w:color w:val="000000" w:themeColor="text1"/>
            </w:rPr>
            <w:t>(</w:t>
          </w:r>
          <w:r w:rsidR="00F7777A" w:rsidRPr="00F7777A">
            <w:rPr>
              <w:rFonts w:ascii="Times New Roman" w:eastAsia="Segoe UI" w:hAnsi="Times New Roman" w:cs="Times New Roman"/>
              <w:noProof/>
              <w:color w:val="000000" w:themeColor="text1"/>
              <w:lang w:val="en-US"/>
            </w:rPr>
            <w:t>Kitchenham</w:t>
          </w:r>
          <w:r w:rsidR="00F7777A" w:rsidRPr="00F7777A">
            <w:rPr>
              <w:rFonts w:ascii="Times New Roman" w:eastAsia="Segoe UI" w:hAnsi="Times New Roman" w:cs="Times New Roman"/>
              <w:noProof/>
              <w:color w:val="000000" w:themeColor="text1"/>
            </w:rPr>
            <w:t>, 2004)</w:t>
          </w:r>
          <w:r w:rsidR="00F7777A">
            <w:rPr>
              <w:rFonts w:ascii="Times New Roman" w:eastAsia="Segoe UI" w:hAnsi="Times New Roman" w:cs="Times New Roman"/>
              <w:color w:val="000000" w:themeColor="text1"/>
            </w:rPr>
            <w:fldChar w:fldCharType="end"/>
          </w:r>
        </w:sdtContent>
      </w:sdt>
      <w:r w:rsidR="00F7777A">
        <w:rPr>
          <w:rFonts w:ascii="Times New Roman" w:eastAsia="Times New Roman" w:hAnsi="Times New Roman" w:cs="Times New Roman"/>
          <w:color w:val="000000" w:themeColor="text1"/>
          <w:sz w:val="22"/>
          <w:szCs w:val="22"/>
        </w:rPr>
        <w:t xml:space="preserve">. </w:t>
      </w:r>
      <w:r>
        <w:rPr>
          <w:rFonts w:ascii="Times New Roman" w:eastAsia="Segoe UI" w:hAnsi="Times New Roman" w:cs="Times New Roman"/>
          <w:color w:val="000000" w:themeColor="text1"/>
        </w:rPr>
        <w:t xml:space="preserve">Βιβλιογραφικές </w:t>
      </w:r>
      <w:r w:rsidRPr="00F5340F">
        <w:rPr>
          <w:rFonts w:ascii="Times New Roman" w:eastAsia="Segoe UI" w:hAnsi="Times New Roman" w:cs="Times New Roman"/>
          <w:color w:val="000000" w:themeColor="text1"/>
        </w:rPr>
        <w:t xml:space="preserve">συστηματικές ανασκοπήσεις </w:t>
      </w:r>
      <w:r>
        <w:rPr>
          <w:rFonts w:ascii="Times New Roman" w:eastAsia="Segoe UI" w:hAnsi="Times New Roman" w:cs="Times New Roman"/>
          <w:color w:val="000000" w:themeColor="text1"/>
        </w:rPr>
        <w:t>εξαιρετικής</w:t>
      </w:r>
      <w:r w:rsidRPr="00F5340F">
        <w:rPr>
          <w:rFonts w:ascii="Times New Roman" w:eastAsia="Segoe UI" w:hAnsi="Times New Roman" w:cs="Times New Roman"/>
          <w:color w:val="000000" w:themeColor="text1"/>
        </w:rPr>
        <w:t xml:space="preserve"> ποιότητας συγκεντρώνουν </w:t>
      </w:r>
      <w:r>
        <w:rPr>
          <w:rFonts w:ascii="Times New Roman" w:eastAsia="Segoe UI" w:hAnsi="Times New Roman" w:cs="Times New Roman"/>
          <w:color w:val="000000" w:themeColor="text1"/>
        </w:rPr>
        <w:t xml:space="preserve">έρευνες </w:t>
      </w:r>
      <w:r w:rsidRPr="00F5340F">
        <w:rPr>
          <w:rFonts w:ascii="Times New Roman" w:eastAsia="Segoe UI" w:hAnsi="Times New Roman" w:cs="Times New Roman"/>
          <w:color w:val="000000" w:themeColor="text1"/>
        </w:rPr>
        <w:t>για να</w:t>
      </w:r>
      <w:r w:rsidRPr="00F5340F">
        <w:rPr>
          <w:rFonts w:ascii="Times New Roman" w:eastAsia="Times New Roman" w:hAnsi="Times New Roman" w:cs="Times New Roman"/>
          <w:color w:val="000000" w:themeColor="text1"/>
        </w:rPr>
        <w:t xml:space="preserve">: </w:t>
      </w:r>
    </w:p>
    <w:p w14:paraId="420BD086" w14:textId="317CADCD" w:rsidR="00F5340F" w:rsidRPr="00F5340F" w:rsidRDefault="00F5340F" w:rsidP="00F5340F">
      <w:pPr>
        <w:pStyle w:val="a3"/>
        <w:numPr>
          <w:ilvl w:val="0"/>
          <w:numId w:val="21"/>
        </w:numPr>
        <w:spacing w:before="120" w:after="120" w:line="360" w:lineRule="auto"/>
        <w:jc w:val="both"/>
        <w:rPr>
          <w:rFonts w:ascii="Times New Roman" w:eastAsia="Segoe UI" w:hAnsi="Times New Roman" w:cs="Times New Roman"/>
          <w:color w:val="000000" w:themeColor="text1"/>
        </w:rPr>
      </w:pPr>
      <w:r w:rsidRPr="00F5340F">
        <w:rPr>
          <w:rFonts w:ascii="Times New Roman" w:eastAsia="Segoe UI" w:hAnsi="Times New Roman" w:cs="Times New Roman"/>
          <w:color w:val="000000" w:themeColor="text1"/>
        </w:rPr>
        <w:t>Καταλήξουν σε ποιοτικά και ορθά συμπεράσματα σε σχέση με τα ερευνητικά ερωτήματα και τα ζητήματα.</w:t>
      </w:r>
    </w:p>
    <w:p w14:paraId="5A4B6C63" w14:textId="6C1BBD08" w:rsidR="00F5340F" w:rsidRPr="00F5340F" w:rsidRDefault="00F5340F" w:rsidP="00F5340F">
      <w:pPr>
        <w:pStyle w:val="a3"/>
        <w:numPr>
          <w:ilvl w:val="0"/>
          <w:numId w:val="21"/>
        </w:numPr>
        <w:spacing w:before="120" w:after="120" w:line="360" w:lineRule="auto"/>
        <w:jc w:val="both"/>
        <w:rPr>
          <w:rFonts w:ascii="Times New Roman" w:eastAsia="Segoe UI" w:hAnsi="Times New Roman" w:cs="Times New Roman"/>
          <w:color w:val="000000" w:themeColor="text1"/>
        </w:rPr>
      </w:pPr>
      <w:r w:rsidRPr="00F5340F">
        <w:rPr>
          <w:rFonts w:ascii="Times New Roman" w:eastAsia="Segoe UI" w:hAnsi="Times New Roman" w:cs="Times New Roman"/>
          <w:color w:val="000000" w:themeColor="text1"/>
        </w:rPr>
        <w:t xml:space="preserve">Να δοθεί εξήγηση για </w:t>
      </w:r>
      <w:r w:rsidR="002F54ED">
        <w:rPr>
          <w:rFonts w:ascii="Times New Roman" w:eastAsia="Segoe UI" w:hAnsi="Times New Roman" w:cs="Times New Roman"/>
          <w:color w:val="000000" w:themeColor="text1"/>
        </w:rPr>
        <w:t xml:space="preserve">τη συσχέτιση των μελετών, για τα </w:t>
      </w:r>
      <w:r w:rsidRPr="00F5340F">
        <w:rPr>
          <w:rFonts w:ascii="Times New Roman" w:eastAsia="Segoe UI" w:hAnsi="Times New Roman" w:cs="Times New Roman"/>
          <w:color w:val="000000" w:themeColor="text1"/>
        </w:rPr>
        <w:t xml:space="preserve">συμπεράσματα </w:t>
      </w:r>
      <w:r w:rsidR="002F54ED">
        <w:rPr>
          <w:rFonts w:ascii="Times New Roman" w:eastAsia="Segoe UI" w:hAnsi="Times New Roman" w:cs="Times New Roman"/>
          <w:color w:val="000000" w:themeColor="text1"/>
        </w:rPr>
        <w:t>που προκύπτουν για μελλοντικές έρευνες</w:t>
      </w:r>
      <w:r w:rsidRPr="00F5340F">
        <w:rPr>
          <w:rFonts w:ascii="Times New Roman" w:eastAsia="Segoe UI" w:hAnsi="Times New Roman" w:cs="Times New Roman"/>
          <w:color w:val="000000" w:themeColor="text1"/>
        </w:rPr>
        <w:t xml:space="preserve"> αλλά και </w:t>
      </w:r>
      <w:r w:rsidR="002F54ED">
        <w:rPr>
          <w:rFonts w:ascii="Times New Roman" w:eastAsia="Segoe UI" w:hAnsi="Times New Roman" w:cs="Times New Roman"/>
          <w:color w:val="000000" w:themeColor="text1"/>
        </w:rPr>
        <w:t>τη σημασία τους</w:t>
      </w:r>
      <w:r w:rsidRPr="00F5340F">
        <w:rPr>
          <w:rFonts w:ascii="Times New Roman" w:eastAsia="Segoe UI" w:hAnsi="Times New Roman" w:cs="Times New Roman"/>
          <w:color w:val="000000" w:themeColor="text1"/>
        </w:rPr>
        <w:t xml:space="preserve"> </w:t>
      </w:r>
      <w:r w:rsidR="002F54ED">
        <w:rPr>
          <w:rFonts w:ascii="Times New Roman" w:eastAsia="Segoe UI" w:hAnsi="Times New Roman" w:cs="Times New Roman"/>
          <w:color w:val="000000" w:themeColor="text1"/>
        </w:rPr>
        <w:t xml:space="preserve">για </w:t>
      </w:r>
      <w:r w:rsidRPr="00F5340F">
        <w:rPr>
          <w:rFonts w:ascii="Times New Roman" w:eastAsia="Segoe UI" w:hAnsi="Times New Roman" w:cs="Times New Roman"/>
          <w:color w:val="000000" w:themeColor="text1"/>
        </w:rPr>
        <w:t>την θεωρία</w:t>
      </w:r>
      <w:r>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2029869705"/>
          <w:citation/>
        </w:sdtPr>
        <w:sdtEndPr/>
        <w:sdtContent>
          <w:r w:rsidR="00F7777A">
            <w:rPr>
              <w:rFonts w:ascii="Times New Roman" w:eastAsia="Segoe UI" w:hAnsi="Times New Roman" w:cs="Times New Roman"/>
              <w:color w:val="000000" w:themeColor="text1"/>
            </w:rPr>
            <w:fldChar w:fldCharType="begin"/>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CITATION</w:instrText>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Sid</w:instrText>
          </w:r>
          <w:r w:rsidR="00F7777A" w:rsidRPr="00F7777A">
            <w:rPr>
              <w:rFonts w:ascii="Times New Roman" w:eastAsia="Segoe UI" w:hAnsi="Times New Roman" w:cs="Times New Roman"/>
              <w:color w:val="000000" w:themeColor="text1"/>
            </w:rPr>
            <w:instrText>19 \</w:instrText>
          </w:r>
          <w:r w:rsidR="00F7777A">
            <w:rPr>
              <w:rFonts w:ascii="Times New Roman" w:eastAsia="Segoe UI" w:hAnsi="Times New Roman" w:cs="Times New Roman"/>
              <w:color w:val="000000" w:themeColor="text1"/>
              <w:lang w:val="en-US"/>
            </w:rPr>
            <w:instrText>l</w:instrText>
          </w:r>
          <w:r w:rsidR="00F7777A" w:rsidRPr="00F7777A">
            <w:rPr>
              <w:rFonts w:ascii="Times New Roman" w:eastAsia="Segoe UI" w:hAnsi="Times New Roman" w:cs="Times New Roman"/>
              <w:color w:val="000000" w:themeColor="text1"/>
            </w:rPr>
            <w:instrText xml:space="preserve"> 1033 </w:instrText>
          </w:r>
          <w:r w:rsidR="00F7777A">
            <w:rPr>
              <w:rFonts w:ascii="Times New Roman" w:eastAsia="Segoe UI" w:hAnsi="Times New Roman" w:cs="Times New Roman"/>
              <w:color w:val="000000" w:themeColor="text1"/>
            </w:rPr>
            <w:fldChar w:fldCharType="separate"/>
          </w:r>
          <w:r w:rsidR="00F7777A" w:rsidRPr="00F7777A">
            <w:rPr>
              <w:rFonts w:ascii="Times New Roman" w:eastAsia="Segoe UI" w:hAnsi="Times New Roman" w:cs="Times New Roman"/>
              <w:noProof/>
              <w:color w:val="000000" w:themeColor="text1"/>
            </w:rPr>
            <w:t>(</w:t>
          </w:r>
          <w:r w:rsidR="00F7777A" w:rsidRPr="00F7777A">
            <w:rPr>
              <w:rFonts w:ascii="Times New Roman" w:eastAsia="Segoe UI" w:hAnsi="Times New Roman" w:cs="Times New Roman"/>
              <w:noProof/>
              <w:color w:val="000000" w:themeColor="text1"/>
              <w:lang w:val="en-US"/>
            </w:rPr>
            <w:t>Siddaway</w:t>
          </w:r>
          <w:r w:rsidR="00F7777A" w:rsidRPr="00F7777A">
            <w:rPr>
              <w:rFonts w:ascii="Times New Roman" w:eastAsia="Segoe UI" w:hAnsi="Times New Roman" w:cs="Times New Roman"/>
              <w:noProof/>
              <w:color w:val="000000" w:themeColor="text1"/>
            </w:rPr>
            <w:t xml:space="preserve">, </w:t>
          </w:r>
          <w:r w:rsidR="00F7777A" w:rsidRPr="00F7777A">
            <w:rPr>
              <w:rFonts w:ascii="Times New Roman" w:eastAsia="Segoe UI" w:hAnsi="Times New Roman" w:cs="Times New Roman"/>
              <w:noProof/>
              <w:color w:val="000000" w:themeColor="text1"/>
              <w:lang w:val="en-US"/>
            </w:rPr>
            <w:t>Wood</w:t>
          </w:r>
          <w:r w:rsidR="00F7777A" w:rsidRPr="00F7777A">
            <w:rPr>
              <w:rFonts w:ascii="Times New Roman" w:eastAsia="Segoe UI" w:hAnsi="Times New Roman" w:cs="Times New Roman"/>
              <w:noProof/>
              <w:color w:val="000000" w:themeColor="text1"/>
            </w:rPr>
            <w:t xml:space="preserve">, &amp; </w:t>
          </w:r>
          <w:r w:rsidR="00F7777A" w:rsidRPr="00F7777A">
            <w:rPr>
              <w:rFonts w:ascii="Times New Roman" w:eastAsia="Segoe UI" w:hAnsi="Times New Roman" w:cs="Times New Roman"/>
              <w:noProof/>
              <w:color w:val="000000" w:themeColor="text1"/>
              <w:lang w:val="en-US"/>
            </w:rPr>
            <w:t>Hedges</w:t>
          </w:r>
          <w:r w:rsidR="00F7777A" w:rsidRPr="00F7777A">
            <w:rPr>
              <w:rFonts w:ascii="Times New Roman" w:eastAsia="Segoe UI" w:hAnsi="Times New Roman" w:cs="Times New Roman"/>
              <w:noProof/>
              <w:color w:val="000000" w:themeColor="text1"/>
            </w:rPr>
            <w:t>, 2019)</w:t>
          </w:r>
          <w:r w:rsidR="00F7777A">
            <w:rPr>
              <w:rFonts w:ascii="Times New Roman" w:eastAsia="Segoe UI" w:hAnsi="Times New Roman" w:cs="Times New Roman"/>
              <w:color w:val="000000" w:themeColor="text1"/>
            </w:rPr>
            <w:fldChar w:fldCharType="end"/>
          </w:r>
        </w:sdtContent>
      </w:sdt>
      <w:r w:rsidRPr="00F5340F">
        <w:rPr>
          <w:rFonts w:ascii="Times New Roman" w:eastAsia="Segoe UI" w:hAnsi="Times New Roman" w:cs="Times New Roman"/>
          <w:color w:val="000000" w:themeColor="text1"/>
        </w:rPr>
        <w:t xml:space="preserve">. </w:t>
      </w:r>
    </w:p>
    <w:p w14:paraId="1A89E54A" w14:textId="211FCCF6" w:rsidR="00F5340F" w:rsidRDefault="00F5340F" w:rsidP="0008493E">
      <w:pPr>
        <w:spacing w:before="120" w:after="120" w:line="360" w:lineRule="auto"/>
        <w:jc w:val="both"/>
        <w:rPr>
          <w:rFonts w:ascii="Times New Roman" w:eastAsia="Times New Roman" w:hAnsi="Times New Roman" w:cs="Times New Roman"/>
          <w:color w:val="000000" w:themeColor="text1"/>
        </w:rPr>
      </w:pPr>
      <w:r w:rsidRPr="00F5340F">
        <w:rPr>
          <w:rFonts w:ascii="Times New Roman" w:eastAsia="Segoe UI" w:hAnsi="Times New Roman" w:cs="Times New Roman"/>
          <w:color w:val="000000" w:themeColor="text1"/>
        </w:rPr>
        <w:t xml:space="preserve">Μια βιβλιογραφική συστηματική ανασκόπηση μπορεί να καθοδηγηθεί από δυο πιθανά σκέλη, την </w:t>
      </w:r>
      <w:r w:rsidR="006F5C1B">
        <w:rPr>
          <w:rFonts w:ascii="Times New Roman" w:eastAsia="Segoe UI" w:hAnsi="Times New Roman" w:cs="Times New Roman"/>
          <w:color w:val="000000" w:themeColor="text1"/>
        </w:rPr>
        <w:t xml:space="preserve">υπό εξέταση </w:t>
      </w:r>
      <w:r w:rsidRPr="00F5340F">
        <w:rPr>
          <w:rFonts w:ascii="Times New Roman" w:eastAsia="Segoe UI" w:hAnsi="Times New Roman" w:cs="Times New Roman"/>
          <w:color w:val="000000" w:themeColor="text1"/>
        </w:rPr>
        <w:t xml:space="preserve">θεωρία και τις νέες ιδέες και διαδικασίες που μπορεί να εξαχθούν </w:t>
      </w:r>
      <w:r w:rsidR="006F5C1B">
        <w:rPr>
          <w:rFonts w:ascii="Times New Roman" w:eastAsia="Segoe UI" w:hAnsi="Times New Roman" w:cs="Times New Roman"/>
          <w:color w:val="000000" w:themeColor="text1"/>
        </w:rPr>
        <w:t xml:space="preserve">ως αποτέλεσμα </w:t>
      </w:r>
      <w:r w:rsidRPr="00F5340F">
        <w:rPr>
          <w:rFonts w:ascii="Times New Roman" w:eastAsia="Segoe UI" w:hAnsi="Times New Roman" w:cs="Times New Roman"/>
          <w:color w:val="000000" w:themeColor="text1"/>
        </w:rPr>
        <w:t>κατά την εφαρμογή της ανασκόπησης</w:t>
      </w:r>
      <w:r w:rsidRPr="00F5340F">
        <w:rPr>
          <w:rFonts w:ascii="Times New Roman" w:eastAsia="Times New Roman" w:hAnsi="Times New Roman" w:cs="Times New Roman"/>
          <w:color w:val="000000" w:themeColor="text1"/>
          <w:sz w:val="22"/>
          <w:szCs w:val="22"/>
        </w:rPr>
        <w:t xml:space="preserve"> </w:t>
      </w:r>
      <w:sdt>
        <w:sdtPr>
          <w:rPr>
            <w:rFonts w:ascii="Times New Roman" w:eastAsia="Times New Roman" w:hAnsi="Times New Roman" w:cs="Times New Roman"/>
            <w:color w:val="000000" w:themeColor="text1"/>
            <w:sz w:val="22"/>
            <w:szCs w:val="22"/>
          </w:rPr>
          <w:id w:val="19672796"/>
          <w:citation/>
        </w:sdtPr>
        <w:sdtEndPr/>
        <w:sdtContent>
          <w:r w:rsidR="00F7777A">
            <w:rPr>
              <w:rFonts w:ascii="Times New Roman" w:eastAsia="Times New Roman" w:hAnsi="Times New Roman" w:cs="Times New Roman"/>
              <w:color w:val="000000" w:themeColor="text1"/>
              <w:sz w:val="22"/>
              <w:szCs w:val="22"/>
            </w:rPr>
            <w:fldChar w:fldCharType="begin"/>
          </w:r>
          <w:r w:rsidR="00F7777A" w:rsidRPr="00F7777A">
            <w:rPr>
              <w:rFonts w:ascii="Times New Roman" w:eastAsia="Times New Roman" w:hAnsi="Times New Roman" w:cs="Times New Roman"/>
              <w:color w:val="000000" w:themeColor="text1"/>
              <w:sz w:val="22"/>
              <w:szCs w:val="22"/>
            </w:rPr>
            <w:instrText xml:space="preserve"> </w:instrText>
          </w:r>
          <w:r w:rsidR="00F7777A">
            <w:rPr>
              <w:rFonts w:ascii="Times New Roman" w:eastAsia="Times New Roman" w:hAnsi="Times New Roman" w:cs="Times New Roman"/>
              <w:color w:val="000000" w:themeColor="text1"/>
              <w:sz w:val="22"/>
              <w:szCs w:val="22"/>
              <w:lang w:val="en-US"/>
            </w:rPr>
            <w:instrText>CITATION</w:instrText>
          </w:r>
          <w:r w:rsidR="00F7777A" w:rsidRPr="00F7777A">
            <w:rPr>
              <w:rFonts w:ascii="Times New Roman" w:eastAsia="Times New Roman" w:hAnsi="Times New Roman" w:cs="Times New Roman"/>
              <w:color w:val="000000" w:themeColor="text1"/>
              <w:sz w:val="22"/>
              <w:szCs w:val="22"/>
            </w:rPr>
            <w:instrText xml:space="preserve"> </w:instrText>
          </w:r>
          <w:r w:rsidR="00F7777A">
            <w:rPr>
              <w:rFonts w:ascii="Times New Roman" w:eastAsia="Times New Roman" w:hAnsi="Times New Roman" w:cs="Times New Roman"/>
              <w:color w:val="000000" w:themeColor="text1"/>
              <w:sz w:val="22"/>
              <w:szCs w:val="22"/>
              <w:lang w:val="en-US"/>
            </w:rPr>
            <w:instrText>Sid</w:instrText>
          </w:r>
          <w:r w:rsidR="00F7777A" w:rsidRPr="00F7777A">
            <w:rPr>
              <w:rFonts w:ascii="Times New Roman" w:eastAsia="Times New Roman" w:hAnsi="Times New Roman" w:cs="Times New Roman"/>
              <w:color w:val="000000" w:themeColor="text1"/>
              <w:sz w:val="22"/>
              <w:szCs w:val="22"/>
            </w:rPr>
            <w:instrText>19 \</w:instrText>
          </w:r>
          <w:r w:rsidR="00F7777A">
            <w:rPr>
              <w:rFonts w:ascii="Times New Roman" w:eastAsia="Times New Roman" w:hAnsi="Times New Roman" w:cs="Times New Roman"/>
              <w:color w:val="000000" w:themeColor="text1"/>
              <w:sz w:val="22"/>
              <w:szCs w:val="22"/>
              <w:lang w:val="en-US"/>
            </w:rPr>
            <w:instrText>l</w:instrText>
          </w:r>
          <w:r w:rsidR="00F7777A" w:rsidRPr="00F7777A">
            <w:rPr>
              <w:rFonts w:ascii="Times New Roman" w:eastAsia="Times New Roman" w:hAnsi="Times New Roman" w:cs="Times New Roman"/>
              <w:color w:val="000000" w:themeColor="text1"/>
              <w:sz w:val="22"/>
              <w:szCs w:val="22"/>
            </w:rPr>
            <w:instrText xml:space="preserve"> 1033 </w:instrText>
          </w:r>
          <w:r w:rsidR="00F7777A">
            <w:rPr>
              <w:rFonts w:ascii="Times New Roman" w:eastAsia="Times New Roman" w:hAnsi="Times New Roman" w:cs="Times New Roman"/>
              <w:color w:val="000000" w:themeColor="text1"/>
              <w:sz w:val="22"/>
              <w:szCs w:val="22"/>
            </w:rPr>
            <w:fldChar w:fldCharType="separate"/>
          </w:r>
          <w:r w:rsidR="00F7777A" w:rsidRPr="00F7777A">
            <w:rPr>
              <w:rFonts w:ascii="Times New Roman" w:eastAsia="Times New Roman" w:hAnsi="Times New Roman" w:cs="Times New Roman"/>
              <w:noProof/>
              <w:color w:val="000000" w:themeColor="text1"/>
              <w:sz w:val="22"/>
              <w:szCs w:val="22"/>
            </w:rPr>
            <w:t>(</w:t>
          </w:r>
          <w:r w:rsidR="00F7777A" w:rsidRPr="00F7777A">
            <w:rPr>
              <w:rFonts w:ascii="Times New Roman" w:eastAsia="Times New Roman" w:hAnsi="Times New Roman" w:cs="Times New Roman"/>
              <w:noProof/>
              <w:color w:val="000000" w:themeColor="text1"/>
              <w:sz w:val="22"/>
              <w:szCs w:val="22"/>
              <w:lang w:val="en-US"/>
            </w:rPr>
            <w:t>Siddaway</w:t>
          </w:r>
          <w:r w:rsidR="00F7777A" w:rsidRPr="00F7777A">
            <w:rPr>
              <w:rFonts w:ascii="Times New Roman" w:eastAsia="Times New Roman" w:hAnsi="Times New Roman" w:cs="Times New Roman"/>
              <w:noProof/>
              <w:color w:val="000000" w:themeColor="text1"/>
              <w:sz w:val="22"/>
              <w:szCs w:val="22"/>
            </w:rPr>
            <w:t xml:space="preserve">, </w:t>
          </w:r>
          <w:r w:rsidR="00F7777A" w:rsidRPr="00F7777A">
            <w:rPr>
              <w:rFonts w:ascii="Times New Roman" w:eastAsia="Times New Roman" w:hAnsi="Times New Roman" w:cs="Times New Roman"/>
              <w:noProof/>
              <w:color w:val="000000" w:themeColor="text1"/>
              <w:sz w:val="22"/>
              <w:szCs w:val="22"/>
              <w:lang w:val="en-US"/>
            </w:rPr>
            <w:t>Wood</w:t>
          </w:r>
          <w:r w:rsidR="00F7777A" w:rsidRPr="00F7777A">
            <w:rPr>
              <w:rFonts w:ascii="Times New Roman" w:eastAsia="Times New Roman" w:hAnsi="Times New Roman" w:cs="Times New Roman"/>
              <w:noProof/>
              <w:color w:val="000000" w:themeColor="text1"/>
              <w:sz w:val="22"/>
              <w:szCs w:val="22"/>
            </w:rPr>
            <w:t xml:space="preserve">, &amp; </w:t>
          </w:r>
          <w:r w:rsidR="00F7777A" w:rsidRPr="00F7777A">
            <w:rPr>
              <w:rFonts w:ascii="Times New Roman" w:eastAsia="Times New Roman" w:hAnsi="Times New Roman" w:cs="Times New Roman"/>
              <w:noProof/>
              <w:color w:val="000000" w:themeColor="text1"/>
              <w:sz w:val="22"/>
              <w:szCs w:val="22"/>
              <w:lang w:val="en-US"/>
            </w:rPr>
            <w:t>Hedges</w:t>
          </w:r>
          <w:r w:rsidR="00F7777A" w:rsidRPr="00F7777A">
            <w:rPr>
              <w:rFonts w:ascii="Times New Roman" w:eastAsia="Times New Roman" w:hAnsi="Times New Roman" w:cs="Times New Roman"/>
              <w:noProof/>
              <w:color w:val="000000" w:themeColor="text1"/>
              <w:sz w:val="22"/>
              <w:szCs w:val="22"/>
            </w:rPr>
            <w:t>, 2019)</w:t>
          </w:r>
          <w:r w:rsidR="00F7777A">
            <w:rPr>
              <w:rFonts w:ascii="Times New Roman" w:eastAsia="Times New Roman" w:hAnsi="Times New Roman" w:cs="Times New Roman"/>
              <w:color w:val="000000" w:themeColor="text1"/>
              <w:sz w:val="22"/>
              <w:szCs w:val="22"/>
            </w:rPr>
            <w:fldChar w:fldCharType="end"/>
          </w:r>
        </w:sdtContent>
      </w:sdt>
      <w:r w:rsidR="00F7777A">
        <w:rPr>
          <w:rFonts w:ascii="Times New Roman" w:eastAsia="Times New Roman" w:hAnsi="Times New Roman" w:cs="Times New Roman"/>
          <w:color w:val="000000" w:themeColor="text1"/>
          <w:sz w:val="22"/>
          <w:szCs w:val="22"/>
        </w:rPr>
        <w:t>.</w:t>
      </w:r>
    </w:p>
    <w:p w14:paraId="57182334" w14:textId="77777777" w:rsidR="00BE3DFF" w:rsidRPr="00127200" w:rsidRDefault="00BE3DFF" w:rsidP="0008493E">
      <w:pPr>
        <w:pStyle w:val="3"/>
        <w:rPr>
          <w:rFonts w:eastAsia="Times New Roman"/>
        </w:rPr>
      </w:pPr>
      <w:bookmarkStart w:id="29" w:name="_Toc113968629"/>
      <w:r w:rsidRPr="00127200">
        <w:rPr>
          <w:rFonts w:eastAsia="Times New Roman"/>
        </w:rPr>
        <w:lastRenderedPageBreak/>
        <w:t>3.2.2 Χαρακτηριστικά και Αναζήτηση</w:t>
      </w:r>
      <w:bookmarkEnd w:id="29"/>
    </w:p>
    <w:p w14:paraId="540B6B77" w14:textId="47C545F5" w:rsidR="00BE3DFF" w:rsidRPr="00BE3DFF" w:rsidRDefault="00EB3A0D" w:rsidP="0008493E">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Τα χ</w:t>
      </w:r>
      <w:r w:rsidR="00BE3DFF" w:rsidRPr="00BE3DFF">
        <w:rPr>
          <w:rFonts w:ascii="Times New Roman" w:eastAsia="Segoe UI" w:hAnsi="Times New Roman" w:cs="Times New Roman"/>
          <w:color w:val="000000" w:themeColor="text1"/>
        </w:rPr>
        <w:t xml:space="preserve">αρακτηριστικά </w:t>
      </w:r>
      <w:r>
        <w:rPr>
          <w:rFonts w:ascii="Times New Roman" w:eastAsia="Segoe UI" w:hAnsi="Times New Roman" w:cs="Times New Roman"/>
          <w:color w:val="000000" w:themeColor="text1"/>
        </w:rPr>
        <w:t>που</w:t>
      </w:r>
      <w:r w:rsidR="00BE3DFF" w:rsidRPr="00BE3DFF">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κάνουν</w:t>
      </w:r>
      <w:r w:rsidR="00BE3DFF" w:rsidRPr="00BE3DFF">
        <w:rPr>
          <w:rFonts w:ascii="Times New Roman" w:eastAsia="Segoe UI" w:hAnsi="Times New Roman" w:cs="Times New Roman"/>
          <w:color w:val="000000" w:themeColor="text1"/>
        </w:rPr>
        <w:t xml:space="preserve"> μια συστ</w:t>
      </w:r>
      <w:r>
        <w:rPr>
          <w:rFonts w:ascii="Times New Roman" w:eastAsia="Segoe UI" w:hAnsi="Times New Roman" w:cs="Times New Roman"/>
          <w:color w:val="000000" w:themeColor="text1"/>
        </w:rPr>
        <w:t>ηματική ανασκόπηση να ξεχωρίζει, σύμφωνα</w:t>
      </w:r>
      <w:r w:rsidR="00BE3DFF" w:rsidRPr="00BE3DFF">
        <w:rPr>
          <w:rFonts w:ascii="Times New Roman" w:eastAsia="Segoe UI" w:hAnsi="Times New Roman" w:cs="Times New Roman"/>
          <w:color w:val="000000" w:themeColor="text1"/>
        </w:rPr>
        <w:t xml:space="preserve"> με την </w:t>
      </w:r>
      <w:proofErr w:type="spellStart"/>
      <w:r>
        <w:rPr>
          <w:rFonts w:ascii="Times New Roman" w:eastAsia="Segoe UI" w:hAnsi="Times New Roman" w:cs="Times New Roman"/>
          <w:color w:val="000000" w:themeColor="text1"/>
          <w:lang w:val="en-US"/>
        </w:rPr>
        <w:t>Kitchenham</w:t>
      </w:r>
      <w:proofErr w:type="spellEnd"/>
      <w:r w:rsidRPr="003D4F4E">
        <w:rPr>
          <w:rFonts w:ascii="Times New Roman" w:eastAsia="Segoe UI" w:hAnsi="Times New Roman" w:cs="Times New Roman"/>
          <w:color w:val="000000" w:themeColor="text1"/>
        </w:rPr>
        <w:t xml:space="preserve"> </w:t>
      </w:r>
      <w:r w:rsidR="00BE3DFF" w:rsidRPr="00BE3DFF">
        <w:rPr>
          <w:rFonts w:ascii="Times New Roman" w:eastAsia="Segoe UI" w:hAnsi="Times New Roman" w:cs="Times New Roman"/>
          <w:color w:val="000000" w:themeColor="text1"/>
        </w:rPr>
        <w:t xml:space="preserve">είναι ότι </w:t>
      </w:r>
      <w:r w:rsidR="0011557A">
        <w:rPr>
          <w:rFonts w:ascii="Times New Roman" w:eastAsia="Segoe UI" w:hAnsi="Times New Roman" w:cs="Times New Roman"/>
          <w:color w:val="000000" w:themeColor="text1"/>
        </w:rPr>
        <w:t>ξεκινάει</w:t>
      </w:r>
      <w:r w:rsidR="00BE3DFF" w:rsidRPr="00BE3DFF">
        <w:rPr>
          <w:rFonts w:ascii="Times New Roman" w:eastAsia="Segoe UI" w:hAnsi="Times New Roman" w:cs="Times New Roman"/>
          <w:color w:val="000000" w:themeColor="text1"/>
        </w:rPr>
        <w:t xml:space="preserve"> με τον </w:t>
      </w:r>
      <w:r w:rsidR="0011557A">
        <w:rPr>
          <w:rFonts w:ascii="Times New Roman" w:eastAsia="Segoe UI" w:hAnsi="Times New Roman" w:cs="Times New Roman"/>
          <w:color w:val="000000" w:themeColor="text1"/>
        </w:rPr>
        <w:t>ορισμό</w:t>
      </w:r>
      <w:r w:rsidR="00BE3DFF" w:rsidRPr="00BE3DFF">
        <w:rPr>
          <w:rFonts w:ascii="Times New Roman" w:eastAsia="Segoe UI" w:hAnsi="Times New Roman" w:cs="Times New Roman"/>
          <w:color w:val="000000" w:themeColor="text1"/>
        </w:rPr>
        <w:t xml:space="preserve"> συγκεκριμένου πρωτοκόλλου ανασκόπησης, με τα ερευνητικά ερωτήματα που θα αντιμετωπιστούν και τις μεθόδους που θα χρησιμοποιηθούν</w:t>
      </w:r>
      <w:r w:rsidR="00EA4564">
        <w:rPr>
          <w:rFonts w:ascii="Times New Roman" w:eastAsia="Segoe UI" w:hAnsi="Times New Roman" w:cs="Times New Roman"/>
          <w:color w:val="000000" w:themeColor="text1"/>
        </w:rPr>
        <w:t>.</w:t>
      </w:r>
      <w:r w:rsidR="00BE3DFF" w:rsidRPr="00BE3DFF">
        <w:rPr>
          <w:rFonts w:ascii="Times New Roman" w:eastAsia="Segoe UI" w:hAnsi="Times New Roman" w:cs="Times New Roman"/>
          <w:color w:val="000000" w:themeColor="text1"/>
        </w:rPr>
        <w:t xml:space="preserve"> </w:t>
      </w:r>
      <w:r w:rsidR="00EA4564">
        <w:rPr>
          <w:rFonts w:ascii="Times New Roman" w:eastAsia="Segoe UI" w:hAnsi="Times New Roman" w:cs="Times New Roman"/>
          <w:color w:val="000000" w:themeColor="text1"/>
        </w:rPr>
        <w:t>Επίσης,</w:t>
      </w:r>
      <w:r w:rsidR="00BE3DFF" w:rsidRPr="00BE3DFF">
        <w:rPr>
          <w:rFonts w:ascii="Times New Roman" w:eastAsia="Segoe UI" w:hAnsi="Times New Roman" w:cs="Times New Roman"/>
          <w:color w:val="000000" w:themeColor="text1"/>
        </w:rPr>
        <w:t xml:space="preserve"> </w:t>
      </w:r>
      <w:r w:rsidR="00EA4564">
        <w:rPr>
          <w:rFonts w:ascii="Times New Roman" w:eastAsia="Segoe UI" w:hAnsi="Times New Roman" w:cs="Times New Roman"/>
          <w:color w:val="000000" w:themeColor="text1"/>
        </w:rPr>
        <w:t xml:space="preserve">είναι εξαιρετικής σημασίας </w:t>
      </w:r>
      <w:r w:rsidR="00BE3DFF" w:rsidRPr="00BE3DFF">
        <w:rPr>
          <w:rFonts w:ascii="Times New Roman" w:eastAsia="Segoe UI" w:hAnsi="Times New Roman" w:cs="Times New Roman"/>
          <w:color w:val="000000" w:themeColor="text1"/>
        </w:rPr>
        <w:t xml:space="preserve">ότι </w:t>
      </w:r>
      <w:r w:rsidR="00EA4564">
        <w:rPr>
          <w:rFonts w:ascii="Times New Roman" w:eastAsia="Segoe UI" w:hAnsi="Times New Roman" w:cs="Times New Roman"/>
          <w:color w:val="000000" w:themeColor="text1"/>
        </w:rPr>
        <w:t>ακολουθείται</w:t>
      </w:r>
      <w:r w:rsidR="00BE3DFF" w:rsidRPr="00BE3DFF">
        <w:rPr>
          <w:rFonts w:ascii="Times New Roman" w:eastAsia="Segoe UI" w:hAnsi="Times New Roman" w:cs="Times New Roman"/>
          <w:color w:val="000000" w:themeColor="text1"/>
        </w:rPr>
        <w:t xml:space="preserve"> καθορι</w:t>
      </w:r>
      <w:r w:rsidR="00EA4564">
        <w:rPr>
          <w:rFonts w:ascii="Times New Roman" w:eastAsia="Segoe UI" w:hAnsi="Times New Roman" w:cs="Times New Roman"/>
          <w:color w:val="000000" w:themeColor="text1"/>
        </w:rPr>
        <w:t xml:space="preserve">σμένη στρατηγική αναζήτησης, η οποία </w:t>
      </w:r>
      <w:r w:rsidR="00BE3DFF" w:rsidRPr="00BE3DFF">
        <w:rPr>
          <w:rFonts w:ascii="Times New Roman" w:eastAsia="Segoe UI" w:hAnsi="Times New Roman" w:cs="Times New Roman"/>
          <w:color w:val="000000" w:themeColor="text1"/>
        </w:rPr>
        <w:t>στοχεύει στον</w:t>
      </w:r>
      <w:r w:rsidR="00EA4564">
        <w:rPr>
          <w:rFonts w:ascii="Times New Roman" w:eastAsia="Segoe UI" w:hAnsi="Times New Roman" w:cs="Times New Roman"/>
          <w:color w:val="000000" w:themeColor="text1"/>
        </w:rPr>
        <w:t xml:space="preserve"> εντοπισμό μεγάλου μέρους της υπό διερεύνησης </w:t>
      </w:r>
      <w:r w:rsidR="00BE3DFF" w:rsidRPr="00BE3DFF">
        <w:rPr>
          <w:rFonts w:ascii="Times New Roman" w:eastAsia="Segoe UI" w:hAnsi="Times New Roman" w:cs="Times New Roman"/>
          <w:color w:val="000000" w:themeColor="text1"/>
        </w:rPr>
        <w:t xml:space="preserve">σχετικής βιβλιογραφίας. </w:t>
      </w:r>
    </w:p>
    <w:p w14:paraId="55268B72" w14:textId="01010DBA" w:rsidR="00BE3DFF" w:rsidRPr="00BE3DFF" w:rsidRDefault="00BE3DFF" w:rsidP="0008493E">
      <w:pPr>
        <w:spacing w:before="120" w:after="120" w:line="360" w:lineRule="auto"/>
        <w:jc w:val="both"/>
        <w:rPr>
          <w:rFonts w:ascii="Times New Roman" w:eastAsia="Segoe UI" w:hAnsi="Times New Roman" w:cs="Times New Roman"/>
          <w:color w:val="000000" w:themeColor="text1"/>
        </w:rPr>
      </w:pPr>
      <w:r w:rsidRPr="00BE3DFF">
        <w:rPr>
          <w:rFonts w:ascii="Times New Roman" w:eastAsia="Segoe UI" w:hAnsi="Times New Roman" w:cs="Times New Roman"/>
          <w:color w:val="000000" w:themeColor="text1"/>
        </w:rPr>
        <w:t xml:space="preserve">Η τεκμηρίωση της στρατηγικής αναζήτησης </w:t>
      </w:r>
      <w:r w:rsidR="003B2C64">
        <w:rPr>
          <w:rFonts w:ascii="Times New Roman" w:eastAsia="Segoe UI" w:hAnsi="Times New Roman" w:cs="Times New Roman"/>
          <w:color w:val="000000" w:themeColor="text1"/>
        </w:rPr>
        <w:t>πραγματοποιείται</w:t>
      </w:r>
      <w:r w:rsidRPr="00BE3DFF">
        <w:rPr>
          <w:rFonts w:ascii="Times New Roman" w:eastAsia="Segoe UI" w:hAnsi="Times New Roman" w:cs="Times New Roman"/>
          <w:color w:val="000000" w:themeColor="text1"/>
        </w:rPr>
        <w:t xml:space="preserve"> </w:t>
      </w:r>
      <w:r w:rsidR="003B2C64">
        <w:rPr>
          <w:rFonts w:ascii="Times New Roman" w:eastAsia="Segoe UI" w:hAnsi="Times New Roman" w:cs="Times New Roman"/>
          <w:color w:val="000000" w:themeColor="text1"/>
        </w:rPr>
        <w:t xml:space="preserve">με σκοπό </w:t>
      </w:r>
      <w:r w:rsidRPr="00BE3DFF">
        <w:rPr>
          <w:rFonts w:ascii="Times New Roman" w:eastAsia="Segoe UI" w:hAnsi="Times New Roman" w:cs="Times New Roman"/>
          <w:color w:val="000000" w:themeColor="text1"/>
        </w:rPr>
        <w:t>οποιο</w:t>
      </w:r>
      <w:r w:rsidR="003B2C64">
        <w:rPr>
          <w:rFonts w:ascii="Times New Roman" w:eastAsia="Segoe UI" w:hAnsi="Times New Roman" w:cs="Times New Roman"/>
          <w:color w:val="000000" w:themeColor="text1"/>
        </w:rPr>
        <w:t>σ</w:t>
      </w:r>
      <w:r w:rsidRPr="00BE3DFF">
        <w:rPr>
          <w:rFonts w:ascii="Times New Roman" w:eastAsia="Segoe UI" w:hAnsi="Times New Roman" w:cs="Times New Roman"/>
          <w:color w:val="000000" w:themeColor="text1"/>
        </w:rPr>
        <w:t>δήπο</w:t>
      </w:r>
      <w:r w:rsidR="003B2C64">
        <w:rPr>
          <w:rFonts w:ascii="Times New Roman" w:eastAsia="Segoe UI" w:hAnsi="Times New Roman" w:cs="Times New Roman"/>
          <w:color w:val="000000" w:themeColor="text1"/>
        </w:rPr>
        <w:t xml:space="preserve">τε άλλος ερευνητής να έχει τη δυνατότητα να αξιολογήσει </w:t>
      </w:r>
      <w:r w:rsidRPr="00BE3DFF">
        <w:rPr>
          <w:rFonts w:ascii="Times New Roman" w:eastAsia="Segoe UI" w:hAnsi="Times New Roman" w:cs="Times New Roman"/>
          <w:color w:val="000000" w:themeColor="text1"/>
        </w:rPr>
        <w:t xml:space="preserve">την αυστηρότητα και την πληρότητα της. </w:t>
      </w:r>
      <w:r w:rsidR="003B2C64">
        <w:rPr>
          <w:rFonts w:ascii="Times New Roman" w:eastAsia="Segoe UI" w:hAnsi="Times New Roman" w:cs="Times New Roman"/>
          <w:color w:val="000000" w:themeColor="text1"/>
        </w:rPr>
        <w:t>Φυσικά, στα πλαίσια αποτελεσματικότερης τεκμηρίωσης, κ</w:t>
      </w:r>
      <w:r w:rsidRPr="00BE3DFF">
        <w:rPr>
          <w:rFonts w:ascii="Times New Roman" w:eastAsia="Segoe UI" w:hAnsi="Times New Roman" w:cs="Times New Roman"/>
          <w:color w:val="000000" w:themeColor="text1"/>
        </w:rPr>
        <w:t xml:space="preserve">αθορίζονται συγκεκριμένα κριτήρια ένταξης και αποκλεισμού για τις </w:t>
      </w:r>
      <w:r w:rsidR="003B2C64">
        <w:rPr>
          <w:rFonts w:ascii="Times New Roman" w:eastAsia="Segoe UI" w:hAnsi="Times New Roman" w:cs="Times New Roman"/>
          <w:color w:val="000000" w:themeColor="text1"/>
        </w:rPr>
        <w:t>πρωτογενεί</w:t>
      </w:r>
      <w:r w:rsidRPr="00BE3DFF">
        <w:rPr>
          <w:rFonts w:ascii="Times New Roman" w:eastAsia="Segoe UI" w:hAnsi="Times New Roman" w:cs="Times New Roman"/>
          <w:color w:val="000000" w:themeColor="text1"/>
        </w:rPr>
        <w:t xml:space="preserve">ς μελέτες. Ακόμα καθορίζονται οι πληροφορίες που αντλούνται από τις πρωτογενείς μελέτες αλλά και τα κριτήρια ποιότητας που θα αξιολογηθούν </w:t>
      </w:r>
      <w:r w:rsidR="00FE4BD6">
        <w:rPr>
          <w:rFonts w:ascii="Times New Roman" w:eastAsia="Segoe UI" w:hAnsi="Times New Roman" w:cs="Times New Roman"/>
          <w:color w:val="000000" w:themeColor="text1"/>
        </w:rPr>
        <w:t xml:space="preserve">από </w:t>
      </w:r>
      <w:r w:rsidRPr="00BE3DFF">
        <w:rPr>
          <w:rFonts w:ascii="Times New Roman" w:eastAsia="Segoe UI" w:hAnsi="Times New Roman" w:cs="Times New Roman"/>
          <w:color w:val="000000" w:themeColor="text1"/>
        </w:rPr>
        <w:t xml:space="preserve">αυτές </w:t>
      </w:r>
      <w:r w:rsidR="00FE4BD6">
        <w:rPr>
          <w:rFonts w:ascii="Times New Roman" w:eastAsia="Segoe UI" w:hAnsi="Times New Roman" w:cs="Times New Roman"/>
          <w:color w:val="000000" w:themeColor="text1"/>
        </w:rPr>
        <w:t>τις</w:t>
      </w:r>
      <w:r w:rsidRPr="00BE3DFF">
        <w:rPr>
          <w:rFonts w:ascii="Times New Roman" w:eastAsia="Segoe UI" w:hAnsi="Times New Roman" w:cs="Times New Roman"/>
          <w:color w:val="000000" w:themeColor="text1"/>
        </w:rPr>
        <w:t xml:space="preserve"> μελέτες. Η συγκεκριμένη μέθοδος της συστηματικής ανασκόπησης είναι απαραίτητη προϋπόθεση για την μετά-ανάλυση ή μετά-σύνθεση.</w:t>
      </w:r>
    </w:p>
    <w:p w14:paraId="42C07EBD" w14:textId="2D676C12" w:rsidR="00BE3DFF" w:rsidRPr="002F60D1" w:rsidRDefault="00BE3DFF" w:rsidP="0008493E">
      <w:pPr>
        <w:spacing w:before="120" w:after="120" w:line="360" w:lineRule="auto"/>
        <w:jc w:val="both"/>
        <w:rPr>
          <w:rFonts w:ascii="Times New Roman" w:eastAsia="Segoe UI" w:hAnsi="Times New Roman" w:cs="Times New Roman"/>
          <w:color w:val="000000" w:themeColor="text1"/>
        </w:rPr>
      </w:pPr>
      <w:r w:rsidRPr="00BE3DFF">
        <w:rPr>
          <w:rFonts w:ascii="Times New Roman" w:eastAsia="Segoe UI" w:hAnsi="Times New Roman" w:cs="Times New Roman"/>
          <w:color w:val="000000" w:themeColor="text1"/>
        </w:rPr>
        <w:t xml:space="preserve">Αυτά δηλώνονται ρητά και με λεπτομέρεια και τηρούνται με μεγάλη συνέπεια για να είναι ξεκάθαρα στους </w:t>
      </w:r>
      <w:r w:rsidR="000F7763">
        <w:rPr>
          <w:rFonts w:ascii="Times New Roman" w:eastAsia="Segoe UI" w:hAnsi="Times New Roman" w:cs="Times New Roman"/>
          <w:color w:val="000000" w:themeColor="text1"/>
        </w:rPr>
        <w:t>επιστήμονες</w:t>
      </w:r>
      <w:r w:rsidRPr="00BE3DFF">
        <w:rPr>
          <w:rFonts w:ascii="Times New Roman" w:eastAsia="Segoe UI" w:hAnsi="Times New Roman" w:cs="Times New Roman"/>
          <w:color w:val="000000" w:themeColor="text1"/>
        </w:rPr>
        <w:t xml:space="preserve"> </w:t>
      </w:r>
      <w:r w:rsidR="000F7763">
        <w:rPr>
          <w:rFonts w:ascii="Times New Roman" w:eastAsia="Segoe UI" w:hAnsi="Times New Roman" w:cs="Times New Roman"/>
          <w:color w:val="000000" w:themeColor="text1"/>
        </w:rPr>
        <w:t>και στους</w:t>
      </w:r>
      <w:r w:rsidRPr="00BE3DFF">
        <w:rPr>
          <w:rFonts w:ascii="Times New Roman" w:eastAsia="Segoe UI" w:hAnsi="Times New Roman" w:cs="Times New Roman"/>
          <w:color w:val="000000" w:themeColor="text1"/>
        </w:rPr>
        <w:t xml:space="preserve"> ερευνητές που θα χρησιμοποιήσουν τα ίδια κριτήρια να μπορέσουν καταλήξουν στα ίδια αποτελέσματα. Μια προσέγγιση σαν την παραπάνω προσφέρει την δυνατότητα </w:t>
      </w:r>
      <w:r w:rsidR="000F7763">
        <w:rPr>
          <w:rFonts w:ascii="Times New Roman" w:eastAsia="Segoe UI" w:hAnsi="Times New Roman" w:cs="Times New Roman"/>
          <w:color w:val="000000" w:themeColor="text1"/>
        </w:rPr>
        <w:t xml:space="preserve">στους επιστήμονες </w:t>
      </w:r>
      <w:r w:rsidRPr="00BE3DFF">
        <w:rPr>
          <w:rFonts w:ascii="Times New Roman" w:eastAsia="Segoe UI" w:hAnsi="Times New Roman" w:cs="Times New Roman"/>
          <w:color w:val="000000" w:themeColor="text1"/>
        </w:rPr>
        <w:t xml:space="preserve">να αξιολογήσουν το έργο με τις υποθέσεις του, τις διαδικασίες του, τα </w:t>
      </w:r>
      <w:r w:rsidR="000F7763">
        <w:rPr>
          <w:rFonts w:ascii="Times New Roman" w:eastAsia="Segoe UI" w:hAnsi="Times New Roman" w:cs="Times New Roman"/>
          <w:color w:val="000000" w:themeColor="text1"/>
        </w:rPr>
        <w:t>συμπεράσματα</w:t>
      </w:r>
      <w:r w:rsidRPr="00BE3DFF">
        <w:rPr>
          <w:rFonts w:ascii="Times New Roman" w:eastAsia="Segoe UI" w:hAnsi="Times New Roman" w:cs="Times New Roman"/>
          <w:color w:val="000000" w:themeColor="text1"/>
        </w:rPr>
        <w:t xml:space="preserve"> του και </w:t>
      </w:r>
      <w:r w:rsidR="000F7763">
        <w:rPr>
          <w:rFonts w:ascii="Times New Roman" w:eastAsia="Segoe UI" w:hAnsi="Times New Roman" w:cs="Times New Roman"/>
          <w:color w:val="000000" w:themeColor="text1"/>
        </w:rPr>
        <w:t>οτιδήποτε</w:t>
      </w:r>
      <w:r w:rsidRPr="00BE3DFF">
        <w:rPr>
          <w:rFonts w:ascii="Times New Roman" w:eastAsia="Segoe UI" w:hAnsi="Times New Roman" w:cs="Times New Roman"/>
          <w:color w:val="000000" w:themeColor="text1"/>
        </w:rPr>
        <w:t xml:space="preserve"> άλλο το διέπει, ενώ </w:t>
      </w:r>
      <w:r w:rsidR="000F7763">
        <w:rPr>
          <w:rFonts w:ascii="Times New Roman" w:eastAsia="Segoe UI" w:hAnsi="Times New Roman" w:cs="Times New Roman"/>
          <w:color w:val="000000" w:themeColor="text1"/>
        </w:rPr>
        <w:t xml:space="preserve">ταυτόχρονα </w:t>
      </w:r>
      <w:r w:rsidRPr="00BE3DFF">
        <w:rPr>
          <w:rFonts w:ascii="Times New Roman" w:eastAsia="Segoe UI" w:hAnsi="Times New Roman" w:cs="Times New Roman"/>
          <w:color w:val="000000" w:themeColor="text1"/>
        </w:rPr>
        <w:t>σε άλλους ερευνητές προσφέρει την δυνατότητα για περαιτέρω έρευνα. Αν κάποιος ερευνητής διεξήγαγε ακριβώς την ίδια έρευνα αναζήτησης, αν η προηγουμένη ήταν ορθή και ακολούθησε το μοτίβο κανόνων που προϋποθέτει η συστηματική ανασκόπηση</w:t>
      </w:r>
      <w:r w:rsidR="000F7763">
        <w:rPr>
          <w:rFonts w:ascii="Times New Roman" w:eastAsia="Segoe UI" w:hAnsi="Times New Roman" w:cs="Times New Roman"/>
          <w:color w:val="000000" w:themeColor="text1"/>
        </w:rPr>
        <w:t>, θα έπρεπε να βγάλει στη νέα</w:t>
      </w:r>
      <w:r w:rsidRPr="00BE3DFF">
        <w:rPr>
          <w:rFonts w:ascii="Times New Roman" w:eastAsia="Segoe UI" w:hAnsi="Times New Roman" w:cs="Times New Roman"/>
          <w:color w:val="000000" w:themeColor="text1"/>
        </w:rPr>
        <w:t xml:space="preserve"> ακριβώς τα ίδια αποτελέσματα. Τα αποτελέσματα που </w:t>
      </w:r>
      <w:r w:rsidR="002F60D1">
        <w:rPr>
          <w:rFonts w:ascii="Times New Roman" w:eastAsia="Segoe UI" w:hAnsi="Times New Roman" w:cs="Times New Roman"/>
          <w:color w:val="000000" w:themeColor="text1"/>
        </w:rPr>
        <w:t>προκύπτουν</w:t>
      </w:r>
      <w:r w:rsidRPr="00BE3DFF">
        <w:rPr>
          <w:rFonts w:ascii="Times New Roman" w:eastAsia="Segoe UI" w:hAnsi="Times New Roman" w:cs="Times New Roman"/>
          <w:color w:val="000000" w:themeColor="text1"/>
        </w:rPr>
        <w:t xml:space="preserve"> είναι επόμενο να δια</w:t>
      </w:r>
      <w:r w:rsidR="002F60D1">
        <w:rPr>
          <w:rFonts w:ascii="Times New Roman" w:eastAsia="Segoe UI" w:hAnsi="Times New Roman" w:cs="Times New Roman"/>
          <w:color w:val="000000" w:themeColor="text1"/>
        </w:rPr>
        <w:t>φέρουν ελαφρώς ή και ακόμα να χρησιμοποιούνται</w:t>
      </w:r>
      <w:r w:rsidRPr="00BE3DFF">
        <w:rPr>
          <w:rFonts w:ascii="Times New Roman" w:eastAsia="Segoe UI" w:hAnsi="Times New Roman" w:cs="Times New Roman"/>
          <w:color w:val="000000" w:themeColor="text1"/>
        </w:rPr>
        <w:t xml:space="preserve"> διαφορετικά </w:t>
      </w:r>
      <w:r w:rsidR="002F60D1">
        <w:rPr>
          <w:rFonts w:ascii="Times New Roman" w:eastAsia="Segoe UI" w:hAnsi="Times New Roman" w:cs="Times New Roman"/>
          <w:color w:val="000000" w:themeColor="text1"/>
        </w:rPr>
        <w:t>σε</w:t>
      </w:r>
      <w:r w:rsidRPr="00BE3DFF">
        <w:rPr>
          <w:rFonts w:ascii="Times New Roman" w:eastAsia="Segoe UI" w:hAnsi="Times New Roman" w:cs="Times New Roman"/>
          <w:color w:val="000000" w:themeColor="text1"/>
        </w:rPr>
        <w:t xml:space="preserve"> </w:t>
      </w:r>
      <w:r w:rsidR="002F60D1">
        <w:rPr>
          <w:rFonts w:ascii="Times New Roman" w:eastAsia="Segoe UI" w:hAnsi="Times New Roman" w:cs="Times New Roman"/>
          <w:color w:val="000000" w:themeColor="text1"/>
        </w:rPr>
        <w:t>μικρότερο</w:t>
      </w:r>
      <w:r w:rsidRPr="00BE3DFF">
        <w:rPr>
          <w:rFonts w:ascii="Times New Roman" w:eastAsia="Segoe UI" w:hAnsi="Times New Roman" w:cs="Times New Roman"/>
          <w:color w:val="000000" w:themeColor="text1"/>
        </w:rPr>
        <w:t xml:space="preserve"> βαθμό </w:t>
      </w:r>
      <w:sdt>
        <w:sdtPr>
          <w:rPr>
            <w:rFonts w:ascii="Times New Roman" w:eastAsia="Segoe UI" w:hAnsi="Times New Roman" w:cs="Times New Roman"/>
            <w:color w:val="000000" w:themeColor="text1"/>
          </w:rPr>
          <w:id w:val="-595556592"/>
          <w:citation/>
        </w:sdtPr>
        <w:sdtEndPr/>
        <w:sdtContent>
          <w:r w:rsidR="00F7777A">
            <w:rPr>
              <w:rFonts w:ascii="Times New Roman" w:eastAsia="Segoe UI" w:hAnsi="Times New Roman" w:cs="Times New Roman"/>
              <w:color w:val="000000" w:themeColor="text1"/>
            </w:rPr>
            <w:fldChar w:fldCharType="begin"/>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CITATION</w:instrText>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Sid</w:instrText>
          </w:r>
          <w:r w:rsidR="00F7777A" w:rsidRPr="00F7777A">
            <w:rPr>
              <w:rFonts w:ascii="Times New Roman" w:eastAsia="Segoe UI" w:hAnsi="Times New Roman" w:cs="Times New Roman"/>
              <w:color w:val="000000" w:themeColor="text1"/>
            </w:rPr>
            <w:instrText>19 \</w:instrText>
          </w:r>
          <w:r w:rsidR="00F7777A">
            <w:rPr>
              <w:rFonts w:ascii="Times New Roman" w:eastAsia="Segoe UI" w:hAnsi="Times New Roman" w:cs="Times New Roman"/>
              <w:color w:val="000000" w:themeColor="text1"/>
              <w:lang w:val="en-US"/>
            </w:rPr>
            <w:instrText>l</w:instrText>
          </w:r>
          <w:r w:rsidR="00F7777A" w:rsidRPr="00F7777A">
            <w:rPr>
              <w:rFonts w:ascii="Times New Roman" w:eastAsia="Segoe UI" w:hAnsi="Times New Roman" w:cs="Times New Roman"/>
              <w:color w:val="000000" w:themeColor="text1"/>
            </w:rPr>
            <w:instrText xml:space="preserve"> 1033 </w:instrText>
          </w:r>
          <w:r w:rsidR="00F7777A">
            <w:rPr>
              <w:rFonts w:ascii="Times New Roman" w:eastAsia="Segoe UI" w:hAnsi="Times New Roman" w:cs="Times New Roman"/>
              <w:color w:val="000000" w:themeColor="text1"/>
            </w:rPr>
            <w:fldChar w:fldCharType="separate"/>
          </w:r>
          <w:r w:rsidR="00F7777A" w:rsidRPr="00F7777A">
            <w:rPr>
              <w:rFonts w:ascii="Times New Roman" w:eastAsia="Segoe UI" w:hAnsi="Times New Roman" w:cs="Times New Roman"/>
              <w:noProof/>
              <w:color w:val="000000" w:themeColor="text1"/>
            </w:rPr>
            <w:t>(</w:t>
          </w:r>
          <w:r w:rsidR="00F7777A" w:rsidRPr="00F7777A">
            <w:rPr>
              <w:rFonts w:ascii="Times New Roman" w:eastAsia="Segoe UI" w:hAnsi="Times New Roman" w:cs="Times New Roman"/>
              <w:noProof/>
              <w:color w:val="000000" w:themeColor="text1"/>
              <w:lang w:val="en-US"/>
            </w:rPr>
            <w:t>Siddaway</w:t>
          </w:r>
          <w:r w:rsidR="00F7777A" w:rsidRPr="00F7777A">
            <w:rPr>
              <w:rFonts w:ascii="Times New Roman" w:eastAsia="Segoe UI" w:hAnsi="Times New Roman" w:cs="Times New Roman"/>
              <w:noProof/>
              <w:color w:val="000000" w:themeColor="text1"/>
            </w:rPr>
            <w:t xml:space="preserve">, </w:t>
          </w:r>
          <w:r w:rsidR="00F7777A" w:rsidRPr="00F7777A">
            <w:rPr>
              <w:rFonts w:ascii="Times New Roman" w:eastAsia="Segoe UI" w:hAnsi="Times New Roman" w:cs="Times New Roman"/>
              <w:noProof/>
              <w:color w:val="000000" w:themeColor="text1"/>
              <w:lang w:val="en-US"/>
            </w:rPr>
            <w:t>Wood</w:t>
          </w:r>
          <w:r w:rsidR="00F7777A" w:rsidRPr="00F7777A">
            <w:rPr>
              <w:rFonts w:ascii="Times New Roman" w:eastAsia="Segoe UI" w:hAnsi="Times New Roman" w:cs="Times New Roman"/>
              <w:noProof/>
              <w:color w:val="000000" w:themeColor="text1"/>
            </w:rPr>
            <w:t xml:space="preserve">, &amp; </w:t>
          </w:r>
          <w:r w:rsidR="00F7777A" w:rsidRPr="00F7777A">
            <w:rPr>
              <w:rFonts w:ascii="Times New Roman" w:eastAsia="Segoe UI" w:hAnsi="Times New Roman" w:cs="Times New Roman"/>
              <w:noProof/>
              <w:color w:val="000000" w:themeColor="text1"/>
              <w:lang w:val="en-US"/>
            </w:rPr>
            <w:t>Hedges</w:t>
          </w:r>
          <w:r w:rsidR="00F7777A" w:rsidRPr="00F7777A">
            <w:rPr>
              <w:rFonts w:ascii="Times New Roman" w:eastAsia="Segoe UI" w:hAnsi="Times New Roman" w:cs="Times New Roman"/>
              <w:noProof/>
              <w:color w:val="000000" w:themeColor="text1"/>
            </w:rPr>
            <w:t>, 2019)</w:t>
          </w:r>
          <w:r w:rsidR="00F7777A">
            <w:rPr>
              <w:rFonts w:ascii="Times New Roman" w:eastAsia="Segoe UI" w:hAnsi="Times New Roman" w:cs="Times New Roman"/>
              <w:color w:val="000000" w:themeColor="text1"/>
            </w:rPr>
            <w:fldChar w:fldCharType="end"/>
          </w:r>
        </w:sdtContent>
      </w:sdt>
      <w:r w:rsidR="00F7777A">
        <w:rPr>
          <w:rFonts w:ascii="Times New Roman" w:eastAsia="Times New Roman" w:hAnsi="Times New Roman" w:cs="Times New Roman"/>
          <w:color w:val="000000" w:themeColor="text1"/>
        </w:rPr>
        <w:t>.</w:t>
      </w:r>
    </w:p>
    <w:p w14:paraId="6DCAE8D5" w14:textId="734FF832" w:rsidR="00BE3DFF" w:rsidRDefault="00BE3DFF" w:rsidP="0008493E">
      <w:pPr>
        <w:spacing w:before="120" w:after="120" w:line="360" w:lineRule="auto"/>
        <w:jc w:val="both"/>
        <w:rPr>
          <w:rFonts w:ascii="Times New Roman" w:eastAsia="Times New Roman" w:hAnsi="Times New Roman" w:cs="Times New Roman"/>
          <w:color w:val="000000" w:themeColor="text1"/>
        </w:rPr>
      </w:pPr>
      <w:r w:rsidRPr="00BE3DFF">
        <w:rPr>
          <w:rFonts w:ascii="Times New Roman" w:eastAsia="Segoe UI" w:hAnsi="Times New Roman" w:cs="Times New Roman"/>
          <w:color w:val="000000" w:themeColor="text1"/>
        </w:rPr>
        <w:t xml:space="preserve">Η μεθοδικότητα, η περιεκτικότητα, η διαφάνεια και η δυνατότητα αναπαραγωγής χαρακτηρίζουν μια συστηματική ανασκόπηση. Μια συστηματική ανασκόπηση περιέχει μία συστηματική διαδικασία αναζήτησης, που εντοπίζει όλα τα σχετικά δημοσιεύματα έγγραφα μελετών ή και μη δημοσιευμένα που </w:t>
      </w:r>
      <w:r w:rsidR="000D629F">
        <w:rPr>
          <w:rFonts w:ascii="Times New Roman" w:eastAsia="Segoe UI" w:hAnsi="Times New Roman" w:cs="Times New Roman"/>
          <w:color w:val="000000" w:themeColor="text1"/>
        </w:rPr>
        <w:t xml:space="preserve">σχετίζονται </w:t>
      </w:r>
      <w:r w:rsidRPr="00BE3DFF">
        <w:rPr>
          <w:rFonts w:ascii="Times New Roman" w:eastAsia="Segoe UI" w:hAnsi="Times New Roman" w:cs="Times New Roman"/>
          <w:color w:val="000000" w:themeColor="text1"/>
        </w:rPr>
        <w:t xml:space="preserve">και υποστηρίζουν τα ερευνητικά ερωτήματα που τέθηκαν </w:t>
      </w:r>
      <w:r w:rsidR="000D629F">
        <w:rPr>
          <w:rFonts w:ascii="Times New Roman" w:eastAsia="Segoe UI" w:hAnsi="Times New Roman" w:cs="Times New Roman"/>
          <w:color w:val="000000" w:themeColor="text1"/>
        </w:rPr>
        <w:t>στην πρώτη φάση της έρευνας</w:t>
      </w:r>
      <w:r w:rsidRPr="00BE3DFF">
        <w:rPr>
          <w:rFonts w:ascii="Times New Roman" w:eastAsia="Segoe UI" w:hAnsi="Times New Roman" w:cs="Times New Roman"/>
          <w:color w:val="000000" w:themeColor="text1"/>
        </w:rPr>
        <w:t xml:space="preserve">. </w:t>
      </w:r>
      <w:r w:rsidR="000D629F">
        <w:rPr>
          <w:rFonts w:ascii="Times New Roman" w:eastAsia="Segoe UI" w:hAnsi="Times New Roman" w:cs="Times New Roman"/>
          <w:color w:val="000000" w:themeColor="text1"/>
        </w:rPr>
        <w:lastRenderedPageBreak/>
        <w:t>Επίσης,</w:t>
      </w:r>
      <w:r w:rsidRPr="00BE3DFF">
        <w:rPr>
          <w:rFonts w:ascii="Times New Roman" w:eastAsia="Segoe UI" w:hAnsi="Times New Roman" w:cs="Times New Roman"/>
          <w:color w:val="000000" w:themeColor="text1"/>
        </w:rPr>
        <w:t xml:space="preserve"> περιέχει κα</w:t>
      </w:r>
      <w:r w:rsidR="006C1250">
        <w:rPr>
          <w:rFonts w:ascii="Times New Roman" w:eastAsia="Segoe UI" w:hAnsi="Times New Roman" w:cs="Times New Roman"/>
          <w:color w:val="000000" w:themeColor="text1"/>
        </w:rPr>
        <w:t>ι</w:t>
      </w:r>
      <w:r w:rsidRPr="00BE3DFF">
        <w:rPr>
          <w:rFonts w:ascii="Times New Roman" w:eastAsia="Segoe UI" w:hAnsi="Times New Roman" w:cs="Times New Roman"/>
          <w:color w:val="000000" w:themeColor="text1"/>
        </w:rPr>
        <w:t xml:space="preserve"> μια συστηματική διαδικασία παρουσίασης και σύνθεσης των δεδομένων και των αποτελεσμάτων της αναζήτησης. Μια συστηματική μεθοδολογία αλλά και μια συστηματική παρουσίαση στοχεύουν αλλά και </w:t>
      </w:r>
      <w:r w:rsidR="000D629F">
        <w:rPr>
          <w:rFonts w:ascii="Times New Roman" w:eastAsia="Segoe UI" w:hAnsi="Times New Roman" w:cs="Times New Roman"/>
          <w:color w:val="000000" w:themeColor="text1"/>
        </w:rPr>
        <w:t>τείνουν</w:t>
      </w:r>
      <w:r w:rsidRPr="00BE3DFF">
        <w:rPr>
          <w:rFonts w:ascii="Times New Roman" w:eastAsia="Segoe UI" w:hAnsi="Times New Roman" w:cs="Times New Roman"/>
          <w:color w:val="000000" w:themeColor="text1"/>
        </w:rPr>
        <w:t xml:space="preserve"> προς την ελαχιστοποίηση της υποκειμενικότητας της μεροληψίας</w:t>
      </w:r>
      <w:r w:rsidR="00F7777A">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2062390586"/>
          <w:citation/>
        </w:sdtPr>
        <w:sdtEndPr/>
        <w:sdtContent>
          <w:r w:rsidR="00F7777A">
            <w:rPr>
              <w:rFonts w:ascii="Times New Roman" w:eastAsia="Segoe UI" w:hAnsi="Times New Roman" w:cs="Times New Roman"/>
              <w:color w:val="000000" w:themeColor="text1"/>
            </w:rPr>
            <w:fldChar w:fldCharType="begin"/>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CITATION</w:instrText>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Sid</w:instrText>
          </w:r>
          <w:r w:rsidR="00F7777A" w:rsidRPr="00F7777A">
            <w:rPr>
              <w:rFonts w:ascii="Times New Roman" w:eastAsia="Segoe UI" w:hAnsi="Times New Roman" w:cs="Times New Roman"/>
              <w:color w:val="000000" w:themeColor="text1"/>
            </w:rPr>
            <w:instrText>19 \</w:instrText>
          </w:r>
          <w:r w:rsidR="00F7777A">
            <w:rPr>
              <w:rFonts w:ascii="Times New Roman" w:eastAsia="Segoe UI" w:hAnsi="Times New Roman" w:cs="Times New Roman"/>
              <w:color w:val="000000" w:themeColor="text1"/>
              <w:lang w:val="en-US"/>
            </w:rPr>
            <w:instrText>l</w:instrText>
          </w:r>
          <w:r w:rsidR="00F7777A" w:rsidRPr="00F7777A">
            <w:rPr>
              <w:rFonts w:ascii="Times New Roman" w:eastAsia="Segoe UI" w:hAnsi="Times New Roman" w:cs="Times New Roman"/>
              <w:color w:val="000000" w:themeColor="text1"/>
            </w:rPr>
            <w:instrText xml:space="preserve"> 1033 </w:instrText>
          </w:r>
          <w:r w:rsidR="00F7777A">
            <w:rPr>
              <w:rFonts w:ascii="Times New Roman" w:eastAsia="Segoe UI" w:hAnsi="Times New Roman" w:cs="Times New Roman"/>
              <w:color w:val="000000" w:themeColor="text1"/>
            </w:rPr>
            <w:fldChar w:fldCharType="separate"/>
          </w:r>
          <w:r w:rsidR="00F7777A" w:rsidRPr="00F7777A">
            <w:rPr>
              <w:rFonts w:ascii="Times New Roman" w:eastAsia="Segoe UI" w:hAnsi="Times New Roman" w:cs="Times New Roman"/>
              <w:noProof/>
              <w:color w:val="000000" w:themeColor="text1"/>
            </w:rPr>
            <w:t>(</w:t>
          </w:r>
          <w:r w:rsidR="00F7777A" w:rsidRPr="00F7777A">
            <w:rPr>
              <w:rFonts w:ascii="Times New Roman" w:eastAsia="Segoe UI" w:hAnsi="Times New Roman" w:cs="Times New Roman"/>
              <w:noProof/>
              <w:color w:val="000000" w:themeColor="text1"/>
              <w:lang w:val="en-US"/>
            </w:rPr>
            <w:t>Siddaway</w:t>
          </w:r>
          <w:r w:rsidR="00F7777A" w:rsidRPr="00F7777A">
            <w:rPr>
              <w:rFonts w:ascii="Times New Roman" w:eastAsia="Segoe UI" w:hAnsi="Times New Roman" w:cs="Times New Roman"/>
              <w:noProof/>
              <w:color w:val="000000" w:themeColor="text1"/>
            </w:rPr>
            <w:t xml:space="preserve">, </w:t>
          </w:r>
          <w:r w:rsidR="00F7777A" w:rsidRPr="00F7777A">
            <w:rPr>
              <w:rFonts w:ascii="Times New Roman" w:eastAsia="Segoe UI" w:hAnsi="Times New Roman" w:cs="Times New Roman"/>
              <w:noProof/>
              <w:color w:val="000000" w:themeColor="text1"/>
              <w:lang w:val="en-US"/>
            </w:rPr>
            <w:t>Wood</w:t>
          </w:r>
          <w:r w:rsidR="00F7777A" w:rsidRPr="00F7777A">
            <w:rPr>
              <w:rFonts w:ascii="Times New Roman" w:eastAsia="Segoe UI" w:hAnsi="Times New Roman" w:cs="Times New Roman"/>
              <w:noProof/>
              <w:color w:val="000000" w:themeColor="text1"/>
            </w:rPr>
            <w:t xml:space="preserve">, &amp; </w:t>
          </w:r>
          <w:r w:rsidR="00F7777A" w:rsidRPr="00F7777A">
            <w:rPr>
              <w:rFonts w:ascii="Times New Roman" w:eastAsia="Segoe UI" w:hAnsi="Times New Roman" w:cs="Times New Roman"/>
              <w:noProof/>
              <w:color w:val="000000" w:themeColor="text1"/>
              <w:lang w:val="en-US"/>
            </w:rPr>
            <w:t>Hedges</w:t>
          </w:r>
          <w:r w:rsidR="00F7777A" w:rsidRPr="00F7777A">
            <w:rPr>
              <w:rFonts w:ascii="Times New Roman" w:eastAsia="Segoe UI" w:hAnsi="Times New Roman" w:cs="Times New Roman"/>
              <w:noProof/>
              <w:color w:val="000000" w:themeColor="text1"/>
            </w:rPr>
            <w:t>, 2019)</w:t>
          </w:r>
          <w:r w:rsidR="00F7777A">
            <w:rPr>
              <w:rFonts w:ascii="Times New Roman" w:eastAsia="Segoe UI" w:hAnsi="Times New Roman" w:cs="Times New Roman"/>
              <w:color w:val="000000" w:themeColor="text1"/>
            </w:rPr>
            <w:fldChar w:fldCharType="end"/>
          </w:r>
        </w:sdtContent>
      </w:sdt>
      <w:r w:rsidR="00F7777A">
        <w:rPr>
          <w:rFonts w:ascii="Times New Roman" w:eastAsia="Times New Roman" w:hAnsi="Times New Roman" w:cs="Times New Roman"/>
          <w:color w:val="000000" w:themeColor="text1"/>
        </w:rPr>
        <w:t>.</w:t>
      </w:r>
    </w:p>
    <w:p w14:paraId="62A2EDB7" w14:textId="1F01E8CB" w:rsidR="00C636A6" w:rsidRPr="00127200" w:rsidRDefault="00C636A6" w:rsidP="0008493E">
      <w:pPr>
        <w:pStyle w:val="2"/>
        <w:rPr>
          <w:rFonts w:eastAsia="Times New Roman"/>
        </w:rPr>
      </w:pPr>
      <w:bookmarkStart w:id="30" w:name="_Toc113968630"/>
      <w:r w:rsidRPr="00127200">
        <w:rPr>
          <w:rFonts w:eastAsia="Times New Roman"/>
        </w:rPr>
        <w:t>3.3 Επιλογή Τύπου</w:t>
      </w:r>
      <w:r w:rsidR="001037A8" w:rsidRPr="001037A8">
        <w:rPr>
          <w:rFonts w:eastAsia="Segoe UI" w:cs="Times New Roman"/>
        </w:rPr>
        <w:t xml:space="preserve"> </w:t>
      </w:r>
      <w:r w:rsidR="001037A8">
        <w:rPr>
          <w:rFonts w:eastAsia="Segoe UI" w:cs="Times New Roman"/>
        </w:rPr>
        <w:t>Ανασκόπησης</w:t>
      </w:r>
      <w:bookmarkEnd w:id="30"/>
    </w:p>
    <w:p w14:paraId="3EC7735B" w14:textId="77777777" w:rsidR="00C636A6" w:rsidRDefault="00C636A6" w:rsidP="0008493E">
      <w:pPr>
        <w:spacing w:before="120" w:after="120" w:line="360" w:lineRule="auto"/>
        <w:jc w:val="both"/>
        <w:rPr>
          <w:rFonts w:ascii="Times New Roman" w:eastAsia="Segoe UI" w:hAnsi="Times New Roman" w:cs="Times New Roman"/>
          <w:color w:val="000000" w:themeColor="text1"/>
        </w:rPr>
      </w:pPr>
      <w:r w:rsidRPr="00C636A6">
        <w:rPr>
          <w:rFonts w:ascii="Times New Roman" w:eastAsia="Segoe UI" w:hAnsi="Times New Roman" w:cs="Times New Roman"/>
          <w:color w:val="000000" w:themeColor="text1"/>
        </w:rPr>
        <w:t>Η διαδικασία της συστηματικής ανασκόπησης απαιτεί και τη</w:t>
      </w:r>
      <w:r>
        <w:rPr>
          <w:rFonts w:ascii="Times New Roman" w:eastAsia="Segoe UI" w:hAnsi="Times New Roman" w:cs="Times New Roman"/>
          <w:color w:val="000000" w:themeColor="text1"/>
        </w:rPr>
        <w:t>ν επιλογή του τύπου ανασκόπησης. Η</w:t>
      </w:r>
      <w:r w:rsidRPr="00C636A6">
        <w:rPr>
          <w:rFonts w:ascii="Times New Roman" w:eastAsia="Segoe UI" w:hAnsi="Times New Roman" w:cs="Times New Roman"/>
          <w:color w:val="000000" w:themeColor="text1"/>
        </w:rPr>
        <w:t xml:space="preserve"> πρώτη αφορά της ποσοτικές πληροφορίες και ονομάζεται </w:t>
      </w:r>
      <w:r>
        <w:rPr>
          <w:rFonts w:ascii="Times New Roman" w:eastAsia="Segoe UI" w:hAnsi="Times New Roman" w:cs="Times New Roman"/>
          <w:color w:val="000000" w:themeColor="text1"/>
        </w:rPr>
        <w:t>«ποσοτική μετά-</w:t>
      </w:r>
      <w:r w:rsidRPr="00C636A6">
        <w:rPr>
          <w:rFonts w:ascii="Times New Roman" w:eastAsia="Segoe UI" w:hAnsi="Times New Roman" w:cs="Times New Roman"/>
          <w:color w:val="000000" w:themeColor="text1"/>
        </w:rPr>
        <w:t>ανάλυση</w:t>
      </w:r>
      <w:r>
        <w:rPr>
          <w:rFonts w:ascii="Times New Roman" w:eastAsia="Segoe UI" w:hAnsi="Times New Roman" w:cs="Times New Roman"/>
          <w:color w:val="000000" w:themeColor="text1"/>
        </w:rPr>
        <w:t>»</w:t>
      </w:r>
      <w:r w:rsidRPr="00C636A6">
        <w:rPr>
          <w:rFonts w:ascii="Times New Roman" w:eastAsia="Segoe UI" w:hAnsi="Times New Roman" w:cs="Times New Roman"/>
          <w:color w:val="000000" w:themeColor="text1"/>
        </w:rPr>
        <w:t xml:space="preserve"> και η δεύτερη σχετίζεται με ποιοτικές πληροφορί</w:t>
      </w:r>
      <w:r>
        <w:rPr>
          <w:rFonts w:ascii="Times New Roman" w:eastAsia="Segoe UI" w:hAnsi="Times New Roman" w:cs="Times New Roman"/>
          <w:color w:val="000000" w:themeColor="text1"/>
        </w:rPr>
        <w:t>ες και ονομάζεται «ποιοτική μετά</w:t>
      </w:r>
      <w:r w:rsidRPr="00C636A6">
        <w:rPr>
          <w:rFonts w:ascii="Times New Roman" w:eastAsia="Segoe UI" w:hAnsi="Times New Roman" w:cs="Times New Roman"/>
          <w:color w:val="000000" w:themeColor="text1"/>
        </w:rPr>
        <w:t>-ανάλυση</w:t>
      </w:r>
      <w:r>
        <w:rPr>
          <w:rFonts w:ascii="Times New Roman" w:eastAsia="Segoe UI" w:hAnsi="Times New Roman" w:cs="Times New Roman"/>
          <w:color w:val="000000" w:themeColor="text1"/>
        </w:rPr>
        <w:t>»</w:t>
      </w:r>
      <w:r w:rsidRPr="00C636A6">
        <w:rPr>
          <w:rFonts w:ascii="Times New Roman" w:eastAsia="Segoe UI" w:hAnsi="Times New Roman" w:cs="Times New Roman"/>
          <w:color w:val="000000" w:themeColor="text1"/>
        </w:rPr>
        <w:t xml:space="preserve">. Για την </w:t>
      </w:r>
      <w:r>
        <w:rPr>
          <w:rFonts w:ascii="Times New Roman" w:eastAsia="Segoe UI" w:hAnsi="Times New Roman" w:cs="Times New Roman"/>
          <w:color w:val="000000" w:themeColor="text1"/>
        </w:rPr>
        <w:t>πιο ενδεδειγμένη</w:t>
      </w:r>
      <w:r w:rsidRPr="00C636A6">
        <w:rPr>
          <w:rFonts w:ascii="Times New Roman" w:eastAsia="Segoe UI" w:hAnsi="Times New Roman" w:cs="Times New Roman"/>
          <w:color w:val="000000" w:themeColor="text1"/>
        </w:rPr>
        <w:t xml:space="preserve"> επιλογή της προσέγγισης </w:t>
      </w:r>
      <w:r>
        <w:rPr>
          <w:rFonts w:ascii="Times New Roman" w:eastAsia="Segoe UI" w:hAnsi="Times New Roman" w:cs="Times New Roman"/>
          <w:color w:val="000000" w:themeColor="text1"/>
        </w:rPr>
        <w:t>είναι απαραίτητο να ληφθεί υπόψη</w:t>
      </w:r>
      <w:r w:rsidRPr="00C636A6">
        <w:rPr>
          <w:rFonts w:ascii="Times New Roman" w:eastAsia="Segoe UI" w:hAnsi="Times New Roman" w:cs="Times New Roman"/>
          <w:color w:val="000000" w:themeColor="text1"/>
        </w:rPr>
        <w:t xml:space="preserve"> η φύση και η κατάσταση της βιβλιογραφίας που έχει </w:t>
      </w:r>
      <w:r>
        <w:rPr>
          <w:rFonts w:ascii="Times New Roman" w:eastAsia="Segoe UI" w:hAnsi="Times New Roman" w:cs="Times New Roman"/>
          <w:color w:val="000000" w:themeColor="text1"/>
        </w:rPr>
        <w:t>επιλεχθεί</w:t>
      </w:r>
      <w:r w:rsidRPr="00C636A6">
        <w:rPr>
          <w:rFonts w:ascii="Times New Roman" w:eastAsia="Segoe UI" w:hAnsi="Times New Roman" w:cs="Times New Roman"/>
          <w:color w:val="000000" w:themeColor="text1"/>
        </w:rPr>
        <w:t xml:space="preserve">, τα ερευνητικά ερωτήματα που έχουν τεθεί αλλά και τα θεωρητικά και εμπειρικά ζητήματα. </w:t>
      </w:r>
    </w:p>
    <w:p w14:paraId="38F5C8F3" w14:textId="77777777" w:rsidR="007B48D1" w:rsidRDefault="00C636A6" w:rsidP="0008493E">
      <w:pPr>
        <w:spacing w:before="120" w:after="120" w:line="360" w:lineRule="auto"/>
        <w:jc w:val="both"/>
        <w:rPr>
          <w:rFonts w:ascii="Times New Roman" w:eastAsia="Segoe UI" w:hAnsi="Times New Roman" w:cs="Times New Roman"/>
          <w:color w:val="000000" w:themeColor="text1"/>
        </w:rPr>
      </w:pPr>
      <w:r w:rsidRPr="00C636A6">
        <w:rPr>
          <w:rFonts w:ascii="Times New Roman" w:eastAsia="Segoe UI" w:hAnsi="Times New Roman" w:cs="Times New Roman"/>
          <w:color w:val="000000" w:themeColor="text1"/>
        </w:rPr>
        <w:t xml:space="preserve">Οι συστηματικές ανασκοπήσεις ποιοτικών πληροφοριών μπορούν να διεξαχθούν μέσω δυο τύπων ποιοτικής σύνθεσης έρευνας, την </w:t>
      </w:r>
      <w:r w:rsidR="00CA0DA8">
        <w:rPr>
          <w:rFonts w:ascii="Times New Roman" w:eastAsia="Segoe UI" w:hAnsi="Times New Roman" w:cs="Times New Roman"/>
          <w:color w:val="000000" w:themeColor="text1"/>
        </w:rPr>
        <w:t>«</w:t>
      </w:r>
      <w:r w:rsidRPr="00C636A6">
        <w:rPr>
          <w:rFonts w:ascii="Times New Roman" w:eastAsia="Segoe UI" w:hAnsi="Times New Roman" w:cs="Times New Roman"/>
          <w:color w:val="000000" w:themeColor="text1"/>
        </w:rPr>
        <w:t>αφηγημ</w:t>
      </w:r>
      <w:r w:rsidR="00CA0DA8">
        <w:rPr>
          <w:rFonts w:ascii="Times New Roman" w:eastAsia="Segoe UI" w:hAnsi="Times New Roman" w:cs="Times New Roman"/>
          <w:color w:val="000000" w:themeColor="text1"/>
        </w:rPr>
        <w:t>ατική ανασκόπηση» και τις «μετά-</w:t>
      </w:r>
      <w:r w:rsidRPr="00C636A6">
        <w:rPr>
          <w:rFonts w:ascii="Times New Roman" w:eastAsia="Segoe UI" w:hAnsi="Times New Roman" w:cs="Times New Roman"/>
          <w:color w:val="000000" w:themeColor="text1"/>
        </w:rPr>
        <w:t>συνθέσεις</w:t>
      </w:r>
      <w:r w:rsidR="00CA0DA8">
        <w:rPr>
          <w:rFonts w:ascii="Times New Roman" w:eastAsia="Segoe UI" w:hAnsi="Times New Roman" w:cs="Times New Roman"/>
          <w:color w:val="000000" w:themeColor="text1"/>
        </w:rPr>
        <w:t xml:space="preserve">». </w:t>
      </w:r>
      <w:r w:rsidR="007B48D1">
        <w:rPr>
          <w:rFonts w:ascii="Times New Roman" w:eastAsia="Segoe UI" w:hAnsi="Times New Roman" w:cs="Times New Roman"/>
          <w:color w:val="000000" w:themeColor="text1"/>
        </w:rPr>
        <w:t>Για τις μετά-συνθέσεις χρησιμοποιείται επίσης ο όρος «μετά-</w:t>
      </w:r>
      <w:proofErr w:type="spellStart"/>
      <w:r w:rsidR="007B48D1">
        <w:rPr>
          <w:rFonts w:ascii="Times New Roman" w:eastAsia="Segoe UI" w:hAnsi="Times New Roman" w:cs="Times New Roman"/>
          <w:color w:val="000000" w:themeColor="text1"/>
        </w:rPr>
        <w:t>εθνογραφί</w:t>
      </w:r>
      <w:proofErr w:type="spellEnd"/>
      <w:r w:rsidR="007B48D1">
        <w:rPr>
          <w:rFonts w:ascii="Times New Roman" w:eastAsia="Segoe UI" w:hAnsi="Times New Roman" w:cs="Times New Roman"/>
          <w:color w:val="000000" w:themeColor="text1"/>
        </w:rPr>
        <w:t xml:space="preserve">α» ή «ποιοτική μετά-ανάλυση», όπως ήδη αναφέρθηκε. </w:t>
      </w:r>
      <w:r w:rsidR="007B48D1" w:rsidRPr="00C636A6">
        <w:rPr>
          <w:rFonts w:ascii="Times New Roman" w:eastAsia="Segoe UI" w:hAnsi="Times New Roman" w:cs="Times New Roman"/>
          <w:color w:val="000000" w:themeColor="text1"/>
        </w:rPr>
        <w:t xml:space="preserve">Οι αφηγηματικές ανασκοπήσεις είναι κατάλληλες για την διεξαγωγή συνθέσεων αποτελεσμάτων μεμονωμένων ποσοτικών μελετών χωρίς να </w:t>
      </w:r>
      <w:r w:rsidR="007B48D1">
        <w:rPr>
          <w:rFonts w:ascii="Times New Roman" w:eastAsia="Segoe UI" w:hAnsi="Times New Roman" w:cs="Times New Roman"/>
          <w:color w:val="000000" w:themeColor="text1"/>
        </w:rPr>
        <w:t>συμπεριλαμβάνονται</w:t>
      </w:r>
      <w:r w:rsidR="007B48D1" w:rsidRPr="00C636A6">
        <w:rPr>
          <w:rFonts w:ascii="Times New Roman" w:eastAsia="Segoe UI" w:hAnsi="Times New Roman" w:cs="Times New Roman"/>
          <w:color w:val="000000" w:themeColor="text1"/>
        </w:rPr>
        <w:t xml:space="preserve"> </w:t>
      </w:r>
      <w:r w:rsidR="007B48D1">
        <w:rPr>
          <w:rFonts w:ascii="Times New Roman" w:eastAsia="Segoe UI" w:hAnsi="Times New Roman" w:cs="Times New Roman"/>
          <w:color w:val="000000" w:themeColor="text1"/>
        </w:rPr>
        <w:t>αναφορές</w:t>
      </w:r>
      <w:r w:rsidR="007B48D1" w:rsidRPr="00C636A6">
        <w:rPr>
          <w:rFonts w:ascii="Times New Roman" w:eastAsia="Segoe UI" w:hAnsi="Times New Roman" w:cs="Times New Roman"/>
          <w:color w:val="000000" w:themeColor="text1"/>
        </w:rPr>
        <w:t xml:space="preserve"> σε στατιστικά ευρήματα.</w:t>
      </w:r>
      <w:r w:rsidR="007B48D1">
        <w:rPr>
          <w:rFonts w:ascii="Times New Roman" w:eastAsia="Segoe UI" w:hAnsi="Times New Roman" w:cs="Times New Roman"/>
          <w:color w:val="000000" w:themeColor="text1"/>
        </w:rPr>
        <w:t xml:space="preserve"> </w:t>
      </w:r>
      <w:r w:rsidR="007B48D1" w:rsidRPr="00C636A6">
        <w:rPr>
          <w:rFonts w:ascii="Times New Roman" w:eastAsia="Segoe UI" w:hAnsi="Times New Roman" w:cs="Times New Roman"/>
          <w:color w:val="000000" w:themeColor="text1"/>
        </w:rPr>
        <w:t xml:space="preserve">Οι αφηγηματικές ανασκοπήσεις αποτελούν ισχυρό μέσο σύνδεσης μελετών για </w:t>
      </w:r>
      <w:r w:rsidR="007B48D1">
        <w:rPr>
          <w:rFonts w:ascii="Times New Roman" w:eastAsia="Segoe UI" w:hAnsi="Times New Roman" w:cs="Times New Roman"/>
          <w:color w:val="000000" w:themeColor="text1"/>
        </w:rPr>
        <w:t>ποικίλα</w:t>
      </w:r>
      <w:r w:rsidR="007B48D1" w:rsidRPr="00C636A6">
        <w:rPr>
          <w:rFonts w:ascii="Times New Roman" w:eastAsia="Segoe UI" w:hAnsi="Times New Roman" w:cs="Times New Roman"/>
          <w:color w:val="000000" w:themeColor="text1"/>
        </w:rPr>
        <w:t xml:space="preserve"> και διαφορετικά θέματα, για </w:t>
      </w:r>
      <w:r w:rsidR="007B48D1">
        <w:rPr>
          <w:rFonts w:ascii="Times New Roman" w:eastAsia="Segoe UI" w:hAnsi="Times New Roman" w:cs="Times New Roman"/>
          <w:color w:val="000000" w:themeColor="text1"/>
        </w:rPr>
        <w:t xml:space="preserve">την </w:t>
      </w:r>
      <w:r w:rsidR="007B48D1" w:rsidRPr="00C636A6">
        <w:rPr>
          <w:rFonts w:ascii="Times New Roman" w:eastAsia="Segoe UI" w:hAnsi="Times New Roman" w:cs="Times New Roman"/>
          <w:color w:val="000000" w:themeColor="text1"/>
        </w:rPr>
        <w:t xml:space="preserve">ερμηνεία ή </w:t>
      </w:r>
      <w:r w:rsidR="007B48D1">
        <w:rPr>
          <w:rFonts w:ascii="Times New Roman" w:eastAsia="Segoe UI" w:hAnsi="Times New Roman" w:cs="Times New Roman"/>
          <w:color w:val="000000" w:themeColor="text1"/>
        </w:rPr>
        <w:t xml:space="preserve">την </w:t>
      </w:r>
      <w:r w:rsidR="007B48D1" w:rsidRPr="00C636A6">
        <w:rPr>
          <w:rFonts w:ascii="Times New Roman" w:eastAsia="Segoe UI" w:hAnsi="Times New Roman" w:cs="Times New Roman"/>
          <w:color w:val="000000" w:themeColor="text1"/>
        </w:rPr>
        <w:t>διασύνδεση</w:t>
      </w:r>
      <w:r w:rsidR="007B48D1">
        <w:rPr>
          <w:rFonts w:ascii="Times New Roman" w:eastAsia="Segoe UI" w:hAnsi="Times New Roman" w:cs="Times New Roman"/>
          <w:color w:val="000000" w:themeColor="text1"/>
        </w:rPr>
        <w:t>,</w:t>
      </w:r>
      <w:r w:rsidR="007B48D1" w:rsidRPr="00C636A6">
        <w:rPr>
          <w:rFonts w:ascii="Times New Roman" w:eastAsia="Segoe UI" w:hAnsi="Times New Roman" w:cs="Times New Roman"/>
          <w:color w:val="000000" w:themeColor="text1"/>
        </w:rPr>
        <w:t xml:space="preserve"> με στόχο </w:t>
      </w:r>
      <w:r w:rsidR="007B48D1">
        <w:rPr>
          <w:rFonts w:ascii="Times New Roman" w:eastAsia="Segoe UI" w:hAnsi="Times New Roman" w:cs="Times New Roman"/>
          <w:color w:val="000000" w:themeColor="text1"/>
        </w:rPr>
        <w:t>την δημιουργία</w:t>
      </w:r>
      <w:r w:rsidR="007B48D1" w:rsidRPr="00C636A6">
        <w:rPr>
          <w:rFonts w:ascii="Times New Roman" w:eastAsia="Segoe UI" w:hAnsi="Times New Roman" w:cs="Times New Roman"/>
          <w:color w:val="000000" w:themeColor="text1"/>
        </w:rPr>
        <w:t xml:space="preserve"> ή </w:t>
      </w:r>
      <w:r w:rsidR="007B48D1">
        <w:rPr>
          <w:rFonts w:ascii="Times New Roman" w:eastAsia="Segoe UI" w:hAnsi="Times New Roman" w:cs="Times New Roman"/>
          <w:color w:val="000000" w:themeColor="text1"/>
        </w:rPr>
        <w:t>την αξιολόγηση</w:t>
      </w:r>
      <w:r w:rsidR="007B48D1" w:rsidRPr="00C636A6">
        <w:rPr>
          <w:rFonts w:ascii="Times New Roman" w:eastAsia="Segoe UI" w:hAnsi="Times New Roman" w:cs="Times New Roman"/>
          <w:color w:val="000000" w:themeColor="text1"/>
        </w:rPr>
        <w:t xml:space="preserve"> μια</w:t>
      </w:r>
      <w:r w:rsidR="007B48D1">
        <w:rPr>
          <w:rFonts w:ascii="Times New Roman" w:eastAsia="Segoe UI" w:hAnsi="Times New Roman" w:cs="Times New Roman"/>
          <w:color w:val="000000" w:themeColor="text1"/>
        </w:rPr>
        <w:t>ς</w:t>
      </w:r>
      <w:r w:rsidR="007B48D1" w:rsidRPr="00C636A6">
        <w:rPr>
          <w:rFonts w:ascii="Times New Roman" w:eastAsia="Segoe UI" w:hAnsi="Times New Roman" w:cs="Times New Roman"/>
          <w:color w:val="000000" w:themeColor="text1"/>
        </w:rPr>
        <w:t xml:space="preserve"> καινούργια</w:t>
      </w:r>
      <w:r w:rsidR="007B48D1">
        <w:rPr>
          <w:rFonts w:ascii="Times New Roman" w:eastAsia="Segoe UI" w:hAnsi="Times New Roman" w:cs="Times New Roman"/>
          <w:color w:val="000000" w:themeColor="text1"/>
        </w:rPr>
        <w:t>ς</w:t>
      </w:r>
      <w:r w:rsidR="007B48D1" w:rsidRPr="00C636A6">
        <w:rPr>
          <w:rFonts w:ascii="Times New Roman" w:eastAsia="Segoe UI" w:hAnsi="Times New Roman" w:cs="Times New Roman"/>
          <w:color w:val="000000" w:themeColor="text1"/>
        </w:rPr>
        <w:t xml:space="preserve"> θεωρία</w:t>
      </w:r>
      <w:r w:rsidR="007B48D1">
        <w:rPr>
          <w:rFonts w:ascii="Times New Roman" w:eastAsia="Segoe UI" w:hAnsi="Times New Roman" w:cs="Times New Roman"/>
          <w:color w:val="000000" w:themeColor="text1"/>
        </w:rPr>
        <w:t>ς. Τέλος,</w:t>
      </w:r>
      <w:r w:rsidR="007B48D1" w:rsidRPr="00C636A6">
        <w:rPr>
          <w:rFonts w:ascii="Times New Roman" w:eastAsia="Segoe UI" w:hAnsi="Times New Roman" w:cs="Times New Roman"/>
          <w:color w:val="000000" w:themeColor="text1"/>
        </w:rPr>
        <w:t xml:space="preserve"> </w:t>
      </w:r>
      <w:r w:rsidR="007B48D1">
        <w:rPr>
          <w:rFonts w:ascii="Times New Roman" w:eastAsia="Segoe UI" w:hAnsi="Times New Roman" w:cs="Times New Roman"/>
          <w:color w:val="000000" w:themeColor="text1"/>
        </w:rPr>
        <w:t>παρ</w:t>
      </w:r>
      <w:r w:rsidR="007B48D1" w:rsidRPr="00C636A6">
        <w:rPr>
          <w:rFonts w:ascii="Times New Roman" w:eastAsia="Segoe UI" w:hAnsi="Times New Roman" w:cs="Times New Roman"/>
          <w:color w:val="000000" w:themeColor="text1"/>
        </w:rPr>
        <w:t>έχουν την δυνατότητα ιστορική</w:t>
      </w:r>
      <w:r w:rsidR="007B48D1">
        <w:rPr>
          <w:rFonts w:ascii="Times New Roman" w:eastAsia="Segoe UI" w:hAnsi="Times New Roman" w:cs="Times New Roman"/>
          <w:color w:val="000000" w:themeColor="text1"/>
        </w:rPr>
        <w:t>ς</w:t>
      </w:r>
      <w:r w:rsidR="007B48D1" w:rsidRPr="00C636A6">
        <w:rPr>
          <w:rFonts w:ascii="Times New Roman" w:eastAsia="Segoe UI" w:hAnsi="Times New Roman" w:cs="Times New Roman"/>
          <w:color w:val="000000" w:themeColor="text1"/>
        </w:rPr>
        <w:t xml:space="preserve"> περιγραφή</w:t>
      </w:r>
      <w:r w:rsidR="007B48D1">
        <w:rPr>
          <w:rFonts w:ascii="Times New Roman" w:eastAsia="Segoe UI" w:hAnsi="Times New Roman" w:cs="Times New Roman"/>
          <w:color w:val="000000" w:themeColor="text1"/>
        </w:rPr>
        <w:t>ς</w:t>
      </w:r>
      <w:r w:rsidR="007B48D1" w:rsidRPr="00C636A6">
        <w:rPr>
          <w:rFonts w:ascii="Times New Roman" w:eastAsia="Segoe UI" w:hAnsi="Times New Roman" w:cs="Times New Roman"/>
          <w:color w:val="000000" w:themeColor="text1"/>
        </w:rPr>
        <w:t xml:space="preserve"> της ανάπτυξης της θεωρίας και της έρευνας σε ένα συγκεκριμένο θέμα.</w:t>
      </w:r>
    </w:p>
    <w:p w14:paraId="60E8D9DD" w14:textId="1FFCF914" w:rsidR="007B48D1" w:rsidRDefault="007B48D1" w:rsidP="0008493E">
      <w:pPr>
        <w:spacing w:before="120" w:after="120" w:line="360" w:lineRule="auto"/>
        <w:jc w:val="both"/>
        <w:rPr>
          <w:rFonts w:ascii="Times New Roman" w:eastAsia="Times New Roman" w:hAnsi="Times New Roman" w:cs="Times New Roman"/>
          <w:color w:val="000000" w:themeColor="text1"/>
        </w:rPr>
      </w:pPr>
      <w:r>
        <w:rPr>
          <w:rFonts w:ascii="Times New Roman" w:eastAsia="Segoe UI" w:hAnsi="Times New Roman" w:cs="Times New Roman"/>
          <w:color w:val="000000" w:themeColor="text1"/>
        </w:rPr>
        <w:t>Αντίθετα, η μετά-</w:t>
      </w:r>
      <w:r w:rsidR="00C636A6" w:rsidRPr="00C636A6">
        <w:rPr>
          <w:rFonts w:ascii="Times New Roman" w:eastAsia="Segoe UI" w:hAnsi="Times New Roman" w:cs="Times New Roman"/>
          <w:color w:val="000000" w:themeColor="text1"/>
        </w:rPr>
        <w:t>σ</w:t>
      </w:r>
      <w:r>
        <w:rPr>
          <w:rFonts w:ascii="Times New Roman" w:eastAsia="Segoe UI" w:hAnsi="Times New Roman" w:cs="Times New Roman"/>
          <w:color w:val="000000" w:themeColor="text1"/>
        </w:rPr>
        <w:t>ύνθεση ή αλλιώς ποιοτική μετά-</w:t>
      </w:r>
      <w:r w:rsidR="00C636A6" w:rsidRPr="00C636A6">
        <w:rPr>
          <w:rFonts w:ascii="Times New Roman" w:eastAsia="Segoe UI" w:hAnsi="Times New Roman" w:cs="Times New Roman"/>
          <w:color w:val="000000" w:themeColor="text1"/>
        </w:rPr>
        <w:t xml:space="preserve">ανάλυση χρησιμοποιείται όταν </w:t>
      </w:r>
      <w:r>
        <w:rPr>
          <w:rFonts w:ascii="Times New Roman" w:eastAsia="Segoe UI" w:hAnsi="Times New Roman" w:cs="Times New Roman"/>
          <w:color w:val="000000" w:themeColor="text1"/>
        </w:rPr>
        <w:t xml:space="preserve">σε </w:t>
      </w:r>
      <w:r w:rsidR="00C636A6" w:rsidRPr="00C636A6">
        <w:rPr>
          <w:rFonts w:ascii="Times New Roman" w:eastAsia="Segoe UI" w:hAnsi="Times New Roman" w:cs="Times New Roman"/>
          <w:color w:val="000000" w:themeColor="text1"/>
        </w:rPr>
        <w:t xml:space="preserve">μια ανασκόπηση </w:t>
      </w:r>
      <w:r>
        <w:rPr>
          <w:rFonts w:ascii="Times New Roman" w:eastAsia="Segoe UI" w:hAnsi="Times New Roman" w:cs="Times New Roman"/>
          <w:color w:val="000000" w:themeColor="text1"/>
        </w:rPr>
        <w:t>είναι αναγκαίο</w:t>
      </w:r>
      <w:r w:rsidR="00C636A6" w:rsidRPr="00C636A6">
        <w:rPr>
          <w:rFonts w:ascii="Times New Roman" w:eastAsia="Segoe UI" w:hAnsi="Times New Roman" w:cs="Times New Roman"/>
          <w:color w:val="000000" w:themeColor="text1"/>
        </w:rPr>
        <w:t xml:space="preserve"> να </w:t>
      </w:r>
      <w:r>
        <w:rPr>
          <w:rFonts w:ascii="Times New Roman" w:eastAsia="Segoe UI" w:hAnsi="Times New Roman" w:cs="Times New Roman"/>
          <w:color w:val="000000" w:themeColor="text1"/>
        </w:rPr>
        <w:t>ενταχθεί</w:t>
      </w:r>
      <w:r w:rsidR="00C636A6" w:rsidRPr="00C636A6">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η ποιοτική έρευνα. Σ</w:t>
      </w:r>
      <w:r w:rsidR="00C636A6" w:rsidRPr="00C636A6">
        <w:rPr>
          <w:rFonts w:ascii="Times New Roman" w:eastAsia="Segoe UI" w:hAnsi="Times New Roman" w:cs="Times New Roman"/>
          <w:color w:val="000000" w:themeColor="text1"/>
        </w:rPr>
        <w:t xml:space="preserve">τόχος </w:t>
      </w:r>
      <w:r>
        <w:rPr>
          <w:rFonts w:ascii="Times New Roman" w:eastAsia="Segoe UI" w:hAnsi="Times New Roman" w:cs="Times New Roman"/>
          <w:color w:val="000000" w:themeColor="text1"/>
        </w:rPr>
        <w:t>της είναι η σύνθεση</w:t>
      </w:r>
      <w:r w:rsidR="00C636A6" w:rsidRPr="00C636A6">
        <w:rPr>
          <w:rFonts w:ascii="Times New Roman" w:eastAsia="Segoe UI" w:hAnsi="Times New Roman" w:cs="Times New Roman"/>
          <w:color w:val="000000" w:themeColor="text1"/>
        </w:rPr>
        <w:t xml:space="preserve"> ποιοτι</w:t>
      </w:r>
      <w:r>
        <w:rPr>
          <w:rFonts w:ascii="Times New Roman" w:eastAsia="Segoe UI" w:hAnsi="Times New Roman" w:cs="Times New Roman"/>
          <w:color w:val="000000" w:themeColor="text1"/>
        </w:rPr>
        <w:t>κών</w:t>
      </w:r>
      <w:r w:rsidR="00C636A6" w:rsidRPr="00C636A6">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μελετών</w:t>
      </w:r>
      <w:r w:rsidR="00C636A6" w:rsidRPr="00C636A6">
        <w:rPr>
          <w:rFonts w:ascii="Times New Roman" w:eastAsia="Segoe UI" w:hAnsi="Times New Roman" w:cs="Times New Roman"/>
          <w:color w:val="000000" w:themeColor="text1"/>
        </w:rPr>
        <w:t xml:space="preserve"> για τον εντοπισμό βασικών θεμάτων ή θεωριών που με την σειρά τους θα δημιουργήσουν νέες εξηγήσεις και πληροφορίες για το φαινόμενο που εξετάζεται</w:t>
      </w:r>
      <w:r w:rsidR="00F7777A">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1793702954"/>
          <w:citation/>
        </w:sdtPr>
        <w:sdtEndPr/>
        <w:sdtContent>
          <w:r w:rsidR="00F7777A">
            <w:rPr>
              <w:rFonts w:ascii="Times New Roman" w:eastAsia="Segoe UI" w:hAnsi="Times New Roman" w:cs="Times New Roman"/>
              <w:color w:val="000000" w:themeColor="text1"/>
            </w:rPr>
            <w:fldChar w:fldCharType="begin"/>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CITATION</w:instrText>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Sid</w:instrText>
          </w:r>
          <w:r w:rsidR="00F7777A" w:rsidRPr="00F7777A">
            <w:rPr>
              <w:rFonts w:ascii="Times New Roman" w:eastAsia="Segoe UI" w:hAnsi="Times New Roman" w:cs="Times New Roman"/>
              <w:color w:val="000000" w:themeColor="text1"/>
            </w:rPr>
            <w:instrText>19 \</w:instrText>
          </w:r>
          <w:r w:rsidR="00F7777A">
            <w:rPr>
              <w:rFonts w:ascii="Times New Roman" w:eastAsia="Segoe UI" w:hAnsi="Times New Roman" w:cs="Times New Roman"/>
              <w:color w:val="000000" w:themeColor="text1"/>
              <w:lang w:val="en-US"/>
            </w:rPr>
            <w:instrText>l</w:instrText>
          </w:r>
          <w:r w:rsidR="00F7777A" w:rsidRPr="00F7777A">
            <w:rPr>
              <w:rFonts w:ascii="Times New Roman" w:eastAsia="Segoe UI" w:hAnsi="Times New Roman" w:cs="Times New Roman"/>
              <w:color w:val="000000" w:themeColor="text1"/>
            </w:rPr>
            <w:instrText xml:space="preserve"> 1033 </w:instrText>
          </w:r>
          <w:r w:rsidR="00F7777A">
            <w:rPr>
              <w:rFonts w:ascii="Times New Roman" w:eastAsia="Segoe UI" w:hAnsi="Times New Roman" w:cs="Times New Roman"/>
              <w:color w:val="000000" w:themeColor="text1"/>
            </w:rPr>
            <w:fldChar w:fldCharType="separate"/>
          </w:r>
          <w:r w:rsidR="00F7777A" w:rsidRPr="00F7777A">
            <w:rPr>
              <w:rFonts w:ascii="Times New Roman" w:eastAsia="Segoe UI" w:hAnsi="Times New Roman" w:cs="Times New Roman"/>
              <w:noProof/>
              <w:color w:val="000000" w:themeColor="text1"/>
            </w:rPr>
            <w:t>(</w:t>
          </w:r>
          <w:r w:rsidR="00F7777A" w:rsidRPr="00F7777A">
            <w:rPr>
              <w:rFonts w:ascii="Times New Roman" w:eastAsia="Segoe UI" w:hAnsi="Times New Roman" w:cs="Times New Roman"/>
              <w:noProof/>
              <w:color w:val="000000" w:themeColor="text1"/>
              <w:lang w:val="en-US"/>
            </w:rPr>
            <w:t>Siddaway</w:t>
          </w:r>
          <w:r w:rsidR="00F7777A" w:rsidRPr="00F7777A">
            <w:rPr>
              <w:rFonts w:ascii="Times New Roman" w:eastAsia="Segoe UI" w:hAnsi="Times New Roman" w:cs="Times New Roman"/>
              <w:noProof/>
              <w:color w:val="000000" w:themeColor="text1"/>
            </w:rPr>
            <w:t xml:space="preserve">, </w:t>
          </w:r>
          <w:r w:rsidR="00F7777A" w:rsidRPr="00F7777A">
            <w:rPr>
              <w:rFonts w:ascii="Times New Roman" w:eastAsia="Segoe UI" w:hAnsi="Times New Roman" w:cs="Times New Roman"/>
              <w:noProof/>
              <w:color w:val="000000" w:themeColor="text1"/>
              <w:lang w:val="en-US"/>
            </w:rPr>
            <w:t>Wood</w:t>
          </w:r>
          <w:r w:rsidR="00F7777A" w:rsidRPr="00F7777A">
            <w:rPr>
              <w:rFonts w:ascii="Times New Roman" w:eastAsia="Segoe UI" w:hAnsi="Times New Roman" w:cs="Times New Roman"/>
              <w:noProof/>
              <w:color w:val="000000" w:themeColor="text1"/>
            </w:rPr>
            <w:t xml:space="preserve">, &amp; </w:t>
          </w:r>
          <w:r w:rsidR="00F7777A" w:rsidRPr="00F7777A">
            <w:rPr>
              <w:rFonts w:ascii="Times New Roman" w:eastAsia="Segoe UI" w:hAnsi="Times New Roman" w:cs="Times New Roman"/>
              <w:noProof/>
              <w:color w:val="000000" w:themeColor="text1"/>
              <w:lang w:val="en-US"/>
            </w:rPr>
            <w:t>Hedges</w:t>
          </w:r>
          <w:r w:rsidR="00F7777A" w:rsidRPr="00F7777A">
            <w:rPr>
              <w:rFonts w:ascii="Times New Roman" w:eastAsia="Segoe UI" w:hAnsi="Times New Roman" w:cs="Times New Roman"/>
              <w:noProof/>
              <w:color w:val="000000" w:themeColor="text1"/>
            </w:rPr>
            <w:t>, 2019)</w:t>
          </w:r>
          <w:r w:rsidR="00F7777A">
            <w:rPr>
              <w:rFonts w:ascii="Times New Roman" w:eastAsia="Segoe UI" w:hAnsi="Times New Roman" w:cs="Times New Roman"/>
              <w:color w:val="000000" w:themeColor="text1"/>
            </w:rPr>
            <w:fldChar w:fldCharType="end"/>
          </w:r>
        </w:sdtContent>
      </w:sdt>
      <w:r>
        <w:rPr>
          <w:rFonts w:ascii="Times New Roman" w:eastAsia="Segoe UI" w:hAnsi="Times New Roman" w:cs="Times New Roman"/>
          <w:color w:val="000000" w:themeColor="text1"/>
        </w:rPr>
        <w:t>. Η μετά-</w:t>
      </w:r>
      <w:r w:rsidR="00C636A6" w:rsidRPr="00C636A6">
        <w:rPr>
          <w:rFonts w:ascii="Times New Roman" w:eastAsia="Segoe UI" w:hAnsi="Times New Roman" w:cs="Times New Roman"/>
          <w:color w:val="000000" w:themeColor="text1"/>
        </w:rPr>
        <w:t xml:space="preserve">σύνθεση στις ποιοτικές έρευνες δεν </w:t>
      </w:r>
      <w:r>
        <w:rPr>
          <w:rFonts w:ascii="Times New Roman" w:eastAsia="Segoe UI" w:hAnsi="Times New Roman" w:cs="Times New Roman"/>
          <w:color w:val="000000" w:themeColor="text1"/>
        </w:rPr>
        <w:t>αθροίζει</w:t>
      </w:r>
      <w:r w:rsidR="00C636A6" w:rsidRPr="00C636A6">
        <w:rPr>
          <w:rFonts w:ascii="Times New Roman" w:eastAsia="Segoe UI" w:hAnsi="Times New Roman" w:cs="Times New Roman"/>
          <w:color w:val="000000" w:themeColor="text1"/>
        </w:rPr>
        <w:t xml:space="preserve"> όλα τα δ</w:t>
      </w:r>
      <w:r>
        <w:rPr>
          <w:rFonts w:ascii="Times New Roman" w:eastAsia="Segoe UI" w:hAnsi="Times New Roman" w:cs="Times New Roman"/>
          <w:color w:val="000000" w:themeColor="text1"/>
        </w:rPr>
        <w:t>εδομένα αλλά παρουσιάζει</w:t>
      </w:r>
      <w:r w:rsidR="00C636A6" w:rsidRPr="00C636A6">
        <w:rPr>
          <w:rFonts w:ascii="Times New Roman" w:eastAsia="Segoe UI" w:hAnsi="Times New Roman" w:cs="Times New Roman"/>
          <w:color w:val="000000" w:themeColor="text1"/>
        </w:rPr>
        <w:t xml:space="preserve"> νέες προσεγγίσεις μέσω της ερμηνείας ευρημάτων</w:t>
      </w:r>
      <w:r w:rsidR="00F7777A">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1754655882"/>
          <w:citation/>
        </w:sdtPr>
        <w:sdtEndPr/>
        <w:sdtContent>
          <w:r w:rsidR="00F7777A">
            <w:rPr>
              <w:rFonts w:ascii="Times New Roman" w:eastAsia="Segoe UI" w:hAnsi="Times New Roman" w:cs="Times New Roman"/>
              <w:color w:val="000000" w:themeColor="text1"/>
            </w:rPr>
            <w:fldChar w:fldCharType="begin"/>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CITATION</w:instrText>
          </w:r>
          <w:r w:rsidR="00F7777A" w:rsidRPr="00F7777A">
            <w:rPr>
              <w:rFonts w:ascii="Times New Roman" w:eastAsia="Segoe UI" w:hAnsi="Times New Roman" w:cs="Times New Roman"/>
              <w:color w:val="000000" w:themeColor="text1"/>
            </w:rPr>
            <w:instrText xml:space="preserve"> </w:instrText>
          </w:r>
          <w:r w:rsidR="00F7777A">
            <w:rPr>
              <w:rFonts w:ascii="Times New Roman" w:eastAsia="Segoe UI" w:hAnsi="Times New Roman" w:cs="Times New Roman"/>
              <w:color w:val="000000" w:themeColor="text1"/>
              <w:lang w:val="en-US"/>
            </w:rPr>
            <w:instrText>Nye</w:instrText>
          </w:r>
          <w:r w:rsidR="00F7777A" w:rsidRPr="00F7777A">
            <w:rPr>
              <w:rFonts w:ascii="Times New Roman" w:eastAsia="Segoe UI" w:hAnsi="Times New Roman" w:cs="Times New Roman"/>
              <w:color w:val="000000" w:themeColor="text1"/>
            </w:rPr>
            <w:instrText>16 \</w:instrText>
          </w:r>
          <w:r w:rsidR="00F7777A">
            <w:rPr>
              <w:rFonts w:ascii="Times New Roman" w:eastAsia="Segoe UI" w:hAnsi="Times New Roman" w:cs="Times New Roman"/>
              <w:color w:val="000000" w:themeColor="text1"/>
              <w:lang w:val="en-US"/>
            </w:rPr>
            <w:instrText>l</w:instrText>
          </w:r>
          <w:r w:rsidR="00F7777A" w:rsidRPr="00F7777A">
            <w:rPr>
              <w:rFonts w:ascii="Times New Roman" w:eastAsia="Segoe UI" w:hAnsi="Times New Roman" w:cs="Times New Roman"/>
              <w:color w:val="000000" w:themeColor="text1"/>
            </w:rPr>
            <w:instrText xml:space="preserve"> 1033 </w:instrText>
          </w:r>
          <w:r w:rsidR="00F7777A">
            <w:rPr>
              <w:rFonts w:ascii="Times New Roman" w:eastAsia="Segoe UI" w:hAnsi="Times New Roman" w:cs="Times New Roman"/>
              <w:color w:val="000000" w:themeColor="text1"/>
            </w:rPr>
            <w:fldChar w:fldCharType="separate"/>
          </w:r>
          <w:r w:rsidR="00F7777A" w:rsidRPr="00F7777A">
            <w:rPr>
              <w:rFonts w:ascii="Times New Roman" w:eastAsia="Segoe UI" w:hAnsi="Times New Roman" w:cs="Times New Roman"/>
              <w:noProof/>
              <w:color w:val="000000" w:themeColor="text1"/>
            </w:rPr>
            <w:t>(</w:t>
          </w:r>
          <w:r w:rsidR="00F7777A" w:rsidRPr="00F7777A">
            <w:rPr>
              <w:rFonts w:ascii="Times New Roman" w:eastAsia="Segoe UI" w:hAnsi="Times New Roman" w:cs="Times New Roman"/>
              <w:noProof/>
              <w:color w:val="000000" w:themeColor="text1"/>
              <w:lang w:val="en-US"/>
            </w:rPr>
            <w:t>Nye</w:t>
          </w:r>
          <w:r w:rsidR="00F7777A" w:rsidRPr="00F7777A">
            <w:rPr>
              <w:rFonts w:ascii="Times New Roman" w:eastAsia="Segoe UI" w:hAnsi="Times New Roman" w:cs="Times New Roman"/>
              <w:noProof/>
              <w:color w:val="000000" w:themeColor="text1"/>
            </w:rPr>
            <w:t xml:space="preserve">, </w:t>
          </w:r>
          <w:r w:rsidR="00F7777A" w:rsidRPr="00F7777A">
            <w:rPr>
              <w:rFonts w:ascii="Times New Roman" w:eastAsia="Segoe UI" w:hAnsi="Times New Roman" w:cs="Times New Roman"/>
              <w:noProof/>
              <w:color w:val="000000" w:themeColor="text1"/>
              <w:lang w:val="en-US"/>
            </w:rPr>
            <w:t>Melendez</w:t>
          </w:r>
          <w:r w:rsidR="00F7777A" w:rsidRPr="00F7777A">
            <w:rPr>
              <w:rFonts w:ascii="Times New Roman" w:eastAsia="Segoe UI" w:hAnsi="Times New Roman" w:cs="Times New Roman"/>
              <w:noProof/>
              <w:color w:val="000000" w:themeColor="text1"/>
            </w:rPr>
            <w:t>-</w:t>
          </w:r>
          <w:r w:rsidR="00F7777A" w:rsidRPr="00F7777A">
            <w:rPr>
              <w:rFonts w:ascii="Times New Roman" w:eastAsia="Segoe UI" w:hAnsi="Times New Roman" w:cs="Times New Roman"/>
              <w:noProof/>
              <w:color w:val="000000" w:themeColor="text1"/>
              <w:lang w:val="en-US"/>
            </w:rPr>
            <w:t>Torres</w:t>
          </w:r>
          <w:r w:rsidR="00F7777A" w:rsidRPr="00F7777A">
            <w:rPr>
              <w:rFonts w:ascii="Times New Roman" w:eastAsia="Segoe UI" w:hAnsi="Times New Roman" w:cs="Times New Roman"/>
              <w:noProof/>
              <w:color w:val="000000" w:themeColor="text1"/>
            </w:rPr>
            <w:t xml:space="preserve">, &amp; </w:t>
          </w:r>
          <w:r w:rsidR="00F7777A" w:rsidRPr="00F7777A">
            <w:rPr>
              <w:rFonts w:ascii="Times New Roman" w:eastAsia="Segoe UI" w:hAnsi="Times New Roman" w:cs="Times New Roman"/>
              <w:noProof/>
              <w:color w:val="000000" w:themeColor="text1"/>
              <w:lang w:val="en-US"/>
            </w:rPr>
            <w:t>Bonell</w:t>
          </w:r>
          <w:r w:rsidR="00F7777A" w:rsidRPr="00F7777A">
            <w:rPr>
              <w:rFonts w:ascii="Times New Roman" w:eastAsia="Segoe UI" w:hAnsi="Times New Roman" w:cs="Times New Roman"/>
              <w:noProof/>
              <w:color w:val="000000" w:themeColor="text1"/>
            </w:rPr>
            <w:t>, 2016)</w:t>
          </w:r>
          <w:r w:rsidR="00F7777A">
            <w:rPr>
              <w:rFonts w:ascii="Times New Roman" w:eastAsia="Segoe UI" w:hAnsi="Times New Roman" w:cs="Times New Roman"/>
              <w:color w:val="000000" w:themeColor="text1"/>
            </w:rPr>
            <w:fldChar w:fldCharType="end"/>
          </w:r>
        </w:sdtContent>
      </w:sdt>
      <w:r w:rsidR="00C636A6" w:rsidRPr="00C636A6">
        <w:rPr>
          <w:rFonts w:ascii="Times New Roman" w:eastAsia="Times New Roman" w:hAnsi="Times New Roman" w:cs="Times New Roman"/>
          <w:color w:val="000000" w:themeColor="text1"/>
        </w:rPr>
        <w:t xml:space="preserve">. </w:t>
      </w:r>
    </w:p>
    <w:p w14:paraId="1F8672BA" w14:textId="46F26E06" w:rsidR="00C636A6" w:rsidRPr="00C636A6" w:rsidRDefault="00C636A6" w:rsidP="0008493E">
      <w:pPr>
        <w:spacing w:before="120" w:after="120" w:line="360" w:lineRule="auto"/>
        <w:jc w:val="both"/>
        <w:rPr>
          <w:rFonts w:ascii="Times New Roman" w:eastAsia="Segoe UI" w:hAnsi="Times New Roman" w:cs="Times New Roman"/>
          <w:color w:val="000000" w:themeColor="text1"/>
        </w:rPr>
      </w:pPr>
      <w:r w:rsidRPr="00C636A6">
        <w:rPr>
          <w:rFonts w:ascii="Times New Roman" w:eastAsia="Segoe UI" w:hAnsi="Times New Roman" w:cs="Times New Roman"/>
          <w:color w:val="000000" w:themeColor="text1"/>
        </w:rPr>
        <w:lastRenderedPageBreak/>
        <w:t xml:space="preserve">Σύμφωνα με τους </w:t>
      </w:r>
      <w:proofErr w:type="spellStart"/>
      <w:r w:rsidR="007B48D1" w:rsidRPr="00C636A6">
        <w:rPr>
          <w:rFonts w:ascii="Times New Roman" w:eastAsia="Times New Roman" w:hAnsi="Times New Roman" w:cs="Times New Roman"/>
          <w:color w:val="000000" w:themeColor="text1"/>
        </w:rPr>
        <w:t>Nye</w:t>
      </w:r>
      <w:proofErr w:type="spellEnd"/>
      <w:r w:rsidR="007B48D1" w:rsidRPr="00C636A6">
        <w:rPr>
          <w:rFonts w:ascii="Times New Roman" w:eastAsia="Times New Roman" w:hAnsi="Times New Roman" w:cs="Times New Roman"/>
          <w:color w:val="000000" w:themeColor="text1"/>
        </w:rPr>
        <w:t xml:space="preserve">, </w:t>
      </w:r>
      <w:proofErr w:type="spellStart"/>
      <w:r w:rsidR="00E268F6">
        <w:rPr>
          <w:rFonts w:ascii="Times New Roman" w:eastAsia="Times New Roman" w:hAnsi="Times New Roman" w:cs="Times New Roman"/>
          <w:color w:val="000000" w:themeColor="text1"/>
        </w:rPr>
        <w:t>Melendez</w:t>
      </w:r>
      <w:proofErr w:type="spellEnd"/>
      <w:r w:rsidR="00E268F6">
        <w:rPr>
          <w:rFonts w:ascii="Times New Roman" w:eastAsia="Times New Roman" w:hAnsi="Times New Roman" w:cs="Times New Roman"/>
          <w:color w:val="000000" w:themeColor="text1"/>
        </w:rPr>
        <w:t>-</w:t>
      </w:r>
      <w:proofErr w:type="spellStart"/>
      <w:r w:rsidR="007B48D1" w:rsidRPr="00C636A6">
        <w:rPr>
          <w:rFonts w:ascii="Times New Roman" w:eastAsia="Times New Roman" w:hAnsi="Times New Roman" w:cs="Times New Roman"/>
          <w:color w:val="000000" w:themeColor="text1"/>
        </w:rPr>
        <w:t>Torres</w:t>
      </w:r>
      <w:proofErr w:type="spellEnd"/>
      <w:r w:rsidR="007B48D1">
        <w:rPr>
          <w:rFonts w:ascii="Times New Roman" w:eastAsia="Times New Roman" w:hAnsi="Times New Roman" w:cs="Times New Roman"/>
          <w:color w:val="000000" w:themeColor="text1"/>
        </w:rPr>
        <w:t xml:space="preserve"> </w:t>
      </w:r>
      <w:r w:rsidR="009006DD">
        <w:rPr>
          <w:rFonts w:ascii="Times New Roman" w:eastAsia="Times New Roman" w:hAnsi="Times New Roman" w:cs="Times New Roman"/>
          <w:color w:val="000000" w:themeColor="text1"/>
        </w:rPr>
        <w:t xml:space="preserve">&amp; </w:t>
      </w:r>
      <w:r w:rsidR="007B48D1">
        <w:rPr>
          <w:rFonts w:ascii="Times New Roman" w:eastAsia="Times New Roman" w:hAnsi="Times New Roman" w:cs="Times New Roman"/>
          <w:color w:val="000000" w:themeColor="text1"/>
        </w:rPr>
        <w:t>(2016)</w:t>
      </w:r>
      <w:r w:rsidR="007B48D1">
        <w:rPr>
          <w:rFonts w:ascii="Times New Roman" w:eastAsia="Segoe UI" w:hAnsi="Times New Roman" w:cs="Times New Roman"/>
          <w:color w:val="000000" w:themeColor="text1"/>
        </w:rPr>
        <w:t xml:space="preserve"> </w:t>
      </w:r>
      <w:r w:rsidRPr="00C636A6">
        <w:rPr>
          <w:rFonts w:ascii="Times New Roman" w:eastAsia="Segoe UI" w:hAnsi="Times New Roman" w:cs="Times New Roman"/>
          <w:color w:val="000000" w:themeColor="text1"/>
        </w:rPr>
        <w:t>εντοπίζονται τρεις τρόποι</w:t>
      </w:r>
      <w:r w:rsidR="007B48D1">
        <w:rPr>
          <w:rFonts w:ascii="Times New Roman" w:eastAsia="Segoe UI" w:hAnsi="Times New Roman" w:cs="Times New Roman"/>
          <w:color w:val="000000" w:themeColor="text1"/>
        </w:rPr>
        <w:t>,</w:t>
      </w:r>
      <w:r w:rsidRPr="00C636A6">
        <w:rPr>
          <w:rFonts w:ascii="Times New Roman" w:eastAsia="Segoe UI" w:hAnsi="Times New Roman" w:cs="Times New Roman"/>
          <w:color w:val="000000" w:themeColor="text1"/>
        </w:rPr>
        <w:t xml:space="preserve"> οι οποίοι βοηθούν την ποιοτική μετά</w:t>
      </w:r>
      <w:r w:rsidR="007B48D1">
        <w:rPr>
          <w:rFonts w:ascii="Times New Roman" w:eastAsia="Segoe UI" w:hAnsi="Times New Roman" w:cs="Times New Roman"/>
          <w:color w:val="000000" w:themeColor="text1"/>
        </w:rPr>
        <w:t>-</w:t>
      </w:r>
      <w:r w:rsidRPr="00C636A6">
        <w:rPr>
          <w:rFonts w:ascii="Times New Roman" w:eastAsia="Segoe UI" w:hAnsi="Times New Roman" w:cs="Times New Roman"/>
          <w:color w:val="000000" w:themeColor="text1"/>
        </w:rPr>
        <w:t>σύ</w:t>
      </w:r>
      <w:r w:rsidR="007B48D1">
        <w:rPr>
          <w:rFonts w:ascii="Times New Roman" w:eastAsia="Segoe UI" w:hAnsi="Times New Roman" w:cs="Times New Roman"/>
          <w:color w:val="000000" w:themeColor="text1"/>
        </w:rPr>
        <w:t>νθεση να χρησιμοποιηθεί σαν μέθοδος. Η</w:t>
      </w:r>
      <w:r w:rsidRPr="00C636A6">
        <w:rPr>
          <w:rFonts w:ascii="Times New Roman" w:eastAsia="Segoe UI" w:hAnsi="Times New Roman" w:cs="Times New Roman"/>
          <w:color w:val="000000" w:themeColor="text1"/>
        </w:rPr>
        <w:t xml:space="preserve"> πρώτη αφορά πτυχές από την συστηματική ανασκόπηση που απαιτούνται γι</w:t>
      </w:r>
      <w:r w:rsidR="007B48D1">
        <w:rPr>
          <w:rFonts w:ascii="Times New Roman" w:eastAsia="Segoe UI" w:hAnsi="Times New Roman" w:cs="Times New Roman"/>
          <w:color w:val="000000" w:themeColor="text1"/>
        </w:rPr>
        <w:t>α την ορθή και επιτυχημένη μετά-</w:t>
      </w:r>
      <w:r w:rsidRPr="00C636A6">
        <w:rPr>
          <w:rFonts w:ascii="Times New Roman" w:eastAsia="Segoe UI" w:hAnsi="Times New Roman" w:cs="Times New Roman"/>
          <w:color w:val="000000" w:themeColor="text1"/>
        </w:rPr>
        <w:t xml:space="preserve">σύνθεση, η δεύτερη περιλαμβάνει τις μεθόδους που </w:t>
      </w:r>
      <w:r w:rsidR="007B48D1">
        <w:rPr>
          <w:rFonts w:ascii="Times New Roman" w:eastAsia="Segoe UI" w:hAnsi="Times New Roman" w:cs="Times New Roman"/>
          <w:color w:val="000000" w:themeColor="text1"/>
        </w:rPr>
        <w:t xml:space="preserve">αναλύονται οι ποιοτικές μελέτες, όπως </w:t>
      </w:r>
      <w:r w:rsidRPr="00C636A6">
        <w:rPr>
          <w:rFonts w:ascii="Times New Roman" w:eastAsia="Segoe UI" w:hAnsi="Times New Roman" w:cs="Times New Roman"/>
          <w:color w:val="000000" w:themeColor="text1"/>
        </w:rPr>
        <w:t xml:space="preserve">και </w:t>
      </w:r>
      <w:r w:rsidR="007B48D1">
        <w:rPr>
          <w:rFonts w:ascii="Times New Roman" w:eastAsia="Segoe UI" w:hAnsi="Times New Roman" w:cs="Times New Roman"/>
          <w:color w:val="000000" w:themeColor="text1"/>
        </w:rPr>
        <w:t>η</w:t>
      </w:r>
      <w:r w:rsidRPr="00C636A6">
        <w:rPr>
          <w:rFonts w:ascii="Times New Roman" w:eastAsia="Segoe UI" w:hAnsi="Times New Roman" w:cs="Times New Roman"/>
          <w:color w:val="000000" w:themeColor="text1"/>
        </w:rPr>
        <w:t xml:space="preserve"> χρήση των αποτελεσμάτων αυτής και </w:t>
      </w:r>
      <w:r w:rsidR="007B48D1">
        <w:rPr>
          <w:rFonts w:ascii="Times New Roman" w:eastAsia="Segoe UI" w:hAnsi="Times New Roman" w:cs="Times New Roman"/>
          <w:color w:val="000000" w:themeColor="text1"/>
        </w:rPr>
        <w:t>τρίτον</w:t>
      </w:r>
      <w:r w:rsidRPr="00C636A6">
        <w:rPr>
          <w:rFonts w:ascii="Times New Roman" w:eastAsia="Segoe UI" w:hAnsi="Times New Roman" w:cs="Times New Roman"/>
          <w:color w:val="000000" w:themeColor="text1"/>
        </w:rPr>
        <w:t xml:space="preserve"> έχει να κάνει με τις λεκτικές, μεθοδολογικές αλλά και παραδειγματικέ</w:t>
      </w:r>
      <w:r w:rsidR="007B48D1">
        <w:rPr>
          <w:rFonts w:ascii="Times New Roman" w:eastAsia="Segoe UI" w:hAnsi="Times New Roman" w:cs="Times New Roman"/>
          <w:color w:val="000000" w:themeColor="text1"/>
        </w:rPr>
        <w:t xml:space="preserve">ς διαστάσεις της ποιοτικής </w:t>
      </w:r>
      <w:proofErr w:type="spellStart"/>
      <w:r w:rsidR="007B48D1">
        <w:rPr>
          <w:rFonts w:ascii="Times New Roman" w:eastAsia="Segoe UI" w:hAnsi="Times New Roman" w:cs="Times New Roman"/>
          <w:color w:val="000000" w:themeColor="text1"/>
        </w:rPr>
        <w:t>μετά–</w:t>
      </w:r>
      <w:r w:rsidRPr="00C636A6">
        <w:rPr>
          <w:rFonts w:ascii="Times New Roman" w:eastAsia="Segoe UI" w:hAnsi="Times New Roman" w:cs="Times New Roman"/>
          <w:color w:val="000000" w:themeColor="text1"/>
        </w:rPr>
        <w:t>σύνθεσης</w:t>
      </w:r>
      <w:proofErr w:type="spellEnd"/>
      <w:r w:rsidR="007B48D1">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31734152"/>
          <w:citation/>
        </w:sdtPr>
        <w:sdtEndPr/>
        <w:sdtContent>
          <w:r w:rsidR="00F7777A">
            <w:rPr>
              <w:rFonts w:ascii="Times New Roman" w:eastAsia="Segoe UI" w:hAnsi="Times New Roman" w:cs="Times New Roman"/>
              <w:color w:val="000000" w:themeColor="text1"/>
            </w:rPr>
            <w:fldChar w:fldCharType="begin"/>
          </w:r>
          <w:r w:rsidR="00F7777A" w:rsidRPr="00F7777A">
            <w:rPr>
              <w:rFonts w:ascii="Times New Roman" w:eastAsia="Times New Roman" w:hAnsi="Times New Roman" w:cs="Times New Roman"/>
              <w:color w:val="000000" w:themeColor="text1"/>
            </w:rPr>
            <w:instrText xml:space="preserve"> </w:instrText>
          </w:r>
          <w:r w:rsidR="00F7777A">
            <w:rPr>
              <w:rFonts w:ascii="Times New Roman" w:eastAsia="Times New Roman" w:hAnsi="Times New Roman" w:cs="Times New Roman"/>
              <w:color w:val="000000" w:themeColor="text1"/>
              <w:lang w:val="en-US"/>
            </w:rPr>
            <w:instrText>CITATION</w:instrText>
          </w:r>
          <w:r w:rsidR="00F7777A" w:rsidRPr="00F7777A">
            <w:rPr>
              <w:rFonts w:ascii="Times New Roman" w:eastAsia="Times New Roman" w:hAnsi="Times New Roman" w:cs="Times New Roman"/>
              <w:color w:val="000000" w:themeColor="text1"/>
            </w:rPr>
            <w:instrText xml:space="preserve"> </w:instrText>
          </w:r>
          <w:r w:rsidR="00F7777A">
            <w:rPr>
              <w:rFonts w:ascii="Times New Roman" w:eastAsia="Times New Roman" w:hAnsi="Times New Roman" w:cs="Times New Roman"/>
              <w:color w:val="000000" w:themeColor="text1"/>
              <w:lang w:val="en-US"/>
            </w:rPr>
            <w:instrText>Nye</w:instrText>
          </w:r>
          <w:r w:rsidR="00F7777A" w:rsidRPr="00F7777A">
            <w:rPr>
              <w:rFonts w:ascii="Times New Roman" w:eastAsia="Times New Roman" w:hAnsi="Times New Roman" w:cs="Times New Roman"/>
              <w:color w:val="000000" w:themeColor="text1"/>
            </w:rPr>
            <w:instrText>16 \</w:instrText>
          </w:r>
          <w:r w:rsidR="00F7777A">
            <w:rPr>
              <w:rFonts w:ascii="Times New Roman" w:eastAsia="Times New Roman" w:hAnsi="Times New Roman" w:cs="Times New Roman"/>
              <w:color w:val="000000" w:themeColor="text1"/>
              <w:lang w:val="en-US"/>
            </w:rPr>
            <w:instrText>l</w:instrText>
          </w:r>
          <w:r w:rsidR="00F7777A" w:rsidRPr="00F7777A">
            <w:rPr>
              <w:rFonts w:ascii="Times New Roman" w:eastAsia="Times New Roman" w:hAnsi="Times New Roman" w:cs="Times New Roman"/>
              <w:color w:val="000000" w:themeColor="text1"/>
            </w:rPr>
            <w:instrText xml:space="preserve"> 1033 </w:instrText>
          </w:r>
          <w:r w:rsidR="00F7777A">
            <w:rPr>
              <w:rFonts w:ascii="Times New Roman" w:eastAsia="Segoe UI" w:hAnsi="Times New Roman" w:cs="Times New Roman"/>
              <w:color w:val="000000" w:themeColor="text1"/>
            </w:rPr>
            <w:fldChar w:fldCharType="separate"/>
          </w:r>
          <w:r w:rsidR="00F7777A" w:rsidRPr="00F7777A">
            <w:rPr>
              <w:rFonts w:ascii="Times New Roman" w:eastAsia="Times New Roman" w:hAnsi="Times New Roman" w:cs="Times New Roman"/>
              <w:noProof/>
              <w:color w:val="000000" w:themeColor="text1"/>
            </w:rPr>
            <w:t>(</w:t>
          </w:r>
          <w:r w:rsidR="00F7777A" w:rsidRPr="00F7777A">
            <w:rPr>
              <w:rFonts w:ascii="Times New Roman" w:eastAsia="Times New Roman" w:hAnsi="Times New Roman" w:cs="Times New Roman"/>
              <w:noProof/>
              <w:color w:val="000000" w:themeColor="text1"/>
              <w:lang w:val="en-US"/>
            </w:rPr>
            <w:t>Nye</w:t>
          </w:r>
          <w:r w:rsidR="00F7777A" w:rsidRPr="00F7777A">
            <w:rPr>
              <w:rFonts w:ascii="Times New Roman" w:eastAsia="Times New Roman" w:hAnsi="Times New Roman" w:cs="Times New Roman"/>
              <w:noProof/>
              <w:color w:val="000000" w:themeColor="text1"/>
            </w:rPr>
            <w:t xml:space="preserve">, </w:t>
          </w:r>
          <w:r w:rsidR="00F7777A" w:rsidRPr="00F7777A">
            <w:rPr>
              <w:rFonts w:ascii="Times New Roman" w:eastAsia="Times New Roman" w:hAnsi="Times New Roman" w:cs="Times New Roman"/>
              <w:noProof/>
              <w:color w:val="000000" w:themeColor="text1"/>
              <w:lang w:val="en-US"/>
            </w:rPr>
            <w:t>Melendez</w:t>
          </w:r>
          <w:r w:rsidR="00F7777A" w:rsidRPr="00F7777A">
            <w:rPr>
              <w:rFonts w:ascii="Times New Roman" w:eastAsia="Times New Roman" w:hAnsi="Times New Roman" w:cs="Times New Roman"/>
              <w:noProof/>
              <w:color w:val="000000" w:themeColor="text1"/>
            </w:rPr>
            <w:t>-</w:t>
          </w:r>
          <w:r w:rsidR="00F7777A" w:rsidRPr="00F7777A">
            <w:rPr>
              <w:rFonts w:ascii="Times New Roman" w:eastAsia="Times New Roman" w:hAnsi="Times New Roman" w:cs="Times New Roman"/>
              <w:noProof/>
              <w:color w:val="000000" w:themeColor="text1"/>
              <w:lang w:val="en-US"/>
            </w:rPr>
            <w:t>Torres</w:t>
          </w:r>
          <w:r w:rsidR="00F7777A" w:rsidRPr="00F7777A">
            <w:rPr>
              <w:rFonts w:ascii="Times New Roman" w:eastAsia="Times New Roman" w:hAnsi="Times New Roman" w:cs="Times New Roman"/>
              <w:noProof/>
              <w:color w:val="000000" w:themeColor="text1"/>
            </w:rPr>
            <w:t xml:space="preserve">, &amp; </w:t>
          </w:r>
          <w:r w:rsidR="00F7777A" w:rsidRPr="00F7777A">
            <w:rPr>
              <w:rFonts w:ascii="Times New Roman" w:eastAsia="Times New Roman" w:hAnsi="Times New Roman" w:cs="Times New Roman"/>
              <w:noProof/>
              <w:color w:val="000000" w:themeColor="text1"/>
              <w:lang w:val="en-US"/>
            </w:rPr>
            <w:t>Bonell</w:t>
          </w:r>
          <w:r w:rsidR="00F7777A" w:rsidRPr="00F7777A">
            <w:rPr>
              <w:rFonts w:ascii="Times New Roman" w:eastAsia="Times New Roman" w:hAnsi="Times New Roman" w:cs="Times New Roman"/>
              <w:noProof/>
              <w:color w:val="000000" w:themeColor="text1"/>
            </w:rPr>
            <w:t>, 2016)</w:t>
          </w:r>
          <w:r w:rsidR="00F7777A">
            <w:rPr>
              <w:rFonts w:ascii="Times New Roman" w:eastAsia="Segoe UI" w:hAnsi="Times New Roman" w:cs="Times New Roman"/>
              <w:color w:val="000000" w:themeColor="text1"/>
            </w:rPr>
            <w:fldChar w:fldCharType="end"/>
          </w:r>
        </w:sdtContent>
      </w:sdt>
      <w:r w:rsidRPr="00C636A6">
        <w:rPr>
          <w:rFonts w:ascii="Times New Roman" w:eastAsia="Segoe UI" w:hAnsi="Times New Roman" w:cs="Times New Roman"/>
          <w:color w:val="000000" w:themeColor="text1"/>
        </w:rPr>
        <w:t>.</w:t>
      </w:r>
    </w:p>
    <w:p w14:paraId="2822B8CC" w14:textId="6660EC8D" w:rsidR="00BE3DFF" w:rsidRDefault="00C636A6" w:rsidP="0008493E">
      <w:pPr>
        <w:spacing w:before="120" w:after="120" w:line="360" w:lineRule="auto"/>
        <w:jc w:val="both"/>
        <w:rPr>
          <w:rFonts w:ascii="Times New Roman" w:eastAsia="Segoe UI" w:hAnsi="Times New Roman" w:cs="Times New Roman"/>
          <w:color w:val="000000" w:themeColor="text1"/>
        </w:rPr>
      </w:pPr>
      <w:r w:rsidRPr="00C636A6">
        <w:rPr>
          <w:rFonts w:ascii="Times New Roman" w:eastAsia="Segoe UI" w:hAnsi="Times New Roman" w:cs="Times New Roman"/>
          <w:color w:val="000000" w:themeColor="text1"/>
        </w:rPr>
        <w:t xml:space="preserve">Με βάση τα παραπάνω αλλά και </w:t>
      </w:r>
      <w:r w:rsidR="007B48D1">
        <w:rPr>
          <w:rFonts w:ascii="Times New Roman" w:eastAsia="Segoe UI" w:hAnsi="Times New Roman" w:cs="Times New Roman"/>
          <w:color w:val="000000" w:themeColor="text1"/>
        </w:rPr>
        <w:t>την προηγούμενη ενότητα</w:t>
      </w:r>
      <w:r w:rsidRPr="00C636A6">
        <w:rPr>
          <w:rFonts w:ascii="Times New Roman" w:eastAsia="Segoe UI" w:hAnsi="Times New Roman" w:cs="Times New Roman"/>
          <w:color w:val="000000" w:themeColor="text1"/>
        </w:rPr>
        <w:t xml:space="preserve"> μετά από προσεκτική μελέτη αιτιολογείται η επιλογή της συστηματικής ανασκόπησης και στην συνέχε</w:t>
      </w:r>
      <w:r w:rsidR="007B48D1">
        <w:rPr>
          <w:rFonts w:ascii="Times New Roman" w:eastAsia="Segoe UI" w:hAnsi="Times New Roman" w:cs="Times New Roman"/>
          <w:color w:val="000000" w:themeColor="text1"/>
        </w:rPr>
        <w:t>ια της μετά-</w:t>
      </w:r>
      <w:r w:rsidRPr="00C636A6">
        <w:rPr>
          <w:rFonts w:ascii="Times New Roman" w:eastAsia="Segoe UI" w:hAnsi="Times New Roman" w:cs="Times New Roman"/>
          <w:color w:val="000000" w:themeColor="text1"/>
        </w:rPr>
        <w:t>σύνθεσης των δεδομένων. Η συστηματική ανασκόπηση θεωρείται μια έγκυρη αλλά και αντικ</w:t>
      </w:r>
      <w:r w:rsidR="007B48D1">
        <w:rPr>
          <w:rFonts w:ascii="Times New Roman" w:eastAsia="Segoe UI" w:hAnsi="Times New Roman" w:cs="Times New Roman"/>
          <w:color w:val="000000" w:themeColor="text1"/>
        </w:rPr>
        <w:t>ειμενική μέθοδος για δευτερογενεί</w:t>
      </w:r>
      <w:r w:rsidRPr="00C636A6">
        <w:rPr>
          <w:rFonts w:ascii="Times New Roman" w:eastAsia="Segoe UI" w:hAnsi="Times New Roman" w:cs="Times New Roman"/>
          <w:color w:val="000000" w:themeColor="text1"/>
        </w:rPr>
        <w:t>ς έρευνες.</w:t>
      </w:r>
    </w:p>
    <w:p w14:paraId="7A7FDE91" w14:textId="77777777" w:rsidR="00CB6879" w:rsidRPr="00127200" w:rsidRDefault="00CB6879" w:rsidP="0008493E">
      <w:pPr>
        <w:pStyle w:val="2"/>
        <w:rPr>
          <w:rFonts w:eastAsia="Times New Roman"/>
        </w:rPr>
      </w:pPr>
      <w:bookmarkStart w:id="31" w:name="_Toc113968631"/>
      <w:r w:rsidRPr="00127200">
        <w:rPr>
          <w:rFonts w:eastAsia="Times New Roman"/>
        </w:rPr>
        <w:t>3.4 Βήματα Συστηματικής Ανασκόπησης</w:t>
      </w:r>
      <w:bookmarkEnd w:id="31"/>
    </w:p>
    <w:p w14:paraId="05C3CC50" w14:textId="789BF4F3" w:rsidR="007A048C" w:rsidRDefault="00CB6879" w:rsidP="0008493E">
      <w:pPr>
        <w:spacing w:before="120" w:after="120" w:line="360" w:lineRule="auto"/>
        <w:jc w:val="both"/>
        <w:rPr>
          <w:rFonts w:ascii="Times New Roman" w:eastAsia="Segoe UI" w:hAnsi="Times New Roman" w:cs="Times New Roman"/>
          <w:color w:val="000000" w:themeColor="text1"/>
        </w:rPr>
      </w:pPr>
      <w:r w:rsidRPr="00CB6879">
        <w:rPr>
          <w:rFonts w:ascii="Times New Roman" w:eastAsia="Segoe UI" w:hAnsi="Times New Roman" w:cs="Times New Roman"/>
          <w:color w:val="000000" w:themeColor="text1"/>
        </w:rPr>
        <w:t>Συμφώνα με τον</w:t>
      </w:r>
      <w:r>
        <w:rPr>
          <w:rFonts w:ascii="Times New Roman" w:eastAsia="Segoe UI" w:hAnsi="Times New Roman" w:cs="Times New Roman"/>
          <w:color w:val="000000" w:themeColor="text1"/>
        </w:rPr>
        <w:t xml:space="preserve"> </w:t>
      </w:r>
      <w:proofErr w:type="spellStart"/>
      <w:r w:rsidRPr="00CB6879">
        <w:rPr>
          <w:rFonts w:ascii="Times New Roman" w:eastAsia="Times New Roman" w:hAnsi="Times New Roman" w:cs="Times New Roman"/>
          <w:color w:val="000000" w:themeColor="text1"/>
          <w:sz w:val="22"/>
          <w:szCs w:val="22"/>
        </w:rPr>
        <w:t>Okoli</w:t>
      </w:r>
      <w:proofErr w:type="spellEnd"/>
      <w:r w:rsidRPr="00CB6879">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2015) </w:t>
      </w:r>
      <w:r w:rsidRPr="00CB6879">
        <w:rPr>
          <w:rFonts w:ascii="Times New Roman" w:eastAsia="Segoe UI" w:hAnsi="Times New Roman" w:cs="Times New Roman"/>
          <w:color w:val="000000" w:themeColor="text1"/>
        </w:rPr>
        <w:t>υπάρχουν συγκεκριμένα βή</w:t>
      </w:r>
      <w:r>
        <w:rPr>
          <w:rFonts w:ascii="Times New Roman" w:eastAsia="Segoe UI" w:hAnsi="Times New Roman" w:cs="Times New Roman"/>
          <w:color w:val="000000" w:themeColor="text1"/>
        </w:rPr>
        <w:t xml:space="preserve">ματα που πρέπει να ακολουθηθούν </w:t>
      </w:r>
      <w:r w:rsidRPr="00CB6879">
        <w:rPr>
          <w:rFonts w:ascii="Times New Roman" w:eastAsia="Segoe UI" w:hAnsi="Times New Roman" w:cs="Times New Roman"/>
          <w:color w:val="000000" w:themeColor="text1"/>
        </w:rPr>
        <w:t>αυστηρά για την διεξαγωγή μια συστηματικής βιβλιογραφικής ανασκόπησης</w:t>
      </w:r>
      <w:r w:rsidR="00F7777A">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548114386"/>
          <w:citation/>
        </w:sdtPr>
        <w:sdtEndPr/>
        <w:sdtContent>
          <w:r w:rsidR="00AA47DD">
            <w:rPr>
              <w:rFonts w:ascii="Times New Roman" w:eastAsia="Segoe UI" w:hAnsi="Times New Roman" w:cs="Times New Roman"/>
              <w:color w:val="000000" w:themeColor="text1"/>
            </w:rPr>
            <w:fldChar w:fldCharType="begin"/>
          </w:r>
          <w:r w:rsidR="00AA47DD" w:rsidRPr="00AA47DD">
            <w:rPr>
              <w:rFonts w:ascii="Times New Roman" w:eastAsia="Segoe UI" w:hAnsi="Times New Roman" w:cs="Times New Roman"/>
              <w:color w:val="000000" w:themeColor="text1"/>
            </w:rPr>
            <w:instrText xml:space="preserve"> </w:instrText>
          </w:r>
          <w:r w:rsidR="00AA47DD">
            <w:rPr>
              <w:rFonts w:ascii="Times New Roman" w:eastAsia="Segoe UI" w:hAnsi="Times New Roman" w:cs="Times New Roman"/>
              <w:color w:val="000000" w:themeColor="text1"/>
              <w:lang w:val="en-US"/>
            </w:rPr>
            <w:instrText>CITATION</w:instrText>
          </w:r>
          <w:r w:rsidR="00AA47DD" w:rsidRPr="00AA47DD">
            <w:rPr>
              <w:rFonts w:ascii="Times New Roman" w:eastAsia="Segoe UI" w:hAnsi="Times New Roman" w:cs="Times New Roman"/>
              <w:color w:val="000000" w:themeColor="text1"/>
            </w:rPr>
            <w:instrText xml:space="preserve"> </w:instrText>
          </w:r>
          <w:r w:rsidR="00AA47DD">
            <w:rPr>
              <w:rFonts w:ascii="Times New Roman" w:eastAsia="Segoe UI" w:hAnsi="Times New Roman" w:cs="Times New Roman"/>
              <w:color w:val="000000" w:themeColor="text1"/>
              <w:lang w:val="en-US"/>
            </w:rPr>
            <w:instrText>Oko</w:instrText>
          </w:r>
          <w:r w:rsidR="00AA47DD" w:rsidRPr="00AA47DD">
            <w:rPr>
              <w:rFonts w:ascii="Times New Roman" w:eastAsia="Segoe UI" w:hAnsi="Times New Roman" w:cs="Times New Roman"/>
              <w:color w:val="000000" w:themeColor="text1"/>
            </w:rPr>
            <w:instrText>15 \</w:instrText>
          </w:r>
          <w:r w:rsidR="00AA47DD">
            <w:rPr>
              <w:rFonts w:ascii="Times New Roman" w:eastAsia="Segoe UI" w:hAnsi="Times New Roman" w:cs="Times New Roman"/>
              <w:color w:val="000000" w:themeColor="text1"/>
              <w:lang w:val="en-US"/>
            </w:rPr>
            <w:instrText>l</w:instrText>
          </w:r>
          <w:r w:rsidR="00AA47DD" w:rsidRPr="00AA47DD">
            <w:rPr>
              <w:rFonts w:ascii="Times New Roman" w:eastAsia="Segoe UI" w:hAnsi="Times New Roman" w:cs="Times New Roman"/>
              <w:color w:val="000000" w:themeColor="text1"/>
            </w:rPr>
            <w:instrText xml:space="preserve"> 1033 </w:instrText>
          </w:r>
          <w:r w:rsidR="00AA47DD">
            <w:rPr>
              <w:rFonts w:ascii="Times New Roman" w:eastAsia="Segoe UI" w:hAnsi="Times New Roman" w:cs="Times New Roman"/>
              <w:color w:val="000000" w:themeColor="text1"/>
            </w:rPr>
            <w:fldChar w:fldCharType="separate"/>
          </w:r>
          <w:r w:rsidR="00AA47DD" w:rsidRPr="00AA47DD">
            <w:rPr>
              <w:rFonts w:ascii="Times New Roman" w:eastAsia="Segoe UI" w:hAnsi="Times New Roman" w:cs="Times New Roman"/>
              <w:noProof/>
              <w:color w:val="000000" w:themeColor="text1"/>
            </w:rPr>
            <w:t>(</w:t>
          </w:r>
          <w:r w:rsidR="00AA47DD" w:rsidRPr="00AA47DD">
            <w:rPr>
              <w:rFonts w:ascii="Times New Roman" w:eastAsia="Segoe UI" w:hAnsi="Times New Roman" w:cs="Times New Roman"/>
              <w:noProof/>
              <w:color w:val="000000" w:themeColor="text1"/>
              <w:lang w:val="en-US"/>
            </w:rPr>
            <w:t>Okoli</w:t>
          </w:r>
          <w:r w:rsidR="00AA47DD" w:rsidRPr="00AA47DD">
            <w:rPr>
              <w:rFonts w:ascii="Times New Roman" w:eastAsia="Segoe UI" w:hAnsi="Times New Roman" w:cs="Times New Roman"/>
              <w:noProof/>
              <w:color w:val="000000" w:themeColor="text1"/>
            </w:rPr>
            <w:t>, 2015)</w:t>
          </w:r>
          <w:r w:rsidR="00AA47DD">
            <w:rPr>
              <w:rFonts w:ascii="Times New Roman" w:eastAsia="Segoe UI" w:hAnsi="Times New Roman" w:cs="Times New Roman"/>
              <w:color w:val="000000" w:themeColor="text1"/>
            </w:rPr>
            <w:fldChar w:fldCharType="end"/>
          </w:r>
        </w:sdtContent>
      </w:sdt>
      <w:r w:rsidR="00132A37">
        <w:rPr>
          <w:rFonts w:ascii="Times New Roman" w:eastAsia="Segoe UI" w:hAnsi="Times New Roman" w:cs="Times New Roman"/>
          <w:color w:val="000000" w:themeColor="text1"/>
        </w:rPr>
        <w:t xml:space="preserve"> </w:t>
      </w:r>
      <w:r w:rsidR="00132074">
        <w:rPr>
          <w:rFonts w:ascii="Times New Roman" w:eastAsia="Segoe UI" w:hAnsi="Times New Roman" w:cs="Times New Roman"/>
          <w:color w:val="000000" w:themeColor="text1"/>
        </w:rPr>
        <w:t>(βλ.</w:t>
      </w:r>
      <w:r w:rsidR="00F34A8C">
        <w:rPr>
          <w:rFonts w:ascii="Times New Roman" w:eastAsia="Segoe UI" w:hAnsi="Times New Roman" w:cs="Times New Roman"/>
          <w:color w:val="000000" w:themeColor="text1"/>
        </w:rPr>
        <w:t xml:space="preserve"> Ε</w:t>
      </w:r>
      <w:r w:rsidR="00132A37">
        <w:rPr>
          <w:rFonts w:ascii="Times New Roman" w:eastAsia="Segoe UI" w:hAnsi="Times New Roman" w:cs="Times New Roman"/>
          <w:color w:val="000000" w:themeColor="text1"/>
        </w:rPr>
        <w:t>ικόνα 2</w:t>
      </w:r>
      <w:r w:rsidR="00132074">
        <w:rPr>
          <w:rFonts w:ascii="Times New Roman" w:eastAsia="Segoe UI" w:hAnsi="Times New Roman" w:cs="Times New Roman"/>
          <w:color w:val="000000" w:themeColor="text1"/>
        </w:rPr>
        <w:t>)</w:t>
      </w:r>
      <w:r w:rsidR="00AA47DD">
        <w:rPr>
          <w:rFonts w:ascii="Times New Roman" w:eastAsia="Segoe UI" w:hAnsi="Times New Roman" w:cs="Times New Roman"/>
          <w:color w:val="000000" w:themeColor="text1"/>
        </w:rPr>
        <w:t>.</w:t>
      </w:r>
    </w:p>
    <w:p w14:paraId="4C3026D9" w14:textId="77777777" w:rsidR="009A5AC7" w:rsidRDefault="007A048C" w:rsidP="008D38C4">
      <w:pPr>
        <w:keepNext/>
        <w:spacing w:before="120" w:after="120" w:line="360" w:lineRule="auto"/>
        <w:jc w:val="center"/>
      </w:pPr>
      <w:r>
        <w:rPr>
          <w:rFonts w:ascii="Times New Roman" w:eastAsia="Segoe UI" w:hAnsi="Times New Roman" w:cs="Times New Roman"/>
          <w:noProof/>
          <w:color w:val="000000" w:themeColor="text1"/>
          <w:lang w:eastAsia="el-GR"/>
        </w:rPr>
        <w:drawing>
          <wp:inline distT="0" distB="0" distL="0" distR="0" wp14:anchorId="64752AB8" wp14:editId="225D6EE2">
            <wp:extent cx="3748100" cy="3986833"/>
            <wp:effectExtent l="0" t="0" r="11430" b="127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tic.jpg"/>
                    <pic:cNvPicPr/>
                  </pic:nvPicPr>
                  <pic:blipFill>
                    <a:blip r:embed="rId15">
                      <a:extLst>
                        <a:ext uri="{28A0092B-C50C-407E-A947-70E740481C1C}">
                          <a14:useLocalDpi xmlns:a14="http://schemas.microsoft.com/office/drawing/2010/main" val="0"/>
                        </a:ext>
                      </a:extLst>
                    </a:blip>
                    <a:stretch>
                      <a:fillRect/>
                    </a:stretch>
                  </pic:blipFill>
                  <pic:spPr>
                    <a:xfrm>
                      <a:off x="0" y="0"/>
                      <a:ext cx="3762986" cy="4002667"/>
                    </a:xfrm>
                    <a:prstGeom prst="rect">
                      <a:avLst/>
                    </a:prstGeom>
                  </pic:spPr>
                </pic:pic>
              </a:graphicData>
            </a:graphic>
          </wp:inline>
        </w:drawing>
      </w:r>
    </w:p>
    <w:p w14:paraId="68E2AEE8" w14:textId="1BA070F6" w:rsidR="007A048C" w:rsidRPr="00132074" w:rsidRDefault="009A5AC7" w:rsidP="008D38C4">
      <w:pPr>
        <w:pStyle w:val="ae"/>
        <w:jc w:val="center"/>
        <w:rPr>
          <w:rFonts w:ascii="Times New Roman" w:eastAsia="Segoe UI" w:hAnsi="Times New Roman" w:cs="Times New Roman"/>
          <w:color w:val="000000" w:themeColor="text1"/>
        </w:rPr>
      </w:pPr>
      <w:bookmarkStart w:id="32" w:name="_Toc113363293"/>
      <w:bookmarkStart w:id="33" w:name="_Toc113363636"/>
      <w:bookmarkStart w:id="34" w:name="_Toc113363753"/>
      <w:bookmarkStart w:id="35" w:name="_Toc113912903"/>
      <w:r w:rsidRPr="00132074">
        <w:rPr>
          <w:rFonts w:ascii="Times New Roman" w:hAnsi="Times New Roman" w:cs="Times New Roman"/>
          <w:color w:val="000000" w:themeColor="text1"/>
        </w:rPr>
        <w:t xml:space="preserve">Εικόνα </w:t>
      </w:r>
      <w:r w:rsidRPr="00132074">
        <w:rPr>
          <w:rFonts w:ascii="Times New Roman" w:hAnsi="Times New Roman" w:cs="Times New Roman"/>
          <w:color w:val="000000" w:themeColor="text1"/>
        </w:rPr>
        <w:fldChar w:fldCharType="begin"/>
      </w:r>
      <w:r w:rsidRPr="00132074">
        <w:rPr>
          <w:rFonts w:ascii="Times New Roman" w:hAnsi="Times New Roman" w:cs="Times New Roman"/>
          <w:color w:val="000000" w:themeColor="text1"/>
        </w:rPr>
        <w:instrText xml:space="preserve"> SEQ Εικόνα \* ARABIC </w:instrText>
      </w:r>
      <w:r w:rsidRPr="00132074">
        <w:rPr>
          <w:rFonts w:ascii="Times New Roman" w:hAnsi="Times New Roman" w:cs="Times New Roman"/>
          <w:color w:val="000000" w:themeColor="text1"/>
        </w:rPr>
        <w:fldChar w:fldCharType="separate"/>
      </w:r>
      <w:r w:rsidR="006E7867">
        <w:rPr>
          <w:rFonts w:ascii="Times New Roman" w:hAnsi="Times New Roman" w:cs="Times New Roman"/>
          <w:noProof/>
          <w:color w:val="000000" w:themeColor="text1"/>
        </w:rPr>
        <w:t>2</w:t>
      </w:r>
      <w:r w:rsidRPr="00132074">
        <w:rPr>
          <w:rFonts w:ascii="Times New Roman" w:hAnsi="Times New Roman" w:cs="Times New Roman"/>
          <w:color w:val="000000" w:themeColor="text1"/>
        </w:rPr>
        <w:fldChar w:fldCharType="end"/>
      </w:r>
      <w:r w:rsidRPr="00132074">
        <w:rPr>
          <w:rFonts w:ascii="Times New Roman" w:hAnsi="Times New Roman" w:cs="Times New Roman"/>
          <w:color w:val="000000" w:themeColor="text1"/>
        </w:rPr>
        <w:t xml:space="preserve"> Βήματα βιβλιογραφικής συστηματικής ανασκόπησης</w:t>
      </w:r>
      <w:bookmarkEnd w:id="32"/>
      <w:bookmarkEnd w:id="33"/>
      <w:bookmarkEnd w:id="34"/>
      <w:bookmarkEnd w:id="35"/>
    </w:p>
    <w:p w14:paraId="168A5737" w14:textId="2EB68DFE" w:rsidR="00CB6879" w:rsidRPr="00CB6879" w:rsidRDefault="00CB6879" w:rsidP="0008493E">
      <w:pPr>
        <w:spacing w:before="120" w:after="120" w:line="360" w:lineRule="auto"/>
        <w:jc w:val="both"/>
        <w:rPr>
          <w:rFonts w:ascii="Times New Roman" w:eastAsia="Segoe UI" w:hAnsi="Times New Roman" w:cs="Times New Roman"/>
          <w:color w:val="000000" w:themeColor="text1"/>
        </w:rPr>
      </w:pPr>
      <w:r w:rsidRPr="00CB6879">
        <w:rPr>
          <w:rFonts w:ascii="Times New Roman" w:eastAsia="Segoe UI" w:hAnsi="Times New Roman" w:cs="Times New Roman"/>
          <w:color w:val="000000" w:themeColor="text1"/>
        </w:rPr>
        <w:lastRenderedPageBreak/>
        <w:t xml:space="preserve">Αυτά τα βήματα </w:t>
      </w:r>
      <w:r>
        <w:rPr>
          <w:rFonts w:ascii="Times New Roman" w:eastAsia="Segoe UI" w:hAnsi="Times New Roman" w:cs="Times New Roman"/>
          <w:color w:val="000000" w:themeColor="text1"/>
        </w:rPr>
        <w:t>ορίζονται</w:t>
      </w:r>
      <w:r w:rsidRPr="00CB6879">
        <w:rPr>
          <w:rFonts w:ascii="Times New Roman" w:eastAsia="Segoe UI" w:hAnsi="Times New Roman" w:cs="Times New Roman"/>
          <w:color w:val="000000" w:themeColor="text1"/>
        </w:rPr>
        <w:t xml:space="preserve"> ως εξής:</w:t>
      </w:r>
    </w:p>
    <w:p w14:paraId="54409A3E" w14:textId="77777777" w:rsidR="00CB6879" w:rsidRPr="00CB6879" w:rsidRDefault="00CB6879" w:rsidP="00CB6879">
      <w:pPr>
        <w:spacing w:before="120" w:after="120" w:line="360" w:lineRule="auto"/>
        <w:jc w:val="both"/>
        <w:rPr>
          <w:rFonts w:ascii="Times New Roman" w:eastAsia="Segoe UI" w:hAnsi="Times New Roman" w:cs="Times New Roman"/>
          <w:color w:val="000000" w:themeColor="text1"/>
        </w:rPr>
      </w:pPr>
      <w:r w:rsidRPr="00CB6879">
        <w:rPr>
          <w:rFonts w:ascii="Times New Roman" w:eastAsia="Segoe UI" w:hAnsi="Times New Roman" w:cs="Times New Roman"/>
          <w:b/>
          <w:color w:val="000000" w:themeColor="text1"/>
        </w:rPr>
        <w:t>Βήμα 1</w:t>
      </w:r>
      <w:r w:rsidRPr="00CB6879">
        <w:rPr>
          <w:rFonts w:ascii="Times New Roman" w:eastAsia="Segoe UI" w:hAnsi="Times New Roman" w:cs="Times New Roman"/>
          <w:color w:val="000000" w:themeColor="text1"/>
        </w:rPr>
        <w:t>: Το πρώτο βήμα αφορά τον προσδιορισμό με πλήρη σαφήνεια από τον ερευνητή του σκοπού της έρευνας αλλά και τους επιδιωκόμενους στόχους της κριτικής.</w:t>
      </w:r>
    </w:p>
    <w:p w14:paraId="4D6A1E61" w14:textId="77DB705F" w:rsidR="00CB6879" w:rsidRPr="00CB6879" w:rsidRDefault="00CB6879" w:rsidP="00CB6879">
      <w:pPr>
        <w:spacing w:before="120" w:after="120" w:line="360" w:lineRule="auto"/>
        <w:jc w:val="both"/>
        <w:rPr>
          <w:rFonts w:ascii="Times New Roman" w:eastAsia="Segoe UI" w:hAnsi="Times New Roman" w:cs="Times New Roman"/>
          <w:color w:val="000000" w:themeColor="text1"/>
        </w:rPr>
      </w:pPr>
      <w:r w:rsidRPr="00CB6879">
        <w:rPr>
          <w:rFonts w:ascii="Times New Roman" w:eastAsia="Segoe UI" w:hAnsi="Times New Roman" w:cs="Times New Roman"/>
          <w:b/>
          <w:color w:val="000000" w:themeColor="text1"/>
        </w:rPr>
        <w:t>Βήμα 2</w:t>
      </w:r>
      <w:r w:rsidRPr="00CB6879">
        <w:rPr>
          <w:rFonts w:ascii="Times New Roman" w:eastAsia="Segoe UI" w:hAnsi="Times New Roman" w:cs="Times New Roman"/>
          <w:color w:val="000000" w:themeColor="text1"/>
        </w:rPr>
        <w:t>: Το δεύτερο βήμα άφορα την σύνταξη πρωτοκόλλου</w:t>
      </w:r>
      <w:r w:rsidR="0038202D">
        <w:rPr>
          <w:rFonts w:ascii="Times New Roman" w:eastAsia="Segoe UI" w:hAnsi="Times New Roman" w:cs="Times New Roman"/>
          <w:color w:val="000000" w:themeColor="text1"/>
        </w:rPr>
        <w:t xml:space="preserve"> και την εκπαίδευση της ομάδας. </w:t>
      </w:r>
      <w:r w:rsidR="00292518">
        <w:rPr>
          <w:rFonts w:ascii="Times New Roman" w:eastAsia="Segoe UI" w:hAnsi="Times New Roman" w:cs="Times New Roman"/>
          <w:color w:val="000000" w:themeColor="text1"/>
        </w:rPr>
        <w:t xml:space="preserve">Το γεγονός αυτό </w:t>
      </w:r>
      <w:r w:rsidR="009E5D6B">
        <w:rPr>
          <w:rFonts w:ascii="Times New Roman" w:eastAsia="Segoe UI" w:hAnsi="Times New Roman" w:cs="Times New Roman"/>
          <w:color w:val="000000" w:themeColor="text1"/>
        </w:rPr>
        <w:t>σημαίνει</w:t>
      </w:r>
      <w:r w:rsidR="00292518">
        <w:rPr>
          <w:rFonts w:ascii="Times New Roman" w:eastAsia="Segoe UI" w:hAnsi="Times New Roman" w:cs="Times New Roman"/>
          <w:color w:val="000000" w:themeColor="text1"/>
        </w:rPr>
        <w:t xml:space="preserve"> ότι</w:t>
      </w:r>
      <w:r w:rsidRPr="00CB6879">
        <w:rPr>
          <w:rFonts w:ascii="Times New Roman" w:eastAsia="Segoe UI" w:hAnsi="Times New Roman" w:cs="Times New Roman"/>
          <w:color w:val="000000" w:themeColor="text1"/>
        </w:rPr>
        <w:t xml:space="preserve"> </w:t>
      </w:r>
      <w:r w:rsidR="009E5D6B">
        <w:rPr>
          <w:rFonts w:ascii="Times New Roman" w:eastAsia="Segoe UI" w:hAnsi="Times New Roman" w:cs="Times New Roman"/>
          <w:color w:val="000000" w:themeColor="text1"/>
        </w:rPr>
        <w:t xml:space="preserve">για </w:t>
      </w:r>
      <w:r w:rsidRPr="00CB6879">
        <w:rPr>
          <w:rFonts w:ascii="Times New Roman" w:eastAsia="Segoe UI" w:hAnsi="Times New Roman" w:cs="Times New Roman"/>
          <w:color w:val="000000" w:themeColor="text1"/>
        </w:rPr>
        <w:t>τις αξιολογήσεις που απα</w:t>
      </w:r>
      <w:r w:rsidR="00A74355">
        <w:rPr>
          <w:rFonts w:ascii="Times New Roman" w:eastAsia="Segoe UI" w:hAnsi="Times New Roman" w:cs="Times New Roman"/>
          <w:color w:val="000000" w:themeColor="text1"/>
        </w:rPr>
        <w:t>σχολούν παραπάνω από έναν κριτή</w:t>
      </w:r>
      <w:r w:rsidRPr="00CB6879">
        <w:rPr>
          <w:rFonts w:ascii="Times New Roman" w:eastAsia="Segoe UI" w:hAnsi="Times New Roman" w:cs="Times New Roman"/>
          <w:color w:val="000000" w:themeColor="text1"/>
        </w:rPr>
        <w:t>, οι κριτές πρέπει να είναι σύμφωνοι και σαφείς με την σχετική διαδικασία που πρόκειται να ακολουθηθεί. Αυτό απαιτεί λεπτομερές γραπτό έγγραφο πρωτοκόλλου αλλά και εκπαίδευση για τους κριτές</w:t>
      </w:r>
      <w:r w:rsidR="009E5D6B">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 xml:space="preserve"> </w:t>
      </w:r>
      <w:r w:rsidR="009E5D6B">
        <w:rPr>
          <w:rFonts w:ascii="Times New Roman" w:eastAsia="Segoe UI" w:hAnsi="Times New Roman" w:cs="Times New Roman"/>
          <w:color w:val="000000" w:themeColor="text1"/>
        </w:rPr>
        <w:t>αναφορικά με τον</w:t>
      </w:r>
      <w:r w:rsidRPr="00CB6879">
        <w:rPr>
          <w:rFonts w:ascii="Times New Roman" w:eastAsia="Segoe UI" w:hAnsi="Times New Roman" w:cs="Times New Roman"/>
          <w:color w:val="000000" w:themeColor="text1"/>
        </w:rPr>
        <w:t xml:space="preserve"> τρόπο με τον οποίο θα φέρουν εις πέρας την αξιολόγηση.</w:t>
      </w:r>
    </w:p>
    <w:p w14:paraId="7B1C519E" w14:textId="64AA29ED" w:rsidR="00CB6879" w:rsidRPr="00CB6879" w:rsidRDefault="00CB6879" w:rsidP="00CB6879">
      <w:pPr>
        <w:spacing w:before="120" w:after="120" w:line="360" w:lineRule="auto"/>
        <w:jc w:val="both"/>
        <w:rPr>
          <w:rFonts w:ascii="Times New Roman" w:eastAsia="Segoe UI" w:hAnsi="Times New Roman" w:cs="Times New Roman"/>
          <w:color w:val="000000" w:themeColor="text1"/>
        </w:rPr>
      </w:pPr>
      <w:r w:rsidRPr="00CB6879">
        <w:rPr>
          <w:rFonts w:ascii="Times New Roman" w:eastAsia="Segoe UI" w:hAnsi="Times New Roman" w:cs="Times New Roman"/>
          <w:b/>
          <w:color w:val="000000" w:themeColor="text1"/>
        </w:rPr>
        <w:t>Βήμα 3</w:t>
      </w:r>
      <w:r w:rsidRPr="00CB6879">
        <w:rPr>
          <w:rFonts w:ascii="Times New Roman" w:eastAsia="Segoe UI" w:hAnsi="Times New Roman" w:cs="Times New Roman"/>
          <w:color w:val="000000" w:themeColor="text1"/>
        </w:rPr>
        <w:t xml:space="preserve">: Το τρίτο βήμα αφορά την λεγόμενη εφαρμογή πρακτικής οθόνης ή αλλιώς </w:t>
      </w:r>
      <w:r w:rsidR="00A74355">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έλεγχος συμπερίληψης</w:t>
      </w:r>
      <w:r w:rsidR="00A74355">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 xml:space="preserve"> </w:t>
      </w:r>
      <w:r w:rsidR="00A74355">
        <w:rPr>
          <w:rFonts w:ascii="Times New Roman" w:eastAsia="Segoe UI" w:hAnsi="Times New Roman" w:cs="Times New Roman"/>
          <w:color w:val="000000" w:themeColor="text1"/>
        </w:rPr>
        <w:t>(</w:t>
      </w:r>
      <w:r w:rsidR="00A74355" w:rsidRPr="00A74355">
        <w:rPr>
          <w:rFonts w:ascii="Times New Roman" w:eastAsia="Segoe UI" w:hAnsi="Times New Roman" w:cs="Times New Roman"/>
          <w:color w:val="000000" w:themeColor="text1"/>
        </w:rPr>
        <w:t>“</w:t>
      </w:r>
      <w:proofErr w:type="spellStart"/>
      <w:r w:rsidRPr="00CB6879">
        <w:rPr>
          <w:rFonts w:ascii="Times New Roman" w:eastAsia="Times New Roman" w:hAnsi="Times New Roman" w:cs="Times New Roman"/>
          <w:color w:val="000000" w:themeColor="text1"/>
        </w:rPr>
        <w:t>Apply</w:t>
      </w:r>
      <w:proofErr w:type="spellEnd"/>
      <w:r w:rsidRPr="00CB6879">
        <w:rPr>
          <w:rFonts w:ascii="Times New Roman" w:eastAsia="Times New Roman" w:hAnsi="Times New Roman" w:cs="Times New Roman"/>
          <w:color w:val="000000" w:themeColor="text1"/>
        </w:rPr>
        <w:t xml:space="preserve"> </w:t>
      </w:r>
      <w:proofErr w:type="spellStart"/>
      <w:r w:rsidRPr="00CB6879">
        <w:rPr>
          <w:rFonts w:ascii="Times New Roman" w:eastAsia="Times New Roman" w:hAnsi="Times New Roman" w:cs="Times New Roman"/>
          <w:color w:val="000000" w:themeColor="text1"/>
        </w:rPr>
        <w:t>Practical</w:t>
      </w:r>
      <w:proofErr w:type="spellEnd"/>
      <w:r w:rsidRPr="00CB6879">
        <w:rPr>
          <w:rFonts w:ascii="Times New Roman" w:eastAsia="Times New Roman" w:hAnsi="Times New Roman" w:cs="Times New Roman"/>
          <w:color w:val="000000" w:themeColor="text1"/>
        </w:rPr>
        <w:t xml:space="preserve"> </w:t>
      </w:r>
      <w:proofErr w:type="spellStart"/>
      <w:r w:rsidRPr="00CB6879">
        <w:rPr>
          <w:rFonts w:ascii="Times New Roman" w:eastAsia="Times New Roman" w:hAnsi="Times New Roman" w:cs="Times New Roman"/>
          <w:color w:val="000000" w:themeColor="text1"/>
        </w:rPr>
        <w:t>Screen</w:t>
      </w:r>
      <w:proofErr w:type="spellEnd"/>
      <w:r w:rsidR="00A74355">
        <w:rPr>
          <w:rFonts w:ascii="Times New Roman" w:eastAsia="Times New Roman" w:hAnsi="Times New Roman" w:cs="Times New Roman"/>
          <w:color w:val="000000" w:themeColor="text1"/>
        </w:rPr>
        <w:t>’’</w:t>
      </w:r>
      <w:r w:rsidR="00A74355">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 xml:space="preserve">. Σε αυτό το βήμα θα πρέπει οι κριτές </w:t>
      </w:r>
      <w:r w:rsidR="00A74355">
        <w:rPr>
          <w:rFonts w:ascii="Times New Roman" w:eastAsia="Segoe UI" w:hAnsi="Times New Roman" w:cs="Times New Roman"/>
          <w:color w:val="000000" w:themeColor="text1"/>
        </w:rPr>
        <w:t>να δείξουν με σαφήνεια</w:t>
      </w:r>
      <w:r w:rsidRPr="00CB6879">
        <w:rPr>
          <w:rFonts w:ascii="Times New Roman" w:eastAsia="Segoe UI" w:hAnsi="Times New Roman" w:cs="Times New Roman"/>
          <w:color w:val="000000" w:themeColor="text1"/>
        </w:rPr>
        <w:t xml:space="preserve"> ποιες μελέτες επέλεξαν για να εξετάσουν αλλά και ποιες αποκλειστ</w:t>
      </w:r>
      <w:r w:rsidR="00A74355">
        <w:rPr>
          <w:rFonts w:ascii="Times New Roman" w:eastAsia="Segoe UI" w:hAnsi="Times New Roman" w:cs="Times New Roman"/>
          <w:color w:val="000000" w:themeColor="text1"/>
        </w:rPr>
        <w:t xml:space="preserve">ήκαν </w:t>
      </w:r>
      <w:r w:rsidRPr="00CB6879">
        <w:rPr>
          <w:rFonts w:ascii="Times New Roman" w:eastAsia="Segoe UI" w:hAnsi="Times New Roman" w:cs="Times New Roman"/>
          <w:color w:val="000000" w:themeColor="text1"/>
        </w:rPr>
        <w:t xml:space="preserve">αμέσως. Για </w:t>
      </w:r>
      <w:r w:rsidR="00A74355">
        <w:rPr>
          <w:rFonts w:ascii="Times New Roman" w:eastAsia="Segoe UI" w:hAnsi="Times New Roman" w:cs="Times New Roman"/>
          <w:color w:val="000000" w:themeColor="text1"/>
        </w:rPr>
        <w:t>όσες μελέτες</w:t>
      </w:r>
      <w:r w:rsidRPr="00CB6879">
        <w:rPr>
          <w:rFonts w:ascii="Times New Roman" w:eastAsia="Segoe UI" w:hAnsi="Times New Roman" w:cs="Times New Roman"/>
          <w:color w:val="000000" w:themeColor="text1"/>
        </w:rPr>
        <w:t xml:space="preserve"> αποκλείστηκαν θα πρέπει να αναφερθούν οι λόγοι αυτής της </w:t>
      </w:r>
      <w:r w:rsidR="00A74355">
        <w:rPr>
          <w:rFonts w:ascii="Times New Roman" w:eastAsia="Segoe UI" w:hAnsi="Times New Roman" w:cs="Times New Roman"/>
          <w:color w:val="000000" w:themeColor="text1"/>
        </w:rPr>
        <w:t>απόρριψης</w:t>
      </w:r>
      <w:r w:rsidRPr="00CB6879">
        <w:rPr>
          <w:rFonts w:ascii="Times New Roman" w:eastAsia="Segoe UI" w:hAnsi="Times New Roman" w:cs="Times New Roman"/>
          <w:color w:val="000000" w:themeColor="text1"/>
        </w:rPr>
        <w:t xml:space="preserve"> αλλά και </w:t>
      </w:r>
      <w:r w:rsidR="00D30DC3">
        <w:rPr>
          <w:rFonts w:ascii="Times New Roman" w:eastAsia="Segoe UI" w:hAnsi="Times New Roman" w:cs="Times New Roman"/>
          <w:color w:val="000000" w:themeColor="text1"/>
        </w:rPr>
        <w:t>ο</w:t>
      </w:r>
      <w:r w:rsidR="00A74355">
        <w:rPr>
          <w:rFonts w:ascii="Times New Roman" w:eastAsia="Segoe UI" w:hAnsi="Times New Roman" w:cs="Times New Roman"/>
          <w:color w:val="000000" w:themeColor="text1"/>
        </w:rPr>
        <w:t xml:space="preserve"> τρόπο</w:t>
      </w:r>
      <w:r w:rsidR="00D30DC3">
        <w:rPr>
          <w:rFonts w:ascii="Times New Roman" w:eastAsia="Segoe UI" w:hAnsi="Times New Roman" w:cs="Times New Roman"/>
          <w:color w:val="000000" w:themeColor="text1"/>
        </w:rPr>
        <w:t>ς</w:t>
      </w:r>
      <w:r w:rsidR="00A74355">
        <w:rPr>
          <w:rFonts w:ascii="Times New Roman" w:eastAsia="Segoe UI" w:hAnsi="Times New Roman" w:cs="Times New Roman"/>
          <w:color w:val="000000" w:themeColor="text1"/>
        </w:rPr>
        <w:t xml:space="preserve"> που θα</w:t>
      </w:r>
      <w:r w:rsidRPr="00CB6879">
        <w:rPr>
          <w:rFonts w:ascii="Times New Roman" w:eastAsia="Segoe UI" w:hAnsi="Times New Roman" w:cs="Times New Roman"/>
          <w:color w:val="000000" w:themeColor="text1"/>
        </w:rPr>
        <w:t xml:space="preserve"> μπορούσαν να φανούν χρήσιμες</w:t>
      </w:r>
      <w:r w:rsidR="00A74355">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 xml:space="preserve"> </w:t>
      </w:r>
      <w:r w:rsidR="00A74355">
        <w:rPr>
          <w:rFonts w:ascii="Times New Roman" w:eastAsia="Segoe UI" w:hAnsi="Times New Roman" w:cs="Times New Roman"/>
          <w:color w:val="000000" w:themeColor="text1"/>
        </w:rPr>
        <w:t>λαμβάνοντας υπόψη</w:t>
      </w:r>
      <w:r w:rsidRPr="00CB6879">
        <w:rPr>
          <w:rFonts w:ascii="Times New Roman" w:eastAsia="Segoe UI" w:hAnsi="Times New Roman" w:cs="Times New Roman"/>
          <w:color w:val="000000" w:themeColor="text1"/>
        </w:rPr>
        <w:t xml:space="preserve"> </w:t>
      </w:r>
      <w:r w:rsidR="00A74355">
        <w:rPr>
          <w:rFonts w:ascii="Times New Roman" w:eastAsia="Segoe UI" w:hAnsi="Times New Roman" w:cs="Times New Roman"/>
          <w:color w:val="000000" w:themeColor="text1"/>
        </w:rPr>
        <w:t>τα</w:t>
      </w:r>
      <w:r w:rsidRPr="00CB6879">
        <w:rPr>
          <w:rFonts w:ascii="Times New Roman" w:eastAsia="Segoe UI" w:hAnsi="Times New Roman" w:cs="Times New Roman"/>
          <w:color w:val="000000" w:themeColor="text1"/>
        </w:rPr>
        <w:t xml:space="preserve"> </w:t>
      </w:r>
      <w:r w:rsidR="00A74355">
        <w:rPr>
          <w:rFonts w:ascii="Times New Roman" w:eastAsia="Segoe UI" w:hAnsi="Times New Roman" w:cs="Times New Roman"/>
          <w:color w:val="000000" w:themeColor="text1"/>
        </w:rPr>
        <w:t>κριτήρια</w:t>
      </w:r>
      <w:r w:rsidRPr="00CB6879">
        <w:rPr>
          <w:rFonts w:ascii="Times New Roman" w:eastAsia="Segoe UI" w:hAnsi="Times New Roman" w:cs="Times New Roman"/>
          <w:color w:val="000000" w:themeColor="text1"/>
        </w:rPr>
        <w:t xml:space="preserve"> που δεν </w:t>
      </w:r>
      <w:r w:rsidR="00A74355">
        <w:rPr>
          <w:rFonts w:ascii="Times New Roman" w:eastAsia="Segoe UI" w:hAnsi="Times New Roman" w:cs="Times New Roman"/>
          <w:color w:val="000000" w:themeColor="text1"/>
        </w:rPr>
        <w:t>πληρούν</w:t>
      </w:r>
      <w:r w:rsidRPr="00CB6879">
        <w:rPr>
          <w:rFonts w:ascii="Times New Roman" w:eastAsia="Segoe UI" w:hAnsi="Times New Roman" w:cs="Times New Roman"/>
          <w:color w:val="000000" w:themeColor="text1"/>
        </w:rPr>
        <w:t>.</w:t>
      </w:r>
    </w:p>
    <w:p w14:paraId="08740733" w14:textId="4918F583" w:rsidR="00CB6879" w:rsidRPr="00CB6879" w:rsidRDefault="00CB6879" w:rsidP="00CB6879">
      <w:pPr>
        <w:spacing w:before="120" w:after="120" w:line="360" w:lineRule="auto"/>
        <w:jc w:val="both"/>
        <w:rPr>
          <w:rFonts w:ascii="Times New Roman" w:eastAsia="Segoe UI" w:hAnsi="Times New Roman" w:cs="Times New Roman"/>
          <w:color w:val="000000" w:themeColor="text1"/>
        </w:rPr>
      </w:pPr>
      <w:r w:rsidRPr="00CB6879">
        <w:rPr>
          <w:rFonts w:ascii="Times New Roman" w:eastAsia="Segoe UI" w:hAnsi="Times New Roman" w:cs="Times New Roman"/>
          <w:b/>
          <w:color w:val="000000" w:themeColor="text1"/>
        </w:rPr>
        <w:t>Βήμα 4</w:t>
      </w:r>
      <w:r w:rsidRPr="00CB6879">
        <w:rPr>
          <w:rFonts w:ascii="Times New Roman" w:eastAsia="Segoe UI" w:hAnsi="Times New Roman" w:cs="Times New Roman"/>
          <w:color w:val="000000" w:themeColor="text1"/>
        </w:rPr>
        <w:t xml:space="preserve">: Το βήμα τέσσερα αφορά την αναζήτηση της σχετικής βιβλιογραφίας και οι κριτές </w:t>
      </w:r>
      <w:r w:rsidR="00D30DC3">
        <w:rPr>
          <w:rFonts w:ascii="Times New Roman" w:eastAsia="Segoe UI" w:hAnsi="Times New Roman" w:cs="Times New Roman"/>
          <w:color w:val="000000" w:themeColor="text1"/>
        </w:rPr>
        <w:t xml:space="preserve">οφείλουν να πραγματοποιήσουν μια </w:t>
      </w:r>
      <w:r w:rsidRPr="00CB6879">
        <w:rPr>
          <w:rFonts w:ascii="Times New Roman" w:eastAsia="Segoe UI" w:hAnsi="Times New Roman" w:cs="Times New Roman"/>
          <w:color w:val="000000" w:themeColor="text1"/>
        </w:rPr>
        <w:t xml:space="preserve">ξεκάθαρη </w:t>
      </w:r>
      <w:r w:rsidR="00D30DC3">
        <w:rPr>
          <w:rFonts w:ascii="Times New Roman" w:eastAsia="Segoe UI" w:hAnsi="Times New Roman" w:cs="Times New Roman"/>
          <w:color w:val="000000" w:themeColor="text1"/>
        </w:rPr>
        <w:t xml:space="preserve">εικόνα </w:t>
      </w:r>
      <w:r w:rsidRPr="00CB6879">
        <w:rPr>
          <w:rFonts w:ascii="Times New Roman" w:eastAsia="Segoe UI" w:hAnsi="Times New Roman" w:cs="Times New Roman"/>
          <w:color w:val="000000" w:themeColor="text1"/>
        </w:rPr>
        <w:t>διεξαγωγή</w:t>
      </w:r>
      <w:r w:rsidR="00D30DC3">
        <w:rPr>
          <w:rFonts w:ascii="Times New Roman" w:eastAsia="Segoe UI" w:hAnsi="Times New Roman" w:cs="Times New Roman"/>
          <w:color w:val="000000" w:themeColor="text1"/>
        </w:rPr>
        <w:t>ς</w:t>
      </w:r>
      <w:r w:rsidRPr="00CB6879">
        <w:rPr>
          <w:rFonts w:ascii="Times New Roman" w:eastAsia="Segoe UI" w:hAnsi="Times New Roman" w:cs="Times New Roman"/>
          <w:color w:val="000000" w:themeColor="text1"/>
        </w:rPr>
        <w:t xml:space="preserve"> της αναζήτηση</w:t>
      </w:r>
      <w:r w:rsidR="00D30DC3">
        <w:rPr>
          <w:rFonts w:ascii="Times New Roman" w:eastAsia="Segoe UI" w:hAnsi="Times New Roman" w:cs="Times New Roman"/>
          <w:color w:val="000000" w:themeColor="text1"/>
        </w:rPr>
        <w:t>ς</w:t>
      </w:r>
      <w:r w:rsidRPr="00CB6879">
        <w:rPr>
          <w:rFonts w:ascii="Times New Roman" w:eastAsia="Segoe UI" w:hAnsi="Times New Roman" w:cs="Times New Roman"/>
          <w:color w:val="000000" w:themeColor="text1"/>
        </w:rPr>
        <w:t xml:space="preserve"> της βιβλιογ</w:t>
      </w:r>
      <w:r w:rsidR="00D30DC3">
        <w:rPr>
          <w:rFonts w:ascii="Times New Roman" w:eastAsia="Segoe UI" w:hAnsi="Times New Roman" w:cs="Times New Roman"/>
          <w:color w:val="000000" w:themeColor="text1"/>
        </w:rPr>
        <w:t>ραφίας και τις λεπτομέρειες της. Επίσης,</w:t>
      </w:r>
      <w:r w:rsidRPr="00CB6879">
        <w:rPr>
          <w:rFonts w:ascii="Times New Roman" w:eastAsia="Segoe UI" w:hAnsi="Times New Roman" w:cs="Times New Roman"/>
          <w:color w:val="000000" w:themeColor="text1"/>
        </w:rPr>
        <w:t xml:space="preserve"> θα πρέπει να αιτιολογήσουν την </w:t>
      </w:r>
      <w:r w:rsidR="00D30DC3">
        <w:rPr>
          <w:rFonts w:ascii="Times New Roman" w:eastAsia="Segoe UI" w:hAnsi="Times New Roman" w:cs="Times New Roman"/>
          <w:color w:val="000000" w:themeColor="text1"/>
        </w:rPr>
        <w:t xml:space="preserve">βαθμό </w:t>
      </w:r>
      <w:r w:rsidRPr="00CB6879">
        <w:rPr>
          <w:rFonts w:ascii="Times New Roman" w:eastAsia="Segoe UI" w:hAnsi="Times New Roman" w:cs="Times New Roman"/>
          <w:color w:val="000000" w:themeColor="text1"/>
        </w:rPr>
        <w:t>πληρότητα</w:t>
      </w:r>
      <w:r w:rsidR="00D30DC3">
        <w:rPr>
          <w:rFonts w:ascii="Times New Roman" w:eastAsia="Segoe UI" w:hAnsi="Times New Roman" w:cs="Times New Roman"/>
          <w:color w:val="000000" w:themeColor="text1"/>
        </w:rPr>
        <w:t>ς</w:t>
      </w:r>
      <w:r w:rsidRPr="00CB6879">
        <w:rPr>
          <w:rFonts w:ascii="Times New Roman" w:eastAsia="Segoe UI" w:hAnsi="Times New Roman" w:cs="Times New Roman"/>
          <w:color w:val="000000" w:themeColor="text1"/>
        </w:rPr>
        <w:t xml:space="preserve"> της αναζήτησης.</w:t>
      </w:r>
    </w:p>
    <w:p w14:paraId="6644D91C" w14:textId="533E5DF2" w:rsidR="00CB6879" w:rsidRPr="00CB6879" w:rsidRDefault="00CB6879" w:rsidP="00CB6879">
      <w:pPr>
        <w:spacing w:before="120" w:after="120" w:line="360" w:lineRule="auto"/>
        <w:jc w:val="both"/>
        <w:rPr>
          <w:rFonts w:ascii="Times New Roman" w:eastAsia="Segoe UI" w:hAnsi="Times New Roman" w:cs="Times New Roman"/>
          <w:color w:val="000000" w:themeColor="text1"/>
        </w:rPr>
      </w:pPr>
      <w:r w:rsidRPr="00CB6879">
        <w:rPr>
          <w:rFonts w:ascii="Times New Roman" w:eastAsia="Segoe UI" w:hAnsi="Times New Roman" w:cs="Times New Roman"/>
          <w:b/>
          <w:color w:val="000000" w:themeColor="text1"/>
        </w:rPr>
        <w:t>Βήμα 5</w:t>
      </w:r>
      <w:r w:rsidRPr="00CB6879">
        <w:rPr>
          <w:rFonts w:ascii="Times New Roman" w:eastAsia="Segoe UI" w:hAnsi="Times New Roman" w:cs="Times New Roman"/>
          <w:color w:val="000000" w:themeColor="text1"/>
        </w:rPr>
        <w:t>:</w:t>
      </w:r>
      <w:r w:rsidR="00205A1F">
        <w:rPr>
          <w:rFonts w:ascii="Times New Roman" w:eastAsia="Segoe UI" w:hAnsi="Times New Roman" w:cs="Times New Roman"/>
          <w:color w:val="000000" w:themeColor="text1"/>
        </w:rPr>
        <w:t xml:space="preserve"> </w:t>
      </w:r>
      <w:r w:rsidRPr="00CB6879">
        <w:rPr>
          <w:rFonts w:ascii="Times New Roman" w:eastAsia="Segoe UI" w:hAnsi="Times New Roman" w:cs="Times New Roman"/>
          <w:color w:val="000000" w:themeColor="text1"/>
        </w:rPr>
        <w:t xml:space="preserve">Το βήμα πέντε αφορά την εξαγωγή των δεδομένων από τις μελέτες που επιλέχτηκαν και </w:t>
      </w:r>
      <w:r w:rsidR="00205A1F">
        <w:rPr>
          <w:rFonts w:ascii="Times New Roman" w:eastAsia="Segoe UI" w:hAnsi="Times New Roman" w:cs="Times New Roman"/>
          <w:color w:val="000000" w:themeColor="text1"/>
        </w:rPr>
        <w:t>τον συστηματικό τρόπο εξαγωγής</w:t>
      </w:r>
      <w:r w:rsidRPr="00CB6879">
        <w:rPr>
          <w:rFonts w:ascii="Times New Roman" w:eastAsia="Segoe UI" w:hAnsi="Times New Roman" w:cs="Times New Roman"/>
          <w:color w:val="000000" w:themeColor="text1"/>
        </w:rPr>
        <w:t xml:space="preserve"> </w:t>
      </w:r>
      <w:r w:rsidR="00205A1F">
        <w:rPr>
          <w:rFonts w:ascii="Times New Roman" w:eastAsia="Segoe UI" w:hAnsi="Times New Roman" w:cs="Times New Roman"/>
          <w:color w:val="000000" w:themeColor="text1"/>
        </w:rPr>
        <w:t>των</w:t>
      </w:r>
      <w:r w:rsidRPr="00CB6879">
        <w:rPr>
          <w:rFonts w:ascii="Times New Roman" w:eastAsia="Segoe UI" w:hAnsi="Times New Roman" w:cs="Times New Roman"/>
          <w:color w:val="000000" w:themeColor="text1"/>
        </w:rPr>
        <w:t xml:space="preserve"> </w:t>
      </w:r>
      <w:r w:rsidR="00205A1F">
        <w:rPr>
          <w:rFonts w:ascii="Times New Roman" w:eastAsia="Segoe UI" w:hAnsi="Times New Roman" w:cs="Times New Roman"/>
          <w:color w:val="000000" w:themeColor="text1"/>
        </w:rPr>
        <w:t>πληροφοριών</w:t>
      </w:r>
      <w:r w:rsidRPr="00CB6879">
        <w:rPr>
          <w:rFonts w:ascii="Times New Roman" w:eastAsia="Segoe UI" w:hAnsi="Times New Roman" w:cs="Times New Roman"/>
          <w:color w:val="000000" w:themeColor="text1"/>
        </w:rPr>
        <w:t xml:space="preserve"> από κάθε μελέτη.</w:t>
      </w:r>
    </w:p>
    <w:p w14:paraId="7A4A001A" w14:textId="062C591F" w:rsidR="00CB6879" w:rsidRPr="00CB6879" w:rsidRDefault="00CB6879" w:rsidP="00CB6879">
      <w:pPr>
        <w:spacing w:before="120" w:after="120" w:line="360" w:lineRule="auto"/>
        <w:jc w:val="both"/>
        <w:rPr>
          <w:rFonts w:ascii="Times New Roman" w:eastAsia="Segoe UI" w:hAnsi="Times New Roman" w:cs="Times New Roman"/>
          <w:color w:val="000000" w:themeColor="text1"/>
        </w:rPr>
      </w:pPr>
      <w:r w:rsidRPr="00CB6879">
        <w:rPr>
          <w:rFonts w:ascii="Times New Roman" w:eastAsia="Segoe UI" w:hAnsi="Times New Roman" w:cs="Times New Roman"/>
          <w:b/>
          <w:color w:val="000000" w:themeColor="text1"/>
        </w:rPr>
        <w:t>Βήμα 6</w:t>
      </w:r>
      <w:r w:rsidR="00205A1F">
        <w:rPr>
          <w:rFonts w:ascii="Times New Roman" w:eastAsia="Segoe UI" w:hAnsi="Times New Roman" w:cs="Times New Roman"/>
          <w:color w:val="000000" w:themeColor="text1"/>
        </w:rPr>
        <w:t>: Το βήμα έξι</w:t>
      </w:r>
      <w:r w:rsidRPr="00CB6879">
        <w:rPr>
          <w:rFonts w:ascii="Times New Roman" w:eastAsia="Segoe UI" w:hAnsi="Times New Roman" w:cs="Times New Roman"/>
          <w:color w:val="000000" w:themeColor="text1"/>
        </w:rPr>
        <w:t xml:space="preserve"> αφορά την αξιολόγηση της ποιότητας </w:t>
      </w:r>
      <w:r w:rsidR="00205A1F">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 xml:space="preserve">ή  </w:t>
      </w:r>
      <w:r w:rsidR="00205A1F">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έλεγχος για αποκλεισμό</w:t>
      </w:r>
      <w:r w:rsidR="00205A1F">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 xml:space="preserve"> </w:t>
      </w:r>
      <w:r w:rsidR="00205A1F">
        <w:rPr>
          <w:rFonts w:ascii="Times New Roman" w:eastAsia="Segoe UI" w:hAnsi="Times New Roman" w:cs="Times New Roman"/>
          <w:color w:val="000000" w:themeColor="text1"/>
        </w:rPr>
        <w:t>Σε αυτή τη φάση</w:t>
      </w:r>
      <w:r w:rsidRPr="00CB6879">
        <w:rPr>
          <w:rFonts w:ascii="Times New Roman" w:eastAsia="Segoe UI" w:hAnsi="Times New Roman" w:cs="Times New Roman"/>
          <w:color w:val="000000" w:themeColor="text1"/>
        </w:rPr>
        <w:t xml:space="preserve"> οι κριτές </w:t>
      </w:r>
      <w:r w:rsidR="00205A1F" w:rsidRPr="00CB6879">
        <w:rPr>
          <w:rFonts w:ascii="Times New Roman" w:eastAsia="Segoe UI" w:hAnsi="Times New Roman" w:cs="Times New Roman"/>
          <w:color w:val="000000" w:themeColor="text1"/>
        </w:rPr>
        <w:t xml:space="preserve">θα πρέπει </w:t>
      </w:r>
      <w:r w:rsidRPr="00CB6879">
        <w:rPr>
          <w:rFonts w:ascii="Times New Roman" w:eastAsia="Segoe UI" w:hAnsi="Times New Roman" w:cs="Times New Roman"/>
          <w:color w:val="000000" w:themeColor="text1"/>
        </w:rPr>
        <w:t>να αναφέρουν και να προσδιορίσουν τα κριτήρια που χρ</w:t>
      </w:r>
      <w:r w:rsidR="00205A1F">
        <w:rPr>
          <w:rFonts w:ascii="Times New Roman" w:eastAsia="Segoe UI" w:hAnsi="Times New Roman" w:cs="Times New Roman"/>
          <w:color w:val="000000" w:themeColor="text1"/>
        </w:rPr>
        <w:t xml:space="preserve">ησιμοποίησαν για να κρίνουν τις επιλεχθείσες </w:t>
      </w:r>
      <w:r w:rsidRPr="00CB6879">
        <w:rPr>
          <w:rFonts w:ascii="Times New Roman" w:eastAsia="Segoe UI" w:hAnsi="Times New Roman" w:cs="Times New Roman"/>
          <w:color w:val="000000" w:themeColor="text1"/>
        </w:rPr>
        <w:t xml:space="preserve">μελέτες ως προς την ποιότητα τους και </w:t>
      </w:r>
      <w:r w:rsidR="00205A1F">
        <w:rPr>
          <w:rFonts w:ascii="Times New Roman" w:eastAsia="Segoe UI" w:hAnsi="Times New Roman" w:cs="Times New Roman"/>
          <w:color w:val="000000" w:themeColor="text1"/>
        </w:rPr>
        <w:t>αν κρίθηκαν κάποιες ως ανεπαρκείς</w:t>
      </w:r>
      <w:r w:rsidRPr="00CB6879">
        <w:rPr>
          <w:rFonts w:ascii="Times New Roman" w:eastAsia="Segoe UI" w:hAnsi="Times New Roman" w:cs="Times New Roman"/>
          <w:color w:val="000000" w:themeColor="text1"/>
        </w:rPr>
        <w:t>. Οι κριτές θα πρέπει να εξετάσουν όλες τις μελέτες που επιλέξανε</w:t>
      </w:r>
      <w:r w:rsidR="00205A1F">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 xml:space="preserve"> </w:t>
      </w:r>
      <w:r w:rsidR="00205A1F">
        <w:rPr>
          <w:rFonts w:ascii="Times New Roman" w:eastAsia="Segoe UI" w:hAnsi="Times New Roman" w:cs="Times New Roman"/>
          <w:color w:val="000000" w:themeColor="text1"/>
        </w:rPr>
        <w:t>σύμφωνα</w:t>
      </w:r>
      <w:r w:rsidRPr="00CB6879">
        <w:rPr>
          <w:rFonts w:ascii="Times New Roman" w:eastAsia="Segoe UI" w:hAnsi="Times New Roman" w:cs="Times New Roman"/>
          <w:color w:val="000000" w:themeColor="text1"/>
        </w:rPr>
        <w:t xml:space="preserve"> </w:t>
      </w:r>
      <w:r w:rsidR="00205A1F">
        <w:rPr>
          <w:rFonts w:ascii="Times New Roman" w:eastAsia="Segoe UI" w:hAnsi="Times New Roman" w:cs="Times New Roman"/>
          <w:color w:val="000000" w:themeColor="text1"/>
        </w:rPr>
        <w:t>με</w:t>
      </w:r>
      <w:r w:rsidRPr="00CB6879">
        <w:rPr>
          <w:rFonts w:ascii="Times New Roman" w:eastAsia="Segoe UI" w:hAnsi="Times New Roman" w:cs="Times New Roman"/>
          <w:color w:val="000000" w:themeColor="text1"/>
        </w:rPr>
        <w:t xml:space="preserve"> τις ερευνητικές μεθοδολογίες που </w:t>
      </w:r>
      <w:r w:rsidR="00205A1F">
        <w:rPr>
          <w:rFonts w:ascii="Times New Roman" w:eastAsia="Segoe UI" w:hAnsi="Times New Roman" w:cs="Times New Roman"/>
          <w:color w:val="000000" w:themeColor="text1"/>
        </w:rPr>
        <w:t>χρησιμοποίησαν για τον έλεγχο της</w:t>
      </w:r>
      <w:r w:rsidRPr="00CB6879">
        <w:rPr>
          <w:rFonts w:ascii="Times New Roman" w:eastAsia="Segoe UI" w:hAnsi="Times New Roman" w:cs="Times New Roman"/>
          <w:color w:val="000000" w:themeColor="text1"/>
        </w:rPr>
        <w:t xml:space="preserve"> ποιότητα</w:t>
      </w:r>
      <w:r w:rsidR="00205A1F">
        <w:rPr>
          <w:rFonts w:ascii="Times New Roman" w:eastAsia="Segoe UI" w:hAnsi="Times New Roman" w:cs="Times New Roman"/>
          <w:color w:val="000000" w:themeColor="text1"/>
        </w:rPr>
        <w:t>ς</w:t>
      </w:r>
      <w:r w:rsidRPr="00CB6879">
        <w:rPr>
          <w:rFonts w:ascii="Times New Roman" w:eastAsia="Segoe UI" w:hAnsi="Times New Roman" w:cs="Times New Roman"/>
          <w:color w:val="000000" w:themeColor="text1"/>
        </w:rPr>
        <w:t xml:space="preserve"> τους.</w:t>
      </w:r>
    </w:p>
    <w:p w14:paraId="03F2EC18" w14:textId="76053A0B" w:rsidR="00CB6879" w:rsidRPr="00CB6879" w:rsidRDefault="00CB6879" w:rsidP="00CB6879">
      <w:pPr>
        <w:spacing w:before="120" w:after="120" w:line="360" w:lineRule="auto"/>
        <w:jc w:val="both"/>
        <w:rPr>
          <w:rFonts w:ascii="Times New Roman" w:eastAsia="Segoe UI" w:hAnsi="Times New Roman" w:cs="Times New Roman"/>
          <w:color w:val="000000" w:themeColor="text1"/>
        </w:rPr>
      </w:pPr>
      <w:r w:rsidRPr="0038202D">
        <w:rPr>
          <w:rFonts w:ascii="Times New Roman" w:eastAsia="Segoe UI" w:hAnsi="Times New Roman" w:cs="Times New Roman"/>
          <w:b/>
          <w:color w:val="000000" w:themeColor="text1"/>
        </w:rPr>
        <w:t>Βήμα 7</w:t>
      </w:r>
      <w:r w:rsidRPr="00CB6879">
        <w:rPr>
          <w:rFonts w:ascii="Times New Roman" w:eastAsia="Segoe UI" w:hAnsi="Times New Roman" w:cs="Times New Roman"/>
          <w:color w:val="000000" w:themeColor="text1"/>
        </w:rPr>
        <w:t xml:space="preserve">: Το βήμα εφτά αφορά την σύνθεση μελετών και είναι επίσης γνωστό και ως </w:t>
      </w:r>
      <w:r w:rsidR="000F3561">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ανάλυση</w:t>
      </w:r>
      <w:r w:rsidR="000F3561">
        <w:rPr>
          <w:rFonts w:ascii="Times New Roman" w:eastAsia="Segoe UI" w:hAnsi="Times New Roman" w:cs="Times New Roman"/>
          <w:color w:val="000000" w:themeColor="text1"/>
        </w:rPr>
        <w:t>». Σ</w:t>
      </w:r>
      <w:r w:rsidRPr="00CB6879">
        <w:rPr>
          <w:rFonts w:ascii="Times New Roman" w:eastAsia="Segoe UI" w:hAnsi="Times New Roman" w:cs="Times New Roman"/>
          <w:color w:val="000000" w:themeColor="text1"/>
        </w:rPr>
        <w:t xml:space="preserve">ε αυτό το βήμα γίνεται συνδυασμός των </w:t>
      </w:r>
      <w:r w:rsidR="000F3561">
        <w:rPr>
          <w:rFonts w:ascii="Times New Roman" w:eastAsia="Segoe UI" w:hAnsi="Times New Roman" w:cs="Times New Roman"/>
          <w:color w:val="000000" w:themeColor="text1"/>
        </w:rPr>
        <w:t>δεδομένων</w:t>
      </w:r>
      <w:r w:rsidRPr="00CB6879">
        <w:rPr>
          <w:rFonts w:ascii="Times New Roman" w:eastAsia="Segoe UI" w:hAnsi="Times New Roman" w:cs="Times New Roman"/>
          <w:color w:val="000000" w:themeColor="text1"/>
        </w:rPr>
        <w:t xml:space="preserve"> που εξάγονται από </w:t>
      </w:r>
      <w:r w:rsidRPr="00CB6879">
        <w:rPr>
          <w:rFonts w:ascii="Times New Roman" w:eastAsia="Segoe UI" w:hAnsi="Times New Roman" w:cs="Times New Roman"/>
          <w:color w:val="000000" w:themeColor="text1"/>
        </w:rPr>
        <w:lastRenderedPageBreak/>
        <w:t xml:space="preserve">όλες τις μελέτες που επιλέχτηκαν με την χρήση κατάλληλων </w:t>
      </w:r>
      <w:r w:rsidR="000F3561">
        <w:rPr>
          <w:rFonts w:ascii="Times New Roman" w:eastAsia="Segoe UI" w:hAnsi="Times New Roman" w:cs="Times New Roman"/>
          <w:color w:val="000000" w:themeColor="text1"/>
        </w:rPr>
        <w:t>τεχνικών</w:t>
      </w:r>
      <w:r w:rsidRPr="00CB6879">
        <w:rPr>
          <w:rFonts w:ascii="Times New Roman" w:eastAsia="Segoe UI" w:hAnsi="Times New Roman" w:cs="Times New Roman"/>
          <w:color w:val="000000" w:themeColor="text1"/>
        </w:rPr>
        <w:t xml:space="preserve"> </w:t>
      </w:r>
      <w:r w:rsidR="000F3561">
        <w:rPr>
          <w:rFonts w:ascii="Times New Roman" w:eastAsia="Segoe UI" w:hAnsi="Times New Roman" w:cs="Times New Roman"/>
          <w:color w:val="000000" w:themeColor="text1"/>
        </w:rPr>
        <w:t xml:space="preserve">είτε ποσοτικών είτε ποιοτικών είτε </w:t>
      </w:r>
      <w:r w:rsidRPr="00CB6879">
        <w:rPr>
          <w:rFonts w:ascii="Times New Roman" w:eastAsia="Segoe UI" w:hAnsi="Times New Roman" w:cs="Times New Roman"/>
          <w:color w:val="000000" w:themeColor="text1"/>
        </w:rPr>
        <w:t xml:space="preserve">ακόμα </w:t>
      </w:r>
      <w:r w:rsidR="000F3561">
        <w:rPr>
          <w:rFonts w:ascii="Times New Roman" w:eastAsia="Segoe UI" w:hAnsi="Times New Roman" w:cs="Times New Roman"/>
          <w:color w:val="000000" w:themeColor="text1"/>
        </w:rPr>
        <w:t>και των δύο</w:t>
      </w:r>
      <w:r w:rsidRPr="00CB6879">
        <w:rPr>
          <w:rFonts w:ascii="Times New Roman" w:eastAsia="Segoe UI" w:hAnsi="Times New Roman" w:cs="Times New Roman"/>
          <w:color w:val="000000" w:themeColor="text1"/>
        </w:rPr>
        <w:t>.</w:t>
      </w:r>
    </w:p>
    <w:p w14:paraId="639ADCAD" w14:textId="0FFC4C40" w:rsidR="00CB6879" w:rsidRPr="000F3561" w:rsidRDefault="00CB6879" w:rsidP="000F3561">
      <w:pPr>
        <w:spacing w:before="120" w:after="120" w:line="360" w:lineRule="auto"/>
        <w:jc w:val="both"/>
        <w:rPr>
          <w:rFonts w:ascii="Times New Roman" w:eastAsia="Segoe UI" w:hAnsi="Times New Roman" w:cs="Times New Roman"/>
          <w:color w:val="000000" w:themeColor="text1"/>
        </w:rPr>
      </w:pPr>
      <w:r w:rsidRPr="0038202D">
        <w:rPr>
          <w:rFonts w:ascii="Times New Roman" w:eastAsia="Segoe UI" w:hAnsi="Times New Roman" w:cs="Times New Roman"/>
          <w:b/>
          <w:color w:val="000000" w:themeColor="text1"/>
        </w:rPr>
        <w:t>Βήμα 8</w:t>
      </w:r>
      <w:r w:rsidRPr="00CB6879">
        <w:rPr>
          <w:rFonts w:ascii="Times New Roman" w:eastAsia="Segoe UI" w:hAnsi="Times New Roman" w:cs="Times New Roman"/>
          <w:color w:val="000000" w:themeColor="text1"/>
        </w:rPr>
        <w:t>: Το βήμα οκτώ αφορά την ανασκόπηση</w:t>
      </w:r>
      <w:r w:rsidR="000F3561">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 xml:space="preserve"> όπου εκτός από τις τυπικές αρχές και τους τυπικούς κανόνες που ακολουθούνται σε τέτοιες περιπτώσεις</w:t>
      </w:r>
      <w:r w:rsidR="000F3561">
        <w:rPr>
          <w:rFonts w:ascii="Times New Roman" w:eastAsia="Segoe UI" w:hAnsi="Times New Roman" w:cs="Times New Roman"/>
          <w:color w:val="000000" w:themeColor="text1"/>
        </w:rPr>
        <w:t>,</w:t>
      </w:r>
      <w:r w:rsidRPr="00CB6879">
        <w:rPr>
          <w:rFonts w:ascii="Times New Roman" w:eastAsia="Segoe UI" w:hAnsi="Times New Roman" w:cs="Times New Roman"/>
          <w:color w:val="000000" w:themeColor="text1"/>
        </w:rPr>
        <w:t xml:space="preserve"> μια συστηματική βιβλιογραφική ανασκόπηση και </w:t>
      </w:r>
      <w:r w:rsidR="000F3561">
        <w:rPr>
          <w:rFonts w:ascii="Times New Roman" w:eastAsia="Segoe UI" w:hAnsi="Times New Roman" w:cs="Times New Roman"/>
          <w:color w:val="000000" w:themeColor="text1"/>
        </w:rPr>
        <w:t xml:space="preserve">γενικότερα όλη </w:t>
      </w:r>
      <w:r w:rsidRPr="00CB6879">
        <w:rPr>
          <w:rFonts w:ascii="Times New Roman" w:eastAsia="Segoe UI" w:hAnsi="Times New Roman" w:cs="Times New Roman"/>
          <w:color w:val="000000" w:themeColor="text1"/>
        </w:rPr>
        <w:t xml:space="preserve">η διαδικασία πρέπει να </w:t>
      </w:r>
      <w:r w:rsidR="000F3561">
        <w:rPr>
          <w:rFonts w:ascii="Times New Roman" w:eastAsia="Segoe UI" w:hAnsi="Times New Roman" w:cs="Times New Roman"/>
          <w:color w:val="000000" w:themeColor="text1"/>
        </w:rPr>
        <w:t>περιγράφεται</w:t>
      </w:r>
      <w:r w:rsidRPr="00CB6879">
        <w:rPr>
          <w:rFonts w:ascii="Times New Roman" w:eastAsia="Segoe UI" w:hAnsi="Times New Roman" w:cs="Times New Roman"/>
          <w:color w:val="000000" w:themeColor="text1"/>
        </w:rPr>
        <w:t xml:space="preserve"> με </w:t>
      </w:r>
      <w:r w:rsidR="000F3561">
        <w:rPr>
          <w:rFonts w:ascii="Times New Roman" w:eastAsia="Segoe UI" w:hAnsi="Times New Roman" w:cs="Times New Roman"/>
          <w:color w:val="000000" w:themeColor="text1"/>
        </w:rPr>
        <w:t>κάθε</w:t>
      </w:r>
      <w:r w:rsidRPr="00CB6879">
        <w:rPr>
          <w:rFonts w:ascii="Times New Roman" w:eastAsia="Segoe UI" w:hAnsi="Times New Roman" w:cs="Times New Roman"/>
          <w:color w:val="000000" w:themeColor="text1"/>
        </w:rPr>
        <w:t xml:space="preserve"> λεπτομέρεια για να μπορούν και άλλοι ερευνητές να αναπαράγουν ανεξάρτητα τα αποτελέσματα της.</w:t>
      </w:r>
    </w:p>
    <w:p w14:paraId="691C3F28" w14:textId="0D3F3D35" w:rsidR="00CB6879" w:rsidRPr="000F3561" w:rsidRDefault="00CB6879" w:rsidP="0008493E">
      <w:pPr>
        <w:spacing w:before="120" w:after="120" w:line="360" w:lineRule="auto"/>
        <w:jc w:val="both"/>
        <w:rPr>
          <w:rFonts w:ascii="Times New Roman" w:eastAsia="Segoe UI" w:hAnsi="Times New Roman" w:cs="Times New Roman"/>
          <w:color w:val="000000" w:themeColor="text1"/>
        </w:rPr>
      </w:pPr>
      <w:r w:rsidRPr="000F3561">
        <w:rPr>
          <w:rFonts w:ascii="Times New Roman" w:eastAsia="Segoe UI" w:hAnsi="Times New Roman" w:cs="Times New Roman"/>
          <w:color w:val="000000" w:themeColor="text1"/>
        </w:rPr>
        <w:t xml:space="preserve">Λαμβάνοντας </w:t>
      </w:r>
      <w:r w:rsidR="00EB4AB5">
        <w:rPr>
          <w:rFonts w:ascii="Times New Roman" w:eastAsia="Segoe UI" w:hAnsi="Times New Roman" w:cs="Times New Roman"/>
          <w:color w:val="000000" w:themeColor="text1"/>
        </w:rPr>
        <w:t xml:space="preserve">υπόψη </w:t>
      </w:r>
      <w:r w:rsidRPr="000F3561">
        <w:rPr>
          <w:rFonts w:ascii="Times New Roman" w:eastAsia="Segoe UI" w:hAnsi="Times New Roman" w:cs="Times New Roman"/>
          <w:color w:val="000000" w:themeColor="text1"/>
        </w:rPr>
        <w:t>τα παραπάνω βήματα και ενεργώντας με γνώμονα αυτά, τα βήματα της παρούσας μελέτης διαμορφώνονται ως εξής:</w:t>
      </w:r>
    </w:p>
    <w:p w14:paraId="7BAFC901" w14:textId="1DAF3503" w:rsidR="00CB6879" w:rsidRPr="000F3561" w:rsidRDefault="00CB6879" w:rsidP="000F3561">
      <w:pPr>
        <w:spacing w:before="120" w:after="120" w:line="360" w:lineRule="auto"/>
        <w:jc w:val="both"/>
        <w:rPr>
          <w:rFonts w:ascii="Times New Roman" w:eastAsia="Segoe UI" w:hAnsi="Times New Roman" w:cs="Times New Roman"/>
          <w:color w:val="000000" w:themeColor="text1"/>
        </w:rPr>
      </w:pPr>
      <w:r w:rsidRPr="00EB4AB5">
        <w:rPr>
          <w:rFonts w:ascii="Times New Roman" w:eastAsia="Segoe UI" w:hAnsi="Times New Roman" w:cs="Times New Roman"/>
          <w:b/>
          <w:color w:val="000000" w:themeColor="text1"/>
        </w:rPr>
        <w:t>Βήμα 1</w:t>
      </w:r>
      <w:r w:rsidRPr="000F3561">
        <w:rPr>
          <w:rFonts w:ascii="Times New Roman" w:eastAsia="Segoe UI" w:hAnsi="Times New Roman" w:cs="Times New Roman"/>
          <w:color w:val="000000" w:themeColor="text1"/>
        </w:rPr>
        <w:t xml:space="preserve">: Σύμφωνα και με τον τίτλο της έρευνας θα εξετάσουμε και θα αναζητήσουμε ζητήματα και αποκλίσεις κατά την εφαρμογή στρατηγικών αντιμετώπισης περιστατικών ασφάλειας πληροφοριών αλλά και τον ρόλο του ανθρώπινου παράγοντα. Αυτό θα γίνει μέσο των ερευνητικών ερωτημάτων που θέσαμε </w:t>
      </w:r>
      <w:r w:rsidR="00EB4AB5">
        <w:rPr>
          <w:rFonts w:ascii="Times New Roman" w:eastAsia="Segoe UI" w:hAnsi="Times New Roman" w:cs="Times New Roman"/>
          <w:color w:val="000000" w:themeColor="text1"/>
        </w:rPr>
        <w:t>στην Ενότητα</w:t>
      </w:r>
      <w:r w:rsidRPr="000F3561">
        <w:rPr>
          <w:rFonts w:ascii="Times New Roman" w:eastAsia="Segoe UI" w:hAnsi="Times New Roman" w:cs="Times New Roman"/>
          <w:color w:val="000000" w:themeColor="text1"/>
        </w:rPr>
        <w:t xml:space="preserve"> 1.3.</w:t>
      </w:r>
    </w:p>
    <w:p w14:paraId="21BF25A6" w14:textId="418DDE52" w:rsidR="00CB6879" w:rsidRPr="000F3561" w:rsidRDefault="00CB6879" w:rsidP="000F3561">
      <w:pPr>
        <w:spacing w:before="120" w:after="120" w:line="360" w:lineRule="auto"/>
        <w:jc w:val="both"/>
        <w:rPr>
          <w:rFonts w:ascii="Times New Roman" w:eastAsia="Segoe UI" w:hAnsi="Times New Roman" w:cs="Times New Roman"/>
          <w:color w:val="000000" w:themeColor="text1"/>
        </w:rPr>
      </w:pPr>
      <w:r w:rsidRPr="00EB4AB5">
        <w:rPr>
          <w:rFonts w:ascii="Times New Roman" w:eastAsia="Segoe UI" w:hAnsi="Times New Roman" w:cs="Times New Roman"/>
          <w:b/>
          <w:color w:val="000000" w:themeColor="text1"/>
        </w:rPr>
        <w:t>Βήμα 2</w:t>
      </w:r>
      <w:r w:rsidRPr="000F3561">
        <w:rPr>
          <w:rFonts w:ascii="Times New Roman" w:eastAsia="Segoe UI" w:hAnsi="Times New Roman" w:cs="Times New Roman"/>
          <w:color w:val="000000" w:themeColor="text1"/>
        </w:rPr>
        <w:t xml:space="preserve">: </w:t>
      </w:r>
      <w:r w:rsidR="00EB4AB5">
        <w:rPr>
          <w:rFonts w:ascii="Times New Roman" w:eastAsia="Segoe UI" w:hAnsi="Times New Roman" w:cs="Times New Roman"/>
          <w:color w:val="000000" w:themeColor="text1"/>
        </w:rPr>
        <w:t>Στα πλαίσια του δεύτερου βήματος</w:t>
      </w:r>
      <w:r w:rsidRPr="000F3561">
        <w:rPr>
          <w:rFonts w:ascii="Times New Roman" w:eastAsia="Segoe UI" w:hAnsi="Times New Roman" w:cs="Times New Roman"/>
          <w:color w:val="000000" w:themeColor="text1"/>
        </w:rPr>
        <w:t xml:space="preserve"> η </w:t>
      </w:r>
      <w:r w:rsidR="00EB4AB5">
        <w:rPr>
          <w:rFonts w:ascii="Times New Roman" w:eastAsia="Segoe UI" w:hAnsi="Times New Roman" w:cs="Times New Roman"/>
          <w:color w:val="000000" w:themeColor="text1"/>
        </w:rPr>
        <w:t xml:space="preserve">συγκεκριμένη </w:t>
      </w:r>
      <w:r w:rsidRPr="000F3561">
        <w:rPr>
          <w:rFonts w:ascii="Times New Roman" w:eastAsia="Segoe UI" w:hAnsi="Times New Roman" w:cs="Times New Roman"/>
          <w:color w:val="000000" w:themeColor="text1"/>
        </w:rPr>
        <w:t>έρευνα διεξάγεται στα πλαίσια πτυχιακής εργασίας</w:t>
      </w:r>
      <w:r w:rsidR="00EB4AB5">
        <w:rPr>
          <w:rFonts w:ascii="Times New Roman" w:eastAsia="Segoe UI" w:hAnsi="Times New Roman" w:cs="Times New Roman"/>
          <w:color w:val="000000" w:themeColor="text1"/>
        </w:rPr>
        <w:t>,</w:t>
      </w:r>
      <w:r w:rsidRPr="000F3561">
        <w:rPr>
          <w:rFonts w:ascii="Times New Roman" w:eastAsia="Segoe UI" w:hAnsi="Times New Roman" w:cs="Times New Roman"/>
          <w:color w:val="000000" w:themeColor="text1"/>
        </w:rPr>
        <w:t xml:space="preserve"> οπότε υπάρχει ένας ερευνητής και ένας επιβλέπων καθηγητής.</w:t>
      </w:r>
    </w:p>
    <w:p w14:paraId="6B025323" w14:textId="534EB0F7" w:rsidR="00EB4AB5" w:rsidRDefault="00CB6879" w:rsidP="000F3561">
      <w:pPr>
        <w:spacing w:before="120" w:after="120" w:line="360" w:lineRule="auto"/>
        <w:jc w:val="both"/>
        <w:rPr>
          <w:rFonts w:ascii="Times New Roman" w:eastAsia="Segoe UI" w:hAnsi="Times New Roman" w:cs="Times New Roman"/>
          <w:color w:val="000000" w:themeColor="text1"/>
        </w:rPr>
      </w:pPr>
      <w:r w:rsidRPr="00EB4AB5">
        <w:rPr>
          <w:rFonts w:ascii="Times New Roman" w:eastAsia="Segoe UI" w:hAnsi="Times New Roman" w:cs="Times New Roman"/>
          <w:b/>
          <w:color w:val="000000" w:themeColor="text1"/>
        </w:rPr>
        <w:t>Βήμα 3 και Βήμα 4</w:t>
      </w:r>
      <w:r w:rsidR="00EB4AB5">
        <w:rPr>
          <w:rFonts w:ascii="Times New Roman" w:eastAsia="Segoe UI" w:hAnsi="Times New Roman" w:cs="Times New Roman"/>
          <w:color w:val="000000" w:themeColor="text1"/>
        </w:rPr>
        <w:t>: Τα συγκεκριμένα βήματα αναλύ</w:t>
      </w:r>
      <w:r w:rsidR="006C1250">
        <w:rPr>
          <w:rFonts w:ascii="Times New Roman" w:eastAsia="Segoe UI" w:hAnsi="Times New Roman" w:cs="Times New Roman"/>
          <w:color w:val="000000" w:themeColor="text1"/>
        </w:rPr>
        <w:t>ονται διεξοδικά στην ενότητα 3.5</w:t>
      </w:r>
    </w:p>
    <w:p w14:paraId="04701572" w14:textId="51F40AFA" w:rsidR="00EB4AB5" w:rsidRDefault="00CB6879" w:rsidP="000F3561">
      <w:pPr>
        <w:spacing w:before="120" w:after="120" w:line="360" w:lineRule="auto"/>
        <w:jc w:val="both"/>
        <w:rPr>
          <w:rFonts w:ascii="Times New Roman" w:eastAsia="Segoe UI" w:hAnsi="Times New Roman" w:cs="Times New Roman"/>
          <w:color w:val="000000" w:themeColor="text1"/>
        </w:rPr>
      </w:pPr>
      <w:r w:rsidRPr="00EB4AB5">
        <w:rPr>
          <w:rFonts w:ascii="Times New Roman" w:eastAsia="Segoe UI" w:hAnsi="Times New Roman" w:cs="Times New Roman"/>
          <w:b/>
          <w:color w:val="000000" w:themeColor="text1"/>
        </w:rPr>
        <w:t>Βήμα 5</w:t>
      </w:r>
      <w:r w:rsidRPr="000F3561">
        <w:rPr>
          <w:rFonts w:ascii="Times New Roman" w:eastAsia="Segoe UI" w:hAnsi="Times New Roman" w:cs="Times New Roman"/>
          <w:color w:val="000000" w:themeColor="text1"/>
        </w:rPr>
        <w:t>: Για την εξαγωγή των δεδομένων χρησιμοποιήθηκε μια παραγωγική</w:t>
      </w:r>
      <w:r w:rsidR="00EB4AB5">
        <w:rPr>
          <w:rFonts w:ascii="Times New Roman" w:eastAsia="Segoe UI" w:hAnsi="Times New Roman" w:cs="Times New Roman"/>
          <w:color w:val="000000" w:themeColor="text1"/>
        </w:rPr>
        <w:t xml:space="preserve"> </w:t>
      </w:r>
      <w:r w:rsidRPr="000F3561">
        <w:rPr>
          <w:rFonts w:ascii="Times New Roman" w:eastAsia="Segoe UI" w:hAnsi="Times New Roman" w:cs="Times New Roman"/>
          <w:color w:val="000000" w:themeColor="text1"/>
        </w:rPr>
        <w:t>(</w:t>
      </w:r>
      <w:proofErr w:type="spellStart"/>
      <w:r w:rsidRPr="000F3561">
        <w:rPr>
          <w:rFonts w:ascii="Times New Roman" w:eastAsia="Times New Roman" w:hAnsi="Times New Roman" w:cs="Times New Roman"/>
          <w:color w:val="000000" w:themeColor="text1"/>
        </w:rPr>
        <w:t>deductive</w:t>
      </w:r>
      <w:proofErr w:type="spellEnd"/>
      <w:r w:rsidRPr="000F3561">
        <w:rPr>
          <w:rFonts w:ascii="Times New Roman" w:eastAsia="Segoe UI" w:hAnsi="Times New Roman" w:cs="Times New Roman"/>
          <w:color w:val="000000" w:themeColor="text1"/>
        </w:rPr>
        <w:t xml:space="preserve">) ή αλλιώς </w:t>
      </w:r>
      <w:r w:rsidR="00EB4AB5">
        <w:rPr>
          <w:rFonts w:ascii="Times New Roman" w:eastAsia="Segoe UI" w:hAnsi="Times New Roman" w:cs="Times New Roman"/>
          <w:color w:val="000000" w:themeColor="text1"/>
        </w:rPr>
        <w:t>«</w:t>
      </w:r>
      <w:r w:rsidRPr="000F3561">
        <w:rPr>
          <w:rFonts w:ascii="Times New Roman" w:eastAsia="Segoe UI" w:hAnsi="Times New Roman" w:cs="Times New Roman"/>
          <w:color w:val="000000" w:themeColor="text1"/>
        </w:rPr>
        <w:t>απαγωγική μέθοδος</w:t>
      </w:r>
      <w:r w:rsidR="00EB4AB5">
        <w:rPr>
          <w:rFonts w:ascii="Times New Roman" w:eastAsia="Segoe UI" w:hAnsi="Times New Roman" w:cs="Times New Roman"/>
          <w:color w:val="000000" w:themeColor="text1"/>
        </w:rPr>
        <w:t>» κωδικοποίησης αυτών, όπου αναλύονται με π</w:t>
      </w:r>
      <w:r w:rsidRPr="000F3561">
        <w:rPr>
          <w:rFonts w:ascii="Times New Roman" w:eastAsia="Segoe UI" w:hAnsi="Times New Roman" w:cs="Times New Roman"/>
          <w:color w:val="000000" w:themeColor="text1"/>
        </w:rPr>
        <w:t>ερισσότερες λεπτομέρειες στο Κεφάλαιο 5.</w:t>
      </w:r>
    </w:p>
    <w:p w14:paraId="08E89D6B" w14:textId="2274E019" w:rsidR="00CB6879" w:rsidRPr="000F3561" w:rsidRDefault="00CB6879" w:rsidP="000F3561">
      <w:pPr>
        <w:spacing w:before="120" w:after="120" w:line="360" w:lineRule="auto"/>
        <w:jc w:val="both"/>
        <w:rPr>
          <w:rFonts w:ascii="Times New Roman" w:eastAsia="Segoe UI" w:hAnsi="Times New Roman" w:cs="Times New Roman"/>
          <w:color w:val="000000" w:themeColor="text1"/>
        </w:rPr>
      </w:pPr>
      <w:r w:rsidRPr="00EB4AB5">
        <w:rPr>
          <w:rFonts w:ascii="Times New Roman" w:eastAsia="Segoe UI" w:hAnsi="Times New Roman" w:cs="Times New Roman"/>
          <w:b/>
          <w:color w:val="000000" w:themeColor="text1"/>
        </w:rPr>
        <w:t>Βήμα 6</w:t>
      </w:r>
      <w:r w:rsidRPr="000F3561">
        <w:rPr>
          <w:rFonts w:ascii="Times New Roman" w:eastAsia="Segoe UI" w:hAnsi="Times New Roman" w:cs="Times New Roman"/>
          <w:color w:val="000000" w:themeColor="text1"/>
        </w:rPr>
        <w:t>: Για το έκτο βήμα χρησιμοποιήθηκε το εργαλείο CASP για την αξιολόγηση της ποιότητας των μελετών. Περισσότερες λεπτομέρειες για το εργαλείο αλλά και για</w:t>
      </w:r>
      <w:r w:rsidR="00CA42EE">
        <w:rPr>
          <w:rFonts w:ascii="Times New Roman" w:eastAsia="Segoe UI" w:hAnsi="Times New Roman" w:cs="Times New Roman"/>
          <w:color w:val="000000" w:themeColor="text1"/>
        </w:rPr>
        <w:t xml:space="preserve"> την αξιολόγηση αναφέρονται στην Ενότητα </w:t>
      </w:r>
      <w:r w:rsidRPr="000F3561">
        <w:rPr>
          <w:rFonts w:ascii="Times New Roman" w:eastAsia="Segoe UI" w:hAnsi="Times New Roman" w:cs="Times New Roman"/>
          <w:color w:val="000000" w:themeColor="text1"/>
        </w:rPr>
        <w:t>3.7.</w:t>
      </w:r>
    </w:p>
    <w:p w14:paraId="014C1CC3" w14:textId="24A5506A" w:rsidR="00CA42EE" w:rsidRDefault="00CB6879" w:rsidP="000F3561">
      <w:pPr>
        <w:spacing w:before="120" w:after="120" w:line="360" w:lineRule="auto"/>
        <w:jc w:val="both"/>
        <w:rPr>
          <w:rFonts w:ascii="Times New Roman" w:eastAsia="Segoe UI" w:hAnsi="Times New Roman" w:cs="Times New Roman"/>
          <w:color w:val="000000" w:themeColor="text1"/>
        </w:rPr>
      </w:pPr>
      <w:r w:rsidRPr="00EB4AB5">
        <w:rPr>
          <w:rFonts w:ascii="Times New Roman" w:eastAsia="Segoe UI" w:hAnsi="Times New Roman" w:cs="Times New Roman"/>
          <w:b/>
          <w:color w:val="000000" w:themeColor="text1"/>
        </w:rPr>
        <w:t>Βήμα 7</w:t>
      </w:r>
      <w:r w:rsidRPr="000F3561">
        <w:rPr>
          <w:rFonts w:ascii="Times New Roman" w:eastAsia="Segoe UI" w:hAnsi="Times New Roman" w:cs="Times New Roman"/>
          <w:color w:val="000000" w:themeColor="text1"/>
        </w:rPr>
        <w:t>: Για το έβδομο βήμα της συστηματικής βιβλιογραφικής ανασκόπησης χρησ</w:t>
      </w:r>
      <w:r w:rsidR="00CA42EE">
        <w:rPr>
          <w:rFonts w:ascii="Times New Roman" w:eastAsia="Segoe UI" w:hAnsi="Times New Roman" w:cs="Times New Roman"/>
          <w:color w:val="000000" w:themeColor="text1"/>
        </w:rPr>
        <w:t xml:space="preserve">ιμοποιήθηκε μια ποιοτική μετά-σύνθεση </w:t>
      </w:r>
      <w:r w:rsidRPr="000F3561">
        <w:rPr>
          <w:rFonts w:ascii="Times New Roman" w:eastAsia="Segoe UI" w:hAnsi="Times New Roman" w:cs="Times New Roman"/>
          <w:color w:val="000000" w:themeColor="text1"/>
        </w:rPr>
        <w:t xml:space="preserve">δεδομένων που </w:t>
      </w:r>
      <w:r w:rsidR="00CA42EE">
        <w:rPr>
          <w:rFonts w:ascii="Times New Roman" w:eastAsia="Segoe UI" w:hAnsi="Times New Roman" w:cs="Times New Roman"/>
          <w:color w:val="000000" w:themeColor="text1"/>
        </w:rPr>
        <w:t>αποτυπώνεται αναλυτικά</w:t>
      </w:r>
      <w:r w:rsidRPr="000F3561">
        <w:rPr>
          <w:rFonts w:ascii="Times New Roman" w:eastAsia="Segoe UI" w:hAnsi="Times New Roman" w:cs="Times New Roman"/>
          <w:color w:val="000000" w:themeColor="text1"/>
        </w:rPr>
        <w:t xml:space="preserve"> στην εισαγωγή του Κεφαλαίου 5.</w:t>
      </w:r>
    </w:p>
    <w:p w14:paraId="618B6AAB" w14:textId="343D9E3F" w:rsidR="009C2646" w:rsidRDefault="00CB6879" w:rsidP="00CA42EE">
      <w:pPr>
        <w:spacing w:before="120" w:after="120" w:line="360" w:lineRule="auto"/>
        <w:jc w:val="both"/>
        <w:rPr>
          <w:rFonts w:ascii="Times New Roman" w:eastAsia="Segoe UI" w:hAnsi="Times New Roman" w:cs="Times New Roman"/>
          <w:color w:val="000000" w:themeColor="text1"/>
        </w:rPr>
      </w:pPr>
      <w:r w:rsidRPr="00EB4AB5">
        <w:rPr>
          <w:rFonts w:ascii="Times New Roman" w:eastAsia="Segoe UI" w:hAnsi="Times New Roman" w:cs="Times New Roman"/>
          <w:b/>
          <w:color w:val="000000" w:themeColor="text1"/>
        </w:rPr>
        <w:t>Βήμα 8</w:t>
      </w:r>
      <w:r w:rsidRPr="000F3561">
        <w:rPr>
          <w:rFonts w:ascii="Times New Roman" w:eastAsia="Segoe UI" w:hAnsi="Times New Roman" w:cs="Times New Roman"/>
          <w:color w:val="000000" w:themeColor="text1"/>
        </w:rPr>
        <w:t xml:space="preserve">: </w:t>
      </w:r>
      <w:r w:rsidR="00CA42EE">
        <w:rPr>
          <w:rFonts w:ascii="Times New Roman" w:eastAsia="Segoe UI" w:hAnsi="Times New Roman" w:cs="Times New Roman"/>
          <w:color w:val="000000" w:themeColor="text1"/>
        </w:rPr>
        <w:t>Στα πλαίσια του τελευταίου βήματος,</w:t>
      </w:r>
      <w:r w:rsidRPr="000F3561">
        <w:rPr>
          <w:rFonts w:ascii="Times New Roman" w:eastAsia="Segoe UI" w:hAnsi="Times New Roman" w:cs="Times New Roman"/>
          <w:color w:val="000000" w:themeColor="text1"/>
        </w:rPr>
        <w:t xml:space="preserve"> </w:t>
      </w:r>
      <w:r w:rsidR="00CA42EE">
        <w:rPr>
          <w:rFonts w:ascii="Times New Roman" w:eastAsia="Segoe UI" w:hAnsi="Times New Roman" w:cs="Times New Roman"/>
          <w:color w:val="000000" w:themeColor="text1"/>
        </w:rPr>
        <w:t xml:space="preserve">περιγράφονται λεπτομερώς τα αποτελέσματα της έρευνας στο Κεφάλαιο 5. </w:t>
      </w:r>
    </w:p>
    <w:p w14:paraId="4F61C945" w14:textId="77777777" w:rsidR="001B43BD" w:rsidRPr="00127200" w:rsidRDefault="001B43BD" w:rsidP="0008493E">
      <w:pPr>
        <w:pStyle w:val="2"/>
        <w:rPr>
          <w:rFonts w:eastAsia="Times New Roman"/>
        </w:rPr>
      </w:pPr>
      <w:bookmarkStart w:id="36" w:name="_Toc113968632"/>
      <w:r w:rsidRPr="00127200">
        <w:rPr>
          <w:rFonts w:eastAsia="Times New Roman"/>
        </w:rPr>
        <w:lastRenderedPageBreak/>
        <w:t>3.5 Αναζήτηση  και Επιλογή</w:t>
      </w:r>
      <w:bookmarkEnd w:id="36"/>
    </w:p>
    <w:p w14:paraId="757348EF" w14:textId="77777777" w:rsidR="001B43BD" w:rsidRPr="00127200" w:rsidRDefault="001B43BD" w:rsidP="0008493E">
      <w:pPr>
        <w:pStyle w:val="3"/>
        <w:rPr>
          <w:rFonts w:eastAsia="Times New Roman"/>
        </w:rPr>
      </w:pPr>
      <w:bookmarkStart w:id="37" w:name="_Toc113968633"/>
      <w:r w:rsidRPr="00127200">
        <w:rPr>
          <w:rFonts w:eastAsia="Times New Roman"/>
        </w:rPr>
        <w:t>3.5.1 Εισαγωγή στην Αναζήτηση</w:t>
      </w:r>
      <w:bookmarkEnd w:id="37"/>
    </w:p>
    <w:p w14:paraId="55B4D927" w14:textId="77777777" w:rsidR="001B43BD" w:rsidRDefault="001B43BD" w:rsidP="0008493E">
      <w:pPr>
        <w:spacing w:before="120" w:after="120" w:line="360" w:lineRule="auto"/>
        <w:jc w:val="both"/>
        <w:rPr>
          <w:rFonts w:ascii="Times New Roman" w:eastAsia="Segoe UI" w:hAnsi="Times New Roman" w:cs="Times New Roman"/>
          <w:color w:val="000000" w:themeColor="text1"/>
        </w:rPr>
      </w:pPr>
      <w:r w:rsidRPr="001B43BD">
        <w:rPr>
          <w:rFonts w:ascii="Times New Roman" w:eastAsia="Segoe UI" w:hAnsi="Times New Roman" w:cs="Times New Roman"/>
          <w:color w:val="000000" w:themeColor="text1"/>
        </w:rPr>
        <w:t>Η μελέτη της σχετικής βιβλιογραφίας αποτελείται κυρίως από άρθρα, πλαίσια, δημοσιεύσ</w:t>
      </w:r>
      <w:r>
        <w:rPr>
          <w:rFonts w:ascii="Times New Roman" w:eastAsia="Segoe UI" w:hAnsi="Times New Roman" w:cs="Times New Roman"/>
          <w:color w:val="000000" w:themeColor="text1"/>
        </w:rPr>
        <w:t>εις και άλλες σχετικές έρευνες. Καταγράφηκε</w:t>
      </w:r>
      <w:r w:rsidRPr="001B43BD">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ένας αρκετά </w:t>
      </w:r>
      <w:r w:rsidRPr="001B43BD">
        <w:rPr>
          <w:rFonts w:ascii="Times New Roman" w:eastAsia="Segoe UI" w:hAnsi="Times New Roman" w:cs="Times New Roman"/>
          <w:color w:val="000000" w:themeColor="text1"/>
        </w:rPr>
        <w:t xml:space="preserve">μεγάλος όγκος δεδομένων </w:t>
      </w:r>
      <w:r>
        <w:rPr>
          <w:rFonts w:ascii="Times New Roman" w:eastAsia="Segoe UI" w:hAnsi="Times New Roman" w:cs="Times New Roman"/>
          <w:color w:val="000000" w:themeColor="text1"/>
        </w:rPr>
        <w:t>κατά την αναζήτηση. Ω</w:t>
      </w:r>
      <w:r w:rsidRPr="001B43BD">
        <w:rPr>
          <w:rFonts w:ascii="Times New Roman" w:eastAsia="Segoe UI" w:hAnsi="Times New Roman" w:cs="Times New Roman"/>
          <w:color w:val="000000" w:themeColor="text1"/>
        </w:rPr>
        <w:t>στόσο</w:t>
      </w:r>
      <w:r>
        <w:rPr>
          <w:rFonts w:ascii="Times New Roman" w:eastAsia="Segoe UI" w:hAnsi="Times New Roman" w:cs="Times New Roman"/>
          <w:color w:val="000000" w:themeColor="text1"/>
        </w:rPr>
        <w:t>,</w:t>
      </w:r>
      <w:r w:rsidRPr="001B43BD">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εντοπίστηκαν</w:t>
      </w:r>
      <w:r w:rsidRPr="001B43BD">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ελάχιστα</w:t>
      </w:r>
      <w:r w:rsidRPr="001B43BD">
        <w:rPr>
          <w:rFonts w:ascii="Times New Roman" w:eastAsia="Segoe UI" w:hAnsi="Times New Roman" w:cs="Times New Roman"/>
          <w:color w:val="000000" w:themeColor="text1"/>
        </w:rPr>
        <w:t xml:space="preserve"> αποτελέσματα που να δίνουν αρκετές πληροφορίες για τον τρόπο που διαχειρίζονται και αντιμετωπίζουν περιστατικά οι οργανισμοί</w:t>
      </w:r>
      <w:r>
        <w:rPr>
          <w:rFonts w:ascii="Times New Roman" w:eastAsia="Segoe UI" w:hAnsi="Times New Roman" w:cs="Times New Roman"/>
          <w:color w:val="000000" w:themeColor="text1"/>
        </w:rPr>
        <w:t xml:space="preserve"> σε πρακτικό επίπεδο</w:t>
      </w:r>
      <w:r w:rsidRPr="001B43BD">
        <w:rPr>
          <w:rFonts w:ascii="Times New Roman" w:eastAsia="Segoe UI" w:hAnsi="Times New Roman" w:cs="Times New Roman"/>
          <w:color w:val="000000" w:themeColor="text1"/>
        </w:rPr>
        <w:t xml:space="preserve">. </w:t>
      </w:r>
    </w:p>
    <w:p w14:paraId="5E21BD23" w14:textId="3F3573EA" w:rsidR="001B43BD" w:rsidRPr="007E28D6" w:rsidRDefault="001B43BD" w:rsidP="0008493E">
      <w:pPr>
        <w:spacing w:before="120" w:after="120" w:line="360" w:lineRule="auto"/>
        <w:jc w:val="both"/>
        <w:rPr>
          <w:rFonts w:ascii="Times New Roman" w:eastAsia="Times New Roman" w:hAnsi="Times New Roman" w:cs="Times New Roman"/>
          <w:color w:val="000000" w:themeColor="text1"/>
        </w:rPr>
      </w:pPr>
      <w:r w:rsidRPr="001B43BD">
        <w:rPr>
          <w:rFonts w:ascii="Times New Roman" w:eastAsia="Segoe UI" w:hAnsi="Times New Roman" w:cs="Times New Roman"/>
          <w:color w:val="000000" w:themeColor="text1"/>
        </w:rPr>
        <w:t xml:space="preserve">Η αναζήτηση και </w:t>
      </w:r>
      <w:r w:rsidR="008B27FD">
        <w:rPr>
          <w:rFonts w:ascii="Times New Roman" w:eastAsia="Segoe UI" w:hAnsi="Times New Roman" w:cs="Times New Roman"/>
          <w:color w:val="000000" w:themeColor="text1"/>
        </w:rPr>
        <w:t xml:space="preserve">η </w:t>
      </w:r>
      <w:r w:rsidRPr="001B43BD">
        <w:rPr>
          <w:rFonts w:ascii="Times New Roman" w:eastAsia="Segoe UI" w:hAnsi="Times New Roman" w:cs="Times New Roman"/>
          <w:color w:val="000000" w:themeColor="text1"/>
        </w:rPr>
        <w:t>μελέτη της σχετικής βιβλ</w:t>
      </w:r>
      <w:r w:rsidR="008B27FD">
        <w:rPr>
          <w:rFonts w:ascii="Times New Roman" w:eastAsia="Segoe UI" w:hAnsi="Times New Roman" w:cs="Times New Roman"/>
          <w:color w:val="000000" w:themeColor="text1"/>
        </w:rPr>
        <w:t>ιογραφίας έγινε σε δημόσιες βάσεις δεδομένων, ανοικτής πρόσβασης</w:t>
      </w:r>
      <w:r w:rsidRPr="001B43BD">
        <w:rPr>
          <w:rFonts w:ascii="Times New Roman" w:eastAsia="Segoe UI" w:hAnsi="Times New Roman" w:cs="Times New Roman"/>
          <w:color w:val="000000" w:themeColor="text1"/>
        </w:rPr>
        <w:t xml:space="preserve"> ή </w:t>
      </w:r>
      <w:r w:rsidR="008B27FD">
        <w:rPr>
          <w:rFonts w:ascii="Times New Roman" w:eastAsia="Segoe UI" w:hAnsi="Times New Roman" w:cs="Times New Roman"/>
          <w:color w:val="000000" w:themeColor="text1"/>
        </w:rPr>
        <w:t>σε βάσεις που είχε</w:t>
      </w:r>
      <w:r w:rsidRPr="001B43BD">
        <w:rPr>
          <w:rFonts w:ascii="Times New Roman" w:eastAsia="Segoe UI" w:hAnsi="Times New Roman" w:cs="Times New Roman"/>
          <w:color w:val="000000" w:themeColor="text1"/>
        </w:rPr>
        <w:t xml:space="preserve"> πρόσβαση </w:t>
      </w:r>
      <w:r w:rsidR="008B27FD">
        <w:rPr>
          <w:rFonts w:ascii="Times New Roman" w:eastAsia="Segoe UI" w:hAnsi="Times New Roman" w:cs="Times New Roman"/>
          <w:color w:val="000000" w:themeColor="text1"/>
        </w:rPr>
        <w:t>συγκεκριμένη ομάδα ατόμων, δηλαδή φοιτητές. Με αυτό τον τρόπο,</w:t>
      </w:r>
      <w:r w:rsidRPr="001B43BD">
        <w:rPr>
          <w:rFonts w:ascii="Times New Roman" w:eastAsia="Segoe UI" w:hAnsi="Times New Roman" w:cs="Times New Roman"/>
          <w:color w:val="000000" w:themeColor="text1"/>
        </w:rPr>
        <w:t xml:space="preserve"> αρκετές φορές </w:t>
      </w:r>
      <w:r w:rsidR="008B27FD">
        <w:rPr>
          <w:rFonts w:ascii="Times New Roman" w:eastAsia="Segoe UI" w:hAnsi="Times New Roman" w:cs="Times New Roman"/>
          <w:color w:val="000000" w:themeColor="text1"/>
        </w:rPr>
        <w:t>επιτεύχθηκε η</w:t>
      </w:r>
      <w:r w:rsidRPr="001B43BD">
        <w:rPr>
          <w:rFonts w:ascii="Times New Roman" w:eastAsia="Segoe UI" w:hAnsi="Times New Roman" w:cs="Times New Roman"/>
          <w:color w:val="000000" w:themeColor="text1"/>
        </w:rPr>
        <w:t xml:space="preserve"> πρόσβαση με το ακαδημαϊκό </w:t>
      </w:r>
      <w:r w:rsidR="008B27FD">
        <w:rPr>
          <w:rFonts w:ascii="Times New Roman" w:eastAsia="Segoe UI" w:hAnsi="Times New Roman" w:cs="Times New Roman"/>
          <w:color w:val="000000" w:themeColor="text1"/>
        </w:rPr>
        <w:t>e-</w:t>
      </w:r>
      <w:proofErr w:type="spellStart"/>
      <w:r w:rsidRPr="001B43BD">
        <w:rPr>
          <w:rFonts w:ascii="Times New Roman" w:eastAsia="Segoe UI" w:hAnsi="Times New Roman" w:cs="Times New Roman"/>
          <w:color w:val="000000" w:themeColor="text1"/>
        </w:rPr>
        <w:t>mail</w:t>
      </w:r>
      <w:proofErr w:type="spellEnd"/>
      <w:r w:rsidRPr="001B43BD">
        <w:rPr>
          <w:rFonts w:ascii="Times New Roman" w:eastAsia="Segoe UI" w:hAnsi="Times New Roman" w:cs="Times New Roman"/>
          <w:color w:val="000000" w:themeColor="text1"/>
        </w:rPr>
        <w:t xml:space="preserve"> του Ιονίου Πανεπιστημίου. Παραδείγματα των πηγών αναζήτησης που </w:t>
      </w:r>
      <w:r w:rsidR="008B27FD">
        <w:rPr>
          <w:rFonts w:ascii="Times New Roman" w:eastAsia="Segoe UI" w:hAnsi="Times New Roman" w:cs="Times New Roman"/>
          <w:color w:val="000000" w:themeColor="text1"/>
        </w:rPr>
        <w:t xml:space="preserve">χρησιμοποιήθηκαν </w:t>
      </w:r>
      <w:r w:rsidRPr="001B43BD">
        <w:rPr>
          <w:rFonts w:ascii="Times New Roman" w:eastAsia="Segoe UI" w:hAnsi="Times New Roman" w:cs="Times New Roman"/>
          <w:color w:val="000000" w:themeColor="text1"/>
        </w:rPr>
        <w:t xml:space="preserve">είναι </w:t>
      </w:r>
      <w:proofErr w:type="spellStart"/>
      <w:r w:rsidRPr="001B43BD">
        <w:rPr>
          <w:rFonts w:ascii="Times New Roman" w:eastAsia="Times New Roman" w:hAnsi="Times New Roman" w:cs="Times New Roman"/>
          <w:color w:val="000000" w:themeColor="text1"/>
        </w:rPr>
        <w:t>Science</w:t>
      </w:r>
      <w:proofErr w:type="spellEnd"/>
      <w:r w:rsidRPr="001B43BD">
        <w:rPr>
          <w:rFonts w:ascii="Times New Roman" w:eastAsia="Times New Roman" w:hAnsi="Times New Roman" w:cs="Times New Roman"/>
          <w:color w:val="000000" w:themeColor="text1"/>
        </w:rPr>
        <w:t xml:space="preserve"> </w:t>
      </w:r>
      <w:proofErr w:type="spellStart"/>
      <w:r w:rsidRPr="001B43BD">
        <w:rPr>
          <w:rFonts w:ascii="Times New Roman" w:eastAsia="Times New Roman" w:hAnsi="Times New Roman" w:cs="Times New Roman"/>
          <w:color w:val="000000" w:themeColor="text1"/>
        </w:rPr>
        <w:t>Direct</w:t>
      </w:r>
      <w:proofErr w:type="spellEnd"/>
      <w:r w:rsidRPr="001B43BD">
        <w:rPr>
          <w:rFonts w:ascii="Times New Roman" w:eastAsia="Times New Roman" w:hAnsi="Times New Roman" w:cs="Times New Roman"/>
          <w:color w:val="000000" w:themeColor="text1"/>
        </w:rPr>
        <w:t xml:space="preserve">, IEEE Access, </w:t>
      </w:r>
      <w:proofErr w:type="spellStart"/>
      <w:r w:rsidRPr="001B43BD">
        <w:rPr>
          <w:rFonts w:ascii="Times New Roman" w:eastAsia="Times New Roman" w:hAnsi="Times New Roman" w:cs="Times New Roman"/>
          <w:color w:val="000000" w:themeColor="text1"/>
        </w:rPr>
        <w:t>Research</w:t>
      </w:r>
      <w:proofErr w:type="spellEnd"/>
      <w:r w:rsidRPr="001B43BD">
        <w:rPr>
          <w:rFonts w:ascii="Times New Roman" w:eastAsia="Times New Roman" w:hAnsi="Times New Roman" w:cs="Times New Roman"/>
          <w:color w:val="000000" w:themeColor="text1"/>
        </w:rPr>
        <w:t xml:space="preserve"> </w:t>
      </w:r>
      <w:proofErr w:type="spellStart"/>
      <w:r w:rsidRPr="001B43BD">
        <w:rPr>
          <w:rFonts w:ascii="Times New Roman" w:eastAsia="Times New Roman" w:hAnsi="Times New Roman" w:cs="Times New Roman"/>
          <w:color w:val="000000" w:themeColor="text1"/>
        </w:rPr>
        <w:t>Gate</w:t>
      </w:r>
      <w:proofErr w:type="spellEnd"/>
      <w:r w:rsidRPr="001B43BD">
        <w:rPr>
          <w:rFonts w:ascii="Times New Roman" w:eastAsia="Times New Roman" w:hAnsi="Times New Roman" w:cs="Times New Roman"/>
          <w:color w:val="000000" w:themeColor="text1"/>
        </w:rPr>
        <w:t xml:space="preserve"> </w:t>
      </w:r>
      <w:proofErr w:type="spellStart"/>
      <w:r w:rsidRPr="001B43BD">
        <w:rPr>
          <w:rFonts w:ascii="Times New Roman" w:eastAsia="Times New Roman" w:hAnsi="Times New Roman" w:cs="Times New Roman"/>
          <w:color w:val="000000" w:themeColor="text1"/>
        </w:rPr>
        <w:t>Enisa</w:t>
      </w:r>
      <w:proofErr w:type="spellEnd"/>
      <w:r w:rsidRPr="001B43BD">
        <w:rPr>
          <w:rFonts w:ascii="Times New Roman" w:eastAsia="Times New Roman" w:hAnsi="Times New Roman" w:cs="Times New Roman"/>
          <w:color w:val="000000" w:themeColor="text1"/>
        </w:rPr>
        <w:t xml:space="preserve">, </w:t>
      </w:r>
      <w:proofErr w:type="spellStart"/>
      <w:r w:rsidRPr="001B43BD">
        <w:rPr>
          <w:rFonts w:ascii="Times New Roman" w:eastAsia="Times New Roman" w:hAnsi="Times New Roman" w:cs="Times New Roman"/>
          <w:color w:val="000000" w:themeColor="text1"/>
        </w:rPr>
        <w:t>Nist</w:t>
      </w:r>
      <w:proofErr w:type="spellEnd"/>
      <w:r w:rsidRPr="001B43BD">
        <w:rPr>
          <w:rFonts w:ascii="Times New Roman" w:eastAsia="Times New Roman" w:hAnsi="Times New Roman" w:cs="Times New Roman"/>
          <w:color w:val="000000" w:themeColor="text1"/>
        </w:rPr>
        <w:t xml:space="preserve">, </w:t>
      </w:r>
      <w:proofErr w:type="spellStart"/>
      <w:r w:rsidRPr="001B43BD">
        <w:rPr>
          <w:rFonts w:ascii="Times New Roman" w:eastAsia="Times New Roman" w:hAnsi="Times New Roman" w:cs="Times New Roman"/>
          <w:color w:val="000000" w:themeColor="text1"/>
        </w:rPr>
        <w:t>Google</w:t>
      </w:r>
      <w:proofErr w:type="spellEnd"/>
      <w:r w:rsidRPr="001B43BD">
        <w:rPr>
          <w:rFonts w:ascii="Times New Roman" w:eastAsia="Times New Roman" w:hAnsi="Times New Roman" w:cs="Times New Roman"/>
          <w:color w:val="000000" w:themeColor="text1"/>
        </w:rPr>
        <w:t xml:space="preserve"> </w:t>
      </w:r>
      <w:proofErr w:type="spellStart"/>
      <w:r w:rsidRPr="001B43BD">
        <w:rPr>
          <w:rFonts w:ascii="Times New Roman" w:eastAsia="Times New Roman" w:hAnsi="Times New Roman" w:cs="Times New Roman"/>
          <w:color w:val="000000" w:themeColor="text1"/>
        </w:rPr>
        <w:t>Scolar</w:t>
      </w:r>
      <w:proofErr w:type="spellEnd"/>
      <w:r w:rsidRPr="001B43BD">
        <w:rPr>
          <w:rFonts w:ascii="Times New Roman" w:eastAsia="Times New Roman" w:hAnsi="Times New Roman" w:cs="Times New Roman"/>
          <w:color w:val="000000" w:themeColor="text1"/>
        </w:rPr>
        <w:t>.</w:t>
      </w:r>
    </w:p>
    <w:p w14:paraId="2072855F" w14:textId="77777777" w:rsidR="00B67BFE" w:rsidRPr="00127200" w:rsidRDefault="00B67BFE" w:rsidP="00404C51">
      <w:pPr>
        <w:pStyle w:val="3"/>
        <w:rPr>
          <w:rFonts w:eastAsia="Times New Roman"/>
        </w:rPr>
      </w:pPr>
      <w:bookmarkStart w:id="38" w:name="_Toc113968634"/>
      <w:r w:rsidRPr="00127200">
        <w:rPr>
          <w:rFonts w:eastAsia="Times New Roman"/>
        </w:rPr>
        <w:t>3.5.2 Κριτήρια Αναζήτησης Μελέτης</w:t>
      </w:r>
      <w:bookmarkEnd w:id="38"/>
    </w:p>
    <w:p w14:paraId="6473507F" w14:textId="3EADBFC4" w:rsidR="00B67BFE" w:rsidRPr="00B67BFE" w:rsidRDefault="00B67BFE" w:rsidP="00404C51">
      <w:pPr>
        <w:spacing w:before="120" w:after="120" w:line="360" w:lineRule="auto"/>
        <w:jc w:val="both"/>
        <w:rPr>
          <w:rFonts w:ascii="Times New Roman" w:eastAsia="Times New Roman" w:hAnsi="Times New Roman" w:cs="Times New Roman"/>
          <w:color w:val="000000" w:themeColor="text1"/>
        </w:rPr>
      </w:pPr>
      <w:r w:rsidRPr="00B67BFE">
        <w:rPr>
          <w:rFonts w:ascii="Times New Roman" w:eastAsia="Segoe UI" w:hAnsi="Times New Roman" w:cs="Times New Roman"/>
          <w:color w:val="000000" w:themeColor="text1"/>
        </w:rPr>
        <w:t xml:space="preserve">Για να καταλήξει η </w:t>
      </w:r>
      <w:r>
        <w:rPr>
          <w:rFonts w:ascii="Times New Roman" w:eastAsia="Segoe UI" w:hAnsi="Times New Roman" w:cs="Times New Roman"/>
          <w:color w:val="000000" w:themeColor="text1"/>
        </w:rPr>
        <w:t xml:space="preserve">έρευνα </w:t>
      </w:r>
      <w:r w:rsidRPr="00B67BFE">
        <w:rPr>
          <w:rFonts w:ascii="Times New Roman" w:eastAsia="Segoe UI" w:hAnsi="Times New Roman" w:cs="Times New Roman"/>
          <w:color w:val="000000" w:themeColor="text1"/>
        </w:rPr>
        <w:t xml:space="preserve">στην επιλογή </w:t>
      </w:r>
      <w:r>
        <w:rPr>
          <w:rFonts w:ascii="Times New Roman" w:eastAsia="Segoe UI" w:hAnsi="Times New Roman" w:cs="Times New Roman"/>
          <w:color w:val="000000" w:themeColor="text1"/>
        </w:rPr>
        <w:t xml:space="preserve">της </w:t>
      </w:r>
      <w:r w:rsidRPr="00B67BFE">
        <w:rPr>
          <w:rFonts w:ascii="Times New Roman" w:eastAsia="Segoe UI" w:hAnsi="Times New Roman" w:cs="Times New Roman"/>
          <w:color w:val="000000" w:themeColor="text1"/>
        </w:rPr>
        <w:t xml:space="preserve">συγκεκριμένης βιβλιογραφίας έπρεπε αρχικά να τεθούν κάποια κριτήρια ένταξης και αποκλεισμού. Για να </w:t>
      </w:r>
      <w:r>
        <w:rPr>
          <w:rFonts w:ascii="Times New Roman" w:eastAsia="Segoe UI" w:hAnsi="Times New Roman" w:cs="Times New Roman"/>
          <w:color w:val="000000" w:themeColor="text1"/>
        </w:rPr>
        <w:t>τεθούν</w:t>
      </w:r>
      <w:r w:rsidRPr="00B67BFE">
        <w:rPr>
          <w:rFonts w:ascii="Times New Roman" w:eastAsia="Segoe UI" w:hAnsi="Times New Roman" w:cs="Times New Roman"/>
          <w:color w:val="000000" w:themeColor="text1"/>
        </w:rPr>
        <w:t xml:space="preserve"> αυτά τα κριτήρια </w:t>
      </w:r>
      <w:r>
        <w:rPr>
          <w:rFonts w:ascii="Times New Roman" w:eastAsia="Segoe UI" w:hAnsi="Times New Roman" w:cs="Times New Roman"/>
          <w:color w:val="000000" w:themeColor="text1"/>
        </w:rPr>
        <w:t>χρησιμοποιήθηκε ως βάση</w:t>
      </w:r>
      <w:r w:rsidRPr="00B67BFE">
        <w:rPr>
          <w:rFonts w:ascii="Times New Roman" w:eastAsia="Segoe UI" w:hAnsi="Times New Roman" w:cs="Times New Roman"/>
          <w:color w:val="000000" w:themeColor="text1"/>
        </w:rPr>
        <w:t xml:space="preserve"> μια γενική κοινή φόρμα κριτηρίων</w:t>
      </w:r>
      <w:r w:rsidRPr="00B67BFE">
        <w:rPr>
          <w:rFonts w:ascii="Times New Roman" w:eastAsia="Open Sans" w:hAnsi="Times New Roman" w:cs="Times New Roman"/>
          <w:color w:val="000000" w:themeColor="text1"/>
        </w:rPr>
        <w:t xml:space="preserve"> </w:t>
      </w:r>
      <w:sdt>
        <w:sdtPr>
          <w:rPr>
            <w:rFonts w:ascii="Times New Roman" w:eastAsia="Open Sans" w:hAnsi="Times New Roman" w:cs="Times New Roman"/>
            <w:color w:val="000000" w:themeColor="text1"/>
          </w:rPr>
          <w:id w:val="-47152688"/>
          <w:citation/>
        </w:sdtPr>
        <w:sdtEndPr/>
        <w:sdtContent>
          <w:r w:rsidR="00AA47DD">
            <w:rPr>
              <w:rFonts w:ascii="Times New Roman" w:eastAsia="Open Sans" w:hAnsi="Times New Roman" w:cs="Times New Roman"/>
              <w:color w:val="000000" w:themeColor="text1"/>
            </w:rPr>
            <w:fldChar w:fldCharType="begin"/>
          </w:r>
          <w:r w:rsidR="00AA47DD" w:rsidRPr="00AA47DD">
            <w:rPr>
              <w:rFonts w:ascii="Times New Roman" w:eastAsia="Open Sans" w:hAnsi="Times New Roman" w:cs="Times New Roman"/>
              <w:color w:val="000000" w:themeColor="text1"/>
            </w:rPr>
            <w:instrText xml:space="preserve"> </w:instrText>
          </w:r>
          <w:r w:rsidR="00AA47DD">
            <w:rPr>
              <w:rFonts w:ascii="Times New Roman" w:eastAsia="Open Sans" w:hAnsi="Times New Roman" w:cs="Times New Roman"/>
              <w:color w:val="000000" w:themeColor="text1"/>
              <w:lang w:val="en-US"/>
            </w:rPr>
            <w:instrText>CITATION</w:instrText>
          </w:r>
          <w:r w:rsidR="00AA47DD" w:rsidRPr="00AA47DD">
            <w:rPr>
              <w:rFonts w:ascii="Times New Roman" w:eastAsia="Open Sans" w:hAnsi="Times New Roman" w:cs="Times New Roman"/>
              <w:color w:val="000000" w:themeColor="text1"/>
            </w:rPr>
            <w:instrText xml:space="preserve"> </w:instrText>
          </w:r>
          <w:r w:rsidR="00AA47DD">
            <w:rPr>
              <w:rFonts w:ascii="Times New Roman" w:eastAsia="Open Sans" w:hAnsi="Times New Roman" w:cs="Times New Roman"/>
              <w:color w:val="000000" w:themeColor="text1"/>
              <w:lang w:val="en-US"/>
            </w:rPr>
            <w:instrText>Sid</w:instrText>
          </w:r>
          <w:r w:rsidR="00AA47DD" w:rsidRPr="00AA47DD">
            <w:rPr>
              <w:rFonts w:ascii="Times New Roman" w:eastAsia="Open Sans" w:hAnsi="Times New Roman" w:cs="Times New Roman"/>
              <w:color w:val="000000" w:themeColor="text1"/>
            </w:rPr>
            <w:instrText>19 \</w:instrText>
          </w:r>
          <w:r w:rsidR="00AA47DD">
            <w:rPr>
              <w:rFonts w:ascii="Times New Roman" w:eastAsia="Open Sans" w:hAnsi="Times New Roman" w:cs="Times New Roman"/>
              <w:color w:val="000000" w:themeColor="text1"/>
              <w:lang w:val="en-US"/>
            </w:rPr>
            <w:instrText>l</w:instrText>
          </w:r>
          <w:r w:rsidR="00AA47DD" w:rsidRPr="00AA47DD">
            <w:rPr>
              <w:rFonts w:ascii="Times New Roman" w:eastAsia="Open Sans" w:hAnsi="Times New Roman" w:cs="Times New Roman"/>
              <w:color w:val="000000" w:themeColor="text1"/>
            </w:rPr>
            <w:instrText xml:space="preserve"> 1033 </w:instrText>
          </w:r>
          <w:r w:rsidR="00AA47DD">
            <w:rPr>
              <w:rFonts w:ascii="Times New Roman" w:eastAsia="Open Sans" w:hAnsi="Times New Roman" w:cs="Times New Roman"/>
              <w:color w:val="000000" w:themeColor="text1"/>
            </w:rPr>
            <w:fldChar w:fldCharType="separate"/>
          </w:r>
          <w:r w:rsidR="00AA47DD" w:rsidRPr="00AA47DD">
            <w:rPr>
              <w:rFonts w:ascii="Times New Roman" w:eastAsia="Open Sans" w:hAnsi="Times New Roman" w:cs="Times New Roman"/>
              <w:noProof/>
              <w:color w:val="000000" w:themeColor="text1"/>
            </w:rPr>
            <w:t>(</w:t>
          </w:r>
          <w:r w:rsidR="00AA47DD" w:rsidRPr="00AA47DD">
            <w:rPr>
              <w:rFonts w:ascii="Times New Roman" w:eastAsia="Open Sans" w:hAnsi="Times New Roman" w:cs="Times New Roman"/>
              <w:noProof/>
              <w:color w:val="000000" w:themeColor="text1"/>
              <w:lang w:val="en-US"/>
            </w:rPr>
            <w:t>Siddaway</w:t>
          </w:r>
          <w:r w:rsidR="00AA47DD" w:rsidRPr="00AA47DD">
            <w:rPr>
              <w:rFonts w:ascii="Times New Roman" w:eastAsia="Open Sans" w:hAnsi="Times New Roman" w:cs="Times New Roman"/>
              <w:noProof/>
              <w:color w:val="000000" w:themeColor="text1"/>
            </w:rPr>
            <w:t xml:space="preserve">, </w:t>
          </w:r>
          <w:r w:rsidR="00AA47DD" w:rsidRPr="00AA47DD">
            <w:rPr>
              <w:rFonts w:ascii="Times New Roman" w:eastAsia="Open Sans" w:hAnsi="Times New Roman" w:cs="Times New Roman"/>
              <w:noProof/>
              <w:color w:val="000000" w:themeColor="text1"/>
              <w:lang w:val="en-US"/>
            </w:rPr>
            <w:t>Wood</w:t>
          </w:r>
          <w:r w:rsidR="00AA47DD" w:rsidRPr="00AA47DD">
            <w:rPr>
              <w:rFonts w:ascii="Times New Roman" w:eastAsia="Open Sans" w:hAnsi="Times New Roman" w:cs="Times New Roman"/>
              <w:noProof/>
              <w:color w:val="000000" w:themeColor="text1"/>
            </w:rPr>
            <w:t xml:space="preserve">, &amp; </w:t>
          </w:r>
          <w:r w:rsidR="00AA47DD" w:rsidRPr="00AA47DD">
            <w:rPr>
              <w:rFonts w:ascii="Times New Roman" w:eastAsia="Open Sans" w:hAnsi="Times New Roman" w:cs="Times New Roman"/>
              <w:noProof/>
              <w:color w:val="000000" w:themeColor="text1"/>
              <w:lang w:val="en-US"/>
            </w:rPr>
            <w:t>Hedges</w:t>
          </w:r>
          <w:r w:rsidR="00AA47DD" w:rsidRPr="00AA47DD">
            <w:rPr>
              <w:rFonts w:ascii="Times New Roman" w:eastAsia="Open Sans" w:hAnsi="Times New Roman" w:cs="Times New Roman"/>
              <w:noProof/>
              <w:color w:val="000000" w:themeColor="text1"/>
            </w:rPr>
            <w:t>, 2019)</w:t>
          </w:r>
          <w:r w:rsidR="00AA47DD">
            <w:rPr>
              <w:rFonts w:ascii="Times New Roman" w:eastAsia="Open Sans" w:hAnsi="Times New Roman" w:cs="Times New Roman"/>
              <w:color w:val="000000" w:themeColor="text1"/>
            </w:rPr>
            <w:fldChar w:fldCharType="end"/>
          </w:r>
        </w:sdtContent>
      </w:sdt>
      <w:r w:rsidR="00AA47DD">
        <w:rPr>
          <w:rFonts w:ascii="Times New Roman" w:eastAsia="Times New Roman" w:hAnsi="Times New Roman" w:cs="Times New Roman"/>
          <w:color w:val="000000" w:themeColor="text1"/>
        </w:rPr>
        <w:t>.</w:t>
      </w:r>
      <w:r w:rsidRPr="00B67BFE">
        <w:rPr>
          <w:rFonts w:ascii="Times New Roman" w:eastAsia="Times New Roman" w:hAnsi="Times New Roman" w:cs="Times New Roman"/>
          <w:color w:val="000000" w:themeColor="text1"/>
        </w:rPr>
        <w:t xml:space="preserve"> </w:t>
      </w:r>
    </w:p>
    <w:p w14:paraId="36E400D0" w14:textId="0849FA6E" w:rsidR="00B67BFE" w:rsidRPr="00B6242F" w:rsidRDefault="00B67BFE" w:rsidP="00B6242F">
      <w:pPr>
        <w:pStyle w:val="a3"/>
        <w:numPr>
          <w:ilvl w:val="0"/>
          <w:numId w:val="22"/>
        </w:numPr>
        <w:spacing w:before="120" w:after="120" w:line="360" w:lineRule="auto"/>
        <w:jc w:val="both"/>
        <w:rPr>
          <w:rFonts w:ascii="Times New Roman" w:eastAsia="Times New Roman" w:hAnsi="Times New Roman" w:cs="Times New Roman"/>
          <w:color w:val="000000" w:themeColor="text1"/>
        </w:rPr>
      </w:pPr>
      <w:r w:rsidRPr="00B6242F">
        <w:rPr>
          <w:rFonts w:ascii="Times New Roman" w:eastAsia="Times New Roman" w:hAnsi="Times New Roman" w:cs="Times New Roman"/>
          <w:color w:val="000000" w:themeColor="text1"/>
        </w:rPr>
        <w:t>Τα ερευνητικά ερωτήματα που τέθηκαν και θα μελετηθούν (πεδίο εφαρμογής).</w:t>
      </w:r>
    </w:p>
    <w:p w14:paraId="63FFFBE2" w14:textId="4F3361B4" w:rsidR="00B67BFE" w:rsidRPr="00B6242F" w:rsidRDefault="00B67BFE" w:rsidP="00B6242F">
      <w:pPr>
        <w:pStyle w:val="a3"/>
        <w:numPr>
          <w:ilvl w:val="0"/>
          <w:numId w:val="22"/>
        </w:numPr>
        <w:spacing w:before="120" w:after="120" w:line="360" w:lineRule="auto"/>
        <w:jc w:val="both"/>
        <w:rPr>
          <w:rFonts w:ascii="Times New Roman" w:eastAsia="Times New Roman" w:hAnsi="Times New Roman" w:cs="Times New Roman"/>
          <w:color w:val="000000" w:themeColor="text1"/>
        </w:rPr>
      </w:pPr>
      <w:r w:rsidRPr="00B6242F">
        <w:rPr>
          <w:rFonts w:ascii="Times New Roman" w:eastAsia="Times New Roman" w:hAnsi="Times New Roman" w:cs="Times New Roman"/>
          <w:color w:val="000000" w:themeColor="text1"/>
        </w:rPr>
        <w:t xml:space="preserve">Ορισμοί και </w:t>
      </w:r>
      <w:r w:rsidR="00B6242F">
        <w:rPr>
          <w:rFonts w:ascii="Times New Roman" w:eastAsia="Times New Roman" w:hAnsi="Times New Roman" w:cs="Times New Roman"/>
          <w:color w:val="000000" w:themeColor="text1"/>
        </w:rPr>
        <w:t>έννοιες ό</w:t>
      </w:r>
      <w:r w:rsidRPr="00B6242F">
        <w:rPr>
          <w:rFonts w:ascii="Times New Roman" w:eastAsia="Times New Roman" w:hAnsi="Times New Roman" w:cs="Times New Roman"/>
          <w:color w:val="000000" w:themeColor="text1"/>
        </w:rPr>
        <w:t>πως τις ορίζει ο κάθε ερευνητής.</w:t>
      </w:r>
    </w:p>
    <w:p w14:paraId="6E6F0283" w14:textId="534632F2" w:rsidR="00B67BFE" w:rsidRPr="00B6242F" w:rsidRDefault="00B67BFE" w:rsidP="00B6242F">
      <w:pPr>
        <w:pStyle w:val="a3"/>
        <w:numPr>
          <w:ilvl w:val="0"/>
          <w:numId w:val="22"/>
        </w:numPr>
        <w:spacing w:before="120" w:after="120" w:line="360" w:lineRule="auto"/>
        <w:jc w:val="both"/>
        <w:rPr>
          <w:rFonts w:ascii="Times New Roman" w:eastAsia="Times New Roman" w:hAnsi="Times New Roman" w:cs="Times New Roman"/>
          <w:color w:val="000000" w:themeColor="text1"/>
        </w:rPr>
      </w:pPr>
      <w:r w:rsidRPr="00B6242F">
        <w:rPr>
          <w:rFonts w:ascii="Times New Roman" w:eastAsia="Times New Roman" w:hAnsi="Times New Roman" w:cs="Times New Roman"/>
          <w:color w:val="000000" w:themeColor="text1"/>
        </w:rPr>
        <w:t>Μέτρα κι μεταβλητές (</w:t>
      </w:r>
      <w:r w:rsidR="00B6242F">
        <w:rPr>
          <w:rFonts w:ascii="Times New Roman" w:eastAsia="Times New Roman" w:hAnsi="Times New Roman" w:cs="Times New Roman"/>
          <w:color w:val="000000" w:themeColor="text1"/>
        </w:rPr>
        <w:t>μέτρηση δεδομένων</w:t>
      </w:r>
      <w:r w:rsidRPr="00B6242F">
        <w:rPr>
          <w:rFonts w:ascii="Times New Roman" w:eastAsia="Times New Roman" w:hAnsi="Times New Roman" w:cs="Times New Roman"/>
          <w:color w:val="000000" w:themeColor="text1"/>
        </w:rPr>
        <w:t xml:space="preserve"> και με τι </w:t>
      </w:r>
      <w:r w:rsidR="00B6242F" w:rsidRPr="00B6242F">
        <w:rPr>
          <w:rFonts w:ascii="Times New Roman" w:eastAsia="Segoe UI" w:hAnsi="Times New Roman" w:cs="Times New Roman"/>
          <w:color w:val="000000" w:themeColor="text1"/>
        </w:rPr>
        <w:t>προϋποθέσεις</w:t>
      </w:r>
      <w:r w:rsidRPr="00B6242F">
        <w:rPr>
          <w:rFonts w:ascii="Times New Roman" w:eastAsia="Times New Roman" w:hAnsi="Times New Roman" w:cs="Times New Roman"/>
          <w:color w:val="000000" w:themeColor="text1"/>
        </w:rPr>
        <w:t>).</w:t>
      </w:r>
    </w:p>
    <w:p w14:paraId="33C04DA2" w14:textId="49BE0421" w:rsidR="00B67BFE" w:rsidRPr="00B6242F" w:rsidRDefault="00B6242F" w:rsidP="00B6242F">
      <w:pPr>
        <w:pStyle w:val="a3"/>
        <w:numPr>
          <w:ilvl w:val="0"/>
          <w:numId w:val="22"/>
        </w:numPr>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Ο σχεδιασμός της έρευνας (σ</w:t>
      </w:r>
      <w:r w:rsidR="00B67BFE" w:rsidRPr="00B6242F">
        <w:rPr>
          <w:rFonts w:ascii="Times New Roman" w:eastAsia="Times New Roman" w:hAnsi="Times New Roman" w:cs="Times New Roman"/>
          <w:color w:val="000000" w:themeColor="text1"/>
        </w:rPr>
        <w:t xml:space="preserve">ε τι έρευνες θα βασιστεί η μελέτη </w:t>
      </w:r>
      <w:r w:rsidR="00B67BFE" w:rsidRPr="00B6242F">
        <w:rPr>
          <w:rFonts w:ascii="Times New Roman" w:eastAsia="Segoe UI" w:hAnsi="Times New Roman" w:cs="Times New Roman"/>
          <w:color w:val="000000" w:themeColor="text1"/>
        </w:rPr>
        <w:t>π.χ</w:t>
      </w:r>
      <w:r>
        <w:rPr>
          <w:rFonts w:ascii="Times New Roman" w:eastAsia="Segoe UI" w:hAnsi="Times New Roman" w:cs="Times New Roman"/>
          <w:color w:val="000000" w:themeColor="text1"/>
        </w:rPr>
        <w:t>. ποιοτικές, μελέτες περίπτωσης, κ.λπ</w:t>
      </w:r>
      <w:r w:rsidR="00B67BFE" w:rsidRPr="00B6242F">
        <w:rPr>
          <w:rFonts w:ascii="Times New Roman" w:eastAsia="Times New Roman" w:hAnsi="Times New Roman" w:cs="Times New Roman"/>
          <w:color w:val="000000" w:themeColor="text1"/>
        </w:rPr>
        <w:t>.).</w:t>
      </w:r>
    </w:p>
    <w:p w14:paraId="736F0502" w14:textId="4A2BDFA7" w:rsidR="00B67BFE" w:rsidRPr="00B6242F" w:rsidRDefault="00B6242F" w:rsidP="00B6242F">
      <w:pPr>
        <w:pStyle w:val="a3"/>
        <w:numPr>
          <w:ilvl w:val="0"/>
          <w:numId w:val="22"/>
        </w:numPr>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Συμμετέχοντες (τ</w:t>
      </w:r>
      <w:r w:rsidR="00B67BFE" w:rsidRPr="00B6242F">
        <w:rPr>
          <w:rFonts w:ascii="Times New Roman" w:eastAsia="Times New Roman" w:hAnsi="Times New Roman" w:cs="Times New Roman"/>
          <w:color w:val="000000" w:themeColor="text1"/>
        </w:rPr>
        <w:t>α άτομα που λα</w:t>
      </w:r>
      <w:r>
        <w:rPr>
          <w:rFonts w:ascii="Times New Roman" w:eastAsia="Times New Roman" w:hAnsi="Times New Roman" w:cs="Times New Roman"/>
          <w:color w:val="000000" w:themeColor="text1"/>
        </w:rPr>
        <w:t>μβάνουν μέρος στην έρευνα π.χ. υ</w:t>
      </w:r>
      <w:r w:rsidR="00B67BFE" w:rsidRPr="00B6242F">
        <w:rPr>
          <w:rFonts w:ascii="Times New Roman" w:eastAsia="Times New Roman" w:hAnsi="Times New Roman" w:cs="Times New Roman"/>
          <w:color w:val="000000" w:themeColor="text1"/>
        </w:rPr>
        <w:t>πάλληλοι).</w:t>
      </w:r>
    </w:p>
    <w:p w14:paraId="052010AC" w14:textId="77E7E4AA" w:rsidR="00B67BFE" w:rsidRPr="00B6242F" w:rsidRDefault="00B6242F" w:rsidP="00B6242F">
      <w:pPr>
        <w:pStyle w:val="a3"/>
        <w:numPr>
          <w:ilvl w:val="0"/>
          <w:numId w:val="22"/>
        </w:numPr>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Χρονικό πλαίσιο ή ό</w:t>
      </w:r>
      <w:r w:rsidR="00B67BFE" w:rsidRPr="00B6242F">
        <w:rPr>
          <w:rFonts w:ascii="Times New Roman" w:eastAsia="Times New Roman" w:hAnsi="Times New Roman" w:cs="Times New Roman"/>
          <w:color w:val="000000" w:themeColor="text1"/>
        </w:rPr>
        <w:t>ριο.</w:t>
      </w:r>
    </w:p>
    <w:p w14:paraId="4E0D4BD6" w14:textId="0D8DFE0F" w:rsidR="00B67BFE" w:rsidRPr="00B6242F" w:rsidRDefault="00B6242F" w:rsidP="00B67BFE">
      <w:pPr>
        <w:pStyle w:val="a3"/>
        <w:numPr>
          <w:ilvl w:val="0"/>
          <w:numId w:val="22"/>
        </w:numPr>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Δεδομένα (που μπορούν</w:t>
      </w:r>
      <w:r w:rsidR="00B67BFE" w:rsidRPr="00B6242F">
        <w:rPr>
          <w:rFonts w:ascii="Times New Roman" w:eastAsia="Times New Roman" w:hAnsi="Times New Roman" w:cs="Times New Roman"/>
          <w:color w:val="000000" w:themeColor="text1"/>
        </w:rPr>
        <w:t xml:space="preserve"> να αναφερθούν σε μετά-ανάλυση).</w:t>
      </w:r>
    </w:p>
    <w:p w14:paraId="3E0D52BA" w14:textId="77777777" w:rsidR="00B6242F" w:rsidRDefault="00B67BFE" w:rsidP="00404C51">
      <w:pPr>
        <w:spacing w:before="120" w:after="120" w:line="360" w:lineRule="auto"/>
        <w:jc w:val="both"/>
        <w:rPr>
          <w:rFonts w:ascii="Times New Roman" w:eastAsia="Segoe UI" w:hAnsi="Times New Roman" w:cs="Times New Roman"/>
          <w:color w:val="000000" w:themeColor="text1"/>
        </w:rPr>
      </w:pPr>
      <w:r w:rsidRPr="00B67BFE">
        <w:rPr>
          <w:rFonts w:ascii="Times New Roman" w:eastAsia="Segoe UI" w:hAnsi="Times New Roman" w:cs="Times New Roman"/>
          <w:color w:val="000000" w:themeColor="text1"/>
        </w:rPr>
        <w:t xml:space="preserve">Με γνώμονα τα παραπάνω κριτήρια επιλογής βιβλιογραφίας, </w:t>
      </w:r>
      <w:r w:rsidR="00B6242F">
        <w:rPr>
          <w:rFonts w:ascii="Times New Roman" w:eastAsia="Segoe UI" w:hAnsi="Times New Roman" w:cs="Times New Roman"/>
          <w:color w:val="000000" w:themeColor="text1"/>
        </w:rPr>
        <w:t>τέθηκαν και τα κριτήρια της παρούσας έρευνας και τα οποία παρουσιάζονται στη συνέχεια.</w:t>
      </w:r>
    </w:p>
    <w:p w14:paraId="1D605A1F" w14:textId="77777777" w:rsidR="00B6242F" w:rsidRDefault="00B67BFE" w:rsidP="00404C51">
      <w:pPr>
        <w:spacing w:before="120" w:after="120" w:line="360" w:lineRule="auto"/>
        <w:jc w:val="both"/>
        <w:rPr>
          <w:rFonts w:ascii="Times New Roman" w:eastAsia="Segoe UI" w:hAnsi="Times New Roman" w:cs="Times New Roman"/>
          <w:color w:val="000000" w:themeColor="text1"/>
        </w:rPr>
      </w:pPr>
      <w:r w:rsidRPr="00B67BFE">
        <w:rPr>
          <w:rFonts w:ascii="Times New Roman" w:eastAsia="Segoe UI" w:hAnsi="Times New Roman" w:cs="Times New Roman"/>
          <w:color w:val="000000" w:themeColor="text1"/>
        </w:rPr>
        <w:t xml:space="preserve">Εφόσον </w:t>
      </w:r>
      <w:r w:rsidR="00B6242F">
        <w:rPr>
          <w:rFonts w:ascii="Times New Roman" w:eastAsia="Segoe UI" w:hAnsi="Times New Roman" w:cs="Times New Roman"/>
          <w:color w:val="000000" w:themeColor="text1"/>
        </w:rPr>
        <w:t>η έρευνα</w:t>
      </w:r>
      <w:r w:rsidRPr="00B67BFE">
        <w:rPr>
          <w:rFonts w:ascii="Times New Roman" w:eastAsia="Segoe UI" w:hAnsi="Times New Roman" w:cs="Times New Roman"/>
          <w:color w:val="000000" w:themeColor="text1"/>
        </w:rPr>
        <w:t xml:space="preserve"> κινείται γύρω από την ανίχνευση, διαχείριση και αντιμετώπιση και πιο συγκεκριμένα </w:t>
      </w:r>
      <w:r w:rsidR="00B6242F">
        <w:rPr>
          <w:rFonts w:ascii="Times New Roman" w:eastAsia="Segoe UI" w:hAnsi="Times New Roman" w:cs="Times New Roman"/>
          <w:color w:val="000000" w:themeColor="text1"/>
        </w:rPr>
        <w:t>μελετώνται</w:t>
      </w:r>
      <w:r w:rsidRPr="00B67BFE">
        <w:rPr>
          <w:rFonts w:ascii="Times New Roman" w:eastAsia="Segoe UI" w:hAnsi="Times New Roman" w:cs="Times New Roman"/>
          <w:color w:val="000000" w:themeColor="text1"/>
        </w:rPr>
        <w:t xml:space="preserve"> τυχόν ζητήματα κατά την εφα</w:t>
      </w:r>
      <w:r w:rsidR="00B6242F">
        <w:rPr>
          <w:rFonts w:ascii="Times New Roman" w:eastAsia="Segoe UI" w:hAnsi="Times New Roman" w:cs="Times New Roman"/>
          <w:color w:val="000000" w:themeColor="text1"/>
        </w:rPr>
        <w:t xml:space="preserve">ρμογή στρατηγικών </w:t>
      </w:r>
      <w:r w:rsidR="00B6242F">
        <w:rPr>
          <w:rFonts w:ascii="Times New Roman" w:eastAsia="Segoe UI" w:hAnsi="Times New Roman" w:cs="Times New Roman"/>
          <w:color w:val="000000" w:themeColor="text1"/>
        </w:rPr>
        <w:lastRenderedPageBreak/>
        <w:t xml:space="preserve">αντιμετώπισης </w:t>
      </w:r>
      <w:r w:rsidRPr="00B67BFE">
        <w:rPr>
          <w:rFonts w:ascii="Times New Roman" w:eastAsia="Segoe UI" w:hAnsi="Times New Roman" w:cs="Times New Roman"/>
          <w:color w:val="000000" w:themeColor="text1"/>
        </w:rPr>
        <w:t>περιστατικών ασφάλειας πληροφοριών</w:t>
      </w:r>
      <w:r w:rsidR="00B6242F">
        <w:rPr>
          <w:rFonts w:ascii="Times New Roman" w:eastAsia="Segoe UI" w:hAnsi="Times New Roman" w:cs="Times New Roman"/>
          <w:color w:val="000000" w:themeColor="text1"/>
        </w:rPr>
        <w:t xml:space="preserve">, το </w:t>
      </w:r>
      <w:r w:rsidRPr="00B67BFE">
        <w:rPr>
          <w:rFonts w:ascii="Times New Roman" w:eastAsia="Segoe UI" w:hAnsi="Times New Roman" w:cs="Times New Roman"/>
          <w:color w:val="000000" w:themeColor="text1"/>
        </w:rPr>
        <w:t>πρώτο</w:t>
      </w:r>
      <w:r w:rsidR="00B6242F">
        <w:rPr>
          <w:rFonts w:ascii="Times New Roman" w:eastAsia="Segoe UI" w:hAnsi="Times New Roman" w:cs="Times New Roman"/>
          <w:color w:val="000000" w:themeColor="text1"/>
        </w:rPr>
        <w:t xml:space="preserve"> κριτήριο διαμορφώνεται ως εξής:</w:t>
      </w:r>
    </w:p>
    <w:p w14:paraId="7060FEF6" w14:textId="38AAEB26" w:rsidR="00B67BFE" w:rsidRPr="00B6242F" w:rsidRDefault="00B67BFE" w:rsidP="00B67BFE">
      <w:pPr>
        <w:pStyle w:val="a3"/>
        <w:numPr>
          <w:ilvl w:val="0"/>
          <w:numId w:val="24"/>
        </w:numPr>
        <w:spacing w:before="120" w:after="120" w:line="360" w:lineRule="auto"/>
        <w:jc w:val="both"/>
        <w:rPr>
          <w:rFonts w:ascii="Times New Roman" w:eastAsia="Segoe UI" w:hAnsi="Times New Roman" w:cs="Times New Roman"/>
          <w:color w:val="000000" w:themeColor="text1"/>
        </w:rPr>
      </w:pPr>
      <w:r w:rsidRPr="00B6242F">
        <w:rPr>
          <w:rFonts w:ascii="Times New Roman" w:eastAsia="Times New Roman" w:hAnsi="Times New Roman" w:cs="Times New Roman"/>
          <w:color w:val="000000" w:themeColor="text1"/>
        </w:rPr>
        <w:t xml:space="preserve">Πεδίο εφαρμογής η ανίχνευση, διαχείριση και </w:t>
      </w:r>
      <w:r w:rsidR="00B6242F">
        <w:rPr>
          <w:rFonts w:ascii="Times New Roman" w:eastAsia="Times New Roman" w:hAnsi="Times New Roman" w:cs="Times New Roman"/>
          <w:color w:val="000000" w:themeColor="text1"/>
        </w:rPr>
        <w:t xml:space="preserve">η </w:t>
      </w:r>
      <w:r w:rsidRPr="00B6242F">
        <w:rPr>
          <w:rFonts w:ascii="Times New Roman" w:eastAsia="Times New Roman" w:hAnsi="Times New Roman" w:cs="Times New Roman"/>
          <w:color w:val="000000" w:themeColor="text1"/>
        </w:rPr>
        <w:t xml:space="preserve">αντιμετώπιση </w:t>
      </w:r>
      <w:r w:rsidRPr="00B6242F">
        <w:rPr>
          <w:rFonts w:ascii="Times New Roman" w:eastAsia="Segoe UI" w:hAnsi="Times New Roman" w:cs="Times New Roman"/>
          <w:color w:val="000000" w:themeColor="text1"/>
        </w:rPr>
        <w:t>περιστατικών ασφάλειας.</w:t>
      </w:r>
    </w:p>
    <w:p w14:paraId="40C55F44" w14:textId="3B9621A2" w:rsidR="00B6242F" w:rsidRDefault="00B67BFE" w:rsidP="00B6242F">
      <w:pPr>
        <w:spacing w:before="120" w:after="120" w:line="360" w:lineRule="auto"/>
        <w:jc w:val="both"/>
        <w:rPr>
          <w:rFonts w:ascii="Times New Roman" w:eastAsia="Segoe UI" w:hAnsi="Times New Roman" w:cs="Times New Roman"/>
          <w:color w:val="000000" w:themeColor="text1"/>
        </w:rPr>
      </w:pPr>
      <w:r w:rsidRPr="00B67BFE">
        <w:rPr>
          <w:rFonts w:ascii="Times New Roman" w:eastAsia="Segoe UI" w:hAnsi="Times New Roman" w:cs="Times New Roman"/>
          <w:color w:val="000000" w:themeColor="text1"/>
        </w:rPr>
        <w:t xml:space="preserve">Η διαχείριση και αντιμετώπιση περιστατικών ασφαλείας </w:t>
      </w:r>
      <w:r w:rsidR="00B6242F">
        <w:rPr>
          <w:rFonts w:ascii="Times New Roman" w:eastAsia="Segoe UI" w:hAnsi="Times New Roman" w:cs="Times New Roman"/>
          <w:color w:val="000000" w:themeColor="text1"/>
        </w:rPr>
        <w:t xml:space="preserve">απασχολεί σε μεγάλο βαθμό τους οργανισμούς και ακόμα περισσότερο τους μεγαλύτερους, καθώς διακυβεύονται αρχές και δεδομένα μεγαλύτερης αξίας. Κατά συνέπεια, επίκεντρο της συγκεκριμένης μελέτης </w:t>
      </w:r>
      <w:r w:rsidR="00FB2194">
        <w:rPr>
          <w:rFonts w:ascii="Times New Roman" w:eastAsia="Segoe UI" w:hAnsi="Times New Roman" w:cs="Times New Roman"/>
          <w:color w:val="000000" w:themeColor="text1"/>
        </w:rPr>
        <w:t xml:space="preserve">είναι οι μεγάλοι οργανισμοί και ο τρόπος αντιμετώπισης των περιστατικών ασφαλείας. Ως εκ τούτου, το δεύτερο κριτήριο διαμορφώθηκε ως εξής: </w:t>
      </w:r>
    </w:p>
    <w:p w14:paraId="3C9D60FD" w14:textId="15A284FB" w:rsidR="00B67BFE" w:rsidRPr="00B6242F" w:rsidRDefault="00B67BFE" w:rsidP="00B67BFE">
      <w:pPr>
        <w:pStyle w:val="a3"/>
        <w:numPr>
          <w:ilvl w:val="0"/>
          <w:numId w:val="24"/>
        </w:numPr>
        <w:spacing w:before="120" w:after="120" w:line="360" w:lineRule="auto"/>
        <w:jc w:val="both"/>
        <w:rPr>
          <w:rFonts w:ascii="Times New Roman" w:eastAsia="Segoe UI" w:hAnsi="Times New Roman" w:cs="Times New Roman"/>
          <w:color w:val="000000" w:themeColor="text1"/>
        </w:rPr>
      </w:pPr>
      <w:r w:rsidRPr="00B6242F">
        <w:rPr>
          <w:rFonts w:ascii="Times New Roman" w:eastAsia="Times New Roman" w:hAnsi="Times New Roman" w:cs="Times New Roman"/>
          <w:color w:val="000000" w:themeColor="text1"/>
        </w:rPr>
        <w:t>Οι έρευνες θα πρέπει να είναι μελέτες περίπτωσης μεγάλων οργανισμών.</w:t>
      </w:r>
    </w:p>
    <w:p w14:paraId="7C9E949C" w14:textId="0D18B939" w:rsidR="00B67BFE" w:rsidRPr="00B67BFE" w:rsidRDefault="00B67BFE" w:rsidP="00B67BFE">
      <w:pPr>
        <w:spacing w:before="120" w:after="120" w:line="360" w:lineRule="auto"/>
        <w:jc w:val="both"/>
        <w:rPr>
          <w:rFonts w:ascii="Times New Roman" w:eastAsia="Segoe UI" w:hAnsi="Times New Roman" w:cs="Times New Roman"/>
          <w:color w:val="000000" w:themeColor="text1"/>
        </w:rPr>
      </w:pPr>
      <w:r w:rsidRPr="00B67BFE">
        <w:rPr>
          <w:rFonts w:ascii="Times New Roman" w:eastAsia="Segoe UI" w:hAnsi="Times New Roman" w:cs="Times New Roman"/>
          <w:color w:val="000000" w:themeColor="text1"/>
        </w:rPr>
        <w:t>Για να παρέχει</w:t>
      </w:r>
      <w:r w:rsidR="00FB2194">
        <w:rPr>
          <w:rFonts w:ascii="Times New Roman" w:eastAsia="Segoe UI" w:hAnsi="Times New Roman" w:cs="Times New Roman"/>
          <w:color w:val="000000" w:themeColor="text1"/>
        </w:rPr>
        <w:t xml:space="preserve"> η μελέτη</w:t>
      </w:r>
      <w:r w:rsidRPr="00B67BFE">
        <w:rPr>
          <w:rFonts w:ascii="Times New Roman" w:eastAsia="Segoe UI" w:hAnsi="Times New Roman" w:cs="Times New Roman"/>
          <w:color w:val="000000" w:themeColor="text1"/>
        </w:rPr>
        <w:t xml:space="preserve"> σύγχρονα αποτελέσματα και απαντήσεις στα ερευνητικά ερωτήματα που τέθηκαν αλλά και </w:t>
      </w:r>
      <w:r w:rsidR="00FB2194">
        <w:rPr>
          <w:rFonts w:ascii="Times New Roman" w:eastAsia="Segoe UI" w:hAnsi="Times New Roman" w:cs="Times New Roman"/>
          <w:color w:val="000000" w:themeColor="text1"/>
        </w:rPr>
        <w:t xml:space="preserve">για </w:t>
      </w:r>
      <w:r w:rsidRPr="00B67BFE">
        <w:rPr>
          <w:rFonts w:ascii="Times New Roman" w:eastAsia="Segoe UI" w:hAnsi="Times New Roman" w:cs="Times New Roman"/>
          <w:color w:val="000000" w:themeColor="text1"/>
        </w:rPr>
        <w:t>να συμβαδίζει με αρκετά πρόσφατα δεδομένα και γεγονότα, το τρίτο κριτήριο τέθηκε ως εξής:</w:t>
      </w:r>
    </w:p>
    <w:p w14:paraId="35F850B6" w14:textId="12476095" w:rsidR="00B67BFE" w:rsidRPr="00B6242F" w:rsidRDefault="00B67BFE" w:rsidP="00B67BFE">
      <w:pPr>
        <w:pStyle w:val="a3"/>
        <w:numPr>
          <w:ilvl w:val="0"/>
          <w:numId w:val="24"/>
        </w:numPr>
        <w:spacing w:before="120" w:after="120" w:line="360" w:lineRule="auto"/>
        <w:jc w:val="both"/>
        <w:rPr>
          <w:rFonts w:ascii="Times New Roman" w:eastAsia="Times New Roman" w:hAnsi="Times New Roman" w:cs="Times New Roman"/>
          <w:color w:val="000000" w:themeColor="text1"/>
        </w:rPr>
      </w:pPr>
      <w:r w:rsidRPr="00B6242F">
        <w:rPr>
          <w:rFonts w:ascii="Times New Roman" w:eastAsia="Times New Roman" w:hAnsi="Times New Roman" w:cs="Times New Roman"/>
          <w:color w:val="000000" w:themeColor="text1"/>
        </w:rPr>
        <w:t>Οι αρχικές μεμονωμένες έρευνες να έχουν δημοσιευτεί από το 2010 και μετά.</w:t>
      </w:r>
    </w:p>
    <w:p w14:paraId="762CF470" w14:textId="71E79ECD" w:rsidR="00FB2194" w:rsidRDefault="00B67BFE" w:rsidP="00B67BFE">
      <w:pPr>
        <w:spacing w:before="120" w:after="120" w:line="360" w:lineRule="auto"/>
        <w:jc w:val="both"/>
        <w:rPr>
          <w:rFonts w:ascii="Times New Roman" w:eastAsia="Segoe UI" w:hAnsi="Times New Roman" w:cs="Times New Roman"/>
          <w:color w:val="000000" w:themeColor="text1"/>
        </w:rPr>
      </w:pPr>
      <w:r w:rsidRPr="00B67BFE">
        <w:rPr>
          <w:rFonts w:ascii="Times New Roman" w:eastAsia="Segoe UI" w:hAnsi="Times New Roman" w:cs="Times New Roman"/>
          <w:color w:val="000000" w:themeColor="text1"/>
        </w:rPr>
        <w:t xml:space="preserve">Το τελευταίο κριτήριο που τέθηκε ήταν οι συγκεκριμένες μελέτες περίπτωσης που θα </w:t>
      </w:r>
      <w:r w:rsidR="00FB2194">
        <w:rPr>
          <w:rFonts w:ascii="Times New Roman" w:eastAsia="Segoe UI" w:hAnsi="Times New Roman" w:cs="Times New Roman"/>
          <w:color w:val="000000" w:themeColor="text1"/>
        </w:rPr>
        <w:t>επιλέγονταν να παρείχαν όσο το δυνατόν περισσότερα και λεπτομερή στοιχεία από τους ερευνητές και τους συγγραφείς τους, ώστε να μπορούν να στηρίξουν τις απαντήσεις στα ερωτήματα που τέθηκαν.</w:t>
      </w:r>
    </w:p>
    <w:p w14:paraId="53A2F68F" w14:textId="3F9B4946" w:rsidR="00FB2194" w:rsidRDefault="00B67BFE" w:rsidP="00FB2194">
      <w:pPr>
        <w:pStyle w:val="a3"/>
        <w:numPr>
          <w:ilvl w:val="0"/>
          <w:numId w:val="24"/>
        </w:numPr>
        <w:spacing w:before="120" w:after="120" w:line="360" w:lineRule="auto"/>
        <w:jc w:val="both"/>
        <w:rPr>
          <w:rFonts w:ascii="Times New Roman" w:eastAsia="Times New Roman" w:hAnsi="Times New Roman" w:cs="Times New Roman"/>
          <w:color w:val="000000" w:themeColor="text1"/>
        </w:rPr>
      </w:pPr>
      <w:r w:rsidRPr="00FB2194">
        <w:rPr>
          <w:rFonts w:ascii="Times New Roman" w:eastAsia="Times New Roman" w:hAnsi="Times New Roman" w:cs="Times New Roman"/>
          <w:color w:val="000000" w:themeColor="text1"/>
        </w:rPr>
        <w:t>Τα δεδομένα που δίνονται να μπορούν να υποστηρίξουν απαντήσεις στα ερευνητικά ερωτήματα που τέθηκαν.</w:t>
      </w:r>
    </w:p>
    <w:p w14:paraId="6B0BDF45" w14:textId="77777777" w:rsidR="00FB2194" w:rsidRPr="00127200" w:rsidRDefault="00FB2194" w:rsidP="00404C51">
      <w:pPr>
        <w:pStyle w:val="3"/>
        <w:rPr>
          <w:rFonts w:eastAsia="Times New Roman"/>
        </w:rPr>
      </w:pPr>
      <w:bookmarkStart w:id="39" w:name="_Toc113968635"/>
      <w:r w:rsidRPr="00127200">
        <w:rPr>
          <w:rFonts w:eastAsia="Times New Roman"/>
        </w:rPr>
        <w:t>3.5.3 Επιλογή Μελέτης</w:t>
      </w:r>
      <w:bookmarkEnd w:id="39"/>
    </w:p>
    <w:p w14:paraId="41814690" w14:textId="3484BE95" w:rsidR="00FB2194" w:rsidRPr="00FB2194" w:rsidRDefault="00FB2194" w:rsidP="00404C51">
      <w:pPr>
        <w:spacing w:before="120" w:after="120" w:line="360" w:lineRule="auto"/>
        <w:jc w:val="both"/>
        <w:rPr>
          <w:rFonts w:ascii="Times New Roman" w:eastAsia="Segoe UI" w:hAnsi="Times New Roman" w:cs="Times New Roman"/>
          <w:color w:val="000000" w:themeColor="text1"/>
          <w:lang w:val="en-US"/>
        </w:rPr>
      </w:pPr>
      <w:r w:rsidRPr="00FB2194">
        <w:rPr>
          <w:rFonts w:ascii="Times New Roman" w:eastAsia="Segoe UI" w:hAnsi="Times New Roman" w:cs="Times New Roman"/>
          <w:color w:val="000000" w:themeColor="text1"/>
        </w:rPr>
        <w:t>Χρησιμοποιήθηκαν αρκετές λέξεις και όροι κλειδιά σε δημόσιες βάσεις δεδομένων ή σε βάσεις που επιτρεπόταν η είσοδος μέσω του Ιονίου Πανεπιστημίου. Πιο</w:t>
      </w:r>
      <w:r w:rsidRPr="00FB2194">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αναλυτικά</w:t>
      </w:r>
      <w:r w:rsidRPr="00FB2194">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χρησιμοποιήθηκε</w:t>
      </w:r>
      <w:r w:rsidRPr="00FB2194">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ο</w:t>
      </w:r>
      <w:r w:rsidRPr="00FB2194">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συνδυασμός</w:t>
      </w:r>
      <w:r w:rsidRPr="00FB2194">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των</w:t>
      </w:r>
      <w:r w:rsidRPr="00FB2194">
        <w:rPr>
          <w:rFonts w:ascii="Times New Roman" w:eastAsia="Segoe UI" w:hAnsi="Times New Roman" w:cs="Times New Roman"/>
          <w:color w:val="000000" w:themeColor="text1"/>
          <w:lang w:val="en-US"/>
        </w:rPr>
        <w:t xml:space="preserve"> </w:t>
      </w:r>
      <w:proofErr w:type="spellStart"/>
      <w:r>
        <w:rPr>
          <w:rFonts w:ascii="Times New Roman" w:eastAsia="Segoe UI" w:hAnsi="Times New Roman" w:cs="Times New Roman"/>
          <w:color w:val="000000" w:themeColor="text1"/>
          <w:lang w:val="en-US"/>
        </w:rPr>
        <w:t>όρων</w:t>
      </w:r>
      <w:proofErr w:type="spellEnd"/>
      <w:r>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lang w:val="en-US"/>
        </w:rPr>
        <w:t>Information Securi</w:t>
      </w:r>
      <w:r w:rsidR="00CB63E4">
        <w:rPr>
          <w:rFonts w:ascii="Times New Roman" w:eastAsia="Segoe UI" w:hAnsi="Times New Roman" w:cs="Times New Roman"/>
          <w:color w:val="000000" w:themeColor="text1"/>
          <w:lang w:val="en-US"/>
        </w:rPr>
        <w:t>t</w:t>
      </w:r>
      <w:r w:rsidRPr="00FB2194">
        <w:rPr>
          <w:rFonts w:ascii="Times New Roman" w:eastAsia="Segoe UI" w:hAnsi="Times New Roman" w:cs="Times New Roman"/>
          <w:color w:val="000000" w:themeColor="text1"/>
          <w:lang w:val="en-US"/>
        </w:rPr>
        <w:t>y Incidents</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 xml:space="preserve">, </w:t>
      </w:r>
      <w:r>
        <w:rPr>
          <w:rFonts w:ascii="Times New Roman" w:eastAsia="Segoe UI" w:hAnsi="Times New Roman" w:cs="Times New Roman"/>
          <w:color w:val="000000" w:themeColor="text1"/>
          <w:lang w:val="en-US"/>
        </w:rPr>
        <w:t>“Breach”</w:t>
      </w:r>
      <w:r w:rsidRPr="00FB2194">
        <w:rPr>
          <w:rFonts w:ascii="Times New Roman" w:eastAsia="Segoe UI" w:hAnsi="Times New Roman" w:cs="Times New Roman"/>
          <w:color w:val="000000" w:themeColor="text1"/>
          <w:lang w:val="en-US"/>
        </w:rPr>
        <w:t xml:space="preserve">, </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Playbooks</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 xml:space="preserve">, </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Mitigation</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 xml:space="preserve">, </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Response</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 xml:space="preserve">, </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Response Lifecycle</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 xml:space="preserve">, </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Team</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 xml:space="preserve">, </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 xml:space="preserve">CSIRT, </w:t>
      </w:r>
      <w:r>
        <w:rPr>
          <w:rFonts w:ascii="Times New Roman" w:eastAsia="Segoe UI" w:hAnsi="Times New Roman" w:cs="Times New Roman"/>
          <w:color w:val="000000" w:themeColor="text1"/>
          <w:lang w:val="en-US"/>
        </w:rPr>
        <w:t>Management”</w:t>
      </w:r>
      <w:r w:rsidRPr="00FB2194">
        <w:rPr>
          <w:rFonts w:ascii="Times New Roman" w:eastAsia="Segoe UI" w:hAnsi="Times New Roman" w:cs="Times New Roman"/>
          <w:color w:val="000000" w:themeColor="text1"/>
          <w:lang w:val="en-US"/>
        </w:rPr>
        <w:t xml:space="preserve">, </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Use Case</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 xml:space="preserve">, </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Case Study</w:t>
      </w:r>
      <w:r>
        <w:rPr>
          <w:rFonts w:ascii="Times New Roman" w:eastAsia="Segoe UI" w:hAnsi="Times New Roman" w:cs="Times New Roman"/>
          <w:color w:val="000000" w:themeColor="text1"/>
          <w:lang w:val="en-US"/>
        </w:rPr>
        <w:t>”</w:t>
      </w:r>
      <w:r w:rsidRPr="00FB2194">
        <w:rPr>
          <w:rFonts w:ascii="Times New Roman" w:eastAsia="Segoe UI" w:hAnsi="Times New Roman" w:cs="Times New Roman"/>
          <w:color w:val="000000" w:themeColor="text1"/>
          <w:lang w:val="en-US"/>
        </w:rPr>
        <w:t xml:space="preserve">. </w:t>
      </w:r>
    </w:p>
    <w:p w14:paraId="72A3B9B6" w14:textId="334CC324" w:rsidR="00CB63E4" w:rsidRDefault="00FB2194" w:rsidP="00404C51">
      <w:pPr>
        <w:spacing w:before="120" w:after="120" w:line="360" w:lineRule="auto"/>
        <w:jc w:val="both"/>
        <w:rPr>
          <w:rFonts w:ascii="Times New Roman" w:eastAsia="Segoe UI" w:hAnsi="Times New Roman" w:cs="Times New Roman"/>
          <w:color w:val="000000" w:themeColor="text1"/>
        </w:rPr>
      </w:pPr>
      <w:r w:rsidRPr="00FB2194">
        <w:rPr>
          <w:rFonts w:ascii="Times New Roman" w:eastAsia="Segoe UI" w:hAnsi="Times New Roman" w:cs="Times New Roman"/>
          <w:color w:val="000000" w:themeColor="text1"/>
        </w:rPr>
        <w:t xml:space="preserve">Τα </w:t>
      </w:r>
      <w:r w:rsidR="00CB63E4">
        <w:rPr>
          <w:rFonts w:ascii="Times New Roman" w:eastAsia="Segoe UI" w:hAnsi="Times New Roman" w:cs="Times New Roman"/>
          <w:color w:val="000000" w:themeColor="text1"/>
        </w:rPr>
        <w:t>πρώτα</w:t>
      </w:r>
      <w:r w:rsidRPr="00FB2194">
        <w:rPr>
          <w:rFonts w:ascii="Times New Roman" w:eastAsia="Segoe UI" w:hAnsi="Times New Roman" w:cs="Times New Roman"/>
          <w:color w:val="000000" w:themeColor="text1"/>
        </w:rPr>
        <w:t xml:space="preserve"> αποτελέσματα δεν </w:t>
      </w:r>
      <w:r w:rsidR="00CB63E4">
        <w:rPr>
          <w:rFonts w:ascii="Times New Roman" w:eastAsia="Segoe UI" w:hAnsi="Times New Roman" w:cs="Times New Roman"/>
          <w:color w:val="000000" w:themeColor="text1"/>
        </w:rPr>
        <w:t>πληρούσαν</w:t>
      </w:r>
      <w:r w:rsidRPr="00FB2194">
        <w:rPr>
          <w:rFonts w:ascii="Times New Roman" w:eastAsia="Segoe UI" w:hAnsi="Times New Roman" w:cs="Times New Roman"/>
          <w:color w:val="000000" w:themeColor="text1"/>
        </w:rPr>
        <w:t xml:space="preserve"> αρκετά από τα κριτήρια που είχα</w:t>
      </w:r>
      <w:r w:rsidR="00CB63E4">
        <w:rPr>
          <w:rFonts w:ascii="Times New Roman" w:eastAsia="Segoe UI" w:hAnsi="Times New Roman" w:cs="Times New Roman"/>
          <w:color w:val="000000" w:themeColor="text1"/>
        </w:rPr>
        <w:t>ν</w:t>
      </w:r>
      <w:r w:rsidRPr="00FB2194">
        <w:rPr>
          <w:rFonts w:ascii="Times New Roman" w:eastAsia="Segoe UI" w:hAnsi="Times New Roman" w:cs="Times New Roman"/>
          <w:color w:val="000000" w:themeColor="text1"/>
        </w:rPr>
        <w:t xml:space="preserve"> </w:t>
      </w:r>
      <w:r w:rsidR="00CB63E4">
        <w:rPr>
          <w:rFonts w:ascii="Times New Roman" w:eastAsia="Segoe UI" w:hAnsi="Times New Roman" w:cs="Times New Roman"/>
          <w:color w:val="000000" w:themeColor="text1"/>
        </w:rPr>
        <w:t xml:space="preserve">τεθεί </w:t>
      </w:r>
      <w:r w:rsidRPr="00FB2194">
        <w:rPr>
          <w:rFonts w:ascii="Times New Roman" w:eastAsia="Segoe UI" w:hAnsi="Times New Roman" w:cs="Times New Roman"/>
          <w:color w:val="000000" w:themeColor="text1"/>
        </w:rPr>
        <w:t>ενώ άλλες φορές εμφανίζονταν αποτελέσματα εκτός πεδίου μελέτης ή διπλότυπα. Ωστόσο</w:t>
      </w:r>
      <w:r w:rsidR="00CB63E4">
        <w:rPr>
          <w:rFonts w:ascii="Times New Roman" w:eastAsia="Segoe UI" w:hAnsi="Times New Roman" w:cs="Times New Roman"/>
          <w:color w:val="000000" w:themeColor="text1"/>
        </w:rPr>
        <w:t>,</w:t>
      </w:r>
      <w:r w:rsidRPr="00FB2194">
        <w:rPr>
          <w:rFonts w:ascii="Times New Roman" w:eastAsia="Segoe UI" w:hAnsi="Times New Roman" w:cs="Times New Roman"/>
          <w:color w:val="000000" w:themeColor="text1"/>
        </w:rPr>
        <w:t xml:space="preserve"> με το συνδυασμό των </w:t>
      </w:r>
      <w:r w:rsidR="00CB63E4">
        <w:rPr>
          <w:rFonts w:ascii="Times New Roman" w:eastAsia="Segoe UI" w:hAnsi="Times New Roman" w:cs="Times New Roman"/>
          <w:color w:val="000000" w:themeColor="text1"/>
        </w:rPr>
        <w:t xml:space="preserve">όρων </w:t>
      </w:r>
      <w:r w:rsidR="00CB63E4" w:rsidRPr="00CB63E4">
        <w:rPr>
          <w:rFonts w:ascii="Times New Roman" w:eastAsia="Segoe UI" w:hAnsi="Times New Roman" w:cs="Times New Roman"/>
          <w:color w:val="000000" w:themeColor="text1"/>
        </w:rPr>
        <w:t>“</w:t>
      </w:r>
      <w:proofErr w:type="spellStart"/>
      <w:r w:rsidRPr="00FB2194">
        <w:rPr>
          <w:rFonts w:ascii="Times New Roman" w:eastAsia="Times New Roman" w:hAnsi="Times New Roman" w:cs="Times New Roman"/>
          <w:color w:val="000000" w:themeColor="text1"/>
        </w:rPr>
        <w:t>Incident</w:t>
      </w:r>
      <w:proofErr w:type="spellEnd"/>
      <w:r w:rsidRPr="00FB2194">
        <w:rPr>
          <w:rFonts w:ascii="Times New Roman" w:eastAsia="Times New Roman" w:hAnsi="Times New Roman" w:cs="Times New Roman"/>
          <w:color w:val="000000" w:themeColor="text1"/>
        </w:rPr>
        <w:t xml:space="preserve"> </w:t>
      </w:r>
      <w:proofErr w:type="spellStart"/>
      <w:r w:rsidRPr="00FB2194">
        <w:rPr>
          <w:rFonts w:ascii="Times New Roman" w:eastAsia="Times New Roman" w:hAnsi="Times New Roman" w:cs="Times New Roman"/>
          <w:color w:val="000000" w:themeColor="text1"/>
        </w:rPr>
        <w:t>Response</w:t>
      </w:r>
      <w:proofErr w:type="spellEnd"/>
      <w:r w:rsidRPr="00FB2194">
        <w:rPr>
          <w:rFonts w:ascii="Times New Roman" w:eastAsia="Times New Roman" w:hAnsi="Times New Roman" w:cs="Times New Roman"/>
          <w:color w:val="000000" w:themeColor="text1"/>
        </w:rPr>
        <w:t xml:space="preserve"> </w:t>
      </w:r>
      <w:proofErr w:type="spellStart"/>
      <w:r w:rsidRPr="00FB2194">
        <w:rPr>
          <w:rFonts w:ascii="Times New Roman" w:eastAsia="Times New Roman" w:hAnsi="Times New Roman" w:cs="Times New Roman"/>
          <w:color w:val="000000" w:themeColor="text1"/>
        </w:rPr>
        <w:t>Team</w:t>
      </w:r>
      <w:proofErr w:type="spellEnd"/>
      <w:r w:rsidR="00CB63E4" w:rsidRPr="00CB63E4">
        <w:rPr>
          <w:rFonts w:ascii="Times New Roman" w:eastAsia="Segoe UI" w:hAnsi="Times New Roman" w:cs="Times New Roman"/>
          <w:color w:val="000000" w:themeColor="text1"/>
        </w:rPr>
        <w:t>”</w:t>
      </w:r>
      <w:r w:rsidR="00CB63E4">
        <w:rPr>
          <w:rFonts w:ascii="Times New Roman" w:eastAsia="Segoe UI" w:hAnsi="Times New Roman" w:cs="Times New Roman"/>
          <w:color w:val="000000" w:themeColor="text1"/>
        </w:rPr>
        <w:t xml:space="preserve"> </w:t>
      </w:r>
      <w:r w:rsidRPr="00FB2194">
        <w:rPr>
          <w:rFonts w:ascii="Times New Roman" w:eastAsia="Segoe UI" w:hAnsi="Times New Roman" w:cs="Times New Roman"/>
          <w:color w:val="000000" w:themeColor="text1"/>
        </w:rPr>
        <w:t xml:space="preserve">στο </w:t>
      </w:r>
      <w:proofErr w:type="spellStart"/>
      <w:r w:rsidRPr="00FB2194">
        <w:rPr>
          <w:rFonts w:ascii="Times New Roman" w:eastAsia="Times New Roman" w:hAnsi="Times New Roman" w:cs="Times New Roman"/>
          <w:color w:val="000000" w:themeColor="text1"/>
        </w:rPr>
        <w:t>Google</w:t>
      </w:r>
      <w:proofErr w:type="spellEnd"/>
      <w:r w:rsidRPr="00FB2194">
        <w:rPr>
          <w:rFonts w:ascii="Times New Roman" w:eastAsia="Times New Roman" w:hAnsi="Times New Roman" w:cs="Times New Roman"/>
          <w:color w:val="000000" w:themeColor="text1"/>
        </w:rPr>
        <w:t xml:space="preserve"> </w:t>
      </w:r>
      <w:proofErr w:type="spellStart"/>
      <w:r w:rsidRPr="00FB2194">
        <w:rPr>
          <w:rFonts w:ascii="Times New Roman" w:eastAsia="Times New Roman" w:hAnsi="Times New Roman" w:cs="Times New Roman"/>
          <w:color w:val="000000" w:themeColor="text1"/>
        </w:rPr>
        <w:t>Sc</w:t>
      </w:r>
      <w:proofErr w:type="spellEnd"/>
      <w:r w:rsidR="00CB63E4">
        <w:rPr>
          <w:rFonts w:ascii="Times New Roman" w:eastAsia="Times New Roman" w:hAnsi="Times New Roman" w:cs="Times New Roman"/>
          <w:color w:val="000000" w:themeColor="text1"/>
          <w:lang w:val="en-US"/>
        </w:rPr>
        <w:t>h</w:t>
      </w:r>
      <w:proofErr w:type="spellStart"/>
      <w:r w:rsidRPr="00FB2194">
        <w:rPr>
          <w:rFonts w:ascii="Times New Roman" w:eastAsia="Times New Roman" w:hAnsi="Times New Roman" w:cs="Times New Roman"/>
          <w:color w:val="000000" w:themeColor="text1"/>
        </w:rPr>
        <w:t>olar</w:t>
      </w:r>
      <w:proofErr w:type="spellEnd"/>
      <w:r w:rsidRPr="00FB2194">
        <w:rPr>
          <w:rFonts w:ascii="Times New Roman" w:eastAsia="Segoe UI" w:hAnsi="Times New Roman" w:cs="Times New Roman"/>
          <w:color w:val="000000" w:themeColor="text1"/>
        </w:rPr>
        <w:t xml:space="preserve"> ένα από τα αρκετά αποτελέσματα που εμφανίστηκαν ήταν η περίπτωση της </w:t>
      </w:r>
      <w:proofErr w:type="spellStart"/>
      <w:r w:rsidRPr="00FB2194">
        <w:rPr>
          <w:rFonts w:ascii="Times New Roman" w:eastAsia="Times New Roman" w:hAnsi="Times New Roman" w:cs="Times New Roman"/>
          <w:color w:val="000000" w:themeColor="text1"/>
        </w:rPr>
        <w:lastRenderedPageBreak/>
        <w:t>FinanceOrg</w:t>
      </w:r>
      <w:proofErr w:type="spellEnd"/>
      <w:r w:rsidR="00AB0C9F" w:rsidRPr="00AB0C9F">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1798365244"/>
          <w:citation/>
        </w:sdtPr>
        <w:sdtEndPr/>
        <w:sdtContent>
          <w:r w:rsidR="00AB0C9F">
            <w:rPr>
              <w:rFonts w:ascii="Times New Roman" w:eastAsia="Times New Roman" w:hAnsi="Times New Roman" w:cs="Times New Roman"/>
              <w:color w:val="000000" w:themeColor="text1"/>
            </w:rPr>
            <w:fldChar w:fldCharType="begin"/>
          </w:r>
          <w:r w:rsidR="003F730D">
            <w:rPr>
              <w:rFonts w:ascii="Times New Roman" w:eastAsia="Times New Roman" w:hAnsi="Times New Roman" w:cs="Times New Roman"/>
              <w:color w:val="000000" w:themeColor="text1"/>
            </w:rPr>
            <w:instrText xml:space="preserve">CITATION Ahm21 \l 1033 </w:instrText>
          </w:r>
          <w:r w:rsidR="00AB0C9F">
            <w:rPr>
              <w:rFonts w:ascii="Times New Roman" w:eastAsia="Times New Roman" w:hAnsi="Times New Roman" w:cs="Times New Roman"/>
              <w:color w:val="000000" w:themeColor="text1"/>
            </w:rPr>
            <w:fldChar w:fldCharType="separate"/>
          </w:r>
          <w:r w:rsidR="003F730D" w:rsidRPr="003F730D">
            <w:rPr>
              <w:rFonts w:ascii="Times New Roman" w:eastAsia="Times New Roman" w:hAnsi="Times New Roman" w:cs="Times New Roman"/>
              <w:noProof/>
              <w:color w:val="000000" w:themeColor="text1"/>
            </w:rPr>
            <w:t>(Ahmad, et al., 2012)</w:t>
          </w:r>
          <w:r w:rsidR="00AB0C9F">
            <w:rPr>
              <w:rFonts w:ascii="Times New Roman" w:eastAsia="Times New Roman" w:hAnsi="Times New Roman" w:cs="Times New Roman"/>
              <w:color w:val="000000" w:themeColor="text1"/>
            </w:rPr>
            <w:fldChar w:fldCharType="end"/>
          </w:r>
        </w:sdtContent>
      </w:sdt>
      <w:r w:rsidR="00CB63E4">
        <w:rPr>
          <w:rFonts w:ascii="Times New Roman" w:eastAsia="Segoe UI" w:hAnsi="Times New Roman" w:cs="Times New Roman"/>
          <w:color w:val="000000" w:themeColor="text1"/>
        </w:rPr>
        <w:t>. Κατόπιν</w:t>
      </w:r>
      <w:r w:rsidRPr="00FB2194">
        <w:rPr>
          <w:rFonts w:ascii="Times New Roman" w:eastAsia="Segoe UI" w:hAnsi="Times New Roman" w:cs="Times New Roman"/>
          <w:color w:val="000000" w:themeColor="text1"/>
        </w:rPr>
        <w:t xml:space="preserve"> </w:t>
      </w:r>
      <w:r w:rsidR="00CB63E4">
        <w:rPr>
          <w:rFonts w:ascii="Times New Roman" w:eastAsia="Segoe UI" w:hAnsi="Times New Roman" w:cs="Times New Roman"/>
          <w:color w:val="000000" w:themeColor="text1"/>
        </w:rPr>
        <w:t>διεξοδικής μελέτης της συγκεκριμένης περίπτωσης,</w:t>
      </w:r>
      <w:r w:rsidRPr="00FB2194">
        <w:rPr>
          <w:rFonts w:ascii="Times New Roman" w:eastAsia="Segoe UI" w:hAnsi="Times New Roman" w:cs="Times New Roman"/>
          <w:color w:val="000000" w:themeColor="text1"/>
        </w:rPr>
        <w:t xml:space="preserve"> </w:t>
      </w:r>
      <w:r w:rsidR="00CB63E4">
        <w:rPr>
          <w:rFonts w:ascii="Times New Roman" w:eastAsia="Segoe UI" w:hAnsi="Times New Roman" w:cs="Times New Roman"/>
          <w:color w:val="000000" w:themeColor="text1"/>
        </w:rPr>
        <w:t>θεωρήθηκε</w:t>
      </w:r>
      <w:r w:rsidRPr="00FB2194">
        <w:rPr>
          <w:rFonts w:ascii="Times New Roman" w:eastAsia="Segoe UI" w:hAnsi="Times New Roman" w:cs="Times New Roman"/>
          <w:color w:val="000000" w:themeColor="text1"/>
        </w:rPr>
        <w:t xml:space="preserve"> ότι είναι κατάλληλη να στηρίξει την παρούσα ερευνητική εργασία. </w:t>
      </w:r>
    </w:p>
    <w:p w14:paraId="177CDCC1" w14:textId="7AC01B61" w:rsidR="00FB2194" w:rsidRDefault="00FB2194" w:rsidP="00404C51">
      <w:pPr>
        <w:spacing w:before="120" w:after="120" w:line="360" w:lineRule="auto"/>
        <w:jc w:val="both"/>
        <w:rPr>
          <w:rFonts w:ascii="Times New Roman" w:eastAsia="Segoe UI" w:hAnsi="Times New Roman" w:cs="Times New Roman"/>
          <w:color w:val="000000" w:themeColor="text1"/>
        </w:rPr>
      </w:pPr>
      <w:r w:rsidRPr="00FB2194">
        <w:rPr>
          <w:rFonts w:ascii="Times New Roman" w:eastAsia="Segoe UI" w:hAnsi="Times New Roman" w:cs="Times New Roman"/>
          <w:color w:val="000000" w:themeColor="text1"/>
        </w:rPr>
        <w:t xml:space="preserve">Στην δεύτερη περίπτωση της μελέτης των τριών μεγάλων νορβηγικών οργανισμών με τον συνδυασμό </w:t>
      </w:r>
      <w:r w:rsidR="00CB63E4">
        <w:rPr>
          <w:rFonts w:ascii="Times New Roman" w:eastAsia="Segoe UI" w:hAnsi="Times New Roman" w:cs="Times New Roman"/>
          <w:color w:val="000000" w:themeColor="text1"/>
        </w:rPr>
        <w:t xml:space="preserve">των όρων </w:t>
      </w:r>
      <w:r w:rsidR="00CB63E4" w:rsidRPr="00CB63E4">
        <w:rPr>
          <w:rFonts w:ascii="Times New Roman" w:eastAsia="Segoe UI" w:hAnsi="Times New Roman" w:cs="Times New Roman"/>
          <w:color w:val="000000" w:themeColor="text1"/>
        </w:rPr>
        <w:t>“</w:t>
      </w:r>
      <w:proofErr w:type="spellStart"/>
      <w:r w:rsidRPr="00FB2194">
        <w:rPr>
          <w:rFonts w:ascii="Times New Roman" w:eastAsia="Segoe UI" w:hAnsi="Times New Roman" w:cs="Times New Roman"/>
          <w:color w:val="000000" w:themeColor="text1"/>
        </w:rPr>
        <w:t>Information</w:t>
      </w:r>
      <w:proofErr w:type="spellEnd"/>
      <w:r w:rsidRPr="00FB2194">
        <w:rPr>
          <w:rFonts w:ascii="Times New Roman" w:eastAsia="Segoe UI" w:hAnsi="Times New Roman" w:cs="Times New Roman"/>
          <w:color w:val="000000" w:themeColor="text1"/>
        </w:rPr>
        <w:t xml:space="preserve"> </w:t>
      </w:r>
      <w:proofErr w:type="spellStart"/>
      <w:r w:rsidRPr="00FB2194">
        <w:rPr>
          <w:rFonts w:ascii="Times New Roman" w:eastAsia="Times New Roman" w:hAnsi="Times New Roman" w:cs="Times New Roman"/>
          <w:color w:val="000000" w:themeColor="text1"/>
        </w:rPr>
        <w:t>Security</w:t>
      </w:r>
      <w:proofErr w:type="spellEnd"/>
      <w:r w:rsidRPr="00FB2194">
        <w:rPr>
          <w:rFonts w:ascii="Times New Roman" w:eastAsia="Times New Roman" w:hAnsi="Times New Roman" w:cs="Times New Roman"/>
          <w:color w:val="000000" w:themeColor="text1"/>
        </w:rPr>
        <w:t xml:space="preserve"> </w:t>
      </w:r>
      <w:proofErr w:type="spellStart"/>
      <w:r w:rsidRPr="00FB2194">
        <w:rPr>
          <w:rFonts w:ascii="Times New Roman" w:eastAsia="Times New Roman" w:hAnsi="Times New Roman" w:cs="Times New Roman"/>
          <w:color w:val="000000" w:themeColor="text1"/>
        </w:rPr>
        <w:t>Incident</w:t>
      </w:r>
      <w:proofErr w:type="spellEnd"/>
      <w:r w:rsidRPr="00FB2194">
        <w:rPr>
          <w:rFonts w:ascii="Times New Roman" w:eastAsia="Times New Roman" w:hAnsi="Times New Roman" w:cs="Times New Roman"/>
          <w:color w:val="000000" w:themeColor="text1"/>
        </w:rPr>
        <w:t xml:space="preserve"> </w:t>
      </w:r>
      <w:proofErr w:type="spellStart"/>
      <w:r w:rsidRPr="00FB2194">
        <w:rPr>
          <w:rFonts w:ascii="Times New Roman" w:eastAsia="Times New Roman" w:hAnsi="Times New Roman" w:cs="Times New Roman"/>
          <w:color w:val="000000" w:themeColor="text1"/>
        </w:rPr>
        <w:t>Manag</w:t>
      </w:r>
      <w:proofErr w:type="spellEnd"/>
      <w:r w:rsidR="00CB63E4">
        <w:rPr>
          <w:rFonts w:ascii="Times New Roman" w:eastAsia="Times New Roman" w:hAnsi="Times New Roman" w:cs="Times New Roman"/>
          <w:color w:val="000000" w:themeColor="text1"/>
          <w:lang w:val="en-US"/>
        </w:rPr>
        <w:t>e</w:t>
      </w:r>
      <w:proofErr w:type="spellStart"/>
      <w:r w:rsidRPr="00FB2194">
        <w:rPr>
          <w:rFonts w:ascii="Times New Roman" w:eastAsia="Times New Roman" w:hAnsi="Times New Roman" w:cs="Times New Roman"/>
          <w:color w:val="000000" w:themeColor="text1"/>
        </w:rPr>
        <w:t>ment</w:t>
      </w:r>
      <w:proofErr w:type="spellEnd"/>
      <w:r w:rsidR="00CB63E4" w:rsidRPr="00CB63E4">
        <w:rPr>
          <w:rFonts w:ascii="Times New Roman" w:eastAsia="Segoe UI" w:hAnsi="Times New Roman" w:cs="Times New Roman"/>
          <w:color w:val="000000" w:themeColor="text1"/>
        </w:rPr>
        <w:t>”</w:t>
      </w:r>
      <w:r w:rsidRPr="00FB2194">
        <w:rPr>
          <w:rFonts w:ascii="Times New Roman" w:eastAsia="Segoe UI" w:hAnsi="Times New Roman" w:cs="Times New Roman"/>
          <w:color w:val="000000" w:themeColor="text1"/>
        </w:rPr>
        <w:t xml:space="preserve"> </w:t>
      </w:r>
      <w:r w:rsidR="00CB63E4">
        <w:rPr>
          <w:rFonts w:ascii="Times New Roman" w:eastAsia="Segoe UI" w:hAnsi="Times New Roman" w:cs="Times New Roman"/>
          <w:color w:val="000000" w:themeColor="text1"/>
        </w:rPr>
        <w:t>διαπιστώθηκε</w:t>
      </w:r>
      <w:r w:rsidRPr="00FB2194">
        <w:rPr>
          <w:rFonts w:ascii="Times New Roman" w:eastAsia="Segoe UI" w:hAnsi="Times New Roman" w:cs="Times New Roman"/>
          <w:color w:val="000000" w:themeColor="text1"/>
        </w:rPr>
        <w:t xml:space="preserve"> μια έρευνα συστηματικής ανασκόπησης σχετικά με τις εμπειρίες αρκετών οργανισμών στην διαχεί</w:t>
      </w:r>
      <w:r w:rsidR="00CB63E4">
        <w:rPr>
          <w:rFonts w:ascii="Times New Roman" w:eastAsia="Segoe UI" w:hAnsi="Times New Roman" w:cs="Times New Roman"/>
          <w:color w:val="000000" w:themeColor="text1"/>
        </w:rPr>
        <w:t>ριση συμβάντων και περιστατικών. Ο</w:t>
      </w:r>
      <w:r w:rsidR="00CB63E4" w:rsidRPr="00F26E65">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τίτλος</w:t>
      </w:r>
      <w:r w:rsidRPr="00F26E65">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της</w:t>
      </w:r>
      <w:r w:rsidRPr="00F26E65">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έρευνας</w:t>
      </w:r>
      <w:r w:rsidRPr="00F26E65">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είναι</w:t>
      </w:r>
      <w:r w:rsidR="00CB63E4" w:rsidRPr="00F26E65">
        <w:rPr>
          <w:rFonts w:ascii="Times New Roman" w:eastAsia="Segoe UI" w:hAnsi="Times New Roman" w:cs="Times New Roman"/>
          <w:color w:val="000000" w:themeColor="text1"/>
          <w:lang w:val="en-US"/>
        </w:rPr>
        <w:t xml:space="preserve"> “</w:t>
      </w:r>
      <w:r w:rsidRPr="00CB63E4">
        <w:rPr>
          <w:rFonts w:ascii="Times New Roman" w:eastAsia="Segoe UI" w:hAnsi="Times New Roman" w:cs="Times New Roman"/>
          <w:color w:val="000000" w:themeColor="text1"/>
          <w:lang w:val="en-US"/>
        </w:rPr>
        <w:t>Information</w:t>
      </w:r>
      <w:r w:rsidRPr="00F26E65">
        <w:rPr>
          <w:rFonts w:ascii="Times New Roman" w:eastAsia="Segoe UI" w:hAnsi="Times New Roman" w:cs="Times New Roman"/>
          <w:color w:val="000000" w:themeColor="text1"/>
          <w:lang w:val="en-US"/>
        </w:rPr>
        <w:t xml:space="preserve"> </w:t>
      </w:r>
      <w:r w:rsidRPr="00CB63E4">
        <w:rPr>
          <w:rFonts w:ascii="Times New Roman" w:eastAsia="Times New Roman" w:hAnsi="Times New Roman" w:cs="Times New Roman"/>
          <w:color w:val="000000" w:themeColor="text1"/>
          <w:lang w:val="en-US"/>
        </w:rPr>
        <w:t>Security</w:t>
      </w:r>
      <w:r w:rsidRPr="00F26E65">
        <w:rPr>
          <w:rFonts w:ascii="Times New Roman" w:eastAsia="Times New Roman" w:hAnsi="Times New Roman" w:cs="Times New Roman"/>
          <w:color w:val="000000" w:themeColor="text1"/>
          <w:lang w:val="en-US"/>
        </w:rPr>
        <w:t xml:space="preserve"> </w:t>
      </w:r>
      <w:r w:rsidRPr="00CB63E4">
        <w:rPr>
          <w:rFonts w:ascii="Times New Roman" w:eastAsia="Times New Roman" w:hAnsi="Times New Roman" w:cs="Times New Roman"/>
          <w:color w:val="000000" w:themeColor="text1"/>
          <w:lang w:val="en-US"/>
        </w:rPr>
        <w:t>Incident</w:t>
      </w:r>
      <w:r w:rsidRPr="00F26E65">
        <w:rPr>
          <w:rFonts w:ascii="Times New Roman" w:eastAsia="Times New Roman" w:hAnsi="Times New Roman" w:cs="Times New Roman"/>
          <w:color w:val="000000" w:themeColor="text1"/>
          <w:lang w:val="en-US"/>
        </w:rPr>
        <w:t xml:space="preserve"> </w:t>
      </w:r>
      <w:r w:rsidRPr="00CB63E4">
        <w:rPr>
          <w:rFonts w:ascii="Times New Roman" w:eastAsia="Times New Roman" w:hAnsi="Times New Roman" w:cs="Times New Roman"/>
          <w:color w:val="000000" w:themeColor="text1"/>
          <w:lang w:val="en-US"/>
        </w:rPr>
        <w:t>Management</w:t>
      </w:r>
      <w:r w:rsidR="00CB63E4" w:rsidRPr="00F26E65">
        <w:rPr>
          <w:rFonts w:ascii="Times New Roman" w:eastAsia="Segoe UI" w:hAnsi="Times New Roman" w:cs="Times New Roman"/>
          <w:color w:val="000000" w:themeColor="text1"/>
          <w:lang w:val="en-US"/>
        </w:rPr>
        <w:t>”</w:t>
      </w:r>
      <w:r w:rsidRPr="00F26E65">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και</w:t>
      </w:r>
      <w:r w:rsidRPr="00F26E65">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οι</w:t>
      </w:r>
      <w:r w:rsidRPr="00F26E65">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συγγραφείς</w:t>
      </w:r>
      <w:r w:rsidRPr="00F26E65">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της</w:t>
      </w:r>
      <w:r w:rsidRPr="00F26E65">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είναι</w:t>
      </w:r>
      <w:r w:rsidRPr="00F26E65">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οι</w:t>
      </w:r>
      <w:r w:rsidRPr="00F26E65">
        <w:rPr>
          <w:rFonts w:ascii="Times New Roman" w:eastAsia="Segoe UI" w:hAnsi="Times New Roman" w:cs="Times New Roman"/>
          <w:color w:val="000000" w:themeColor="text1"/>
          <w:lang w:val="en-US"/>
        </w:rPr>
        <w:t xml:space="preserve"> </w:t>
      </w:r>
      <w:proofErr w:type="spellStart"/>
      <w:r w:rsidR="00F26E65" w:rsidRPr="00F26E65">
        <w:rPr>
          <w:rFonts w:ascii="Times New Roman" w:eastAsia="Times New Roman" w:hAnsi="Times New Roman" w:cs="Times New Roman"/>
          <w:lang w:val="en-US" w:eastAsia="el-GR"/>
        </w:rPr>
        <w:t>Inger</w:t>
      </w:r>
      <w:proofErr w:type="spellEnd"/>
      <w:r w:rsidR="00F26E65" w:rsidRPr="00F26E65">
        <w:rPr>
          <w:rFonts w:ascii="Times New Roman" w:eastAsia="Times New Roman" w:hAnsi="Times New Roman" w:cs="Times New Roman"/>
          <w:lang w:val="en-US" w:eastAsia="el-GR"/>
        </w:rPr>
        <w:t xml:space="preserve"> Anne </w:t>
      </w:r>
      <w:proofErr w:type="spellStart"/>
      <w:r w:rsidR="00F26E65" w:rsidRPr="00F26E65">
        <w:rPr>
          <w:rFonts w:ascii="Times New Roman" w:eastAsia="Times New Roman" w:hAnsi="Times New Roman" w:cs="Times New Roman"/>
          <w:lang w:val="en-US" w:eastAsia="el-GR"/>
        </w:rPr>
        <w:t>Tøndel</w:t>
      </w:r>
      <w:proofErr w:type="spellEnd"/>
      <w:r w:rsidR="00F26E65" w:rsidRPr="00F26E65">
        <w:rPr>
          <w:rFonts w:ascii="Times New Roman" w:eastAsia="Times New Roman" w:hAnsi="Times New Roman" w:cs="Times New Roman"/>
          <w:lang w:val="en-US" w:eastAsia="el-GR"/>
        </w:rPr>
        <w:t xml:space="preserve">, </w:t>
      </w:r>
      <w:r w:rsidR="00F26E65" w:rsidRPr="00CB63E4">
        <w:rPr>
          <w:rFonts w:ascii="Times New Roman" w:eastAsia="Times New Roman" w:hAnsi="Times New Roman" w:cs="Times New Roman"/>
          <w:color w:val="000000" w:themeColor="text1"/>
          <w:lang w:val="en-US"/>
        </w:rPr>
        <w:t xml:space="preserve">Maria B. </w:t>
      </w:r>
      <w:proofErr w:type="gramStart"/>
      <w:r w:rsidR="00F26E65" w:rsidRPr="00CB63E4">
        <w:rPr>
          <w:rFonts w:ascii="Times New Roman" w:eastAsia="Times New Roman" w:hAnsi="Times New Roman" w:cs="Times New Roman"/>
          <w:color w:val="000000" w:themeColor="text1"/>
          <w:lang w:val="en-US"/>
        </w:rPr>
        <w:t xml:space="preserve">Line, Martin </w:t>
      </w:r>
      <w:proofErr w:type="spellStart"/>
      <w:r w:rsidR="00F26E65" w:rsidRPr="00CB63E4">
        <w:rPr>
          <w:rFonts w:ascii="Times New Roman" w:eastAsia="Times New Roman" w:hAnsi="Times New Roman" w:cs="Times New Roman"/>
          <w:color w:val="000000" w:themeColor="text1"/>
          <w:lang w:val="en-US"/>
        </w:rPr>
        <w:t>Gilje</w:t>
      </w:r>
      <w:proofErr w:type="spellEnd"/>
      <w:r w:rsidR="00F26E65" w:rsidRPr="00CB63E4">
        <w:rPr>
          <w:rFonts w:ascii="Times New Roman" w:eastAsia="Times New Roman" w:hAnsi="Times New Roman" w:cs="Times New Roman"/>
          <w:color w:val="000000" w:themeColor="text1"/>
          <w:lang w:val="en-US"/>
        </w:rPr>
        <w:t xml:space="preserve"> </w:t>
      </w:r>
      <w:proofErr w:type="spellStart"/>
      <w:r w:rsidR="00F26E65" w:rsidRPr="00CB63E4">
        <w:rPr>
          <w:rFonts w:ascii="Times New Roman" w:eastAsia="Times New Roman" w:hAnsi="Times New Roman" w:cs="Times New Roman"/>
          <w:color w:val="000000" w:themeColor="text1"/>
          <w:lang w:val="en-US"/>
        </w:rPr>
        <w:t>Jaatun</w:t>
      </w:r>
      <w:proofErr w:type="spellEnd"/>
      <w:r w:rsidRPr="00CB63E4">
        <w:rPr>
          <w:rFonts w:ascii="Times New Roman" w:eastAsia="Segoe UI" w:hAnsi="Times New Roman" w:cs="Times New Roman"/>
          <w:color w:val="000000" w:themeColor="text1"/>
          <w:lang w:val="en-US"/>
        </w:rPr>
        <w:t>.</w:t>
      </w:r>
      <w:proofErr w:type="gramEnd"/>
      <w:r w:rsidRPr="00CB63E4">
        <w:rPr>
          <w:rFonts w:ascii="Times New Roman" w:eastAsia="Segoe UI" w:hAnsi="Times New Roman" w:cs="Times New Roman"/>
          <w:color w:val="000000" w:themeColor="text1"/>
          <w:lang w:val="en-US"/>
        </w:rPr>
        <w:t xml:space="preserve"> </w:t>
      </w:r>
      <w:r w:rsidRPr="00FB2194">
        <w:rPr>
          <w:rFonts w:ascii="Times New Roman" w:eastAsia="Segoe UI" w:hAnsi="Times New Roman" w:cs="Times New Roman"/>
          <w:color w:val="000000" w:themeColor="text1"/>
        </w:rPr>
        <w:t>Μια</w:t>
      </w:r>
      <w:r w:rsidR="00F26E65">
        <w:rPr>
          <w:rFonts w:ascii="Times New Roman" w:eastAsia="Segoe UI" w:hAnsi="Times New Roman" w:cs="Times New Roman"/>
          <w:color w:val="000000" w:themeColor="text1"/>
        </w:rPr>
        <w:t xml:space="preserve"> από αυτές τις περιπτώσεις που επικεντρώθηκε </w:t>
      </w:r>
      <w:r w:rsidRPr="00FB2194">
        <w:rPr>
          <w:rFonts w:ascii="Times New Roman" w:eastAsia="Segoe UI" w:hAnsi="Times New Roman" w:cs="Times New Roman"/>
          <w:color w:val="000000" w:themeColor="text1"/>
        </w:rPr>
        <w:t xml:space="preserve">η παραπάνω </w:t>
      </w:r>
      <w:r w:rsidR="00F26E65">
        <w:rPr>
          <w:rFonts w:ascii="Times New Roman" w:eastAsia="Segoe UI" w:hAnsi="Times New Roman" w:cs="Times New Roman"/>
          <w:color w:val="000000" w:themeColor="text1"/>
        </w:rPr>
        <w:t>δημοσίευση</w:t>
      </w:r>
      <w:r w:rsidRPr="00FB2194">
        <w:rPr>
          <w:rFonts w:ascii="Times New Roman" w:eastAsia="Segoe UI" w:hAnsi="Times New Roman" w:cs="Times New Roman"/>
          <w:color w:val="000000" w:themeColor="text1"/>
        </w:rPr>
        <w:t xml:space="preserve"> είναι και αυτή που </w:t>
      </w:r>
      <w:r w:rsidR="00F26E65">
        <w:rPr>
          <w:rFonts w:ascii="Times New Roman" w:eastAsia="Segoe UI" w:hAnsi="Times New Roman" w:cs="Times New Roman"/>
          <w:color w:val="000000" w:themeColor="text1"/>
        </w:rPr>
        <w:t>επιλέχθηκε</w:t>
      </w:r>
      <w:r w:rsidRPr="00FB2194">
        <w:rPr>
          <w:rFonts w:ascii="Times New Roman" w:eastAsia="Segoe UI" w:hAnsi="Times New Roman" w:cs="Times New Roman"/>
          <w:color w:val="000000" w:themeColor="text1"/>
        </w:rPr>
        <w:t xml:space="preserve"> </w:t>
      </w:r>
      <w:r w:rsidR="00F26E65">
        <w:rPr>
          <w:rFonts w:ascii="Times New Roman" w:eastAsia="Segoe UI" w:hAnsi="Times New Roman" w:cs="Times New Roman"/>
          <w:color w:val="000000" w:themeColor="text1"/>
        </w:rPr>
        <w:t>βάση</w:t>
      </w:r>
      <w:r w:rsidRPr="00FB2194">
        <w:rPr>
          <w:rFonts w:ascii="Times New Roman" w:eastAsia="Segoe UI" w:hAnsi="Times New Roman" w:cs="Times New Roman"/>
          <w:color w:val="000000" w:themeColor="text1"/>
        </w:rPr>
        <w:t xml:space="preserve"> των κριτηρίων που </w:t>
      </w:r>
      <w:r w:rsidR="00F26E65">
        <w:rPr>
          <w:rFonts w:ascii="Times New Roman" w:eastAsia="Segoe UI" w:hAnsi="Times New Roman" w:cs="Times New Roman"/>
          <w:color w:val="000000" w:themeColor="text1"/>
        </w:rPr>
        <w:t>έχουν τεθεί. Η αρχική έρευνα των τριών ν</w:t>
      </w:r>
      <w:r w:rsidRPr="00FB2194">
        <w:rPr>
          <w:rFonts w:ascii="Times New Roman" w:eastAsia="Segoe UI" w:hAnsi="Times New Roman" w:cs="Times New Roman"/>
          <w:color w:val="000000" w:themeColor="text1"/>
        </w:rPr>
        <w:t>ορβηγικών οργανισμών</w:t>
      </w:r>
      <w:r w:rsidR="00AA47DD">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2001068417"/>
          <w:citation/>
        </w:sdtPr>
        <w:sdtEndPr/>
        <w:sdtContent>
          <w:r w:rsidR="00AA47DD">
            <w:rPr>
              <w:rFonts w:ascii="Times New Roman" w:eastAsia="Segoe UI" w:hAnsi="Times New Roman" w:cs="Times New Roman"/>
              <w:color w:val="000000" w:themeColor="text1"/>
            </w:rPr>
            <w:fldChar w:fldCharType="begin"/>
          </w:r>
          <w:r w:rsidR="00AA47DD" w:rsidRPr="00AA47DD">
            <w:rPr>
              <w:rFonts w:ascii="Times New Roman" w:eastAsia="Segoe UI" w:hAnsi="Times New Roman" w:cs="Times New Roman"/>
              <w:color w:val="000000" w:themeColor="text1"/>
            </w:rPr>
            <w:instrText xml:space="preserve"> </w:instrText>
          </w:r>
          <w:r w:rsidR="00AA47DD">
            <w:rPr>
              <w:rFonts w:ascii="Times New Roman" w:eastAsia="Segoe UI" w:hAnsi="Times New Roman" w:cs="Times New Roman"/>
              <w:color w:val="000000" w:themeColor="text1"/>
              <w:lang w:val="en-US"/>
            </w:rPr>
            <w:instrText>CITATION</w:instrText>
          </w:r>
          <w:r w:rsidR="00AA47DD" w:rsidRPr="00AA47DD">
            <w:rPr>
              <w:rFonts w:ascii="Times New Roman" w:eastAsia="Segoe UI" w:hAnsi="Times New Roman" w:cs="Times New Roman"/>
              <w:color w:val="000000" w:themeColor="text1"/>
            </w:rPr>
            <w:instrText xml:space="preserve"> </w:instrText>
          </w:r>
          <w:r w:rsidR="00AA47DD">
            <w:rPr>
              <w:rFonts w:ascii="Times New Roman" w:eastAsia="Segoe UI" w:hAnsi="Times New Roman" w:cs="Times New Roman"/>
              <w:color w:val="000000" w:themeColor="text1"/>
              <w:lang w:val="en-US"/>
            </w:rPr>
            <w:instrText>Hov</w:instrText>
          </w:r>
          <w:r w:rsidR="00AA47DD" w:rsidRPr="00AA47DD">
            <w:rPr>
              <w:rFonts w:ascii="Times New Roman" w:eastAsia="Segoe UI" w:hAnsi="Times New Roman" w:cs="Times New Roman"/>
              <w:color w:val="000000" w:themeColor="text1"/>
            </w:rPr>
            <w:instrText>13 \</w:instrText>
          </w:r>
          <w:r w:rsidR="00AA47DD">
            <w:rPr>
              <w:rFonts w:ascii="Times New Roman" w:eastAsia="Segoe UI" w:hAnsi="Times New Roman" w:cs="Times New Roman"/>
              <w:color w:val="000000" w:themeColor="text1"/>
              <w:lang w:val="en-US"/>
            </w:rPr>
            <w:instrText>l</w:instrText>
          </w:r>
          <w:r w:rsidR="00AA47DD" w:rsidRPr="00AA47DD">
            <w:rPr>
              <w:rFonts w:ascii="Times New Roman" w:eastAsia="Segoe UI" w:hAnsi="Times New Roman" w:cs="Times New Roman"/>
              <w:color w:val="000000" w:themeColor="text1"/>
            </w:rPr>
            <w:instrText xml:space="preserve"> 1033 </w:instrText>
          </w:r>
          <w:r w:rsidR="00AA47DD">
            <w:rPr>
              <w:rFonts w:ascii="Times New Roman" w:eastAsia="Segoe UI" w:hAnsi="Times New Roman" w:cs="Times New Roman"/>
              <w:color w:val="000000" w:themeColor="text1"/>
            </w:rPr>
            <w:fldChar w:fldCharType="separate"/>
          </w:r>
          <w:r w:rsidR="00AA47DD" w:rsidRPr="00AA47DD">
            <w:rPr>
              <w:rFonts w:ascii="Times New Roman" w:eastAsia="Segoe UI" w:hAnsi="Times New Roman" w:cs="Times New Roman"/>
              <w:noProof/>
              <w:color w:val="000000" w:themeColor="text1"/>
            </w:rPr>
            <w:t>(</w:t>
          </w:r>
          <w:r w:rsidR="00AA47DD" w:rsidRPr="00AA47DD">
            <w:rPr>
              <w:rFonts w:ascii="Times New Roman" w:eastAsia="Segoe UI" w:hAnsi="Times New Roman" w:cs="Times New Roman"/>
              <w:noProof/>
              <w:color w:val="000000" w:themeColor="text1"/>
              <w:lang w:val="en-US"/>
            </w:rPr>
            <w:t>Hove</w:t>
          </w:r>
          <w:r w:rsidR="00AA47DD" w:rsidRPr="00AA47DD">
            <w:rPr>
              <w:rFonts w:ascii="Times New Roman" w:eastAsia="Segoe UI" w:hAnsi="Times New Roman" w:cs="Times New Roman"/>
              <w:noProof/>
              <w:color w:val="000000" w:themeColor="text1"/>
            </w:rPr>
            <w:t xml:space="preserve"> &amp; </w:t>
          </w:r>
          <w:r w:rsidR="00AA47DD" w:rsidRPr="00AA47DD">
            <w:rPr>
              <w:rFonts w:ascii="Times New Roman" w:eastAsia="Segoe UI" w:hAnsi="Times New Roman" w:cs="Times New Roman"/>
              <w:noProof/>
              <w:color w:val="000000" w:themeColor="text1"/>
              <w:lang w:val="en-US"/>
            </w:rPr>
            <w:t>Tarnes</w:t>
          </w:r>
          <w:r w:rsidR="00AA47DD" w:rsidRPr="00AA47DD">
            <w:rPr>
              <w:rFonts w:ascii="Times New Roman" w:eastAsia="Segoe UI" w:hAnsi="Times New Roman" w:cs="Times New Roman"/>
              <w:noProof/>
              <w:color w:val="000000" w:themeColor="text1"/>
            </w:rPr>
            <w:t>, 2013)</w:t>
          </w:r>
          <w:r w:rsidR="00AA47DD">
            <w:rPr>
              <w:rFonts w:ascii="Times New Roman" w:eastAsia="Segoe UI" w:hAnsi="Times New Roman" w:cs="Times New Roman"/>
              <w:color w:val="000000" w:themeColor="text1"/>
            </w:rPr>
            <w:fldChar w:fldCharType="end"/>
          </w:r>
        </w:sdtContent>
      </w:sdt>
      <w:r w:rsidR="00AA47DD">
        <w:rPr>
          <w:rFonts w:ascii="Times New Roman" w:eastAsia="Times New Roman" w:hAnsi="Times New Roman" w:cs="Times New Roman"/>
          <w:color w:val="000000" w:themeColor="text1"/>
        </w:rPr>
        <w:t xml:space="preserve"> </w:t>
      </w:r>
      <w:r w:rsidR="00F26E65">
        <w:rPr>
          <w:rFonts w:ascii="Times New Roman" w:eastAsia="Segoe UI" w:hAnsi="Times New Roman" w:cs="Times New Roman"/>
          <w:color w:val="000000" w:themeColor="text1"/>
        </w:rPr>
        <w:t>εντοπίστηκε</w:t>
      </w:r>
      <w:r w:rsidRPr="00FB2194">
        <w:rPr>
          <w:rFonts w:ascii="Times New Roman" w:eastAsia="Segoe UI" w:hAnsi="Times New Roman" w:cs="Times New Roman"/>
          <w:color w:val="000000" w:themeColor="text1"/>
        </w:rPr>
        <w:t xml:space="preserve"> στην βιβλιογραφία της παραπάνω μελέτης.</w:t>
      </w:r>
    </w:p>
    <w:p w14:paraId="5991FA10" w14:textId="1F5FCFC1" w:rsidR="00F26E65" w:rsidRPr="00127200" w:rsidRDefault="00F26E65" w:rsidP="00404C51">
      <w:pPr>
        <w:pStyle w:val="2"/>
        <w:rPr>
          <w:rFonts w:eastAsia="Times New Roman"/>
        </w:rPr>
      </w:pPr>
      <w:bookmarkStart w:id="40" w:name="_Toc113968636"/>
      <w:r w:rsidRPr="00127200">
        <w:rPr>
          <w:rFonts w:eastAsia="Times New Roman"/>
        </w:rPr>
        <w:t>3.6 Έρευνα Περιπτώσεων</w:t>
      </w:r>
      <w:bookmarkEnd w:id="40"/>
    </w:p>
    <w:p w14:paraId="4DB96AB4" w14:textId="2685C93B" w:rsidR="00F26E65" w:rsidRDefault="00F26E65" w:rsidP="00404C51">
      <w:pPr>
        <w:spacing w:before="120" w:after="120" w:line="360" w:lineRule="auto"/>
        <w:jc w:val="both"/>
        <w:rPr>
          <w:rFonts w:ascii="Times New Roman" w:eastAsia="Segoe UI" w:hAnsi="Times New Roman" w:cs="Times New Roman"/>
          <w:color w:val="000000" w:themeColor="text1"/>
        </w:rPr>
      </w:pPr>
      <w:r w:rsidRPr="00F26E65">
        <w:rPr>
          <w:rFonts w:ascii="Times New Roman" w:eastAsia="Segoe UI" w:hAnsi="Times New Roman" w:cs="Times New Roman"/>
          <w:color w:val="000000" w:themeColor="text1"/>
        </w:rPr>
        <w:t xml:space="preserve">Η </w:t>
      </w:r>
      <w:r>
        <w:rPr>
          <w:rFonts w:ascii="Times New Roman" w:eastAsia="Segoe UI" w:hAnsi="Times New Roman" w:cs="Times New Roman"/>
          <w:color w:val="000000" w:themeColor="text1"/>
        </w:rPr>
        <w:t>έρευνα που διεξήχθη βασίστηκε σε</w:t>
      </w:r>
      <w:r w:rsidRPr="00F26E65">
        <w:rPr>
          <w:rFonts w:ascii="Times New Roman" w:eastAsia="Segoe UI" w:hAnsi="Times New Roman" w:cs="Times New Roman"/>
          <w:color w:val="000000" w:themeColor="text1"/>
        </w:rPr>
        <w:t xml:space="preserve"> υλικό </w:t>
      </w:r>
      <w:r>
        <w:rPr>
          <w:rFonts w:ascii="Times New Roman" w:eastAsia="Segoe UI" w:hAnsi="Times New Roman" w:cs="Times New Roman"/>
          <w:color w:val="000000" w:themeColor="text1"/>
        </w:rPr>
        <w:t>που εντοπίστηκε σε</w:t>
      </w:r>
      <w:r w:rsidRPr="00F26E65">
        <w:rPr>
          <w:rFonts w:ascii="Times New Roman" w:eastAsia="Segoe UI" w:hAnsi="Times New Roman" w:cs="Times New Roman"/>
          <w:color w:val="000000" w:themeColor="text1"/>
        </w:rPr>
        <w:t xml:space="preserve"> παλαιότερες έρευνες με συνεντεύξεις και ανάλυση εγγράφων. Στις περιπτώσεις των τριών μεγάλων νορβηγικών οργανισμών</w:t>
      </w:r>
      <w:r w:rsidR="00AA47DD">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688653772"/>
          <w:citation/>
        </w:sdtPr>
        <w:sdtEndPr/>
        <w:sdtContent>
          <w:r w:rsidR="00AA47DD">
            <w:rPr>
              <w:rFonts w:ascii="Times New Roman" w:eastAsia="Segoe UI" w:hAnsi="Times New Roman" w:cs="Times New Roman"/>
              <w:color w:val="000000" w:themeColor="text1"/>
            </w:rPr>
            <w:fldChar w:fldCharType="begin"/>
          </w:r>
          <w:r w:rsidR="00AA47DD" w:rsidRPr="00AA47DD">
            <w:rPr>
              <w:rFonts w:ascii="Times New Roman" w:eastAsia="Segoe UI" w:hAnsi="Times New Roman" w:cs="Times New Roman"/>
              <w:color w:val="000000" w:themeColor="text1"/>
            </w:rPr>
            <w:instrText xml:space="preserve"> </w:instrText>
          </w:r>
          <w:r w:rsidR="00AA47DD">
            <w:rPr>
              <w:rFonts w:ascii="Times New Roman" w:eastAsia="Segoe UI" w:hAnsi="Times New Roman" w:cs="Times New Roman"/>
              <w:color w:val="000000" w:themeColor="text1"/>
              <w:lang w:val="en-US"/>
            </w:rPr>
            <w:instrText>CITATION</w:instrText>
          </w:r>
          <w:r w:rsidR="00AA47DD" w:rsidRPr="00AA47DD">
            <w:rPr>
              <w:rFonts w:ascii="Times New Roman" w:eastAsia="Segoe UI" w:hAnsi="Times New Roman" w:cs="Times New Roman"/>
              <w:color w:val="000000" w:themeColor="text1"/>
            </w:rPr>
            <w:instrText xml:space="preserve"> </w:instrText>
          </w:r>
          <w:r w:rsidR="00AA47DD">
            <w:rPr>
              <w:rFonts w:ascii="Times New Roman" w:eastAsia="Segoe UI" w:hAnsi="Times New Roman" w:cs="Times New Roman"/>
              <w:color w:val="000000" w:themeColor="text1"/>
              <w:lang w:val="en-US"/>
            </w:rPr>
            <w:instrText>Hov</w:instrText>
          </w:r>
          <w:r w:rsidR="00AA47DD" w:rsidRPr="00AA47DD">
            <w:rPr>
              <w:rFonts w:ascii="Times New Roman" w:eastAsia="Segoe UI" w:hAnsi="Times New Roman" w:cs="Times New Roman"/>
              <w:color w:val="000000" w:themeColor="text1"/>
            </w:rPr>
            <w:instrText>13 \</w:instrText>
          </w:r>
          <w:r w:rsidR="00AA47DD">
            <w:rPr>
              <w:rFonts w:ascii="Times New Roman" w:eastAsia="Segoe UI" w:hAnsi="Times New Roman" w:cs="Times New Roman"/>
              <w:color w:val="000000" w:themeColor="text1"/>
              <w:lang w:val="en-US"/>
            </w:rPr>
            <w:instrText>l</w:instrText>
          </w:r>
          <w:r w:rsidR="00AA47DD" w:rsidRPr="00AA47DD">
            <w:rPr>
              <w:rFonts w:ascii="Times New Roman" w:eastAsia="Segoe UI" w:hAnsi="Times New Roman" w:cs="Times New Roman"/>
              <w:color w:val="000000" w:themeColor="text1"/>
            </w:rPr>
            <w:instrText xml:space="preserve"> 1033 </w:instrText>
          </w:r>
          <w:r w:rsidR="00AA47DD">
            <w:rPr>
              <w:rFonts w:ascii="Times New Roman" w:eastAsia="Segoe UI" w:hAnsi="Times New Roman" w:cs="Times New Roman"/>
              <w:color w:val="000000" w:themeColor="text1"/>
            </w:rPr>
            <w:fldChar w:fldCharType="separate"/>
          </w:r>
          <w:r w:rsidR="00AA47DD" w:rsidRPr="00AA47DD">
            <w:rPr>
              <w:rFonts w:ascii="Times New Roman" w:eastAsia="Segoe UI" w:hAnsi="Times New Roman" w:cs="Times New Roman"/>
              <w:noProof/>
              <w:color w:val="000000" w:themeColor="text1"/>
            </w:rPr>
            <w:t>(</w:t>
          </w:r>
          <w:r w:rsidR="00AA47DD" w:rsidRPr="00AA47DD">
            <w:rPr>
              <w:rFonts w:ascii="Times New Roman" w:eastAsia="Segoe UI" w:hAnsi="Times New Roman" w:cs="Times New Roman"/>
              <w:noProof/>
              <w:color w:val="000000" w:themeColor="text1"/>
              <w:lang w:val="en-US"/>
            </w:rPr>
            <w:t>Hove</w:t>
          </w:r>
          <w:r w:rsidR="00AA47DD" w:rsidRPr="00AA47DD">
            <w:rPr>
              <w:rFonts w:ascii="Times New Roman" w:eastAsia="Segoe UI" w:hAnsi="Times New Roman" w:cs="Times New Roman"/>
              <w:noProof/>
              <w:color w:val="000000" w:themeColor="text1"/>
            </w:rPr>
            <w:t xml:space="preserve"> &amp; </w:t>
          </w:r>
          <w:r w:rsidR="00AA47DD" w:rsidRPr="00AA47DD">
            <w:rPr>
              <w:rFonts w:ascii="Times New Roman" w:eastAsia="Segoe UI" w:hAnsi="Times New Roman" w:cs="Times New Roman"/>
              <w:noProof/>
              <w:color w:val="000000" w:themeColor="text1"/>
              <w:lang w:val="en-US"/>
            </w:rPr>
            <w:t>Tarnes</w:t>
          </w:r>
          <w:r w:rsidR="00AA47DD" w:rsidRPr="00AA47DD">
            <w:rPr>
              <w:rFonts w:ascii="Times New Roman" w:eastAsia="Segoe UI" w:hAnsi="Times New Roman" w:cs="Times New Roman"/>
              <w:noProof/>
              <w:color w:val="000000" w:themeColor="text1"/>
            </w:rPr>
            <w:t>, 2013)</w:t>
          </w:r>
          <w:r w:rsidR="00AA47DD">
            <w:rPr>
              <w:rFonts w:ascii="Times New Roman" w:eastAsia="Segoe UI" w:hAnsi="Times New Roman" w:cs="Times New Roman"/>
              <w:color w:val="000000" w:themeColor="text1"/>
            </w:rPr>
            <w:fldChar w:fldCharType="end"/>
          </w:r>
        </w:sdtContent>
      </w:sdt>
      <w:r w:rsidR="00AA47DD">
        <w:rPr>
          <w:rFonts w:ascii="Times New Roman" w:eastAsia="Segoe UI" w:hAnsi="Times New Roman" w:cs="Times New Roman"/>
          <w:color w:val="000000" w:themeColor="text1"/>
        </w:rPr>
        <w:t xml:space="preserve"> </w:t>
      </w:r>
      <w:r w:rsidRPr="00F26E65">
        <w:rPr>
          <w:rFonts w:ascii="Times New Roman" w:eastAsia="Segoe UI" w:hAnsi="Times New Roman" w:cs="Times New Roman"/>
          <w:color w:val="000000" w:themeColor="text1"/>
        </w:rPr>
        <w:t xml:space="preserve">που μελετήθηκαν χρησιμοποιήθηκε ποιοτική μέθοδος έρευνας με σχετικά </w:t>
      </w:r>
      <w:r>
        <w:rPr>
          <w:rFonts w:ascii="Times New Roman" w:eastAsia="Segoe UI" w:hAnsi="Times New Roman" w:cs="Times New Roman"/>
          <w:color w:val="000000" w:themeColor="text1"/>
        </w:rPr>
        <w:t>μικρό αριθμό</w:t>
      </w:r>
      <w:r w:rsidRPr="00F26E65">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συνεντευξιαζόμενων. Επίσης, σε αυτή</w:t>
      </w:r>
      <w:r w:rsidRPr="00F26E65">
        <w:rPr>
          <w:rFonts w:ascii="Times New Roman" w:eastAsia="Segoe UI" w:hAnsi="Times New Roman" w:cs="Times New Roman"/>
          <w:color w:val="000000" w:themeColor="text1"/>
        </w:rPr>
        <w:t xml:space="preserve"> την έρευνα χρησιμοποιήθηκε μια επαγωγ</w:t>
      </w:r>
      <w:r>
        <w:rPr>
          <w:rFonts w:ascii="Times New Roman" w:eastAsia="Segoe UI" w:hAnsi="Times New Roman" w:cs="Times New Roman"/>
          <w:color w:val="000000" w:themeColor="text1"/>
        </w:rPr>
        <w:t>ική ερευνητική προσέγγιση στην α</w:t>
      </w:r>
      <w:r w:rsidRPr="00F26E65">
        <w:rPr>
          <w:rFonts w:ascii="Times New Roman" w:eastAsia="Segoe UI" w:hAnsi="Times New Roman" w:cs="Times New Roman"/>
          <w:color w:val="000000" w:themeColor="text1"/>
        </w:rPr>
        <w:t>γγλική γλώσσα (</w:t>
      </w:r>
      <w:proofErr w:type="spellStart"/>
      <w:r w:rsidRPr="00F26E65">
        <w:rPr>
          <w:rFonts w:ascii="Times New Roman" w:eastAsia="Times New Roman" w:hAnsi="Times New Roman" w:cs="Times New Roman"/>
          <w:color w:val="000000" w:themeColor="text1"/>
        </w:rPr>
        <w:t>Inductive</w:t>
      </w:r>
      <w:proofErr w:type="spellEnd"/>
      <w:r w:rsidRPr="00F26E65">
        <w:rPr>
          <w:rFonts w:ascii="Times New Roman" w:eastAsia="Times New Roman" w:hAnsi="Times New Roman" w:cs="Times New Roman"/>
          <w:color w:val="000000" w:themeColor="text1"/>
        </w:rPr>
        <w:t xml:space="preserve"> </w:t>
      </w:r>
      <w:proofErr w:type="spellStart"/>
      <w:r w:rsidRPr="00F26E65">
        <w:rPr>
          <w:rFonts w:ascii="Times New Roman" w:eastAsia="Times New Roman" w:hAnsi="Times New Roman" w:cs="Times New Roman"/>
          <w:color w:val="000000" w:themeColor="text1"/>
        </w:rPr>
        <w:t>Research</w:t>
      </w:r>
      <w:proofErr w:type="spellEnd"/>
      <w:r>
        <w:rPr>
          <w:rFonts w:ascii="Times New Roman" w:eastAsia="Times New Roman" w:hAnsi="Times New Roman" w:cs="Times New Roman"/>
          <w:color w:val="000000" w:themeColor="text1"/>
        </w:rPr>
        <w:t>)</w:t>
      </w:r>
      <w:r w:rsidR="00AA47DD">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679965229"/>
          <w:citation/>
        </w:sdtPr>
        <w:sdtEndPr/>
        <w:sdtContent>
          <w:r w:rsidR="00AA47DD">
            <w:rPr>
              <w:rFonts w:ascii="Times New Roman" w:eastAsia="Times New Roman" w:hAnsi="Times New Roman" w:cs="Times New Roman"/>
              <w:color w:val="000000" w:themeColor="text1"/>
            </w:rPr>
            <w:fldChar w:fldCharType="begin"/>
          </w:r>
          <w:r w:rsidR="00AA47DD" w:rsidRPr="00AA47DD">
            <w:rPr>
              <w:rFonts w:ascii="Times New Roman" w:eastAsia="Times New Roman" w:hAnsi="Times New Roman" w:cs="Times New Roman"/>
              <w:color w:val="000000" w:themeColor="text1"/>
            </w:rPr>
            <w:instrText xml:space="preserve"> </w:instrText>
          </w:r>
          <w:r w:rsidR="00AA47DD">
            <w:rPr>
              <w:rFonts w:ascii="Times New Roman" w:eastAsia="Times New Roman" w:hAnsi="Times New Roman" w:cs="Times New Roman"/>
              <w:color w:val="000000" w:themeColor="text1"/>
              <w:lang w:val="en-US"/>
            </w:rPr>
            <w:instrText>CITATION</w:instrText>
          </w:r>
          <w:r w:rsidR="00AA47DD" w:rsidRPr="00AA47DD">
            <w:rPr>
              <w:rFonts w:ascii="Times New Roman" w:eastAsia="Times New Roman" w:hAnsi="Times New Roman" w:cs="Times New Roman"/>
              <w:color w:val="000000" w:themeColor="text1"/>
            </w:rPr>
            <w:instrText xml:space="preserve"> </w:instrText>
          </w:r>
          <w:r w:rsidR="00AA47DD">
            <w:rPr>
              <w:rFonts w:ascii="Times New Roman" w:eastAsia="Times New Roman" w:hAnsi="Times New Roman" w:cs="Times New Roman"/>
              <w:color w:val="000000" w:themeColor="text1"/>
              <w:lang w:val="en-US"/>
            </w:rPr>
            <w:instrText>Bha</w:instrText>
          </w:r>
          <w:r w:rsidR="00AA47DD" w:rsidRPr="00AA47DD">
            <w:rPr>
              <w:rFonts w:ascii="Times New Roman" w:eastAsia="Times New Roman" w:hAnsi="Times New Roman" w:cs="Times New Roman"/>
              <w:color w:val="000000" w:themeColor="text1"/>
            </w:rPr>
            <w:instrText>12 \</w:instrText>
          </w:r>
          <w:r w:rsidR="00AA47DD">
            <w:rPr>
              <w:rFonts w:ascii="Times New Roman" w:eastAsia="Times New Roman" w:hAnsi="Times New Roman" w:cs="Times New Roman"/>
              <w:color w:val="000000" w:themeColor="text1"/>
              <w:lang w:val="en-US"/>
            </w:rPr>
            <w:instrText>l</w:instrText>
          </w:r>
          <w:r w:rsidR="00AA47DD" w:rsidRPr="00AA47DD">
            <w:rPr>
              <w:rFonts w:ascii="Times New Roman" w:eastAsia="Times New Roman" w:hAnsi="Times New Roman" w:cs="Times New Roman"/>
              <w:color w:val="000000" w:themeColor="text1"/>
            </w:rPr>
            <w:instrText xml:space="preserve"> 1033 </w:instrText>
          </w:r>
          <w:r w:rsidR="00AA47DD">
            <w:rPr>
              <w:rFonts w:ascii="Times New Roman" w:eastAsia="Times New Roman" w:hAnsi="Times New Roman" w:cs="Times New Roman"/>
              <w:color w:val="000000" w:themeColor="text1"/>
            </w:rPr>
            <w:fldChar w:fldCharType="separate"/>
          </w:r>
          <w:r w:rsidR="00AA47DD" w:rsidRPr="00AA47DD">
            <w:rPr>
              <w:rFonts w:ascii="Times New Roman" w:eastAsia="Times New Roman" w:hAnsi="Times New Roman" w:cs="Times New Roman"/>
              <w:noProof/>
              <w:color w:val="000000" w:themeColor="text1"/>
            </w:rPr>
            <w:t>(</w:t>
          </w:r>
          <w:r w:rsidR="00AA47DD" w:rsidRPr="00AA47DD">
            <w:rPr>
              <w:rFonts w:ascii="Times New Roman" w:eastAsia="Times New Roman" w:hAnsi="Times New Roman" w:cs="Times New Roman"/>
              <w:noProof/>
              <w:color w:val="000000" w:themeColor="text1"/>
              <w:lang w:val="en-US"/>
            </w:rPr>
            <w:t>Bhattacherjee</w:t>
          </w:r>
          <w:r w:rsidR="00AA47DD" w:rsidRPr="00AA47DD">
            <w:rPr>
              <w:rFonts w:ascii="Times New Roman" w:eastAsia="Times New Roman" w:hAnsi="Times New Roman" w:cs="Times New Roman"/>
              <w:noProof/>
              <w:color w:val="000000" w:themeColor="text1"/>
            </w:rPr>
            <w:t>, 2012)</w:t>
          </w:r>
          <w:r w:rsidR="00AA47DD">
            <w:rPr>
              <w:rFonts w:ascii="Times New Roman" w:eastAsia="Times New Roman" w:hAnsi="Times New Roman" w:cs="Times New Roman"/>
              <w:color w:val="000000" w:themeColor="text1"/>
            </w:rPr>
            <w:fldChar w:fldCharType="end"/>
          </w:r>
        </w:sdtContent>
      </w:sdt>
      <w:r w:rsidRPr="00F26E65">
        <w:rPr>
          <w:rFonts w:ascii="Times New Roman" w:eastAsia="Segoe UI" w:hAnsi="Times New Roman" w:cs="Times New Roman"/>
          <w:color w:val="000000" w:themeColor="text1"/>
        </w:rPr>
        <w:t xml:space="preserve"> ή αλλιώς μια έρευνα οικοδόμησης θεωριών </w:t>
      </w:r>
      <w:r>
        <w:rPr>
          <w:rFonts w:ascii="Times New Roman" w:eastAsia="Segoe UI" w:hAnsi="Times New Roman" w:cs="Times New Roman"/>
          <w:color w:val="000000" w:themeColor="text1"/>
        </w:rPr>
        <w:t>με στόχο</w:t>
      </w:r>
      <w:r w:rsidRPr="00F26E65">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τη συγκέντρωση</w:t>
      </w:r>
      <w:r w:rsidRPr="00F26E65">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θεωριών από τα δεδομένα που προκύπτουν, δηλαδή,</w:t>
      </w:r>
      <w:r w:rsidRPr="00F26E65">
        <w:rPr>
          <w:rFonts w:ascii="Times New Roman" w:eastAsia="Segoe UI" w:hAnsi="Times New Roman" w:cs="Times New Roman"/>
          <w:color w:val="000000" w:themeColor="text1"/>
        </w:rPr>
        <w:t xml:space="preserve"> ουσιαστικά από μελέτες και παρατηρήσεις που κάνουν οι ερευνητές εξάγουν θεωρίες. </w:t>
      </w:r>
    </w:p>
    <w:p w14:paraId="50332941" w14:textId="24ADDD1B" w:rsidR="00F26E65" w:rsidRPr="00F26E65" w:rsidRDefault="00F26E65" w:rsidP="00404C51">
      <w:pPr>
        <w:spacing w:before="120" w:after="120" w:line="360" w:lineRule="auto"/>
        <w:jc w:val="both"/>
        <w:rPr>
          <w:rFonts w:ascii="Times New Roman" w:eastAsia="Segoe UI" w:hAnsi="Times New Roman" w:cs="Times New Roman"/>
          <w:color w:val="000000" w:themeColor="text1"/>
        </w:rPr>
      </w:pPr>
      <w:r w:rsidRPr="00F26E65">
        <w:rPr>
          <w:rFonts w:ascii="Times New Roman" w:eastAsia="Segoe UI" w:hAnsi="Times New Roman" w:cs="Times New Roman"/>
          <w:color w:val="000000" w:themeColor="text1"/>
        </w:rPr>
        <w:t xml:space="preserve">Αυτή η μέθοδος είναι </w:t>
      </w:r>
      <w:r>
        <w:rPr>
          <w:rFonts w:ascii="Times New Roman" w:eastAsia="Segoe UI" w:hAnsi="Times New Roman" w:cs="Times New Roman"/>
          <w:color w:val="000000" w:themeColor="text1"/>
        </w:rPr>
        <w:t>η αντίθετη της απαγωγικής στην α</w:t>
      </w:r>
      <w:r w:rsidRPr="00F26E65">
        <w:rPr>
          <w:rFonts w:ascii="Times New Roman" w:eastAsia="Segoe UI" w:hAnsi="Times New Roman" w:cs="Times New Roman"/>
          <w:color w:val="000000" w:themeColor="text1"/>
        </w:rPr>
        <w:t xml:space="preserve">γγλική γλώσσα </w:t>
      </w:r>
      <w:proofErr w:type="spellStart"/>
      <w:r w:rsidRPr="00F26E65">
        <w:rPr>
          <w:rFonts w:ascii="Times New Roman" w:eastAsia="Times New Roman" w:hAnsi="Times New Roman" w:cs="Times New Roman"/>
          <w:color w:val="000000" w:themeColor="text1"/>
        </w:rPr>
        <w:t>Deductive</w:t>
      </w:r>
      <w:proofErr w:type="spellEnd"/>
      <w:r w:rsidRPr="00F26E65">
        <w:rPr>
          <w:rFonts w:ascii="Times New Roman" w:eastAsia="Times New Roman" w:hAnsi="Times New Roman" w:cs="Times New Roman"/>
          <w:color w:val="000000" w:themeColor="text1"/>
        </w:rPr>
        <w:t xml:space="preserve"> </w:t>
      </w:r>
      <w:proofErr w:type="spellStart"/>
      <w:r w:rsidRPr="00F26E65">
        <w:rPr>
          <w:rFonts w:ascii="Times New Roman" w:eastAsia="Times New Roman" w:hAnsi="Times New Roman" w:cs="Times New Roman"/>
          <w:color w:val="000000" w:themeColor="text1"/>
        </w:rPr>
        <w:t>Research</w:t>
      </w:r>
      <w:proofErr w:type="spellEnd"/>
      <w:r w:rsidR="00AA47DD">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146407598"/>
          <w:citation/>
        </w:sdtPr>
        <w:sdtEndPr/>
        <w:sdtContent>
          <w:r w:rsidR="00AA47DD">
            <w:rPr>
              <w:rFonts w:ascii="Times New Roman" w:eastAsia="Times New Roman" w:hAnsi="Times New Roman" w:cs="Times New Roman"/>
              <w:color w:val="000000" w:themeColor="text1"/>
            </w:rPr>
            <w:fldChar w:fldCharType="begin"/>
          </w:r>
          <w:r w:rsidR="00AA47DD" w:rsidRPr="00AA47DD">
            <w:rPr>
              <w:rFonts w:ascii="Times New Roman" w:eastAsia="Times New Roman" w:hAnsi="Times New Roman" w:cs="Times New Roman"/>
              <w:color w:val="000000" w:themeColor="text1"/>
            </w:rPr>
            <w:instrText xml:space="preserve"> </w:instrText>
          </w:r>
          <w:r w:rsidR="00AA47DD">
            <w:rPr>
              <w:rFonts w:ascii="Times New Roman" w:eastAsia="Times New Roman" w:hAnsi="Times New Roman" w:cs="Times New Roman"/>
              <w:color w:val="000000" w:themeColor="text1"/>
              <w:lang w:val="en-US"/>
            </w:rPr>
            <w:instrText>CITATION</w:instrText>
          </w:r>
          <w:r w:rsidR="00AA47DD" w:rsidRPr="00AA47DD">
            <w:rPr>
              <w:rFonts w:ascii="Times New Roman" w:eastAsia="Times New Roman" w:hAnsi="Times New Roman" w:cs="Times New Roman"/>
              <w:color w:val="000000" w:themeColor="text1"/>
            </w:rPr>
            <w:instrText xml:space="preserve"> </w:instrText>
          </w:r>
          <w:r w:rsidR="00AA47DD">
            <w:rPr>
              <w:rFonts w:ascii="Times New Roman" w:eastAsia="Times New Roman" w:hAnsi="Times New Roman" w:cs="Times New Roman"/>
              <w:color w:val="000000" w:themeColor="text1"/>
              <w:lang w:val="en-US"/>
            </w:rPr>
            <w:instrText>Bha</w:instrText>
          </w:r>
          <w:r w:rsidR="00AA47DD" w:rsidRPr="00AA47DD">
            <w:rPr>
              <w:rFonts w:ascii="Times New Roman" w:eastAsia="Times New Roman" w:hAnsi="Times New Roman" w:cs="Times New Roman"/>
              <w:color w:val="000000" w:themeColor="text1"/>
            </w:rPr>
            <w:instrText>12 \</w:instrText>
          </w:r>
          <w:r w:rsidR="00AA47DD">
            <w:rPr>
              <w:rFonts w:ascii="Times New Roman" w:eastAsia="Times New Roman" w:hAnsi="Times New Roman" w:cs="Times New Roman"/>
              <w:color w:val="000000" w:themeColor="text1"/>
              <w:lang w:val="en-US"/>
            </w:rPr>
            <w:instrText>l</w:instrText>
          </w:r>
          <w:r w:rsidR="00AA47DD" w:rsidRPr="00AA47DD">
            <w:rPr>
              <w:rFonts w:ascii="Times New Roman" w:eastAsia="Times New Roman" w:hAnsi="Times New Roman" w:cs="Times New Roman"/>
              <w:color w:val="000000" w:themeColor="text1"/>
            </w:rPr>
            <w:instrText xml:space="preserve"> 1033 </w:instrText>
          </w:r>
          <w:r w:rsidR="00AA47DD">
            <w:rPr>
              <w:rFonts w:ascii="Times New Roman" w:eastAsia="Times New Roman" w:hAnsi="Times New Roman" w:cs="Times New Roman"/>
              <w:color w:val="000000" w:themeColor="text1"/>
            </w:rPr>
            <w:fldChar w:fldCharType="separate"/>
          </w:r>
          <w:r w:rsidR="00AA47DD" w:rsidRPr="00AA47DD">
            <w:rPr>
              <w:rFonts w:ascii="Times New Roman" w:eastAsia="Times New Roman" w:hAnsi="Times New Roman" w:cs="Times New Roman"/>
              <w:noProof/>
              <w:color w:val="000000" w:themeColor="text1"/>
            </w:rPr>
            <w:t>(</w:t>
          </w:r>
          <w:r w:rsidR="00AA47DD" w:rsidRPr="00AA47DD">
            <w:rPr>
              <w:rFonts w:ascii="Times New Roman" w:eastAsia="Times New Roman" w:hAnsi="Times New Roman" w:cs="Times New Roman"/>
              <w:noProof/>
              <w:color w:val="000000" w:themeColor="text1"/>
              <w:lang w:val="en-US"/>
            </w:rPr>
            <w:t>Bhattacherjee</w:t>
          </w:r>
          <w:r w:rsidR="00AA47DD" w:rsidRPr="00AA47DD">
            <w:rPr>
              <w:rFonts w:ascii="Times New Roman" w:eastAsia="Times New Roman" w:hAnsi="Times New Roman" w:cs="Times New Roman"/>
              <w:noProof/>
              <w:color w:val="000000" w:themeColor="text1"/>
            </w:rPr>
            <w:t>, 2012)</w:t>
          </w:r>
          <w:r w:rsidR="00AA47DD">
            <w:rPr>
              <w:rFonts w:ascii="Times New Roman" w:eastAsia="Times New Roman" w:hAnsi="Times New Roman" w:cs="Times New Roman"/>
              <w:color w:val="000000" w:themeColor="text1"/>
            </w:rPr>
            <w:fldChar w:fldCharType="end"/>
          </w:r>
        </w:sdtContent>
      </w:sdt>
      <w:r w:rsidR="00AA47DD">
        <w:rPr>
          <w:rFonts w:ascii="Times New Roman" w:eastAsia="Times New Roman" w:hAnsi="Times New Roman" w:cs="Times New Roman"/>
          <w:color w:val="000000" w:themeColor="text1"/>
        </w:rPr>
        <w:t xml:space="preserve"> </w:t>
      </w:r>
      <w:r>
        <w:rPr>
          <w:rFonts w:ascii="Times New Roman" w:eastAsia="Segoe UI" w:hAnsi="Times New Roman" w:cs="Times New Roman"/>
          <w:color w:val="000000" w:themeColor="text1"/>
        </w:rPr>
        <w:t>ό</w:t>
      </w:r>
      <w:r w:rsidRPr="00F26E65">
        <w:rPr>
          <w:rFonts w:ascii="Times New Roman" w:eastAsia="Segoe UI" w:hAnsi="Times New Roman" w:cs="Times New Roman"/>
          <w:color w:val="000000" w:themeColor="text1"/>
        </w:rPr>
        <w:t xml:space="preserve">που στόχος των ερευνητών </w:t>
      </w:r>
      <w:r>
        <w:rPr>
          <w:rFonts w:ascii="Times New Roman" w:eastAsia="Segoe UI" w:hAnsi="Times New Roman" w:cs="Times New Roman"/>
          <w:color w:val="000000" w:themeColor="text1"/>
        </w:rPr>
        <w:t xml:space="preserve">ήταν </w:t>
      </w:r>
      <w:r w:rsidRPr="00F26E65">
        <w:rPr>
          <w:rFonts w:ascii="Times New Roman" w:eastAsia="Segoe UI" w:hAnsi="Times New Roman" w:cs="Times New Roman"/>
          <w:color w:val="000000" w:themeColor="text1"/>
        </w:rPr>
        <w:t>να δοκιμάσουν θεωρίες κι πρότυπα χρησιμοποιώντας νέα εμπειρικά δεδομένα. Ενώ για την ανάλυση των δεδ</w:t>
      </w:r>
      <w:r>
        <w:rPr>
          <w:rFonts w:ascii="Times New Roman" w:eastAsia="Segoe UI" w:hAnsi="Times New Roman" w:cs="Times New Roman"/>
          <w:color w:val="000000" w:themeColor="text1"/>
        </w:rPr>
        <w:t>ομένων χρησιμοποιήθηκε μια πιο «Γενική Επαγωγική Προσέγγιση»</w:t>
      </w:r>
      <w:sdt>
        <w:sdtPr>
          <w:rPr>
            <w:rFonts w:ascii="Times New Roman" w:eastAsia="Segoe UI" w:hAnsi="Times New Roman" w:cs="Times New Roman"/>
            <w:color w:val="000000" w:themeColor="text1"/>
          </w:rPr>
          <w:id w:val="510498876"/>
          <w:citation/>
        </w:sdtPr>
        <w:sdtEndPr/>
        <w:sdtContent>
          <w:r w:rsidR="00AA47DD">
            <w:rPr>
              <w:rFonts w:ascii="Times New Roman" w:eastAsia="Segoe UI" w:hAnsi="Times New Roman" w:cs="Times New Roman"/>
              <w:color w:val="000000" w:themeColor="text1"/>
            </w:rPr>
            <w:fldChar w:fldCharType="begin"/>
          </w:r>
          <w:r w:rsidR="00AA47DD" w:rsidRPr="00AA47DD">
            <w:rPr>
              <w:rFonts w:ascii="Times New Roman" w:eastAsia="Segoe UI" w:hAnsi="Times New Roman" w:cs="Times New Roman"/>
              <w:color w:val="000000" w:themeColor="text1"/>
            </w:rPr>
            <w:instrText xml:space="preserve"> </w:instrText>
          </w:r>
          <w:r w:rsidR="00AA47DD">
            <w:rPr>
              <w:rFonts w:ascii="Times New Roman" w:eastAsia="Segoe UI" w:hAnsi="Times New Roman" w:cs="Times New Roman"/>
              <w:color w:val="000000" w:themeColor="text1"/>
              <w:lang w:val="en-US"/>
            </w:rPr>
            <w:instrText>CITATION</w:instrText>
          </w:r>
          <w:r w:rsidR="00AA47DD" w:rsidRPr="00AA47DD">
            <w:rPr>
              <w:rFonts w:ascii="Times New Roman" w:eastAsia="Segoe UI" w:hAnsi="Times New Roman" w:cs="Times New Roman"/>
              <w:color w:val="000000" w:themeColor="text1"/>
            </w:rPr>
            <w:instrText xml:space="preserve"> </w:instrText>
          </w:r>
          <w:r w:rsidR="00AA47DD">
            <w:rPr>
              <w:rFonts w:ascii="Times New Roman" w:eastAsia="Segoe UI" w:hAnsi="Times New Roman" w:cs="Times New Roman"/>
              <w:color w:val="000000" w:themeColor="text1"/>
              <w:lang w:val="en-US"/>
            </w:rPr>
            <w:instrText>Tho</w:instrText>
          </w:r>
          <w:r w:rsidR="00AA47DD" w:rsidRPr="00AA47DD">
            <w:rPr>
              <w:rFonts w:ascii="Times New Roman" w:eastAsia="Segoe UI" w:hAnsi="Times New Roman" w:cs="Times New Roman"/>
              <w:color w:val="000000" w:themeColor="text1"/>
            </w:rPr>
            <w:instrText>06 \</w:instrText>
          </w:r>
          <w:r w:rsidR="00AA47DD">
            <w:rPr>
              <w:rFonts w:ascii="Times New Roman" w:eastAsia="Segoe UI" w:hAnsi="Times New Roman" w:cs="Times New Roman"/>
              <w:color w:val="000000" w:themeColor="text1"/>
              <w:lang w:val="en-US"/>
            </w:rPr>
            <w:instrText>l</w:instrText>
          </w:r>
          <w:r w:rsidR="00AA47DD" w:rsidRPr="00AA47DD">
            <w:rPr>
              <w:rFonts w:ascii="Times New Roman" w:eastAsia="Segoe UI" w:hAnsi="Times New Roman" w:cs="Times New Roman"/>
              <w:color w:val="000000" w:themeColor="text1"/>
            </w:rPr>
            <w:instrText xml:space="preserve"> 1033 </w:instrText>
          </w:r>
          <w:r w:rsidR="00AA47DD">
            <w:rPr>
              <w:rFonts w:ascii="Times New Roman" w:eastAsia="Segoe UI" w:hAnsi="Times New Roman" w:cs="Times New Roman"/>
              <w:color w:val="000000" w:themeColor="text1"/>
            </w:rPr>
            <w:fldChar w:fldCharType="separate"/>
          </w:r>
          <w:r w:rsidR="00AA47DD" w:rsidRPr="00AA47DD">
            <w:rPr>
              <w:rFonts w:ascii="Times New Roman" w:eastAsia="Segoe UI" w:hAnsi="Times New Roman" w:cs="Times New Roman"/>
              <w:noProof/>
              <w:color w:val="000000" w:themeColor="text1"/>
            </w:rPr>
            <w:t xml:space="preserve"> (</w:t>
          </w:r>
          <w:r w:rsidR="00AA47DD" w:rsidRPr="00AA47DD">
            <w:rPr>
              <w:rFonts w:ascii="Times New Roman" w:eastAsia="Segoe UI" w:hAnsi="Times New Roman" w:cs="Times New Roman"/>
              <w:noProof/>
              <w:color w:val="000000" w:themeColor="text1"/>
              <w:lang w:val="en-US"/>
            </w:rPr>
            <w:t>Thomas</w:t>
          </w:r>
          <w:r w:rsidR="00AA47DD" w:rsidRPr="00AA47DD">
            <w:rPr>
              <w:rFonts w:ascii="Times New Roman" w:eastAsia="Segoe UI" w:hAnsi="Times New Roman" w:cs="Times New Roman"/>
              <w:noProof/>
              <w:color w:val="000000" w:themeColor="text1"/>
            </w:rPr>
            <w:t>, 2006)</w:t>
          </w:r>
          <w:r w:rsidR="00AA47DD">
            <w:rPr>
              <w:rFonts w:ascii="Times New Roman" w:eastAsia="Segoe UI" w:hAnsi="Times New Roman" w:cs="Times New Roman"/>
              <w:color w:val="000000" w:themeColor="text1"/>
            </w:rPr>
            <w:fldChar w:fldCharType="end"/>
          </w:r>
        </w:sdtContent>
      </w:sdt>
      <w:r w:rsidR="00AA47DD">
        <w:rPr>
          <w:rFonts w:ascii="Times New Roman" w:eastAsia="Times New Roman" w:hAnsi="Times New Roman" w:cs="Times New Roman"/>
          <w:color w:val="000000" w:themeColor="text1"/>
        </w:rPr>
        <w:t xml:space="preserve">. </w:t>
      </w:r>
      <w:r w:rsidRPr="00F26E65">
        <w:rPr>
          <w:rFonts w:ascii="Times New Roman" w:eastAsia="Segoe UI" w:hAnsi="Times New Roman" w:cs="Times New Roman"/>
          <w:color w:val="000000" w:themeColor="text1"/>
        </w:rPr>
        <w:t xml:space="preserve">Μέσω της </w:t>
      </w:r>
      <w:r w:rsidR="004F6306">
        <w:rPr>
          <w:rFonts w:ascii="Times New Roman" w:eastAsia="Segoe UI" w:hAnsi="Times New Roman" w:cs="Times New Roman"/>
          <w:color w:val="000000" w:themeColor="text1"/>
        </w:rPr>
        <w:t xml:space="preserve">ενδελεχούς μελέτης εγγράφων </w:t>
      </w:r>
      <w:r w:rsidRPr="00F26E65">
        <w:rPr>
          <w:rFonts w:ascii="Times New Roman" w:eastAsia="Segoe UI" w:hAnsi="Times New Roman" w:cs="Times New Roman"/>
          <w:color w:val="000000" w:themeColor="text1"/>
        </w:rPr>
        <w:t>των οργανισμών αλλά και πραγματοποιώντας λεπτομερείς συνεντεύξεις</w:t>
      </w:r>
      <w:r w:rsidR="004F6306">
        <w:rPr>
          <w:rFonts w:ascii="Times New Roman" w:eastAsia="Segoe UI" w:hAnsi="Times New Roman" w:cs="Times New Roman"/>
          <w:color w:val="000000" w:themeColor="text1"/>
        </w:rPr>
        <w:t>, δόθηκαν</w:t>
      </w:r>
      <w:r w:rsidRPr="00F26E65">
        <w:rPr>
          <w:rFonts w:ascii="Times New Roman" w:eastAsia="Segoe UI" w:hAnsi="Times New Roman" w:cs="Times New Roman"/>
          <w:color w:val="000000" w:themeColor="text1"/>
        </w:rPr>
        <w:t xml:space="preserve"> στου</w:t>
      </w:r>
      <w:r w:rsidR="004F6306">
        <w:rPr>
          <w:rFonts w:ascii="Times New Roman" w:eastAsia="Segoe UI" w:hAnsi="Times New Roman" w:cs="Times New Roman"/>
          <w:color w:val="000000" w:themeColor="text1"/>
        </w:rPr>
        <w:t>ς ερευνητές επαρκή στοιχεία που σχετίζονται με την λειτουργία δ</w:t>
      </w:r>
      <w:r w:rsidRPr="00F26E65">
        <w:rPr>
          <w:rFonts w:ascii="Times New Roman" w:eastAsia="Segoe UI" w:hAnsi="Times New Roman" w:cs="Times New Roman"/>
          <w:color w:val="000000" w:themeColor="text1"/>
        </w:rPr>
        <w:t xml:space="preserve">ιαχείρισης και αντιμετώπισης των περιστατικών τους. </w:t>
      </w:r>
    </w:p>
    <w:p w14:paraId="0996B9E3" w14:textId="7EABEB23" w:rsidR="004F6306" w:rsidRDefault="00F26E65" w:rsidP="00404C51">
      <w:pPr>
        <w:spacing w:before="120" w:after="120" w:line="360" w:lineRule="auto"/>
        <w:jc w:val="both"/>
        <w:rPr>
          <w:rFonts w:ascii="Times New Roman" w:eastAsia="Segoe UI" w:hAnsi="Times New Roman" w:cs="Times New Roman"/>
          <w:color w:val="000000" w:themeColor="text1"/>
        </w:rPr>
      </w:pPr>
      <w:r w:rsidRPr="00F26E65">
        <w:rPr>
          <w:rFonts w:ascii="Times New Roman" w:eastAsia="Segoe UI" w:hAnsi="Times New Roman" w:cs="Times New Roman"/>
          <w:color w:val="000000" w:themeColor="text1"/>
        </w:rPr>
        <w:lastRenderedPageBreak/>
        <w:t xml:space="preserve">Στην περίπτωση του </w:t>
      </w:r>
      <w:r w:rsidR="004F6306">
        <w:rPr>
          <w:rFonts w:ascii="Times New Roman" w:eastAsia="Segoe UI" w:hAnsi="Times New Roman" w:cs="Times New Roman"/>
          <w:color w:val="000000" w:themeColor="text1"/>
        </w:rPr>
        <w:t>τέταρτου</w:t>
      </w:r>
      <w:r w:rsidRPr="00F26E65">
        <w:rPr>
          <w:rFonts w:ascii="Times New Roman" w:eastAsia="Segoe UI" w:hAnsi="Times New Roman" w:cs="Times New Roman"/>
          <w:color w:val="000000" w:themeColor="text1"/>
        </w:rPr>
        <w:t xml:space="preserve"> οργανισμού </w:t>
      </w:r>
      <w:proofErr w:type="spellStart"/>
      <w:r w:rsidRPr="00F26E65">
        <w:rPr>
          <w:rFonts w:ascii="Times New Roman" w:eastAsia="Times New Roman" w:hAnsi="Times New Roman" w:cs="Times New Roman"/>
          <w:color w:val="000000" w:themeColor="text1"/>
        </w:rPr>
        <w:t>FinanceOrg</w:t>
      </w:r>
      <w:proofErr w:type="spellEnd"/>
      <w:r w:rsidR="00AA47DD">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332524625"/>
          <w:citation/>
        </w:sdtPr>
        <w:sdtEndPr/>
        <w:sdtContent>
          <w:r w:rsidR="00AA47DD">
            <w:rPr>
              <w:rFonts w:ascii="Times New Roman" w:eastAsia="Times New Roman" w:hAnsi="Times New Roman" w:cs="Times New Roman"/>
              <w:color w:val="000000" w:themeColor="text1"/>
            </w:rPr>
            <w:fldChar w:fldCharType="begin"/>
          </w:r>
          <w:r w:rsidR="003F730D">
            <w:rPr>
              <w:rFonts w:ascii="Times New Roman" w:eastAsia="Times New Roman" w:hAnsi="Times New Roman" w:cs="Times New Roman"/>
              <w:color w:val="000000" w:themeColor="text1"/>
            </w:rPr>
            <w:instrText xml:space="preserve">CITATION Ahm21 \l 1033 </w:instrText>
          </w:r>
          <w:r w:rsidR="00AA47DD">
            <w:rPr>
              <w:rFonts w:ascii="Times New Roman" w:eastAsia="Times New Roman" w:hAnsi="Times New Roman" w:cs="Times New Roman"/>
              <w:color w:val="000000" w:themeColor="text1"/>
            </w:rPr>
            <w:fldChar w:fldCharType="separate"/>
          </w:r>
          <w:r w:rsidR="003F730D" w:rsidRPr="003F730D">
            <w:rPr>
              <w:rFonts w:ascii="Times New Roman" w:eastAsia="Times New Roman" w:hAnsi="Times New Roman" w:cs="Times New Roman"/>
              <w:noProof/>
              <w:color w:val="000000" w:themeColor="text1"/>
            </w:rPr>
            <w:t>(Ahmad, et al., 2012)</w:t>
          </w:r>
          <w:r w:rsidR="00AA47DD">
            <w:rPr>
              <w:rFonts w:ascii="Times New Roman" w:eastAsia="Times New Roman" w:hAnsi="Times New Roman" w:cs="Times New Roman"/>
              <w:color w:val="000000" w:themeColor="text1"/>
            </w:rPr>
            <w:fldChar w:fldCharType="end"/>
          </w:r>
        </w:sdtContent>
      </w:sdt>
      <w:r w:rsidRPr="00F26E65">
        <w:rPr>
          <w:rFonts w:ascii="Times New Roman" w:eastAsia="Segoe UI" w:hAnsi="Times New Roman" w:cs="Times New Roman"/>
          <w:color w:val="000000" w:themeColor="text1"/>
        </w:rPr>
        <w:t xml:space="preserve"> που μελετήθηκε στα πλαίσια αυτής της έρευνας χρησιμοποιήθηκε μια διερευνητική προσέγγιση πολλαπλών περιπτωσιολογικών μελετών με </w:t>
      </w:r>
      <w:r w:rsidR="004F6306">
        <w:rPr>
          <w:rFonts w:ascii="Times New Roman" w:eastAsia="Segoe UI" w:hAnsi="Times New Roman" w:cs="Times New Roman"/>
          <w:color w:val="000000" w:themeColor="text1"/>
        </w:rPr>
        <w:t>τη χρήση συνεντεύξεων,</w:t>
      </w:r>
      <w:r w:rsidRPr="00F26E65">
        <w:rPr>
          <w:rFonts w:ascii="Times New Roman" w:eastAsia="Segoe UI" w:hAnsi="Times New Roman" w:cs="Times New Roman"/>
          <w:color w:val="000000" w:themeColor="text1"/>
        </w:rPr>
        <w:t xml:space="preserve"> ως </w:t>
      </w:r>
      <w:r w:rsidR="004F6306">
        <w:rPr>
          <w:rFonts w:ascii="Times New Roman" w:eastAsia="Segoe UI" w:hAnsi="Times New Roman" w:cs="Times New Roman"/>
          <w:color w:val="000000" w:themeColor="text1"/>
        </w:rPr>
        <w:t>βασική</w:t>
      </w:r>
      <w:r w:rsidRPr="00F26E65">
        <w:rPr>
          <w:rFonts w:ascii="Times New Roman" w:eastAsia="Segoe UI" w:hAnsi="Times New Roman" w:cs="Times New Roman"/>
          <w:color w:val="000000" w:themeColor="text1"/>
        </w:rPr>
        <w:t xml:space="preserve"> μέθοδο συλλογής δεδομένων. Οι ηχογραφημένες συνεντεύξεις αλλά και </w:t>
      </w:r>
      <w:r w:rsidR="004F6306">
        <w:rPr>
          <w:rFonts w:ascii="Times New Roman" w:eastAsia="Segoe UI" w:hAnsi="Times New Roman" w:cs="Times New Roman"/>
          <w:color w:val="000000" w:themeColor="text1"/>
        </w:rPr>
        <w:t xml:space="preserve">οι </w:t>
      </w:r>
      <w:r w:rsidRPr="00F26E65">
        <w:rPr>
          <w:rFonts w:ascii="Times New Roman" w:eastAsia="Segoe UI" w:hAnsi="Times New Roman" w:cs="Times New Roman"/>
          <w:color w:val="000000" w:themeColor="text1"/>
        </w:rPr>
        <w:t xml:space="preserve">σημειώσεις που </w:t>
      </w:r>
      <w:r w:rsidR="004F6306">
        <w:rPr>
          <w:rFonts w:ascii="Times New Roman" w:eastAsia="Segoe UI" w:hAnsi="Times New Roman" w:cs="Times New Roman"/>
          <w:color w:val="000000" w:themeColor="text1"/>
        </w:rPr>
        <w:t>καταχωρήθηκαν, επεξεργάστηκαν</w:t>
      </w:r>
      <w:r w:rsidRPr="00F26E65">
        <w:rPr>
          <w:rFonts w:ascii="Times New Roman" w:eastAsia="Segoe UI" w:hAnsi="Times New Roman" w:cs="Times New Roman"/>
          <w:color w:val="000000" w:themeColor="text1"/>
        </w:rPr>
        <w:t xml:space="preserve"> με </w:t>
      </w:r>
      <w:r w:rsidR="004F6306">
        <w:rPr>
          <w:rFonts w:ascii="Times New Roman" w:eastAsia="Segoe UI" w:hAnsi="Times New Roman" w:cs="Times New Roman"/>
          <w:color w:val="000000" w:themeColor="text1"/>
        </w:rPr>
        <w:t xml:space="preserve">τη χρήση </w:t>
      </w:r>
      <w:r w:rsidRPr="00F26E65">
        <w:rPr>
          <w:rFonts w:ascii="Times New Roman" w:eastAsia="Segoe UI" w:hAnsi="Times New Roman" w:cs="Times New Roman"/>
          <w:color w:val="000000" w:themeColor="text1"/>
        </w:rPr>
        <w:t>ανοιχτή</w:t>
      </w:r>
      <w:r w:rsidR="004F6306">
        <w:rPr>
          <w:rFonts w:ascii="Times New Roman" w:eastAsia="Segoe UI" w:hAnsi="Times New Roman" w:cs="Times New Roman"/>
          <w:color w:val="000000" w:themeColor="text1"/>
        </w:rPr>
        <w:t>ς</w:t>
      </w:r>
      <w:r w:rsidRPr="00F26E65">
        <w:rPr>
          <w:rFonts w:ascii="Times New Roman" w:eastAsia="Segoe UI" w:hAnsi="Times New Roman" w:cs="Times New Roman"/>
          <w:color w:val="000000" w:themeColor="text1"/>
        </w:rPr>
        <w:t>, αξονική</w:t>
      </w:r>
      <w:r w:rsidR="004F6306">
        <w:rPr>
          <w:rFonts w:ascii="Times New Roman" w:eastAsia="Segoe UI" w:hAnsi="Times New Roman" w:cs="Times New Roman"/>
          <w:color w:val="000000" w:themeColor="text1"/>
        </w:rPr>
        <w:t>ς</w:t>
      </w:r>
      <w:r w:rsidRPr="00F26E65">
        <w:rPr>
          <w:rFonts w:ascii="Times New Roman" w:eastAsia="Segoe UI" w:hAnsi="Times New Roman" w:cs="Times New Roman"/>
          <w:color w:val="000000" w:themeColor="text1"/>
        </w:rPr>
        <w:t xml:space="preserve"> και επιλεκτική</w:t>
      </w:r>
      <w:r w:rsidR="004F6306">
        <w:rPr>
          <w:rFonts w:ascii="Times New Roman" w:eastAsia="Segoe UI" w:hAnsi="Times New Roman" w:cs="Times New Roman"/>
          <w:color w:val="000000" w:themeColor="text1"/>
        </w:rPr>
        <w:t>ς</w:t>
      </w:r>
      <w:r w:rsidRPr="00F26E65">
        <w:rPr>
          <w:rFonts w:ascii="Times New Roman" w:eastAsia="Segoe UI" w:hAnsi="Times New Roman" w:cs="Times New Roman"/>
          <w:color w:val="000000" w:themeColor="text1"/>
        </w:rPr>
        <w:t xml:space="preserve"> κωδικοποίηση</w:t>
      </w:r>
      <w:r w:rsidR="004F6306">
        <w:rPr>
          <w:rFonts w:ascii="Times New Roman" w:eastAsia="Segoe UI" w:hAnsi="Times New Roman" w:cs="Times New Roman"/>
          <w:color w:val="000000" w:themeColor="text1"/>
        </w:rPr>
        <w:t>ς</w:t>
      </w:r>
      <w:r w:rsidRPr="00F26E65">
        <w:rPr>
          <w:rFonts w:ascii="Times New Roman" w:eastAsia="Segoe UI" w:hAnsi="Times New Roman" w:cs="Times New Roman"/>
          <w:color w:val="000000" w:themeColor="text1"/>
        </w:rPr>
        <w:t xml:space="preserve"> από εξειδικευμένο λογισμικό.</w:t>
      </w:r>
    </w:p>
    <w:p w14:paraId="2132FF8E" w14:textId="243DCB58" w:rsidR="00F26E65" w:rsidRDefault="00F26E65" w:rsidP="00404C51">
      <w:pPr>
        <w:spacing w:before="120" w:after="120" w:line="360" w:lineRule="auto"/>
        <w:jc w:val="both"/>
        <w:rPr>
          <w:rFonts w:ascii="Times New Roman" w:eastAsia="Segoe UI" w:hAnsi="Times New Roman" w:cs="Times New Roman"/>
          <w:color w:val="000000" w:themeColor="text1"/>
        </w:rPr>
      </w:pPr>
      <w:r w:rsidRPr="00F26E65">
        <w:rPr>
          <w:rFonts w:ascii="Times New Roman" w:eastAsia="Segoe UI" w:hAnsi="Times New Roman" w:cs="Times New Roman"/>
          <w:color w:val="000000" w:themeColor="text1"/>
        </w:rPr>
        <w:t xml:space="preserve">Στις μελέτες περιπτώσεων για να επαληθευτούν ή </w:t>
      </w:r>
      <w:r w:rsidR="004F6306">
        <w:rPr>
          <w:rFonts w:ascii="Times New Roman" w:eastAsia="Segoe UI" w:hAnsi="Times New Roman" w:cs="Times New Roman"/>
          <w:color w:val="000000" w:themeColor="text1"/>
        </w:rPr>
        <w:t xml:space="preserve">και για </w:t>
      </w:r>
      <w:r w:rsidRPr="00F26E65">
        <w:rPr>
          <w:rFonts w:ascii="Times New Roman" w:eastAsia="Segoe UI" w:hAnsi="Times New Roman" w:cs="Times New Roman"/>
          <w:color w:val="000000" w:themeColor="text1"/>
        </w:rPr>
        <w:t>να αμφισβητηθούν κάποια δεδομένα χρησιμοποιήθηκε η μελέτη εγγράφω</w:t>
      </w:r>
      <w:r w:rsidR="004F6306">
        <w:rPr>
          <w:rFonts w:ascii="Times New Roman" w:eastAsia="Segoe UI" w:hAnsi="Times New Roman" w:cs="Times New Roman"/>
          <w:color w:val="000000" w:themeColor="text1"/>
        </w:rPr>
        <w:t>ν των συγκεκριμένων οργανισμών. Τ</w:t>
      </w:r>
      <w:r w:rsidRPr="00F26E65">
        <w:rPr>
          <w:rFonts w:ascii="Times New Roman" w:eastAsia="Segoe UI" w:hAnsi="Times New Roman" w:cs="Times New Roman"/>
          <w:color w:val="000000" w:themeColor="text1"/>
        </w:rPr>
        <w:t xml:space="preserve">α δεδομένα που επαληθεύονται ή αμφισβητούνται προκύπτουν από άλλες πηγές ή μεθόδους συλλογής δεδομένων. Η </w:t>
      </w:r>
      <w:r w:rsidR="00B97125">
        <w:rPr>
          <w:rFonts w:ascii="Times New Roman" w:eastAsia="Segoe UI" w:hAnsi="Times New Roman" w:cs="Times New Roman"/>
          <w:color w:val="000000" w:themeColor="text1"/>
        </w:rPr>
        <w:t>ανάλυση</w:t>
      </w:r>
      <w:r w:rsidRPr="00F26E65">
        <w:rPr>
          <w:rFonts w:ascii="Times New Roman" w:eastAsia="Segoe UI" w:hAnsi="Times New Roman" w:cs="Times New Roman"/>
          <w:color w:val="000000" w:themeColor="text1"/>
        </w:rPr>
        <w:t xml:space="preserve"> των ερευνών που στηρίχτηκα</w:t>
      </w:r>
      <w:r w:rsidR="00B97125">
        <w:rPr>
          <w:rFonts w:ascii="Times New Roman" w:eastAsia="Segoe UI" w:hAnsi="Times New Roman" w:cs="Times New Roman"/>
          <w:color w:val="000000" w:themeColor="text1"/>
        </w:rPr>
        <w:t>ν πάνω στις μελέτες περιπτώσεων, ό</w:t>
      </w:r>
      <w:r w:rsidRPr="00F26E65">
        <w:rPr>
          <w:rFonts w:ascii="Times New Roman" w:eastAsia="Segoe UI" w:hAnsi="Times New Roman" w:cs="Times New Roman"/>
          <w:color w:val="000000" w:themeColor="text1"/>
        </w:rPr>
        <w:t xml:space="preserve">που </w:t>
      </w:r>
      <w:r w:rsidR="00B97125">
        <w:rPr>
          <w:rFonts w:ascii="Times New Roman" w:eastAsia="Segoe UI" w:hAnsi="Times New Roman" w:cs="Times New Roman"/>
          <w:color w:val="000000" w:themeColor="text1"/>
        </w:rPr>
        <w:t>βασίζεται</w:t>
      </w:r>
      <w:r w:rsidRPr="00F26E65">
        <w:rPr>
          <w:rFonts w:ascii="Times New Roman" w:eastAsia="Segoe UI" w:hAnsi="Times New Roman" w:cs="Times New Roman"/>
          <w:color w:val="000000" w:themeColor="text1"/>
        </w:rPr>
        <w:t xml:space="preserve"> και η</w:t>
      </w:r>
      <w:r w:rsidR="00B97125">
        <w:rPr>
          <w:rFonts w:ascii="Times New Roman" w:eastAsia="Segoe UI" w:hAnsi="Times New Roman" w:cs="Times New Roman"/>
          <w:color w:val="000000" w:themeColor="text1"/>
        </w:rPr>
        <w:t xml:space="preserve"> παρούσα</w:t>
      </w:r>
      <w:r w:rsidRPr="00F26E65">
        <w:rPr>
          <w:rFonts w:ascii="Times New Roman" w:eastAsia="Segoe UI" w:hAnsi="Times New Roman" w:cs="Times New Roman"/>
          <w:color w:val="000000" w:themeColor="text1"/>
        </w:rPr>
        <w:t xml:space="preserve"> έρευνα, επέτρεψε </w:t>
      </w:r>
      <w:r w:rsidR="00B97125">
        <w:rPr>
          <w:rFonts w:ascii="Times New Roman" w:eastAsia="Segoe UI" w:hAnsi="Times New Roman" w:cs="Times New Roman"/>
          <w:color w:val="000000" w:themeColor="text1"/>
        </w:rPr>
        <w:t>την σύγκριση</w:t>
      </w:r>
      <w:r w:rsidRPr="00F26E65">
        <w:rPr>
          <w:rFonts w:ascii="Times New Roman" w:eastAsia="Segoe UI" w:hAnsi="Times New Roman" w:cs="Times New Roman"/>
          <w:color w:val="000000" w:themeColor="text1"/>
        </w:rPr>
        <w:t xml:space="preserve"> μεταξύ των οργανισμών</w:t>
      </w:r>
      <w:r w:rsidR="00B97125">
        <w:rPr>
          <w:rFonts w:ascii="Times New Roman" w:eastAsia="Segoe UI" w:hAnsi="Times New Roman" w:cs="Times New Roman"/>
          <w:color w:val="000000" w:themeColor="text1"/>
        </w:rPr>
        <w:t>, των</w:t>
      </w:r>
      <w:r w:rsidRPr="00F26E65">
        <w:rPr>
          <w:rFonts w:ascii="Times New Roman" w:eastAsia="Segoe UI" w:hAnsi="Times New Roman" w:cs="Times New Roman"/>
          <w:color w:val="000000" w:themeColor="text1"/>
        </w:rPr>
        <w:t xml:space="preserve"> </w:t>
      </w:r>
      <w:r w:rsidR="00B97125">
        <w:rPr>
          <w:rFonts w:ascii="Times New Roman" w:eastAsia="Segoe UI" w:hAnsi="Times New Roman" w:cs="Times New Roman"/>
          <w:color w:val="000000" w:themeColor="text1"/>
        </w:rPr>
        <w:t>προτύπων</w:t>
      </w:r>
      <w:r w:rsidRPr="00F26E65">
        <w:rPr>
          <w:rFonts w:ascii="Times New Roman" w:eastAsia="Segoe UI" w:hAnsi="Times New Roman" w:cs="Times New Roman"/>
          <w:color w:val="000000" w:themeColor="text1"/>
        </w:rPr>
        <w:t xml:space="preserve"> </w:t>
      </w:r>
      <w:r w:rsidR="00B97125">
        <w:rPr>
          <w:rFonts w:ascii="Times New Roman" w:eastAsia="Segoe UI" w:hAnsi="Times New Roman" w:cs="Times New Roman"/>
          <w:color w:val="000000" w:themeColor="text1"/>
        </w:rPr>
        <w:t>πλαισίων</w:t>
      </w:r>
      <w:r w:rsidRPr="00F26E65">
        <w:rPr>
          <w:rFonts w:ascii="Times New Roman" w:eastAsia="Segoe UI" w:hAnsi="Times New Roman" w:cs="Times New Roman"/>
          <w:color w:val="000000" w:themeColor="text1"/>
        </w:rPr>
        <w:t xml:space="preserve"> και τ</w:t>
      </w:r>
      <w:r w:rsidR="00B97125">
        <w:rPr>
          <w:rFonts w:ascii="Times New Roman" w:eastAsia="Segoe UI" w:hAnsi="Times New Roman" w:cs="Times New Roman"/>
          <w:color w:val="000000" w:themeColor="text1"/>
        </w:rPr>
        <w:t>ων τεχνικών</w:t>
      </w:r>
      <w:r w:rsidRPr="00F26E65">
        <w:rPr>
          <w:rFonts w:ascii="Times New Roman" w:eastAsia="Segoe UI" w:hAnsi="Times New Roman" w:cs="Times New Roman"/>
          <w:color w:val="000000" w:themeColor="text1"/>
        </w:rPr>
        <w:t xml:space="preserve"> διαχείρισης και αντιμετώπισης περιστατικών ασφαλείας</w:t>
      </w:r>
      <w:r w:rsidR="00B97125">
        <w:rPr>
          <w:rFonts w:ascii="Times New Roman" w:eastAsia="Segoe UI" w:hAnsi="Times New Roman" w:cs="Times New Roman"/>
          <w:color w:val="000000" w:themeColor="text1"/>
        </w:rPr>
        <w:t xml:space="preserve">. </w:t>
      </w:r>
    </w:p>
    <w:p w14:paraId="793B2C3A" w14:textId="77777777" w:rsidR="00D8130A" w:rsidRPr="00127200" w:rsidRDefault="00D8130A" w:rsidP="00404C51">
      <w:pPr>
        <w:pStyle w:val="2"/>
        <w:rPr>
          <w:rFonts w:eastAsia="Times New Roman"/>
        </w:rPr>
      </w:pPr>
      <w:bookmarkStart w:id="41" w:name="_Toc113968637"/>
      <w:r w:rsidRPr="00127200">
        <w:rPr>
          <w:rFonts w:eastAsia="Times New Roman"/>
        </w:rPr>
        <w:t>3.7 Αξιολόγηση ποιότητας μελετών</w:t>
      </w:r>
      <w:bookmarkEnd w:id="41"/>
    </w:p>
    <w:p w14:paraId="6E1CAC85" w14:textId="386A1F82" w:rsidR="00D8130A" w:rsidRPr="00D8130A" w:rsidRDefault="00D8130A" w:rsidP="00404C51">
      <w:pPr>
        <w:spacing w:before="120" w:after="120" w:line="360" w:lineRule="auto"/>
        <w:jc w:val="both"/>
        <w:rPr>
          <w:rFonts w:ascii="Times New Roman" w:eastAsia="Segoe UI" w:hAnsi="Times New Roman" w:cs="Times New Roman"/>
          <w:color w:val="000000" w:themeColor="text1"/>
        </w:rPr>
      </w:pPr>
      <w:r w:rsidRPr="00D8130A">
        <w:rPr>
          <w:rFonts w:ascii="Times New Roman" w:eastAsia="Segoe UI" w:hAnsi="Times New Roman" w:cs="Times New Roman"/>
          <w:color w:val="000000" w:themeColor="text1"/>
        </w:rPr>
        <w:t>Για την αξιολόγηση ποιότητας της μελέτης</w:t>
      </w:r>
      <w:r w:rsidR="00AA47DD">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419099428"/>
          <w:citation/>
        </w:sdtPr>
        <w:sdtEndPr/>
        <w:sdtContent>
          <w:r w:rsidR="00AA47DD">
            <w:rPr>
              <w:rFonts w:ascii="Times New Roman" w:eastAsia="Segoe UI" w:hAnsi="Times New Roman" w:cs="Times New Roman"/>
              <w:color w:val="000000" w:themeColor="text1"/>
            </w:rPr>
            <w:fldChar w:fldCharType="begin"/>
          </w:r>
          <w:r w:rsidR="003F730D">
            <w:rPr>
              <w:rFonts w:ascii="Times New Roman" w:eastAsia="Segoe UI" w:hAnsi="Times New Roman" w:cs="Times New Roman"/>
              <w:color w:val="000000" w:themeColor="text1"/>
            </w:rPr>
            <w:instrText xml:space="preserve">CITATION Hov13 \m Ahm21 \l 1033 </w:instrText>
          </w:r>
          <w:r w:rsidR="00AA47DD">
            <w:rPr>
              <w:rFonts w:ascii="Times New Roman" w:eastAsia="Segoe UI" w:hAnsi="Times New Roman" w:cs="Times New Roman"/>
              <w:color w:val="000000" w:themeColor="text1"/>
            </w:rPr>
            <w:fldChar w:fldCharType="separate"/>
          </w:r>
          <w:r w:rsidR="003F730D" w:rsidRPr="003F730D">
            <w:rPr>
              <w:rFonts w:ascii="Times New Roman" w:eastAsia="Segoe UI" w:hAnsi="Times New Roman" w:cs="Times New Roman"/>
              <w:noProof/>
              <w:color w:val="000000" w:themeColor="text1"/>
            </w:rPr>
            <w:t>(Hove &amp; Tarnes, 2013; Ahmad, et al., 2012)</w:t>
          </w:r>
          <w:r w:rsidR="00AA47DD">
            <w:rPr>
              <w:rFonts w:ascii="Times New Roman" w:eastAsia="Segoe UI" w:hAnsi="Times New Roman" w:cs="Times New Roman"/>
              <w:color w:val="000000" w:themeColor="text1"/>
            </w:rPr>
            <w:fldChar w:fldCharType="end"/>
          </w:r>
        </w:sdtContent>
      </w:sdt>
      <w:r w:rsidRPr="00D8130A">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χρησιμοποιήθηκε</w:t>
      </w:r>
      <w:r w:rsidRPr="00D8130A">
        <w:rPr>
          <w:rFonts w:ascii="Times New Roman" w:eastAsia="Segoe UI" w:hAnsi="Times New Roman" w:cs="Times New Roman"/>
          <w:color w:val="000000" w:themeColor="text1"/>
        </w:rPr>
        <w:t xml:space="preserve"> ένα εργαλείο από την μελέτη των </w:t>
      </w:r>
      <w:proofErr w:type="spellStart"/>
      <w:r w:rsidR="006C1250">
        <w:rPr>
          <w:rFonts w:ascii="Times New Roman" w:eastAsia="Segoe UI" w:hAnsi="Times New Roman" w:cs="Times New Roman"/>
          <w:color w:val="000000" w:themeColor="text1"/>
        </w:rPr>
        <w:t>Majid</w:t>
      </w:r>
      <w:proofErr w:type="spellEnd"/>
      <w:r w:rsidR="006C1250">
        <w:rPr>
          <w:rFonts w:ascii="Times New Roman" w:eastAsia="Segoe UI" w:hAnsi="Times New Roman" w:cs="Times New Roman"/>
          <w:color w:val="000000" w:themeColor="text1"/>
        </w:rPr>
        <w:t xml:space="preserve"> &amp; </w:t>
      </w:r>
      <w:proofErr w:type="spellStart"/>
      <w:r w:rsidR="006C1250">
        <w:rPr>
          <w:rFonts w:ascii="Times New Roman" w:eastAsia="Segoe UI" w:hAnsi="Times New Roman" w:cs="Times New Roman"/>
          <w:color w:val="000000" w:themeColor="text1"/>
        </w:rPr>
        <w:t>Vanstone</w:t>
      </w:r>
      <w:proofErr w:type="spellEnd"/>
      <w:r w:rsidR="006C1250">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2018), </w:t>
      </w:r>
      <w:r w:rsidRPr="00D8130A">
        <w:rPr>
          <w:rFonts w:ascii="Times New Roman" w:eastAsia="Segoe UI" w:hAnsi="Times New Roman" w:cs="Times New Roman"/>
          <w:color w:val="000000" w:themeColor="text1"/>
        </w:rPr>
        <w:t xml:space="preserve">όπου ουσιαστικά μέσα από ένα ερωτηματολόγιο </w:t>
      </w:r>
      <w:r>
        <w:rPr>
          <w:rFonts w:ascii="Times New Roman" w:eastAsia="Segoe UI" w:hAnsi="Times New Roman" w:cs="Times New Roman"/>
          <w:color w:val="000000" w:themeColor="text1"/>
        </w:rPr>
        <w:t>προτείνεται</w:t>
      </w:r>
      <w:r w:rsidRPr="00D8130A">
        <w:rPr>
          <w:rFonts w:ascii="Times New Roman" w:eastAsia="Segoe UI" w:hAnsi="Times New Roman" w:cs="Times New Roman"/>
          <w:color w:val="000000" w:themeColor="text1"/>
        </w:rPr>
        <w:t xml:space="preserve"> το καταλληλότερο εργαλείο αξιολόγησης ποιότητας μελέτης για την </w:t>
      </w:r>
      <w:r>
        <w:rPr>
          <w:rFonts w:ascii="Times New Roman" w:eastAsia="Segoe UI" w:hAnsi="Times New Roman" w:cs="Times New Roman"/>
          <w:color w:val="000000" w:themeColor="text1"/>
        </w:rPr>
        <w:t>κάθε</w:t>
      </w:r>
      <w:r w:rsidRPr="00D8130A">
        <w:rPr>
          <w:rFonts w:ascii="Times New Roman" w:eastAsia="Segoe UI" w:hAnsi="Times New Roman" w:cs="Times New Roman"/>
          <w:color w:val="000000" w:themeColor="text1"/>
        </w:rPr>
        <w:t xml:space="preserve"> περίπτωση</w:t>
      </w:r>
      <w:r>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975949701"/>
          <w:citation/>
        </w:sdtPr>
        <w:sdtEndPr/>
        <w:sdtContent>
          <w:r w:rsidR="00AA47DD">
            <w:rPr>
              <w:rFonts w:ascii="Times New Roman" w:eastAsia="Segoe UI" w:hAnsi="Times New Roman" w:cs="Times New Roman"/>
              <w:color w:val="000000" w:themeColor="text1"/>
            </w:rPr>
            <w:fldChar w:fldCharType="begin"/>
          </w:r>
          <w:r w:rsidR="00AA47DD" w:rsidRPr="00AA47DD">
            <w:rPr>
              <w:rFonts w:ascii="Times New Roman" w:eastAsia="Segoe UI" w:hAnsi="Times New Roman" w:cs="Times New Roman"/>
              <w:color w:val="000000" w:themeColor="text1"/>
            </w:rPr>
            <w:instrText xml:space="preserve"> </w:instrText>
          </w:r>
          <w:r w:rsidR="00AA47DD">
            <w:rPr>
              <w:rFonts w:ascii="Times New Roman" w:eastAsia="Segoe UI" w:hAnsi="Times New Roman" w:cs="Times New Roman"/>
              <w:color w:val="000000" w:themeColor="text1"/>
              <w:lang w:val="en-US"/>
            </w:rPr>
            <w:instrText>CITATION</w:instrText>
          </w:r>
          <w:r w:rsidR="00AA47DD" w:rsidRPr="00AA47DD">
            <w:rPr>
              <w:rFonts w:ascii="Times New Roman" w:eastAsia="Segoe UI" w:hAnsi="Times New Roman" w:cs="Times New Roman"/>
              <w:color w:val="000000" w:themeColor="text1"/>
            </w:rPr>
            <w:instrText xml:space="preserve"> </w:instrText>
          </w:r>
          <w:r w:rsidR="00AA47DD">
            <w:rPr>
              <w:rFonts w:ascii="Times New Roman" w:eastAsia="Segoe UI" w:hAnsi="Times New Roman" w:cs="Times New Roman"/>
              <w:color w:val="000000" w:themeColor="text1"/>
              <w:lang w:val="en-US"/>
            </w:rPr>
            <w:instrText>Maj</w:instrText>
          </w:r>
          <w:r w:rsidR="00AA47DD" w:rsidRPr="00AA47DD">
            <w:rPr>
              <w:rFonts w:ascii="Times New Roman" w:eastAsia="Segoe UI" w:hAnsi="Times New Roman" w:cs="Times New Roman"/>
              <w:color w:val="000000" w:themeColor="text1"/>
            </w:rPr>
            <w:instrText>18 \</w:instrText>
          </w:r>
          <w:r w:rsidR="00AA47DD">
            <w:rPr>
              <w:rFonts w:ascii="Times New Roman" w:eastAsia="Segoe UI" w:hAnsi="Times New Roman" w:cs="Times New Roman"/>
              <w:color w:val="000000" w:themeColor="text1"/>
              <w:lang w:val="en-US"/>
            </w:rPr>
            <w:instrText>l</w:instrText>
          </w:r>
          <w:r w:rsidR="00AA47DD" w:rsidRPr="00AA47DD">
            <w:rPr>
              <w:rFonts w:ascii="Times New Roman" w:eastAsia="Segoe UI" w:hAnsi="Times New Roman" w:cs="Times New Roman"/>
              <w:color w:val="000000" w:themeColor="text1"/>
            </w:rPr>
            <w:instrText xml:space="preserve"> 1033 </w:instrText>
          </w:r>
          <w:r w:rsidR="00AA47DD">
            <w:rPr>
              <w:rFonts w:ascii="Times New Roman" w:eastAsia="Segoe UI" w:hAnsi="Times New Roman" w:cs="Times New Roman"/>
              <w:color w:val="000000" w:themeColor="text1"/>
            </w:rPr>
            <w:fldChar w:fldCharType="separate"/>
          </w:r>
          <w:r w:rsidR="00AA47DD" w:rsidRPr="00AA47DD">
            <w:rPr>
              <w:rFonts w:ascii="Times New Roman" w:eastAsia="Segoe UI" w:hAnsi="Times New Roman" w:cs="Times New Roman"/>
              <w:noProof/>
              <w:color w:val="000000" w:themeColor="text1"/>
            </w:rPr>
            <w:t>(</w:t>
          </w:r>
          <w:r w:rsidR="00AA47DD" w:rsidRPr="00AA47DD">
            <w:rPr>
              <w:rFonts w:ascii="Times New Roman" w:eastAsia="Segoe UI" w:hAnsi="Times New Roman" w:cs="Times New Roman"/>
              <w:noProof/>
              <w:color w:val="000000" w:themeColor="text1"/>
              <w:lang w:val="en-US"/>
            </w:rPr>
            <w:t>Majid</w:t>
          </w:r>
          <w:r w:rsidR="00AA47DD" w:rsidRPr="00AA47DD">
            <w:rPr>
              <w:rFonts w:ascii="Times New Roman" w:eastAsia="Segoe UI" w:hAnsi="Times New Roman" w:cs="Times New Roman"/>
              <w:noProof/>
              <w:color w:val="000000" w:themeColor="text1"/>
            </w:rPr>
            <w:t xml:space="preserve"> &amp; </w:t>
          </w:r>
          <w:r w:rsidR="00AA47DD" w:rsidRPr="00AA47DD">
            <w:rPr>
              <w:rFonts w:ascii="Times New Roman" w:eastAsia="Segoe UI" w:hAnsi="Times New Roman" w:cs="Times New Roman"/>
              <w:noProof/>
              <w:color w:val="000000" w:themeColor="text1"/>
              <w:lang w:val="en-US"/>
            </w:rPr>
            <w:t>Vanstone</w:t>
          </w:r>
          <w:r w:rsidR="00AA47DD" w:rsidRPr="00AA47DD">
            <w:rPr>
              <w:rFonts w:ascii="Times New Roman" w:eastAsia="Segoe UI" w:hAnsi="Times New Roman" w:cs="Times New Roman"/>
              <w:noProof/>
              <w:color w:val="000000" w:themeColor="text1"/>
            </w:rPr>
            <w:t>, 2018)</w:t>
          </w:r>
          <w:r w:rsidR="00AA47DD">
            <w:rPr>
              <w:rFonts w:ascii="Times New Roman" w:eastAsia="Segoe UI" w:hAnsi="Times New Roman" w:cs="Times New Roman"/>
              <w:color w:val="000000" w:themeColor="text1"/>
            </w:rPr>
            <w:fldChar w:fldCharType="end"/>
          </w:r>
        </w:sdtContent>
      </w:sdt>
      <w:r w:rsidR="00AA47DD">
        <w:rPr>
          <w:rFonts w:ascii="Times New Roman" w:eastAsia="Times New Roman" w:hAnsi="Times New Roman" w:cs="Times New Roman"/>
          <w:color w:val="000000" w:themeColor="text1"/>
        </w:rPr>
        <w:t>.</w:t>
      </w:r>
    </w:p>
    <w:p w14:paraId="5D136978" w14:textId="7E5E972A" w:rsidR="00D8130A" w:rsidRPr="00D8130A" w:rsidRDefault="00D8130A" w:rsidP="00404C51">
      <w:pPr>
        <w:spacing w:before="120" w:after="120" w:line="360" w:lineRule="auto"/>
        <w:jc w:val="both"/>
        <w:rPr>
          <w:rFonts w:ascii="Times New Roman" w:eastAsia="Times New Roman" w:hAnsi="Times New Roman" w:cs="Times New Roman"/>
          <w:color w:val="000000" w:themeColor="text1"/>
        </w:rPr>
      </w:pPr>
      <w:r w:rsidRPr="00D8130A">
        <w:rPr>
          <w:rFonts w:ascii="Times New Roman" w:eastAsia="Segoe UI" w:hAnsi="Times New Roman" w:cs="Times New Roman"/>
          <w:color w:val="000000" w:themeColor="text1"/>
        </w:rPr>
        <w:t xml:space="preserve">Σύμφωνα </w:t>
      </w:r>
      <w:r w:rsidR="00C251EE">
        <w:rPr>
          <w:rFonts w:ascii="Times New Roman" w:eastAsia="Segoe UI" w:hAnsi="Times New Roman" w:cs="Times New Roman"/>
          <w:color w:val="000000" w:themeColor="text1"/>
        </w:rPr>
        <w:t xml:space="preserve">με τα </w:t>
      </w:r>
      <w:r w:rsidRPr="00D8130A">
        <w:rPr>
          <w:rFonts w:ascii="Times New Roman" w:eastAsia="Segoe UI" w:hAnsi="Times New Roman" w:cs="Times New Roman"/>
          <w:color w:val="000000" w:themeColor="text1"/>
        </w:rPr>
        <w:t>στοιχεία της παρούσας έρευνας</w:t>
      </w:r>
      <w:r w:rsidR="00C251EE">
        <w:rPr>
          <w:rFonts w:ascii="Times New Roman" w:eastAsia="Segoe UI" w:hAnsi="Times New Roman" w:cs="Times New Roman"/>
          <w:color w:val="000000" w:themeColor="text1"/>
        </w:rPr>
        <w:t>,</w:t>
      </w:r>
      <w:r w:rsidRPr="00D8130A">
        <w:rPr>
          <w:rFonts w:ascii="Times New Roman" w:eastAsia="Segoe UI" w:hAnsi="Times New Roman" w:cs="Times New Roman"/>
          <w:color w:val="000000" w:themeColor="text1"/>
        </w:rPr>
        <w:t xml:space="preserve"> το εργαλείο αξιολόγησης ποιότητας μελέτης που προτάθηκε ήταν το CASP. </w:t>
      </w:r>
      <w:proofErr w:type="spellStart"/>
      <w:r w:rsidRPr="00D8130A">
        <w:rPr>
          <w:rFonts w:ascii="Times New Roman" w:eastAsia="Times New Roman" w:hAnsi="Times New Roman" w:cs="Times New Roman"/>
          <w:color w:val="000000" w:themeColor="text1"/>
        </w:rPr>
        <w:t>To</w:t>
      </w:r>
      <w:proofErr w:type="spellEnd"/>
      <w:r w:rsidRPr="00D8130A">
        <w:rPr>
          <w:rFonts w:ascii="Times New Roman" w:eastAsia="Times New Roman" w:hAnsi="Times New Roman" w:cs="Times New Roman"/>
          <w:color w:val="000000" w:themeColor="text1"/>
        </w:rPr>
        <w:t xml:space="preserve"> CASP είναι</w:t>
      </w:r>
      <w:r w:rsidR="00C251EE">
        <w:rPr>
          <w:rFonts w:ascii="Times New Roman" w:eastAsia="Times New Roman" w:hAnsi="Times New Roman" w:cs="Times New Roman"/>
          <w:color w:val="000000" w:themeColor="text1"/>
        </w:rPr>
        <w:t xml:space="preserve"> ένα εργαλείο που χρησιμοποιείται</w:t>
      </w:r>
      <w:r w:rsidRPr="00D8130A">
        <w:rPr>
          <w:rFonts w:ascii="Times New Roman" w:eastAsia="Times New Roman" w:hAnsi="Times New Roman" w:cs="Times New Roman"/>
          <w:color w:val="000000" w:themeColor="text1"/>
        </w:rPr>
        <w:t xml:space="preserve"> για την αξιολόγηση των δυνατοτήτων και των περιορισμών σε μεθοδολογίες ποιοτικής έρευνας. </w:t>
      </w:r>
      <w:r w:rsidR="00C251EE">
        <w:rPr>
          <w:rFonts w:ascii="Times New Roman" w:eastAsia="Times New Roman" w:hAnsi="Times New Roman" w:cs="Times New Roman"/>
          <w:color w:val="000000" w:themeColor="text1"/>
        </w:rPr>
        <w:t>Η υλοποίηση του πραγματοποιείται</w:t>
      </w:r>
      <w:r w:rsidRPr="00D8130A">
        <w:rPr>
          <w:rFonts w:ascii="Times New Roman" w:eastAsia="Times New Roman" w:hAnsi="Times New Roman" w:cs="Times New Roman"/>
          <w:color w:val="000000" w:themeColor="text1"/>
        </w:rPr>
        <w:t xml:space="preserve"> μέσα από δέκα ερωτήσεις που ουσιαστικά απαιτούν από τον ερευνητή που θέλει να αξιολογήσει την μελέτη της επιλογής του να μελετήσει και να εξετάσει προσεκτικά της μεθόδους της έρευνας αλλά και τα ευρήματα αυτής και το νόημα τους. Το CASP είναι ένα αρκετά φιλικό εργαλείο</w:t>
      </w:r>
      <w:r w:rsidR="0016292B">
        <w:rPr>
          <w:rFonts w:ascii="Times New Roman" w:eastAsia="Times New Roman" w:hAnsi="Times New Roman" w:cs="Times New Roman"/>
          <w:color w:val="000000" w:themeColor="text1"/>
        </w:rPr>
        <w:t>,</w:t>
      </w:r>
      <w:r w:rsidRPr="00D8130A">
        <w:rPr>
          <w:rFonts w:ascii="Times New Roman" w:eastAsia="Times New Roman" w:hAnsi="Times New Roman" w:cs="Times New Roman"/>
          <w:color w:val="000000" w:themeColor="text1"/>
        </w:rPr>
        <w:t xml:space="preserve"> ως προς την χρήση και είναι κατάλληλο για ερε</w:t>
      </w:r>
      <w:r w:rsidR="0016292B">
        <w:rPr>
          <w:rFonts w:ascii="Times New Roman" w:eastAsia="Times New Roman" w:hAnsi="Times New Roman" w:cs="Times New Roman"/>
          <w:color w:val="000000" w:themeColor="text1"/>
        </w:rPr>
        <w:t xml:space="preserve">υνητές οι οποίοι είναι αρχάριοι </w:t>
      </w:r>
      <w:r w:rsidRPr="00D8130A">
        <w:rPr>
          <w:rFonts w:ascii="Times New Roman" w:eastAsia="Times New Roman" w:hAnsi="Times New Roman" w:cs="Times New Roman"/>
          <w:color w:val="000000" w:themeColor="text1"/>
        </w:rPr>
        <w:t>στην αξιολόγηση ποιότητας μελετών</w:t>
      </w:r>
      <w:r w:rsidR="00AA47DD">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1592933365"/>
          <w:citation/>
        </w:sdtPr>
        <w:sdtEndPr/>
        <w:sdtContent>
          <w:r w:rsidR="00AA47DD">
            <w:rPr>
              <w:rFonts w:ascii="Times New Roman" w:eastAsia="Times New Roman" w:hAnsi="Times New Roman" w:cs="Times New Roman"/>
              <w:color w:val="000000" w:themeColor="text1"/>
            </w:rPr>
            <w:fldChar w:fldCharType="begin"/>
          </w:r>
          <w:r w:rsidR="00AA47DD" w:rsidRPr="00AA47DD">
            <w:rPr>
              <w:rFonts w:ascii="Times New Roman" w:eastAsia="Times New Roman" w:hAnsi="Times New Roman" w:cs="Times New Roman"/>
              <w:color w:val="000000" w:themeColor="text1"/>
            </w:rPr>
            <w:instrText xml:space="preserve"> </w:instrText>
          </w:r>
          <w:r w:rsidR="00AA47DD">
            <w:rPr>
              <w:rFonts w:ascii="Times New Roman" w:eastAsia="Times New Roman" w:hAnsi="Times New Roman" w:cs="Times New Roman"/>
              <w:color w:val="000000" w:themeColor="text1"/>
              <w:lang w:val="en-US"/>
            </w:rPr>
            <w:instrText>CITATION</w:instrText>
          </w:r>
          <w:r w:rsidR="00AA47DD" w:rsidRPr="00AA47DD">
            <w:rPr>
              <w:rFonts w:ascii="Times New Roman" w:eastAsia="Times New Roman" w:hAnsi="Times New Roman" w:cs="Times New Roman"/>
              <w:color w:val="000000" w:themeColor="text1"/>
            </w:rPr>
            <w:instrText xml:space="preserve"> </w:instrText>
          </w:r>
          <w:r w:rsidR="00AA47DD">
            <w:rPr>
              <w:rFonts w:ascii="Times New Roman" w:eastAsia="Times New Roman" w:hAnsi="Times New Roman" w:cs="Times New Roman"/>
              <w:color w:val="000000" w:themeColor="text1"/>
              <w:lang w:val="en-US"/>
            </w:rPr>
            <w:instrText>Lon</w:instrText>
          </w:r>
          <w:r w:rsidR="00AA47DD" w:rsidRPr="00AA47DD">
            <w:rPr>
              <w:rFonts w:ascii="Times New Roman" w:eastAsia="Times New Roman" w:hAnsi="Times New Roman" w:cs="Times New Roman"/>
              <w:color w:val="000000" w:themeColor="text1"/>
            </w:rPr>
            <w:instrText>20 \</w:instrText>
          </w:r>
          <w:r w:rsidR="00AA47DD">
            <w:rPr>
              <w:rFonts w:ascii="Times New Roman" w:eastAsia="Times New Roman" w:hAnsi="Times New Roman" w:cs="Times New Roman"/>
              <w:color w:val="000000" w:themeColor="text1"/>
              <w:lang w:val="en-US"/>
            </w:rPr>
            <w:instrText>l</w:instrText>
          </w:r>
          <w:r w:rsidR="00AA47DD" w:rsidRPr="00AA47DD">
            <w:rPr>
              <w:rFonts w:ascii="Times New Roman" w:eastAsia="Times New Roman" w:hAnsi="Times New Roman" w:cs="Times New Roman"/>
              <w:color w:val="000000" w:themeColor="text1"/>
            </w:rPr>
            <w:instrText xml:space="preserve"> 1033 </w:instrText>
          </w:r>
          <w:r w:rsidR="00AA47DD">
            <w:rPr>
              <w:rFonts w:ascii="Times New Roman" w:eastAsia="Times New Roman" w:hAnsi="Times New Roman" w:cs="Times New Roman"/>
              <w:color w:val="000000" w:themeColor="text1"/>
            </w:rPr>
            <w:fldChar w:fldCharType="separate"/>
          </w:r>
          <w:r w:rsidR="00AA47DD" w:rsidRPr="00AA47DD">
            <w:rPr>
              <w:rFonts w:ascii="Times New Roman" w:eastAsia="Times New Roman" w:hAnsi="Times New Roman" w:cs="Times New Roman"/>
              <w:noProof/>
              <w:color w:val="000000" w:themeColor="text1"/>
            </w:rPr>
            <w:t>(</w:t>
          </w:r>
          <w:r w:rsidR="00AA47DD" w:rsidRPr="00AA47DD">
            <w:rPr>
              <w:rFonts w:ascii="Times New Roman" w:eastAsia="Times New Roman" w:hAnsi="Times New Roman" w:cs="Times New Roman"/>
              <w:noProof/>
              <w:color w:val="000000" w:themeColor="text1"/>
              <w:lang w:val="en-US"/>
            </w:rPr>
            <w:t>Long</w:t>
          </w:r>
          <w:r w:rsidR="00AA47DD" w:rsidRPr="00AA47DD">
            <w:rPr>
              <w:rFonts w:ascii="Times New Roman" w:eastAsia="Times New Roman" w:hAnsi="Times New Roman" w:cs="Times New Roman"/>
              <w:noProof/>
              <w:color w:val="000000" w:themeColor="text1"/>
            </w:rPr>
            <w:t xml:space="preserve">, </w:t>
          </w:r>
          <w:r w:rsidR="00AA47DD" w:rsidRPr="00AA47DD">
            <w:rPr>
              <w:rFonts w:ascii="Times New Roman" w:eastAsia="Times New Roman" w:hAnsi="Times New Roman" w:cs="Times New Roman"/>
              <w:noProof/>
              <w:color w:val="000000" w:themeColor="text1"/>
              <w:lang w:val="en-US"/>
            </w:rPr>
            <w:t>French</w:t>
          </w:r>
          <w:r w:rsidR="00AA47DD" w:rsidRPr="00AA47DD">
            <w:rPr>
              <w:rFonts w:ascii="Times New Roman" w:eastAsia="Times New Roman" w:hAnsi="Times New Roman" w:cs="Times New Roman"/>
              <w:noProof/>
              <w:color w:val="000000" w:themeColor="text1"/>
            </w:rPr>
            <w:t xml:space="preserve">, &amp; </w:t>
          </w:r>
          <w:r w:rsidR="00AA47DD" w:rsidRPr="00AA47DD">
            <w:rPr>
              <w:rFonts w:ascii="Times New Roman" w:eastAsia="Times New Roman" w:hAnsi="Times New Roman" w:cs="Times New Roman"/>
              <w:noProof/>
              <w:color w:val="000000" w:themeColor="text1"/>
              <w:lang w:val="en-US"/>
            </w:rPr>
            <w:t>Brooks</w:t>
          </w:r>
          <w:r w:rsidR="00AA47DD" w:rsidRPr="00AA47DD">
            <w:rPr>
              <w:rFonts w:ascii="Times New Roman" w:eastAsia="Times New Roman" w:hAnsi="Times New Roman" w:cs="Times New Roman"/>
              <w:noProof/>
              <w:color w:val="000000" w:themeColor="text1"/>
            </w:rPr>
            <w:t>, 2020)</w:t>
          </w:r>
          <w:r w:rsidR="00AA47DD">
            <w:rPr>
              <w:rFonts w:ascii="Times New Roman" w:eastAsia="Times New Roman" w:hAnsi="Times New Roman" w:cs="Times New Roman"/>
              <w:color w:val="000000" w:themeColor="text1"/>
            </w:rPr>
            <w:fldChar w:fldCharType="end"/>
          </w:r>
        </w:sdtContent>
      </w:sdt>
      <w:r w:rsidR="002F1435">
        <w:rPr>
          <w:rFonts w:ascii="Times New Roman" w:eastAsia="Times New Roman" w:hAnsi="Times New Roman" w:cs="Times New Roman"/>
          <w:color w:val="000000" w:themeColor="text1"/>
        </w:rPr>
        <w:t>.</w:t>
      </w:r>
    </w:p>
    <w:p w14:paraId="7B1E929B" w14:textId="4B8A5352" w:rsidR="00293C98" w:rsidRPr="00293C98" w:rsidRDefault="00D8130A" w:rsidP="00404C51">
      <w:pPr>
        <w:spacing w:before="120" w:after="120" w:line="360" w:lineRule="auto"/>
        <w:jc w:val="both"/>
        <w:rPr>
          <w:rFonts w:ascii="Times New Roman" w:eastAsia="Segoe UI" w:hAnsi="Times New Roman" w:cs="Times New Roman"/>
          <w:color w:val="000000" w:themeColor="text1"/>
        </w:rPr>
      </w:pPr>
      <w:r w:rsidRPr="00D8130A">
        <w:rPr>
          <w:rFonts w:ascii="Times New Roman" w:eastAsia="Segoe UI" w:hAnsi="Times New Roman" w:cs="Times New Roman"/>
          <w:color w:val="000000" w:themeColor="text1"/>
        </w:rPr>
        <w:t xml:space="preserve">Στην συνέχεια </w:t>
      </w:r>
      <w:r w:rsidR="0016292B">
        <w:rPr>
          <w:rFonts w:ascii="Times New Roman" w:eastAsia="Segoe UI" w:hAnsi="Times New Roman" w:cs="Times New Roman"/>
          <w:color w:val="000000" w:themeColor="text1"/>
        </w:rPr>
        <w:t>καταγράφονται</w:t>
      </w:r>
      <w:r w:rsidRPr="00D8130A">
        <w:rPr>
          <w:rFonts w:ascii="Times New Roman" w:eastAsia="Segoe UI" w:hAnsi="Times New Roman" w:cs="Times New Roman"/>
          <w:color w:val="000000" w:themeColor="text1"/>
        </w:rPr>
        <w:t xml:space="preserve"> οι δέκα ερωτήσεις του εργαλείου CASP</w:t>
      </w:r>
      <w:r w:rsidR="0016292B">
        <w:rPr>
          <w:rFonts w:ascii="Times New Roman" w:eastAsia="Segoe UI" w:hAnsi="Times New Roman" w:cs="Times New Roman"/>
          <w:color w:val="000000" w:themeColor="text1"/>
        </w:rPr>
        <w:t>,</w:t>
      </w:r>
      <w:r w:rsidRPr="00D8130A">
        <w:rPr>
          <w:rFonts w:ascii="Times New Roman" w:eastAsia="Segoe UI" w:hAnsi="Times New Roman" w:cs="Times New Roman"/>
          <w:color w:val="000000" w:themeColor="text1"/>
        </w:rPr>
        <w:t xml:space="preserve"> ακριβώς έτσι όπως αναγράφονται και στο εργαλείο. Οι πιθανές απαντήσεις</w:t>
      </w:r>
      <w:r w:rsidR="0016292B">
        <w:rPr>
          <w:rFonts w:ascii="Times New Roman" w:eastAsia="Segoe UI" w:hAnsi="Times New Roman" w:cs="Times New Roman"/>
          <w:color w:val="000000" w:themeColor="text1"/>
        </w:rPr>
        <w:t xml:space="preserve"> σε αυτές τις ερωτήσεις είναι «Ναι/</w:t>
      </w:r>
      <w:proofErr w:type="spellStart"/>
      <w:r w:rsidR="0016292B">
        <w:rPr>
          <w:rFonts w:ascii="Times New Roman" w:eastAsia="Segoe UI" w:hAnsi="Times New Roman" w:cs="Times New Roman"/>
          <w:color w:val="000000" w:themeColor="text1"/>
        </w:rPr>
        <w:t>Όχ</w:t>
      </w:r>
      <w:proofErr w:type="spellEnd"/>
      <w:r w:rsidR="0016292B">
        <w:rPr>
          <w:rFonts w:ascii="Times New Roman" w:eastAsia="Segoe UI" w:hAnsi="Times New Roman" w:cs="Times New Roman"/>
          <w:color w:val="000000" w:themeColor="text1"/>
        </w:rPr>
        <w:t>ι» ή «Δεν μπορώ να πω»</w:t>
      </w:r>
      <w:r w:rsidRPr="00D8130A">
        <w:rPr>
          <w:rFonts w:ascii="Times New Roman" w:eastAsia="Segoe UI" w:hAnsi="Times New Roman" w:cs="Times New Roman"/>
          <w:color w:val="000000" w:themeColor="text1"/>
        </w:rPr>
        <w:t xml:space="preserve"> </w:t>
      </w:r>
      <w:r w:rsidR="0016292B">
        <w:rPr>
          <w:rFonts w:ascii="Times New Roman" w:eastAsia="Segoe UI" w:hAnsi="Times New Roman" w:cs="Times New Roman"/>
          <w:color w:val="000000" w:themeColor="text1"/>
        </w:rPr>
        <w:t>με μια μικρή αιτιολόγηση πάντα. Κάτω από</w:t>
      </w:r>
      <w:r w:rsidRPr="00D8130A">
        <w:rPr>
          <w:rFonts w:ascii="Times New Roman" w:eastAsia="Segoe UI" w:hAnsi="Times New Roman" w:cs="Times New Roman"/>
          <w:color w:val="000000" w:themeColor="text1"/>
        </w:rPr>
        <w:t xml:space="preserve"> κάθε ερώτηση υπάρχει και η απάντηση για την κάθε μελέτη με την σχετική </w:t>
      </w:r>
      <w:r w:rsidRPr="00D8130A">
        <w:rPr>
          <w:rFonts w:ascii="Times New Roman" w:eastAsia="Segoe UI" w:hAnsi="Times New Roman" w:cs="Times New Roman"/>
          <w:color w:val="000000" w:themeColor="text1"/>
        </w:rPr>
        <w:lastRenderedPageBreak/>
        <w:t>αιτιολόγηση. Οι ερωτήσεις χωρίζονται σε τρία σκέλη</w:t>
      </w:r>
      <w:r w:rsidR="0016292B">
        <w:rPr>
          <w:rFonts w:ascii="Times New Roman" w:eastAsia="Segoe UI" w:hAnsi="Times New Roman" w:cs="Times New Roman"/>
          <w:color w:val="000000" w:themeColor="text1"/>
        </w:rPr>
        <w:t>. Τ</w:t>
      </w:r>
      <w:r w:rsidRPr="00D8130A">
        <w:rPr>
          <w:rFonts w:ascii="Times New Roman" w:eastAsia="Segoe UI" w:hAnsi="Times New Roman" w:cs="Times New Roman"/>
          <w:color w:val="000000" w:themeColor="text1"/>
        </w:rPr>
        <w:t xml:space="preserve">ο πρώτο σκέλος ερωτήσεων αφορά </w:t>
      </w:r>
      <w:r w:rsidR="0016292B">
        <w:rPr>
          <w:rFonts w:ascii="Times New Roman" w:eastAsia="Segoe UI" w:hAnsi="Times New Roman" w:cs="Times New Roman"/>
          <w:color w:val="000000" w:themeColor="text1"/>
        </w:rPr>
        <w:t>την εγκυρότητα των</w:t>
      </w:r>
      <w:r w:rsidRPr="00D8130A">
        <w:rPr>
          <w:rFonts w:ascii="Times New Roman" w:eastAsia="Segoe UI" w:hAnsi="Times New Roman" w:cs="Times New Roman"/>
          <w:color w:val="000000" w:themeColor="text1"/>
        </w:rPr>
        <w:t xml:space="preserve"> </w:t>
      </w:r>
      <w:r w:rsidR="0016292B">
        <w:rPr>
          <w:rFonts w:ascii="Times New Roman" w:eastAsia="Segoe UI" w:hAnsi="Times New Roman" w:cs="Times New Roman"/>
          <w:color w:val="000000" w:themeColor="text1"/>
        </w:rPr>
        <w:t>αποτελεσμάτων</w:t>
      </w:r>
      <w:r w:rsidRPr="00D8130A">
        <w:rPr>
          <w:rFonts w:ascii="Times New Roman" w:eastAsia="Segoe UI" w:hAnsi="Times New Roman" w:cs="Times New Roman"/>
          <w:color w:val="000000" w:themeColor="text1"/>
        </w:rPr>
        <w:t xml:space="preserve"> </w:t>
      </w:r>
      <w:r w:rsidR="0016292B">
        <w:rPr>
          <w:rFonts w:ascii="Times New Roman" w:eastAsia="Segoe UI" w:hAnsi="Times New Roman" w:cs="Times New Roman"/>
          <w:color w:val="000000" w:themeColor="text1"/>
        </w:rPr>
        <w:t xml:space="preserve">της μελέτης, </w:t>
      </w:r>
      <w:r w:rsidRPr="00D8130A">
        <w:rPr>
          <w:rFonts w:ascii="Times New Roman" w:eastAsia="Segoe UI" w:hAnsi="Times New Roman" w:cs="Times New Roman"/>
          <w:color w:val="000000" w:themeColor="text1"/>
        </w:rPr>
        <w:t xml:space="preserve">όπου περιλαμβάνει </w:t>
      </w:r>
      <w:r w:rsidR="0016292B">
        <w:rPr>
          <w:rFonts w:ascii="Times New Roman" w:eastAsia="Segoe UI" w:hAnsi="Times New Roman" w:cs="Times New Roman"/>
          <w:color w:val="000000" w:themeColor="text1"/>
        </w:rPr>
        <w:t xml:space="preserve">και </w:t>
      </w:r>
      <w:r w:rsidRPr="00D8130A">
        <w:rPr>
          <w:rFonts w:ascii="Times New Roman" w:eastAsia="Segoe UI" w:hAnsi="Times New Roman" w:cs="Times New Roman"/>
          <w:color w:val="000000" w:themeColor="text1"/>
        </w:rPr>
        <w:t xml:space="preserve">τις ερωτήσεις από την </w:t>
      </w:r>
      <w:r w:rsidR="0016292B">
        <w:rPr>
          <w:rFonts w:ascii="Times New Roman" w:eastAsia="Segoe UI" w:hAnsi="Times New Roman" w:cs="Times New Roman"/>
          <w:color w:val="000000" w:themeColor="text1"/>
        </w:rPr>
        <w:t>1-6. Τ</w:t>
      </w:r>
      <w:r w:rsidRPr="00D8130A">
        <w:rPr>
          <w:rFonts w:ascii="Times New Roman" w:eastAsia="Segoe UI" w:hAnsi="Times New Roman" w:cs="Times New Roman"/>
          <w:color w:val="000000" w:themeColor="text1"/>
        </w:rPr>
        <w:t>ο δεύτερο σκέλος εξετάζει ποια είναι τα αποτελέσματα της μελέτης</w:t>
      </w:r>
      <w:r w:rsidR="0016292B">
        <w:rPr>
          <w:rFonts w:ascii="Times New Roman" w:eastAsia="Segoe UI" w:hAnsi="Times New Roman" w:cs="Times New Roman"/>
          <w:color w:val="000000" w:themeColor="text1"/>
        </w:rPr>
        <w:t>,</w:t>
      </w:r>
      <w:r w:rsidRPr="00D8130A">
        <w:rPr>
          <w:rFonts w:ascii="Times New Roman" w:eastAsia="Segoe UI" w:hAnsi="Times New Roman" w:cs="Times New Roman"/>
          <w:color w:val="000000" w:themeColor="text1"/>
        </w:rPr>
        <w:t xml:space="preserve"> όπου και περιλαμβάνει τις ερωτήσεις </w:t>
      </w:r>
      <w:r w:rsidR="0016292B">
        <w:rPr>
          <w:rFonts w:ascii="Times New Roman" w:eastAsia="Segoe UI" w:hAnsi="Times New Roman" w:cs="Times New Roman"/>
          <w:color w:val="000000" w:themeColor="text1"/>
        </w:rPr>
        <w:t>7-9. Τέλος,</w:t>
      </w:r>
      <w:r w:rsidRPr="00D8130A">
        <w:rPr>
          <w:rFonts w:ascii="Times New Roman" w:eastAsia="Segoe UI" w:hAnsi="Times New Roman" w:cs="Times New Roman"/>
          <w:color w:val="000000" w:themeColor="text1"/>
        </w:rPr>
        <w:t xml:space="preserve"> το τρίτο</w:t>
      </w:r>
      <w:r w:rsidR="0016292B">
        <w:rPr>
          <w:rFonts w:ascii="Times New Roman" w:eastAsia="Segoe UI" w:hAnsi="Times New Roman" w:cs="Times New Roman"/>
          <w:color w:val="000000" w:themeColor="text1"/>
        </w:rPr>
        <w:t xml:space="preserve"> σκέλος σχετίζεται με το, </w:t>
      </w:r>
      <w:r w:rsidRPr="00D8130A">
        <w:rPr>
          <w:rFonts w:ascii="Times New Roman" w:eastAsia="Segoe UI" w:hAnsi="Times New Roman" w:cs="Times New Roman"/>
          <w:color w:val="000000" w:themeColor="text1"/>
        </w:rPr>
        <w:t>αν θα βοηθήσουν τα αποτελέσματα τοπικά</w:t>
      </w:r>
      <w:r w:rsidR="0016292B">
        <w:rPr>
          <w:rFonts w:ascii="Times New Roman" w:eastAsia="Segoe UI" w:hAnsi="Times New Roman" w:cs="Times New Roman"/>
          <w:color w:val="000000" w:themeColor="text1"/>
        </w:rPr>
        <w:t>,</w:t>
      </w:r>
      <w:r w:rsidRPr="00D8130A">
        <w:rPr>
          <w:rFonts w:ascii="Times New Roman" w:eastAsia="Segoe UI" w:hAnsi="Times New Roman" w:cs="Times New Roman"/>
          <w:color w:val="000000" w:themeColor="text1"/>
        </w:rPr>
        <w:t xml:space="preserve"> όπου και περιλαμβάνει την ερώτηση </w:t>
      </w:r>
      <w:r w:rsidR="0016292B">
        <w:rPr>
          <w:rFonts w:ascii="Times New Roman" w:eastAsia="Segoe UI" w:hAnsi="Times New Roman" w:cs="Times New Roman"/>
          <w:color w:val="000000" w:themeColor="text1"/>
        </w:rPr>
        <w:t>10. Στην συνέχεια των Ε</w:t>
      </w:r>
      <w:r w:rsidRPr="00D8130A">
        <w:rPr>
          <w:rFonts w:ascii="Times New Roman" w:eastAsia="Segoe UI" w:hAnsi="Times New Roman" w:cs="Times New Roman"/>
          <w:color w:val="000000" w:themeColor="text1"/>
        </w:rPr>
        <w:t xml:space="preserve">νοτήτων 3.7.1 και 3.7.2 </w:t>
      </w:r>
      <w:r w:rsidR="00293C98">
        <w:rPr>
          <w:rFonts w:ascii="Times New Roman" w:eastAsia="Segoe UI" w:hAnsi="Times New Roman" w:cs="Times New Roman"/>
          <w:color w:val="000000" w:themeColor="text1"/>
        </w:rPr>
        <w:t>καταγράφεται</w:t>
      </w:r>
      <w:r w:rsidRPr="00D8130A">
        <w:rPr>
          <w:rFonts w:ascii="Times New Roman" w:eastAsia="Segoe UI" w:hAnsi="Times New Roman" w:cs="Times New Roman"/>
          <w:color w:val="000000" w:themeColor="text1"/>
        </w:rPr>
        <w:t xml:space="preserve"> η απάντηση </w:t>
      </w:r>
      <w:r w:rsidR="00293C98">
        <w:rPr>
          <w:rFonts w:ascii="Times New Roman" w:eastAsia="Segoe UI" w:hAnsi="Times New Roman" w:cs="Times New Roman"/>
          <w:color w:val="000000" w:themeColor="text1"/>
        </w:rPr>
        <w:t xml:space="preserve">στις ερωτήσεις αξιολόγησης ποιότητας έρευνας του εργαλείου CASP </w:t>
      </w:r>
      <w:r w:rsidRPr="00D8130A">
        <w:rPr>
          <w:rFonts w:ascii="Times New Roman" w:eastAsia="Segoe UI" w:hAnsi="Times New Roman" w:cs="Times New Roman"/>
          <w:color w:val="000000" w:themeColor="text1"/>
        </w:rPr>
        <w:t>και η αιτιολόγηση της από τον ερευνητή</w:t>
      </w:r>
      <w:r w:rsidR="00293C98">
        <w:rPr>
          <w:rFonts w:ascii="Times New Roman" w:eastAsia="Segoe UI" w:hAnsi="Times New Roman" w:cs="Times New Roman"/>
          <w:color w:val="000000" w:themeColor="text1"/>
        </w:rPr>
        <w:t>, αναφορικά με τις περιπτώσεις των τριών νορβηγικών οργανισμών και της F</w:t>
      </w:r>
      <w:proofErr w:type="spellStart"/>
      <w:r w:rsidR="00293C98">
        <w:rPr>
          <w:rFonts w:ascii="Times New Roman" w:eastAsia="Segoe UI" w:hAnsi="Times New Roman" w:cs="Times New Roman"/>
          <w:color w:val="000000" w:themeColor="text1"/>
          <w:lang w:val="en-US"/>
        </w:rPr>
        <w:t>inanceOrg</w:t>
      </w:r>
      <w:proofErr w:type="spellEnd"/>
      <w:r w:rsidR="005D2C40">
        <w:rPr>
          <w:rFonts w:ascii="Times New Roman" w:eastAsia="Segoe UI" w:hAnsi="Times New Roman" w:cs="Times New Roman"/>
          <w:color w:val="000000" w:themeColor="text1"/>
        </w:rPr>
        <w:t>.</w:t>
      </w:r>
      <w:r w:rsidR="00293C98">
        <w:rPr>
          <w:rFonts w:ascii="Times New Roman" w:eastAsia="Times New Roman" w:hAnsi="Times New Roman" w:cs="Times New Roman"/>
          <w:color w:val="000000" w:themeColor="text1"/>
        </w:rPr>
        <w:t xml:space="preserve"> </w:t>
      </w:r>
    </w:p>
    <w:p w14:paraId="55257084" w14:textId="77777777" w:rsidR="00293C98" w:rsidRPr="00127200" w:rsidRDefault="00293C98" w:rsidP="00404C51">
      <w:pPr>
        <w:pStyle w:val="3"/>
        <w:rPr>
          <w:rFonts w:eastAsia="Times New Roman"/>
        </w:rPr>
      </w:pPr>
      <w:bookmarkStart w:id="42" w:name="_Toc113968638"/>
      <w:r w:rsidRPr="00127200">
        <w:rPr>
          <w:rFonts w:eastAsia="Times New Roman"/>
        </w:rPr>
        <w:t>3.7.1 Περίπτωση των τριών νορβηγικών οργανισμών</w:t>
      </w:r>
      <w:bookmarkEnd w:id="42"/>
    </w:p>
    <w:p w14:paraId="185A5CE2" w14:textId="0CB14012" w:rsidR="00293C98" w:rsidRPr="00132A37" w:rsidRDefault="00293C98" w:rsidP="00404C51">
      <w:pPr>
        <w:spacing w:before="120" w:after="120" w:line="360" w:lineRule="auto"/>
        <w:jc w:val="both"/>
        <w:rPr>
          <w:rFonts w:ascii="Times New Roman" w:eastAsia="Times New Roman" w:hAnsi="Times New Roman" w:cs="Times New Roman"/>
          <w:color w:val="000000" w:themeColor="text1"/>
        </w:rPr>
      </w:pPr>
      <w:r w:rsidRPr="00293C98">
        <w:rPr>
          <w:rFonts w:ascii="Times New Roman" w:eastAsia="Segoe UI" w:hAnsi="Times New Roman" w:cs="Times New Roman"/>
          <w:color w:val="000000" w:themeColor="text1"/>
        </w:rPr>
        <w:t>Το πρώτο μέρος ερωτήσεων αξιολόγησης και αναφοράς αφορά την μελέτη των τριών μεγάλων νορβηγικών οργανισμών</w:t>
      </w:r>
      <w:r w:rsidR="005D2C40">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1057469785"/>
          <w:citation/>
        </w:sdtPr>
        <w:sdtEndPr/>
        <w:sdtContent>
          <w:r w:rsidR="005D2C40">
            <w:rPr>
              <w:rFonts w:ascii="Times New Roman" w:eastAsia="Segoe UI" w:hAnsi="Times New Roman" w:cs="Times New Roman"/>
              <w:color w:val="000000" w:themeColor="text1"/>
            </w:rPr>
            <w:fldChar w:fldCharType="begin"/>
          </w:r>
          <w:r w:rsidR="005D2C40" w:rsidRPr="005D2C40">
            <w:rPr>
              <w:rFonts w:ascii="Times New Roman" w:eastAsia="Segoe UI" w:hAnsi="Times New Roman" w:cs="Times New Roman"/>
              <w:color w:val="000000" w:themeColor="text1"/>
            </w:rPr>
            <w:instrText xml:space="preserve"> </w:instrText>
          </w:r>
          <w:r w:rsidR="005D2C40">
            <w:rPr>
              <w:rFonts w:ascii="Times New Roman" w:eastAsia="Segoe UI" w:hAnsi="Times New Roman" w:cs="Times New Roman"/>
              <w:color w:val="000000" w:themeColor="text1"/>
              <w:lang w:val="en-US"/>
            </w:rPr>
            <w:instrText>CITATION</w:instrText>
          </w:r>
          <w:r w:rsidR="005D2C40" w:rsidRPr="005D2C40">
            <w:rPr>
              <w:rFonts w:ascii="Times New Roman" w:eastAsia="Segoe UI" w:hAnsi="Times New Roman" w:cs="Times New Roman"/>
              <w:color w:val="000000" w:themeColor="text1"/>
            </w:rPr>
            <w:instrText xml:space="preserve"> </w:instrText>
          </w:r>
          <w:r w:rsidR="005D2C40">
            <w:rPr>
              <w:rFonts w:ascii="Times New Roman" w:eastAsia="Segoe UI" w:hAnsi="Times New Roman" w:cs="Times New Roman"/>
              <w:color w:val="000000" w:themeColor="text1"/>
              <w:lang w:val="en-US"/>
            </w:rPr>
            <w:instrText>Hov</w:instrText>
          </w:r>
          <w:r w:rsidR="005D2C40" w:rsidRPr="005D2C40">
            <w:rPr>
              <w:rFonts w:ascii="Times New Roman" w:eastAsia="Segoe UI" w:hAnsi="Times New Roman" w:cs="Times New Roman"/>
              <w:color w:val="000000" w:themeColor="text1"/>
            </w:rPr>
            <w:instrText>13 \</w:instrText>
          </w:r>
          <w:r w:rsidR="005D2C40">
            <w:rPr>
              <w:rFonts w:ascii="Times New Roman" w:eastAsia="Segoe UI" w:hAnsi="Times New Roman" w:cs="Times New Roman"/>
              <w:color w:val="000000" w:themeColor="text1"/>
              <w:lang w:val="en-US"/>
            </w:rPr>
            <w:instrText>l</w:instrText>
          </w:r>
          <w:r w:rsidR="005D2C40" w:rsidRPr="005D2C40">
            <w:rPr>
              <w:rFonts w:ascii="Times New Roman" w:eastAsia="Segoe UI" w:hAnsi="Times New Roman" w:cs="Times New Roman"/>
              <w:color w:val="000000" w:themeColor="text1"/>
            </w:rPr>
            <w:instrText xml:space="preserve"> 1033 </w:instrText>
          </w:r>
          <w:r w:rsidR="005D2C40">
            <w:rPr>
              <w:rFonts w:ascii="Times New Roman" w:eastAsia="Segoe UI" w:hAnsi="Times New Roman" w:cs="Times New Roman"/>
              <w:color w:val="000000" w:themeColor="text1"/>
            </w:rPr>
            <w:fldChar w:fldCharType="separate"/>
          </w:r>
          <w:r w:rsidR="005D2C40" w:rsidRPr="005D2C40">
            <w:rPr>
              <w:rFonts w:ascii="Times New Roman" w:eastAsia="Segoe UI" w:hAnsi="Times New Roman" w:cs="Times New Roman"/>
              <w:noProof/>
              <w:color w:val="000000" w:themeColor="text1"/>
            </w:rPr>
            <w:t>(</w:t>
          </w:r>
          <w:r w:rsidR="005D2C40" w:rsidRPr="005D2C40">
            <w:rPr>
              <w:rFonts w:ascii="Times New Roman" w:eastAsia="Segoe UI" w:hAnsi="Times New Roman" w:cs="Times New Roman"/>
              <w:noProof/>
              <w:color w:val="000000" w:themeColor="text1"/>
              <w:lang w:val="en-US"/>
            </w:rPr>
            <w:t>Hove</w:t>
          </w:r>
          <w:r w:rsidR="005D2C40" w:rsidRPr="005D2C40">
            <w:rPr>
              <w:rFonts w:ascii="Times New Roman" w:eastAsia="Segoe UI" w:hAnsi="Times New Roman" w:cs="Times New Roman"/>
              <w:noProof/>
              <w:color w:val="000000" w:themeColor="text1"/>
            </w:rPr>
            <w:t xml:space="preserve"> &amp; </w:t>
          </w:r>
          <w:r w:rsidR="005D2C40" w:rsidRPr="005D2C40">
            <w:rPr>
              <w:rFonts w:ascii="Times New Roman" w:eastAsia="Segoe UI" w:hAnsi="Times New Roman" w:cs="Times New Roman"/>
              <w:noProof/>
              <w:color w:val="000000" w:themeColor="text1"/>
              <w:lang w:val="en-US"/>
            </w:rPr>
            <w:t>Tarnes</w:t>
          </w:r>
          <w:r w:rsidR="005D2C40" w:rsidRPr="005D2C40">
            <w:rPr>
              <w:rFonts w:ascii="Times New Roman" w:eastAsia="Segoe UI" w:hAnsi="Times New Roman" w:cs="Times New Roman"/>
              <w:noProof/>
              <w:color w:val="000000" w:themeColor="text1"/>
            </w:rPr>
            <w:t>, 2013)</w:t>
          </w:r>
          <w:r w:rsidR="005D2C40">
            <w:rPr>
              <w:rFonts w:ascii="Times New Roman" w:eastAsia="Segoe UI" w:hAnsi="Times New Roman" w:cs="Times New Roman"/>
              <w:color w:val="000000" w:themeColor="text1"/>
            </w:rPr>
            <w:fldChar w:fldCharType="end"/>
          </w:r>
        </w:sdtContent>
      </w:sdt>
      <w:r w:rsidR="00625CA6">
        <w:rPr>
          <w:rFonts w:ascii="Times New Roman" w:eastAsia="Segoe UI" w:hAnsi="Times New Roman" w:cs="Times New Roman"/>
          <w:color w:val="000000" w:themeColor="text1"/>
        </w:rPr>
        <w:t xml:space="preserve">. </w:t>
      </w:r>
      <w:r w:rsidR="00132A37">
        <w:rPr>
          <w:rFonts w:ascii="Times New Roman" w:eastAsia="Segoe UI" w:hAnsi="Times New Roman" w:cs="Times New Roman"/>
          <w:color w:val="000000" w:themeColor="text1"/>
        </w:rPr>
        <w:t xml:space="preserve">Στην συνέχεια αναγράφονται οι 10 ερωτήσεις του εργαλείου </w:t>
      </w:r>
      <w:r w:rsidR="00132A37">
        <w:rPr>
          <w:rFonts w:ascii="Times New Roman" w:eastAsia="Segoe UI" w:hAnsi="Times New Roman" w:cs="Times New Roman"/>
          <w:color w:val="000000" w:themeColor="text1"/>
          <w:lang w:val="en-US"/>
        </w:rPr>
        <w:t>CASP</w:t>
      </w:r>
      <w:r w:rsidR="00625CA6">
        <w:rPr>
          <w:rFonts w:ascii="Times New Roman" w:eastAsia="Segoe UI" w:hAnsi="Times New Roman" w:cs="Times New Roman"/>
          <w:color w:val="000000" w:themeColor="text1"/>
        </w:rPr>
        <w:t xml:space="preserve">  </w:t>
      </w:r>
      <w:sdt>
        <w:sdtPr>
          <w:rPr>
            <w:rFonts w:ascii="Times New Roman" w:eastAsia="Times New Roman" w:hAnsi="Times New Roman" w:cs="Times New Roman"/>
            <w:color w:val="000000" w:themeColor="text1"/>
          </w:rPr>
          <w:id w:val="1492367137"/>
          <w:citation/>
        </w:sdtPr>
        <w:sdtEndPr/>
        <w:sdtContent>
          <w:r w:rsidR="00625CA6">
            <w:rPr>
              <w:rFonts w:ascii="Times New Roman" w:eastAsia="Times New Roman" w:hAnsi="Times New Roman" w:cs="Times New Roman"/>
              <w:color w:val="000000" w:themeColor="text1"/>
            </w:rPr>
            <w:fldChar w:fldCharType="begin"/>
          </w:r>
          <w:r w:rsidR="00625CA6" w:rsidRPr="00AA47DD">
            <w:rPr>
              <w:rFonts w:ascii="Times New Roman" w:eastAsia="Times New Roman" w:hAnsi="Times New Roman" w:cs="Times New Roman"/>
              <w:color w:val="000000" w:themeColor="text1"/>
            </w:rPr>
            <w:instrText xml:space="preserve"> </w:instrText>
          </w:r>
          <w:r w:rsidR="00625CA6">
            <w:rPr>
              <w:rFonts w:ascii="Times New Roman" w:eastAsia="Times New Roman" w:hAnsi="Times New Roman" w:cs="Times New Roman"/>
              <w:color w:val="000000" w:themeColor="text1"/>
              <w:lang w:val="en-US"/>
            </w:rPr>
            <w:instrText>CITATION</w:instrText>
          </w:r>
          <w:r w:rsidR="00625CA6" w:rsidRPr="00AA47DD">
            <w:rPr>
              <w:rFonts w:ascii="Times New Roman" w:eastAsia="Times New Roman" w:hAnsi="Times New Roman" w:cs="Times New Roman"/>
              <w:color w:val="000000" w:themeColor="text1"/>
            </w:rPr>
            <w:instrText xml:space="preserve"> </w:instrText>
          </w:r>
          <w:r w:rsidR="00625CA6">
            <w:rPr>
              <w:rFonts w:ascii="Times New Roman" w:eastAsia="Times New Roman" w:hAnsi="Times New Roman" w:cs="Times New Roman"/>
              <w:color w:val="000000" w:themeColor="text1"/>
              <w:lang w:val="en-US"/>
            </w:rPr>
            <w:instrText>Lon</w:instrText>
          </w:r>
          <w:r w:rsidR="00625CA6" w:rsidRPr="00AA47DD">
            <w:rPr>
              <w:rFonts w:ascii="Times New Roman" w:eastAsia="Times New Roman" w:hAnsi="Times New Roman" w:cs="Times New Roman"/>
              <w:color w:val="000000" w:themeColor="text1"/>
            </w:rPr>
            <w:instrText>20 \</w:instrText>
          </w:r>
          <w:r w:rsidR="00625CA6">
            <w:rPr>
              <w:rFonts w:ascii="Times New Roman" w:eastAsia="Times New Roman" w:hAnsi="Times New Roman" w:cs="Times New Roman"/>
              <w:color w:val="000000" w:themeColor="text1"/>
              <w:lang w:val="en-US"/>
            </w:rPr>
            <w:instrText>l</w:instrText>
          </w:r>
          <w:r w:rsidR="00625CA6" w:rsidRPr="00AA47DD">
            <w:rPr>
              <w:rFonts w:ascii="Times New Roman" w:eastAsia="Times New Roman" w:hAnsi="Times New Roman" w:cs="Times New Roman"/>
              <w:color w:val="000000" w:themeColor="text1"/>
            </w:rPr>
            <w:instrText xml:space="preserve"> 1033 </w:instrText>
          </w:r>
          <w:r w:rsidR="00625CA6">
            <w:rPr>
              <w:rFonts w:ascii="Times New Roman" w:eastAsia="Times New Roman" w:hAnsi="Times New Roman" w:cs="Times New Roman"/>
              <w:color w:val="000000" w:themeColor="text1"/>
            </w:rPr>
            <w:fldChar w:fldCharType="separate"/>
          </w:r>
          <w:r w:rsidR="00625CA6" w:rsidRPr="00AA47DD">
            <w:rPr>
              <w:rFonts w:ascii="Times New Roman" w:eastAsia="Times New Roman" w:hAnsi="Times New Roman" w:cs="Times New Roman"/>
              <w:noProof/>
              <w:color w:val="000000" w:themeColor="text1"/>
            </w:rPr>
            <w:t>(</w:t>
          </w:r>
          <w:r w:rsidR="00625CA6" w:rsidRPr="00AA47DD">
            <w:rPr>
              <w:rFonts w:ascii="Times New Roman" w:eastAsia="Times New Roman" w:hAnsi="Times New Roman" w:cs="Times New Roman"/>
              <w:noProof/>
              <w:color w:val="000000" w:themeColor="text1"/>
              <w:lang w:val="en-US"/>
            </w:rPr>
            <w:t>Long</w:t>
          </w:r>
          <w:r w:rsidR="00625CA6" w:rsidRPr="00AA47DD">
            <w:rPr>
              <w:rFonts w:ascii="Times New Roman" w:eastAsia="Times New Roman" w:hAnsi="Times New Roman" w:cs="Times New Roman"/>
              <w:noProof/>
              <w:color w:val="000000" w:themeColor="text1"/>
            </w:rPr>
            <w:t xml:space="preserve">, </w:t>
          </w:r>
          <w:r w:rsidR="00625CA6" w:rsidRPr="00AA47DD">
            <w:rPr>
              <w:rFonts w:ascii="Times New Roman" w:eastAsia="Times New Roman" w:hAnsi="Times New Roman" w:cs="Times New Roman"/>
              <w:noProof/>
              <w:color w:val="000000" w:themeColor="text1"/>
              <w:lang w:val="en-US"/>
            </w:rPr>
            <w:t>French</w:t>
          </w:r>
          <w:r w:rsidR="00625CA6" w:rsidRPr="00AA47DD">
            <w:rPr>
              <w:rFonts w:ascii="Times New Roman" w:eastAsia="Times New Roman" w:hAnsi="Times New Roman" w:cs="Times New Roman"/>
              <w:noProof/>
              <w:color w:val="000000" w:themeColor="text1"/>
            </w:rPr>
            <w:t xml:space="preserve">, &amp; </w:t>
          </w:r>
          <w:r w:rsidR="00625CA6" w:rsidRPr="00AA47DD">
            <w:rPr>
              <w:rFonts w:ascii="Times New Roman" w:eastAsia="Times New Roman" w:hAnsi="Times New Roman" w:cs="Times New Roman"/>
              <w:noProof/>
              <w:color w:val="000000" w:themeColor="text1"/>
              <w:lang w:val="en-US"/>
            </w:rPr>
            <w:t>Brooks</w:t>
          </w:r>
          <w:r w:rsidR="00625CA6" w:rsidRPr="00AA47DD">
            <w:rPr>
              <w:rFonts w:ascii="Times New Roman" w:eastAsia="Times New Roman" w:hAnsi="Times New Roman" w:cs="Times New Roman"/>
              <w:noProof/>
              <w:color w:val="000000" w:themeColor="text1"/>
            </w:rPr>
            <w:t>, 2020)</w:t>
          </w:r>
          <w:r w:rsidR="00625CA6">
            <w:rPr>
              <w:rFonts w:ascii="Times New Roman" w:eastAsia="Times New Roman" w:hAnsi="Times New Roman" w:cs="Times New Roman"/>
              <w:color w:val="000000" w:themeColor="text1"/>
            </w:rPr>
            <w:fldChar w:fldCharType="end"/>
          </w:r>
        </w:sdtContent>
      </w:sdt>
      <w:r w:rsidR="00132A37">
        <w:rPr>
          <w:rFonts w:ascii="Times New Roman" w:eastAsia="Segoe UI" w:hAnsi="Times New Roman" w:cs="Times New Roman"/>
          <w:color w:val="000000" w:themeColor="text1"/>
        </w:rPr>
        <w:t xml:space="preserve"> ακριβώς έτσι όπως αναγράφονται και</w:t>
      </w:r>
      <w:r w:rsidR="00625CA6">
        <w:rPr>
          <w:rFonts w:ascii="Times New Roman" w:eastAsia="Segoe UI" w:hAnsi="Times New Roman" w:cs="Times New Roman"/>
          <w:color w:val="000000" w:themeColor="text1"/>
        </w:rPr>
        <w:t xml:space="preserve"> στο εργαλείο</w:t>
      </w:r>
      <w:r w:rsidR="00132A37">
        <w:rPr>
          <w:rFonts w:ascii="Times New Roman" w:eastAsia="Segoe UI" w:hAnsi="Times New Roman" w:cs="Times New Roman"/>
          <w:color w:val="000000" w:themeColor="text1"/>
        </w:rPr>
        <w:t xml:space="preserve"> </w:t>
      </w:r>
      <w:r w:rsidR="00625CA6">
        <w:rPr>
          <w:rFonts w:ascii="Times New Roman" w:eastAsia="Segoe UI" w:hAnsi="Times New Roman" w:cs="Times New Roman"/>
          <w:color w:val="000000" w:themeColor="text1"/>
        </w:rPr>
        <w:t xml:space="preserve">και </w:t>
      </w:r>
      <w:r w:rsidR="00132A37">
        <w:rPr>
          <w:rFonts w:ascii="Times New Roman" w:eastAsia="Segoe UI" w:hAnsi="Times New Roman" w:cs="Times New Roman"/>
          <w:color w:val="000000" w:themeColor="text1"/>
        </w:rPr>
        <w:t xml:space="preserve">η συγκεκριμένη έρευνα απαντάει αυτά τα ερωτήματα με την σχετική αιτιολόγηση για να μπορέσει να αξιολόγηση την </w:t>
      </w:r>
      <w:r w:rsidR="00625CA6">
        <w:rPr>
          <w:rFonts w:ascii="Times New Roman" w:eastAsia="Segoe UI" w:hAnsi="Times New Roman" w:cs="Times New Roman"/>
          <w:color w:val="000000" w:themeColor="text1"/>
        </w:rPr>
        <w:t xml:space="preserve">συγκεκριμένη </w:t>
      </w:r>
      <w:r w:rsidR="00132A37">
        <w:rPr>
          <w:rFonts w:ascii="Times New Roman" w:eastAsia="Segoe UI" w:hAnsi="Times New Roman" w:cs="Times New Roman"/>
          <w:color w:val="000000" w:themeColor="text1"/>
        </w:rPr>
        <w:t>μελέτη.</w:t>
      </w:r>
    </w:p>
    <w:p w14:paraId="5DAA1747" w14:textId="77777777" w:rsidR="00293C98" w:rsidRPr="00293C98" w:rsidRDefault="00293C98" w:rsidP="00293C98">
      <w:pPr>
        <w:spacing w:before="120" w:after="120" w:line="360" w:lineRule="auto"/>
        <w:jc w:val="both"/>
        <w:rPr>
          <w:rFonts w:ascii="Times New Roman" w:eastAsia="Segoe UI" w:hAnsi="Times New Roman" w:cs="Times New Roman"/>
          <w:color w:val="000000" w:themeColor="text1"/>
          <w:u w:val="single"/>
        </w:rPr>
      </w:pPr>
      <w:r w:rsidRPr="00293C98">
        <w:rPr>
          <w:rFonts w:ascii="Times New Roman" w:eastAsia="Segoe UI" w:hAnsi="Times New Roman" w:cs="Times New Roman"/>
          <w:b/>
          <w:color w:val="000000" w:themeColor="text1"/>
          <w:u w:val="single"/>
        </w:rPr>
        <w:t>Ερώτηση 1</w:t>
      </w:r>
      <w:r w:rsidRPr="00293C98">
        <w:rPr>
          <w:rFonts w:ascii="Times New Roman" w:eastAsia="Segoe UI" w:hAnsi="Times New Roman" w:cs="Times New Roman"/>
          <w:color w:val="000000" w:themeColor="text1"/>
          <w:u w:val="single"/>
        </w:rPr>
        <w:t>: Υπάρχει σαφής δήλωση των στόχων της έρευνας;</w:t>
      </w:r>
    </w:p>
    <w:p w14:paraId="00CC5AD9" w14:textId="472C8B83" w:rsidR="00293C98" w:rsidRDefault="00293C98" w:rsidP="00293C98">
      <w:pPr>
        <w:spacing w:before="120" w:after="120" w:line="360" w:lineRule="auto"/>
        <w:ind w:left="720"/>
        <w:jc w:val="both"/>
        <w:rPr>
          <w:rFonts w:ascii="Times New Roman" w:hAnsi="Times New Roman" w:cs="Times New Roman"/>
        </w:rPr>
      </w:pPr>
      <w:r w:rsidRPr="00293C98">
        <w:rPr>
          <w:rFonts w:ascii="Times New Roman" w:eastAsia="Segoe UI" w:hAnsi="Times New Roman" w:cs="Times New Roman"/>
          <w:b/>
          <w:color w:val="000000" w:themeColor="text1"/>
        </w:rPr>
        <w:t>Απάντηση</w:t>
      </w:r>
      <w:r w:rsidRPr="00293C98">
        <w:rPr>
          <w:rFonts w:ascii="Times New Roman" w:eastAsia="Segoe UI" w:hAnsi="Times New Roman" w:cs="Times New Roman"/>
          <w:color w:val="000000" w:themeColor="text1"/>
        </w:rPr>
        <w:t>: Ναι</w:t>
      </w:r>
      <w:r>
        <w:rPr>
          <w:rFonts w:ascii="Times New Roman" w:eastAsia="Segoe UI" w:hAnsi="Times New Roman" w:cs="Times New Roman"/>
          <w:color w:val="000000" w:themeColor="text1"/>
        </w:rPr>
        <w:t>.</w:t>
      </w:r>
    </w:p>
    <w:p w14:paraId="3646CA93" w14:textId="6FD4E5AB" w:rsidR="00293C98" w:rsidRPr="00293C98" w:rsidRDefault="00293C98" w:rsidP="00293C98">
      <w:pPr>
        <w:spacing w:before="120" w:after="120" w:line="360" w:lineRule="auto"/>
        <w:ind w:left="720"/>
        <w:jc w:val="both"/>
        <w:rPr>
          <w:rFonts w:ascii="Times New Roman" w:eastAsia="Segoe UI" w:hAnsi="Times New Roman" w:cs="Times New Roman"/>
          <w:color w:val="000000" w:themeColor="text1"/>
        </w:rPr>
      </w:pPr>
      <w:r w:rsidRPr="00293C98">
        <w:rPr>
          <w:rFonts w:ascii="Times New Roman" w:eastAsia="Segoe UI" w:hAnsi="Times New Roman" w:cs="Times New Roman"/>
          <w:b/>
          <w:color w:val="000000" w:themeColor="text1"/>
        </w:rPr>
        <w:t>Αιτιολόγηση</w:t>
      </w:r>
      <w:r w:rsidRPr="00293C98">
        <w:rPr>
          <w:rFonts w:ascii="Times New Roman" w:eastAsia="Segoe UI" w:hAnsi="Times New Roman" w:cs="Times New Roman"/>
          <w:color w:val="000000" w:themeColor="text1"/>
        </w:rPr>
        <w:t xml:space="preserve">: Οι στόχοι της έρευνας διατυπώνονται με </w:t>
      </w:r>
      <w:r w:rsidR="007E28D6">
        <w:rPr>
          <w:rFonts w:ascii="Times New Roman" w:eastAsia="Segoe UI" w:hAnsi="Times New Roman" w:cs="Times New Roman"/>
          <w:color w:val="000000" w:themeColor="text1"/>
        </w:rPr>
        <w:t>απόλυτη σαφήνεια στην Ε</w:t>
      </w:r>
      <w:r>
        <w:rPr>
          <w:rFonts w:ascii="Times New Roman" w:eastAsia="Segoe UI" w:hAnsi="Times New Roman" w:cs="Times New Roman"/>
          <w:color w:val="000000" w:themeColor="text1"/>
        </w:rPr>
        <w:t>νότητα</w:t>
      </w:r>
      <w:r w:rsidRPr="00293C98">
        <w:rPr>
          <w:rFonts w:ascii="Times New Roman" w:eastAsia="Segoe UI" w:hAnsi="Times New Roman" w:cs="Times New Roman"/>
          <w:color w:val="000000" w:themeColor="text1"/>
        </w:rPr>
        <w:t xml:space="preserve"> 1.2</w:t>
      </w:r>
      <w:r>
        <w:rPr>
          <w:rFonts w:ascii="Times New Roman" w:eastAsia="Segoe UI" w:hAnsi="Times New Roman" w:cs="Times New Roman"/>
          <w:color w:val="000000" w:themeColor="text1"/>
        </w:rPr>
        <w:t>.</w:t>
      </w:r>
    </w:p>
    <w:p w14:paraId="54D6450A" w14:textId="77777777" w:rsidR="00293C98" w:rsidRPr="00293C98" w:rsidRDefault="00293C98" w:rsidP="00293C98">
      <w:pPr>
        <w:spacing w:before="120" w:after="120" w:line="360" w:lineRule="auto"/>
        <w:jc w:val="both"/>
        <w:rPr>
          <w:rFonts w:ascii="Times New Roman" w:eastAsia="Segoe UI" w:hAnsi="Times New Roman" w:cs="Times New Roman"/>
          <w:color w:val="000000" w:themeColor="text1"/>
          <w:u w:val="single"/>
        </w:rPr>
      </w:pPr>
      <w:r w:rsidRPr="00293C98">
        <w:rPr>
          <w:rFonts w:ascii="Times New Roman" w:eastAsia="Segoe UI" w:hAnsi="Times New Roman" w:cs="Times New Roman"/>
          <w:b/>
          <w:color w:val="000000" w:themeColor="text1"/>
          <w:u w:val="single"/>
        </w:rPr>
        <w:t>Ερώτηση 2</w:t>
      </w:r>
      <w:r w:rsidRPr="00293C98">
        <w:rPr>
          <w:rFonts w:ascii="Times New Roman" w:eastAsia="Segoe UI" w:hAnsi="Times New Roman" w:cs="Times New Roman"/>
          <w:color w:val="000000" w:themeColor="text1"/>
          <w:u w:val="single"/>
        </w:rPr>
        <w:t>: Είναι κατάλληλη μια ποιοτική μεθοδολογία;</w:t>
      </w:r>
    </w:p>
    <w:p w14:paraId="383E5935" w14:textId="1ED0B13F" w:rsidR="00293C98" w:rsidRDefault="00293C98" w:rsidP="00293C98">
      <w:pPr>
        <w:spacing w:before="120" w:after="120" w:line="360" w:lineRule="auto"/>
        <w:ind w:left="720"/>
        <w:jc w:val="both"/>
        <w:rPr>
          <w:rFonts w:ascii="Times New Roman" w:hAnsi="Times New Roman" w:cs="Times New Roman"/>
        </w:rPr>
      </w:pPr>
      <w:r w:rsidRPr="00293C98">
        <w:rPr>
          <w:rFonts w:ascii="Times New Roman" w:eastAsia="Segoe UI" w:hAnsi="Times New Roman" w:cs="Times New Roman"/>
          <w:b/>
          <w:color w:val="000000" w:themeColor="text1"/>
        </w:rPr>
        <w:t>Απάντηση</w:t>
      </w:r>
      <w:r w:rsidRPr="00293C98">
        <w:rPr>
          <w:rFonts w:ascii="Times New Roman" w:eastAsia="Segoe UI" w:hAnsi="Times New Roman" w:cs="Times New Roman"/>
          <w:color w:val="000000" w:themeColor="text1"/>
        </w:rPr>
        <w:t>: Ναι</w:t>
      </w:r>
      <w:r>
        <w:rPr>
          <w:rFonts w:ascii="Times New Roman" w:eastAsia="Segoe UI" w:hAnsi="Times New Roman" w:cs="Times New Roman"/>
          <w:color w:val="000000" w:themeColor="text1"/>
        </w:rPr>
        <w:t>.</w:t>
      </w:r>
    </w:p>
    <w:p w14:paraId="59900BEE" w14:textId="739A5387" w:rsidR="00293C98" w:rsidRPr="00737C72" w:rsidRDefault="00293C98" w:rsidP="00737C72">
      <w:pPr>
        <w:spacing w:before="120" w:after="120" w:line="360" w:lineRule="auto"/>
        <w:ind w:left="720"/>
        <w:jc w:val="both"/>
        <w:rPr>
          <w:rFonts w:ascii="Times New Roman" w:eastAsia="Segoe UI" w:hAnsi="Times New Roman" w:cs="Times New Roman"/>
          <w:color w:val="000000" w:themeColor="text1"/>
        </w:rPr>
      </w:pPr>
      <w:r w:rsidRPr="00293C98">
        <w:rPr>
          <w:rFonts w:ascii="Times New Roman" w:eastAsia="Segoe UI" w:hAnsi="Times New Roman" w:cs="Times New Roman"/>
          <w:b/>
          <w:color w:val="000000" w:themeColor="text1"/>
        </w:rPr>
        <w:t>Αιτιολόγηση</w:t>
      </w:r>
      <w:r w:rsidRPr="00293C98">
        <w:rPr>
          <w:rFonts w:ascii="Times New Roman" w:eastAsia="Segoe UI" w:hAnsi="Times New Roman" w:cs="Times New Roman"/>
          <w:color w:val="000000" w:themeColor="text1"/>
        </w:rPr>
        <w:t xml:space="preserve">: Η μέθοδος της συγκεκριμένης μελέτης είναι η μελέτη περίπτωσης. Οι ερευνητές </w:t>
      </w:r>
      <w:r>
        <w:rPr>
          <w:rFonts w:ascii="Times New Roman" w:eastAsia="Segoe UI" w:hAnsi="Times New Roman" w:cs="Times New Roman"/>
          <w:color w:val="000000" w:themeColor="text1"/>
        </w:rPr>
        <w:t>αναζητούσαν</w:t>
      </w:r>
      <w:r w:rsidRPr="00293C98">
        <w:rPr>
          <w:rFonts w:ascii="Times New Roman" w:eastAsia="Segoe UI" w:hAnsi="Times New Roman" w:cs="Times New Roman"/>
          <w:color w:val="000000" w:themeColor="text1"/>
        </w:rPr>
        <w:t xml:space="preserve"> πληροφορίες</w:t>
      </w:r>
      <w:r>
        <w:rPr>
          <w:rFonts w:ascii="Times New Roman" w:eastAsia="Segoe UI" w:hAnsi="Times New Roman" w:cs="Times New Roman"/>
          <w:color w:val="000000" w:themeColor="text1"/>
        </w:rPr>
        <w:t xml:space="preserve"> σε βάθος</w:t>
      </w:r>
      <w:r w:rsidRPr="00293C98">
        <w:rPr>
          <w:rFonts w:ascii="Times New Roman" w:eastAsia="Segoe UI" w:hAnsi="Times New Roman" w:cs="Times New Roman"/>
          <w:color w:val="000000" w:themeColor="text1"/>
        </w:rPr>
        <w:t xml:space="preserve"> από συγκεκριμένους οργανισμούς. Η επιλογή αυτή τεκμηριώνεται και </w:t>
      </w:r>
      <w:r>
        <w:rPr>
          <w:rFonts w:ascii="Times New Roman" w:eastAsia="Segoe UI" w:hAnsi="Times New Roman" w:cs="Times New Roman"/>
          <w:color w:val="000000" w:themeColor="text1"/>
        </w:rPr>
        <w:t xml:space="preserve">στην παρούσα εργασία </w:t>
      </w:r>
      <w:r w:rsidRPr="00293C98">
        <w:rPr>
          <w:rFonts w:ascii="Times New Roman" w:eastAsia="Segoe UI" w:hAnsi="Times New Roman" w:cs="Times New Roman"/>
          <w:color w:val="000000" w:themeColor="text1"/>
        </w:rPr>
        <w:t>στο Κεφάλαιο 2: Μέθοδος.</w:t>
      </w:r>
    </w:p>
    <w:p w14:paraId="062680AE" w14:textId="77777777" w:rsidR="00293C98" w:rsidRPr="00737C72" w:rsidRDefault="00293C98" w:rsidP="00293C98">
      <w:pPr>
        <w:spacing w:before="120" w:after="120" w:line="360" w:lineRule="auto"/>
        <w:jc w:val="both"/>
        <w:rPr>
          <w:rFonts w:ascii="Times New Roman" w:eastAsia="Segoe UI" w:hAnsi="Times New Roman" w:cs="Times New Roman"/>
          <w:color w:val="000000" w:themeColor="text1"/>
          <w:u w:val="single"/>
        </w:rPr>
      </w:pPr>
      <w:r w:rsidRPr="00737C72">
        <w:rPr>
          <w:rFonts w:ascii="Times New Roman" w:eastAsia="Segoe UI" w:hAnsi="Times New Roman" w:cs="Times New Roman"/>
          <w:b/>
          <w:color w:val="000000" w:themeColor="text1"/>
          <w:u w:val="single"/>
        </w:rPr>
        <w:t>Ερώτηση 3</w:t>
      </w:r>
      <w:r w:rsidRPr="00737C72">
        <w:rPr>
          <w:rFonts w:ascii="Times New Roman" w:eastAsia="Segoe UI" w:hAnsi="Times New Roman" w:cs="Times New Roman"/>
          <w:color w:val="000000" w:themeColor="text1"/>
          <w:u w:val="single"/>
        </w:rPr>
        <w:t>: O σχεδιασμός της έρευνας ήταν κατάλληλος για να αντιμετώπιση τους στόχους αυτής;</w:t>
      </w:r>
    </w:p>
    <w:p w14:paraId="05122000" w14:textId="0DF2BA72" w:rsidR="00737C72" w:rsidRDefault="00293C98" w:rsidP="00293C98">
      <w:pPr>
        <w:spacing w:before="120" w:after="120" w:line="360" w:lineRule="auto"/>
        <w:ind w:left="720"/>
        <w:jc w:val="both"/>
        <w:rPr>
          <w:rFonts w:ascii="Times New Roman" w:hAnsi="Times New Roman" w:cs="Times New Roman"/>
        </w:rPr>
      </w:pPr>
      <w:r w:rsidRPr="00737C72">
        <w:rPr>
          <w:rFonts w:ascii="Times New Roman" w:eastAsia="Segoe UI" w:hAnsi="Times New Roman" w:cs="Times New Roman"/>
          <w:b/>
          <w:color w:val="000000" w:themeColor="text1"/>
        </w:rPr>
        <w:t>Απάντηση</w:t>
      </w:r>
      <w:r w:rsidRPr="00293C98">
        <w:rPr>
          <w:rFonts w:ascii="Times New Roman" w:eastAsia="Segoe UI" w:hAnsi="Times New Roman" w:cs="Times New Roman"/>
          <w:color w:val="000000" w:themeColor="text1"/>
        </w:rPr>
        <w:t>: Ναι</w:t>
      </w:r>
      <w:r w:rsidR="00737C72">
        <w:rPr>
          <w:rFonts w:ascii="Times New Roman" w:eastAsia="Segoe UI" w:hAnsi="Times New Roman" w:cs="Times New Roman"/>
          <w:color w:val="000000" w:themeColor="text1"/>
        </w:rPr>
        <w:t>.</w:t>
      </w:r>
    </w:p>
    <w:p w14:paraId="7CD40327" w14:textId="0A0341B2" w:rsidR="00293C98" w:rsidRPr="00737C72" w:rsidRDefault="00293C98" w:rsidP="00737C72">
      <w:pPr>
        <w:spacing w:before="120" w:after="120" w:line="360" w:lineRule="auto"/>
        <w:ind w:left="720"/>
        <w:jc w:val="both"/>
        <w:rPr>
          <w:rFonts w:ascii="Times New Roman" w:eastAsia="Segoe UI" w:hAnsi="Times New Roman" w:cs="Times New Roman"/>
          <w:color w:val="000000" w:themeColor="text1"/>
        </w:rPr>
      </w:pPr>
      <w:r w:rsidRPr="00737C72">
        <w:rPr>
          <w:rFonts w:ascii="Times New Roman" w:eastAsia="Segoe UI" w:hAnsi="Times New Roman" w:cs="Times New Roman"/>
          <w:b/>
          <w:color w:val="000000" w:themeColor="text1"/>
        </w:rPr>
        <w:lastRenderedPageBreak/>
        <w:t>Αιτιολόγηση</w:t>
      </w:r>
      <w:r w:rsidRPr="00293C98">
        <w:rPr>
          <w:rFonts w:ascii="Times New Roman" w:eastAsia="Segoe UI" w:hAnsi="Times New Roman" w:cs="Times New Roman"/>
          <w:color w:val="000000" w:themeColor="text1"/>
        </w:rPr>
        <w:t xml:space="preserve">: Ήταν κατάλληλη και υπάρχει πλήρη αιτιολόγηση και συζήτηση της μεθοδολογίας που </w:t>
      </w:r>
      <w:r w:rsidR="00737C72">
        <w:rPr>
          <w:rFonts w:ascii="Times New Roman" w:eastAsia="Segoe UI" w:hAnsi="Times New Roman" w:cs="Times New Roman"/>
          <w:color w:val="000000" w:themeColor="text1"/>
        </w:rPr>
        <w:t>ακολουθήθηκε</w:t>
      </w:r>
      <w:r w:rsidRPr="00293C98">
        <w:rPr>
          <w:rFonts w:ascii="Times New Roman" w:eastAsia="Segoe UI" w:hAnsi="Times New Roman" w:cs="Times New Roman"/>
          <w:color w:val="000000" w:themeColor="text1"/>
        </w:rPr>
        <w:t xml:space="preserve"> στο Κεφάλαιο 2: Μέθοδος</w:t>
      </w:r>
      <w:r w:rsidR="00737C72">
        <w:rPr>
          <w:rFonts w:ascii="Times New Roman" w:eastAsia="Segoe UI" w:hAnsi="Times New Roman" w:cs="Times New Roman"/>
          <w:color w:val="000000" w:themeColor="text1"/>
        </w:rPr>
        <w:t>.</w:t>
      </w:r>
    </w:p>
    <w:p w14:paraId="6C89FD01" w14:textId="77777777" w:rsidR="00293C98" w:rsidRPr="00737C72" w:rsidRDefault="00293C98" w:rsidP="00293C98">
      <w:pPr>
        <w:spacing w:before="120" w:after="120" w:line="360" w:lineRule="auto"/>
        <w:jc w:val="both"/>
        <w:rPr>
          <w:rFonts w:ascii="Times New Roman" w:eastAsia="Segoe UI" w:hAnsi="Times New Roman" w:cs="Times New Roman"/>
          <w:color w:val="000000" w:themeColor="text1"/>
          <w:u w:val="single"/>
        </w:rPr>
      </w:pPr>
      <w:r w:rsidRPr="00737C72">
        <w:rPr>
          <w:rFonts w:ascii="Times New Roman" w:eastAsia="Segoe UI" w:hAnsi="Times New Roman" w:cs="Times New Roman"/>
          <w:b/>
          <w:color w:val="000000" w:themeColor="text1"/>
          <w:u w:val="single"/>
        </w:rPr>
        <w:t>Ερώτηση 4</w:t>
      </w:r>
      <w:r w:rsidRPr="00737C72">
        <w:rPr>
          <w:rFonts w:ascii="Times New Roman" w:eastAsia="Segoe UI" w:hAnsi="Times New Roman" w:cs="Times New Roman"/>
          <w:color w:val="000000" w:themeColor="text1"/>
          <w:u w:val="single"/>
        </w:rPr>
        <w:t>: Ήταν η στρατηγική πρόσληψης κατάλληλη για τους στόχους της έρευνας;</w:t>
      </w:r>
    </w:p>
    <w:p w14:paraId="138CF259" w14:textId="4B530F71" w:rsidR="00737C72" w:rsidRDefault="00293C98" w:rsidP="00293C98">
      <w:pPr>
        <w:spacing w:before="120" w:after="120" w:line="360" w:lineRule="auto"/>
        <w:ind w:left="720"/>
        <w:jc w:val="both"/>
        <w:rPr>
          <w:rFonts w:ascii="Times New Roman" w:hAnsi="Times New Roman" w:cs="Times New Roman"/>
        </w:rPr>
      </w:pPr>
      <w:r w:rsidRPr="00737C72">
        <w:rPr>
          <w:rFonts w:ascii="Times New Roman" w:eastAsia="Segoe UI" w:hAnsi="Times New Roman" w:cs="Times New Roman"/>
          <w:b/>
          <w:color w:val="000000" w:themeColor="text1"/>
        </w:rPr>
        <w:t>Απάντηση</w:t>
      </w:r>
      <w:r w:rsidRPr="00293C98">
        <w:rPr>
          <w:rFonts w:ascii="Times New Roman" w:eastAsia="Segoe UI" w:hAnsi="Times New Roman" w:cs="Times New Roman"/>
          <w:color w:val="000000" w:themeColor="text1"/>
        </w:rPr>
        <w:t>: Ναι</w:t>
      </w:r>
      <w:r w:rsidR="00737C72">
        <w:rPr>
          <w:rFonts w:ascii="Times New Roman" w:eastAsia="Segoe UI" w:hAnsi="Times New Roman" w:cs="Times New Roman"/>
          <w:color w:val="000000" w:themeColor="text1"/>
        </w:rPr>
        <w:t>.</w:t>
      </w:r>
    </w:p>
    <w:p w14:paraId="3CCDC983" w14:textId="3F1CA471" w:rsidR="00293C98" w:rsidRPr="00825A73" w:rsidRDefault="00293C98" w:rsidP="00825A73">
      <w:pPr>
        <w:spacing w:before="120" w:after="120" w:line="360" w:lineRule="auto"/>
        <w:ind w:left="720"/>
        <w:jc w:val="both"/>
        <w:rPr>
          <w:rFonts w:ascii="Times New Roman" w:eastAsia="Segoe UI" w:hAnsi="Times New Roman" w:cs="Times New Roman"/>
          <w:color w:val="000000" w:themeColor="text1"/>
        </w:rPr>
      </w:pPr>
      <w:r w:rsidRPr="00737C72">
        <w:rPr>
          <w:rFonts w:ascii="Times New Roman" w:eastAsia="Segoe UI" w:hAnsi="Times New Roman" w:cs="Times New Roman"/>
          <w:b/>
          <w:color w:val="000000" w:themeColor="text1"/>
        </w:rPr>
        <w:t>Αιτιολόγηση</w:t>
      </w:r>
      <w:r w:rsidR="00737C72">
        <w:rPr>
          <w:rFonts w:ascii="Times New Roman" w:eastAsia="Segoe UI" w:hAnsi="Times New Roman" w:cs="Times New Roman"/>
          <w:color w:val="000000" w:themeColor="text1"/>
        </w:rPr>
        <w:t>: Σύμφωνα με το έγγραφο, επιλέχθ</w:t>
      </w:r>
      <w:r w:rsidRPr="00293C98">
        <w:rPr>
          <w:rFonts w:ascii="Times New Roman" w:eastAsia="Segoe UI" w:hAnsi="Times New Roman" w:cs="Times New Roman"/>
          <w:color w:val="000000" w:themeColor="text1"/>
        </w:rPr>
        <w:t xml:space="preserve">ηκε από τους ερευνητές </w:t>
      </w:r>
      <w:r w:rsidR="00737C72">
        <w:rPr>
          <w:rFonts w:ascii="Times New Roman" w:eastAsia="Segoe UI" w:hAnsi="Times New Roman" w:cs="Times New Roman"/>
          <w:color w:val="000000" w:themeColor="text1"/>
        </w:rPr>
        <w:t xml:space="preserve">για </w:t>
      </w:r>
      <w:r w:rsidRPr="00293C98">
        <w:rPr>
          <w:rFonts w:ascii="Times New Roman" w:eastAsia="Segoe UI" w:hAnsi="Times New Roman" w:cs="Times New Roman"/>
          <w:color w:val="000000" w:themeColor="text1"/>
        </w:rPr>
        <w:t xml:space="preserve">να εξετάσουν μεγάλους οργανισμούς </w:t>
      </w:r>
      <w:r w:rsidR="00737C72">
        <w:rPr>
          <w:rFonts w:ascii="Times New Roman" w:eastAsia="Segoe UI" w:hAnsi="Times New Roman" w:cs="Times New Roman"/>
          <w:color w:val="000000" w:themeColor="text1"/>
        </w:rPr>
        <w:t>και την αιτία για την μεγαλύτερη έκθεση τους σε επιθέσεις. Επίσης,</w:t>
      </w:r>
      <w:r w:rsidRPr="00293C98">
        <w:rPr>
          <w:rFonts w:ascii="Times New Roman" w:eastAsia="Segoe UI" w:hAnsi="Times New Roman" w:cs="Times New Roman"/>
          <w:color w:val="000000" w:themeColor="text1"/>
        </w:rPr>
        <w:t xml:space="preserve"> αναφέρονται και άλ</w:t>
      </w:r>
      <w:r w:rsidR="00737C72">
        <w:rPr>
          <w:rFonts w:ascii="Times New Roman" w:eastAsia="Segoe UI" w:hAnsi="Times New Roman" w:cs="Times New Roman"/>
          <w:color w:val="000000" w:themeColor="text1"/>
        </w:rPr>
        <w:t>λοι λόγοι της επιλογής αυτής στην</w:t>
      </w:r>
      <w:r w:rsidRPr="00293C98">
        <w:rPr>
          <w:rFonts w:ascii="Times New Roman" w:eastAsia="Segoe UI" w:hAnsi="Times New Roman" w:cs="Times New Roman"/>
          <w:color w:val="000000" w:themeColor="text1"/>
        </w:rPr>
        <w:t xml:space="preserve"> </w:t>
      </w:r>
      <w:r w:rsidR="00737C72">
        <w:rPr>
          <w:rFonts w:ascii="Times New Roman" w:eastAsia="Segoe UI" w:hAnsi="Times New Roman" w:cs="Times New Roman"/>
          <w:color w:val="000000" w:themeColor="text1"/>
        </w:rPr>
        <w:t>Ενότητα</w:t>
      </w:r>
      <w:r w:rsidRPr="00293C98">
        <w:rPr>
          <w:rFonts w:ascii="Times New Roman" w:eastAsia="Segoe UI" w:hAnsi="Times New Roman" w:cs="Times New Roman"/>
          <w:color w:val="000000" w:themeColor="text1"/>
        </w:rPr>
        <w:t xml:space="preserve"> 2.4. Η επιλογή των εργαζομένων για να κληθούν σε συνέντευξη τεκμηριώνεται </w:t>
      </w:r>
      <w:r w:rsidR="00737C72">
        <w:rPr>
          <w:rFonts w:ascii="Times New Roman" w:eastAsia="Segoe UI" w:hAnsi="Times New Roman" w:cs="Times New Roman"/>
          <w:color w:val="000000" w:themeColor="text1"/>
        </w:rPr>
        <w:t>στην Ενότητα</w:t>
      </w:r>
      <w:r w:rsidRPr="00293C98">
        <w:rPr>
          <w:rFonts w:ascii="Times New Roman" w:eastAsia="Segoe UI" w:hAnsi="Times New Roman" w:cs="Times New Roman"/>
          <w:color w:val="000000" w:themeColor="text1"/>
        </w:rPr>
        <w:t xml:space="preserve"> 2.3.4 αλλά και στο Κεφάλαιο 4: Εισαγωγή Περιπτώσεων.</w:t>
      </w:r>
    </w:p>
    <w:p w14:paraId="3DB86F1F" w14:textId="77777777" w:rsidR="00293C98" w:rsidRPr="00825A73" w:rsidRDefault="00293C98" w:rsidP="00293C98">
      <w:pPr>
        <w:spacing w:before="120" w:after="120" w:line="360" w:lineRule="auto"/>
        <w:jc w:val="both"/>
        <w:rPr>
          <w:rFonts w:ascii="Times New Roman" w:eastAsia="Segoe UI" w:hAnsi="Times New Roman" w:cs="Times New Roman"/>
          <w:color w:val="000000" w:themeColor="text1"/>
          <w:u w:val="single"/>
        </w:rPr>
      </w:pPr>
      <w:r w:rsidRPr="00825A73">
        <w:rPr>
          <w:rFonts w:ascii="Times New Roman" w:eastAsia="Segoe UI" w:hAnsi="Times New Roman" w:cs="Times New Roman"/>
          <w:b/>
          <w:color w:val="000000" w:themeColor="text1"/>
          <w:u w:val="single"/>
        </w:rPr>
        <w:t>Ερώτηση 5</w:t>
      </w:r>
      <w:r w:rsidRPr="00825A73">
        <w:rPr>
          <w:rFonts w:ascii="Times New Roman" w:eastAsia="Segoe UI" w:hAnsi="Times New Roman" w:cs="Times New Roman"/>
          <w:color w:val="000000" w:themeColor="text1"/>
          <w:u w:val="single"/>
        </w:rPr>
        <w:t>: Τα δεδομένα συλλέχτηκαν με τέτοιο τρόπο ώστε να στηρίξουν το ερευνητικό ζήτημα;</w:t>
      </w:r>
    </w:p>
    <w:p w14:paraId="6E9AB000" w14:textId="33B4005E" w:rsidR="00825A73" w:rsidRDefault="00293C98" w:rsidP="00293C98">
      <w:pPr>
        <w:spacing w:before="120" w:after="120" w:line="360" w:lineRule="auto"/>
        <w:ind w:left="720"/>
        <w:jc w:val="both"/>
        <w:rPr>
          <w:rFonts w:ascii="Times New Roman" w:hAnsi="Times New Roman" w:cs="Times New Roman"/>
        </w:rPr>
      </w:pPr>
      <w:r w:rsidRPr="00825A73">
        <w:rPr>
          <w:rFonts w:ascii="Times New Roman" w:eastAsia="Segoe UI" w:hAnsi="Times New Roman" w:cs="Times New Roman"/>
          <w:b/>
          <w:color w:val="000000" w:themeColor="text1"/>
        </w:rPr>
        <w:t>Απάντηση</w:t>
      </w:r>
      <w:r w:rsidRPr="00293C98">
        <w:rPr>
          <w:rFonts w:ascii="Times New Roman" w:eastAsia="Segoe UI" w:hAnsi="Times New Roman" w:cs="Times New Roman"/>
          <w:color w:val="000000" w:themeColor="text1"/>
        </w:rPr>
        <w:t>: Ναι</w:t>
      </w:r>
      <w:r w:rsidR="00825A73">
        <w:rPr>
          <w:rFonts w:ascii="Times New Roman" w:eastAsia="Segoe UI" w:hAnsi="Times New Roman" w:cs="Times New Roman"/>
          <w:color w:val="000000" w:themeColor="text1"/>
        </w:rPr>
        <w:t>.</w:t>
      </w:r>
    </w:p>
    <w:p w14:paraId="790B0C7F" w14:textId="005DFC93" w:rsidR="00293C98" w:rsidRPr="00825A73" w:rsidRDefault="00293C98" w:rsidP="00825A73">
      <w:pPr>
        <w:spacing w:before="120" w:after="120" w:line="360" w:lineRule="auto"/>
        <w:ind w:left="720"/>
        <w:jc w:val="both"/>
        <w:rPr>
          <w:rFonts w:ascii="Times New Roman" w:eastAsia="Segoe UI" w:hAnsi="Times New Roman" w:cs="Times New Roman"/>
          <w:color w:val="000000" w:themeColor="text1"/>
        </w:rPr>
      </w:pPr>
      <w:r w:rsidRPr="00825A73">
        <w:rPr>
          <w:rFonts w:ascii="Times New Roman" w:eastAsia="Segoe UI" w:hAnsi="Times New Roman" w:cs="Times New Roman"/>
          <w:b/>
          <w:color w:val="000000" w:themeColor="text1"/>
        </w:rPr>
        <w:t>Αιτιολόγηση</w:t>
      </w:r>
      <w:r w:rsidR="00825A73">
        <w:rPr>
          <w:rFonts w:ascii="Times New Roman" w:eastAsia="Segoe UI" w:hAnsi="Times New Roman" w:cs="Times New Roman"/>
          <w:color w:val="000000" w:themeColor="text1"/>
        </w:rPr>
        <w:t xml:space="preserve">: Χρησιμοποιήθηκαν </w:t>
      </w:r>
      <w:proofErr w:type="spellStart"/>
      <w:r w:rsidRPr="00293C98">
        <w:rPr>
          <w:rFonts w:ascii="Times New Roman" w:eastAsia="Segoe UI" w:hAnsi="Times New Roman" w:cs="Times New Roman"/>
          <w:color w:val="000000" w:themeColor="text1"/>
        </w:rPr>
        <w:t>ημιδομημένες</w:t>
      </w:r>
      <w:proofErr w:type="spellEnd"/>
      <w:r w:rsidRPr="00293C98">
        <w:rPr>
          <w:rFonts w:ascii="Times New Roman" w:eastAsia="Segoe UI" w:hAnsi="Times New Roman" w:cs="Times New Roman"/>
          <w:color w:val="000000" w:themeColor="text1"/>
        </w:rPr>
        <w:t xml:space="preserve"> ποιοτικές συνέντευξης με γνώμονα συγκεκριμένο οδηγό </w:t>
      </w:r>
      <w:r w:rsidR="00825A73">
        <w:rPr>
          <w:rFonts w:ascii="Times New Roman" w:eastAsia="Segoe UI" w:hAnsi="Times New Roman" w:cs="Times New Roman"/>
          <w:color w:val="000000" w:themeColor="text1"/>
        </w:rPr>
        <w:t>συνέντευξης. Παράλληλα,</w:t>
      </w:r>
      <w:r w:rsidRPr="00293C98">
        <w:rPr>
          <w:rFonts w:ascii="Times New Roman" w:eastAsia="Segoe UI" w:hAnsi="Times New Roman" w:cs="Times New Roman"/>
          <w:color w:val="000000" w:themeColor="text1"/>
        </w:rPr>
        <w:t xml:space="preserve"> </w:t>
      </w:r>
      <w:r w:rsidR="00825A73">
        <w:rPr>
          <w:rFonts w:ascii="Times New Roman" w:eastAsia="Segoe UI" w:hAnsi="Times New Roman" w:cs="Times New Roman"/>
          <w:color w:val="000000" w:themeColor="text1"/>
        </w:rPr>
        <w:t>χρησιμοποιήθηκε μελέτη εγγράφων</w:t>
      </w:r>
      <w:r w:rsidRPr="00293C98">
        <w:rPr>
          <w:rFonts w:ascii="Times New Roman" w:eastAsia="Segoe UI" w:hAnsi="Times New Roman" w:cs="Times New Roman"/>
          <w:color w:val="000000" w:themeColor="text1"/>
        </w:rPr>
        <w:t xml:space="preserve"> και μια γενική επαγωγική προσέγγιση</w:t>
      </w:r>
      <w:r w:rsidR="00825A73">
        <w:rPr>
          <w:rFonts w:ascii="Times New Roman" w:eastAsia="Segoe UI" w:hAnsi="Times New Roman" w:cs="Times New Roman"/>
          <w:color w:val="000000" w:themeColor="text1"/>
        </w:rPr>
        <w:t xml:space="preserve"> για την ανάλυση των δεδομένων. Η</w:t>
      </w:r>
      <w:r w:rsidRPr="00293C98">
        <w:rPr>
          <w:rFonts w:ascii="Times New Roman" w:eastAsia="Segoe UI" w:hAnsi="Times New Roman" w:cs="Times New Roman"/>
          <w:color w:val="000000" w:themeColor="text1"/>
        </w:rPr>
        <w:t xml:space="preserve"> αιτιολόγηση για τις επιλογές αυτές αλλά και σχετικές πληροφορίες </w:t>
      </w:r>
      <w:r w:rsidR="00825A73">
        <w:rPr>
          <w:rFonts w:ascii="Times New Roman" w:eastAsia="Segoe UI" w:hAnsi="Times New Roman" w:cs="Times New Roman"/>
          <w:color w:val="000000" w:themeColor="text1"/>
        </w:rPr>
        <w:t>αναφέρονται αναλυτικά</w:t>
      </w:r>
      <w:r w:rsidRPr="00293C98">
        <w:rPr>
          <w:rFonts w:ascii="Times New Roman" w:eastAsia="Segoe UI" w:hAnsi="Times New Roman" w:cs="Times New Roman"/>
          <w:color w:val="000000" w:themeColor="text1"/>
        </w:rPr>
        <w:t xml:space="preserve"> </w:t>
      </w:r>
      <w:r w:rsidR="00825A73">
        <w:rPr>
          <w:rFonts w:ascii="Times New Roman" w:eastAsia="Segoe UI" w:hAnsi="Times New Roman" w:cs="Times New Roman"/>
          <w:color w:val="000000" w:themeColor="text1"/>
        </w:rPr>
        <w:t>στις Ενότητες</w:t>
      </w:r>
      <w:r w:rsidRPr="00293C98">
        <w:rPr>
          <w:rFonts w:ascii="Times New Roman" w:eastAsia="Segoe UI" w:hAnsi="Times New Roman" w:cs="Times New Roman"/>
          <w:color w:val="000000" w:themeColor="text1"/>
        </w:rPr>
        <w:t xml:space="preserve"> 2.3.2, 2.3.3, 2.3.4 και 2.3.5 </w:t>
      </w:r>
      <w:r w:rsidR="00825A73">
        <w:rPr>
          <w:rFonts w:ascii="Times New Roman" w:eastAsia="Segoe UI" w:hAnsi="Times New Roman" w:cs="Times New Roman"/>
          <w:color w:val="000000" w:themeColor="text1"/>
        </w:rPr>
        <w:t>της εργασίας</w:t>
      </w:r>
      <w:r w:rsidRPr="00293C98">
        <w:rPr>
          <w:rFonts w:ascii="Times New Roman" w:eastAsia="Segoe UI" w:hAnsi="Times New Roman" w:cs="Times New Roman"/>
          <w:color w:val="000000" w:themeColor="text1"/>
        </w:rPr>
        <w:t>.</w:t>
      </w:r>
    </w:p>
    <w:p w14:paraId="37EB4EE9" w14:textId="77777777" w:rsidR="00293C98" w:rsidRPr="00825A73" w:rsidRDefault="00293C98" w:rsidP="00293C98">
      <w:pPr>
        <w:spacing w:before="120" w:after="120" w:line="360" w:lineRule="auto"/>
        <w:jc w:val="both"/>
        <w:rPr>
          <w:rFonts w:ascii="Times New Roman" w:eastAsia="Segoe UI" w:hAnsi="Times New Roman" w:cs="Times New Roman"/>
          <w:color w:val="000000" w:themeColor="text1"/>
          <w:u w:val="single"/>
        </w:rPr>
      </w:pPr>
      <w:r w:rsidRPr="00825A73">
        <w:rPr>
          <w:rFonts w:ascii="Times New Roman" w:eastAsia="Segoe UI" w:hAnsi="Times New Roman" w:cs="Times New Roman"/>
          <w:b/>
          <w:color w:val="000000" w:themeColor="text1"/>
          <w:u w:val="single"/>
        </w:rPr>
        <w:t>Ερώτηση 6</w:t>
      </w:r>
      <w:r w:rsidRPr="00825A73">
        <w:rPr>
          <w:rFonts w:ascii="Times New Roman" w:eastAsia="Segoe UI" w:hAnsi="Times New Roman" w:cs="Times New Roman"/>
          <w:color w:val="000000" w:themeColor="text1"/>
          <w:u w:val="single"/>
        </w:rPr>
        <w:t>: Έχει ληφθεί επαρκώς υπόψη η σχέση μεταξύ του ερευνητή και των συμμετεχόντων;</w:t>
      </w:r>
    </w:p>
    <w:p w14:paraId="50728993" w14:textId="1379D2DD" w:rsidR="00825A73" w:rsidRDefault="00293C98" w:rsidP="00293C98">
      <w:pPr>
        <w:spacing w:before="120" w:after="120" w:line="360" w:lineRule="auto"/>
        <w:ind w:left="720"/>
        <w:jc w:val="both"/>
        <w:rPr>
          <w:rFonts w:ascii="Times New Roman" w:hAnsi="Times New Roman" w:cs="Times New Roman"/>
        </w:rPr>
      </w:pPr>
      <w:r w:rsidRPr="00825A73">
        <w:rPr>
          <w:rFonts w:ascii="Times New Roman" w:eastAsia="Segoe UI" w:hAnsi="Times New Roman" w:cs="Times New Roman"/>
          <w:b/>
          <w:color w:val="000000" w:themeColor="text1"/>
        </w:rPr>
        <w:t>Απάντηση</w:t>
      </w:r>
      <w:r w:rsidRPr="00293C98">
        <w:rPr>
          <w:rFonts w:ascii="Times New Roman" w:eastAsia="Segoe UI" w:hAnsi="Times New Roman" w:cs="Times New Roman"/>
          <w:color w:val="000000" w:themeColor="text1"/>
        </w:rPr>
        <w:t>: Ναι</w:t>
      </w:r>
      <w:r w:rsidR="00825A73">
        <w:rPr>
          <w:rFonts w:ascii="Times New Roman" w:eastAsia="Segoe UI" w:hAnsi="Times New Roman" w:cs="Times New Roman"/>
          <w:color w:val="000000" w:themeColor="text1"/>
        </w:rPr>
        <w:t>.</w:t>
      </w:r>
    </w:p>
    <w:p w14:paraId="63FC2352" w14:textId="55E7B6B1" w:rsidR="00293C98" w:rsidRPr="00B914EF" w:rsidRDefault="00293C98" w:rsidP="00B914EF">
      <w:pPr>
        <w:spacing w:before="120" w:after="120" w:line="360" w:lineRule="auto"/>
        <w:ind w:left="720"/>
        <w:jc w:val="both"/>
        <w:rPr>
          <w:rFonts w:ascii="Times New Roman" w:eastAsia="Segoe UI" w:hAnsi="Times New Roman" w:cs="Times New Roman"/>
          <w:color w:val="000000" w:themeColor="text1"/>
        </w:rPr>
      </w:pPr>
      <w:r w:rsidRPr="00825A73">
        <w:rPr>
          <w:rFonts w:ascii="Times New Roman" w:eastAsia="Segoe UI" w:hAnsi="Times New Roman" w:cs="Times New Roman"/>
          <w:b/>
          <w:color w:val="000000" w:themeColor="text1"/>
        </w:rPr>
        <w:t>Αιτιολόγηση</w:t>
      </w:r>
      <w:r w:rsidRPr="00293C98">
        <w:rPr>
          <w:rFonts w:ascii="Times New Roman" w:eastAsia="Segoe UI" w:hAnsi="Times New Roman" w:cs="Times New Roman"/>
          <w:color w:val="000000" w:themeColor="text1"/>
        </w:rPr>
        <w:t>: Έχουν ληφθεί υπόψη οι προκλήσεις</w:t>
      </w:r>
      <w:r w:rsidR="00B914EF">
        <w:rPr>
          <w:rFonts w:ascii="Times New Roman" w:eastAsia="Segoe UI" w:hAnsi="Times New Roman" w:cs="Times New Roman"/>
          <w:color w:val="000000" w:themeColor="text1"/>
        </w:rPr>
        <w:t>,</w:t>
      </w:r>
      <w:r w:rsidRPr="00293C98">
        <w:rPr>
          <w:rFonts w:ascii="Times New Roman" w:eastAsia="Segoe UI" w:hAnsi="Times New Roman" w:cs="Times New Roman"/>
          <w:color w:val="000000" w:themeColor="text1"/>
        </w:rPr>
        <w:t xml:space="preserve"> </w:t>
      </w:r>
      <w:r w:rsidR="00B914EF">
        <w:rPr>
          <w:rFonts w:ascii="Times New Roman" w:eastAsia="Segoe UI" w:hAnsi="Times New Roman" w:cs="Times New Roman"/>
          <w:color w:val="000000" w:themeColor="text1"/>
        </w:rPr>
        <w:t>αφού</w:t>
      </w:r>
      <w:r w:rsidRPr="00293C98">
        <w:rPr>
          <w:rFonts w:ascii="Times New Roman" w:eastAsia="Segoe UI" w:hAnsi="Times New Roman" w:cs="Times New Roman"/>
          <w:color w:val="000000" w:themeColor="text1"/>
        </w:rPr>
        <w:t xml:space="preserve"> η μεγαλύτερη συλλογή </w:t>
      </w:r>
      <w:r w:rsidR="00B914EF">
        <w:rPr>
          <w:rFonts w:ascii="Times New Roman" w:eastAsia="Segoe UI" w:hAnsi="Times New Roman" w:cs="Times New Roman"/>
          <w:color w:val="000000" w:themeColor="text1"/>
        </w:rPr>
        <w:t>δεδομένων προήλθε από συνεντεύξει</w:t>
      </w:r>
      <w:r w:rsidR="00B914EF" w:rsidRPr="00293C98">
        <w:rPr>
          <w:rFonts w:ascii="Times New Roman" w:eastAsia="Segoe UI" w:hAnsi="Times New Roman" w:cs="Times New Roman"/>
          <w:color w:val="000000" w:themeColor="text1"/>
        </w:rPr>
        <w:t>ς</w:t>
      </w:r>
      <w:r w:rsidRPr="00293C98">
        <w:rPr>
          <w:rFonts w:ascii="Times New Roman" w:eastAsia="Segoe UI" w:hAnsi="Times New Roman" w:cs="Times New Roman"/>
          <w:color w:val="000000" w:themeColor="text1"/>
        </w:rPr>
        <w:t xml:space="preserve">. </w:t>
      </w:r>
      <w:r w:rsidR="00B914EF">
        <w:rPr>
          <w:rFonts w:ascii="Times New Roman" w:eastAsia="Segoe UI" w:hAnsi="Times New Roman" w:cs="Times New Roman"/>
          <w:color w:val="000000" w:themeColor="text1"/>
        </w:rPr>
        <w:t>Είχε εντοπιστεί</w:t>
      </w:r>
      <w:r w:rsidRPr="00293C98">
        <w:rPr>
          <w:rFonts w:ascii="Times New Roman" w:eastAsia="Segoe UI" w:hAnsi="Times New Roman" w:cs="Times New Roman"/>
          <w:color w:val="000000" w:themeColor="text1"/>
        </w:rPr>
        <w:t xml:space="preserve"> </w:t>
      </w:r>
      <w:r w:rsidR="00B914EF">
        <w:rPr>
          <w:rFonts w:ascii="Times New Roman" w:eastAsia="Segoe UI" w:hAnsi="Times New Roman" w:cs="Times New Roman"/>
          <w:color w:val="000000" w:themeColor="text1"/>
        </w:rPr>
        <w:t xml:space="preserve">ο ενδεχόμενος κίνδυνος ότι </w:t>
      </w:r>
      <w:r w:rsidRPr="00293C98">
        <w:rPr>
          <w:rFonts w:ascii="Times New Roman" w:eastAsia="Segoe UI" w:hAnsi="Times New Roman" w:cs="Times New Roman"/>
          <w:color w:val="000000" w:themeColor="text1"/>
        </w:rPr>
        <w:t xml:space="preserve">η έλλειψη εμπιστοσύνης μεταξύ ερευνητών και οργανισμών μπορεί να επηρεάσει την μελέτη, οπότε </w:t>
      </w:r>
      <w:r w:rsidR="00B914EF">
        <w:rPr>
          <w:rFonts w:ascii="Times New Roman" w:eastAsia="Segoe UI" w:hAnsi="Times New Roman" w:cs="Times New Roman"/>
          <w:color w:val="000000" w:themeColor="text1"/>
        </w:rPr>
        <w:t>ελήφθησαν οι δέουσες προφυλάξεις για την αποφυγή μεροληπτικών απαντήσεων</w:t>
      </w:r>
      <w:r w:rsidRPr="00293C98">
        <w:rPr>
          <w:rFonts w:ascii="Times New Roman" w:eastAsia="Segoe UI" w:hAnsi="Times New Roman" w:cs="Times New Roman"/>
          <w:color w:val="000000" w:themeColor="text1"/>
        </w:rPr>
        <w:t xml:space="preserve">. </w:t>
      </w:r>
      <w:r w:rsidR="00B914EF">
        <w:rPr>
          <w:rFonts w:ascii="Times New Roman" w:eastAsia="Segoe UI" w:hAnsi="Times New Roman" w:cs="Times New Roman"/>
          <w:color w:val="000000" w:themeColor="text1"/>
        </w:rPr>
        <w:t>Επιπρόσθετα,</w:t>
      </w:r>
      <w:r w:rsidRPr="00293C98">
        <w:rPr>
          <w:rFonts w:ascii="Times New Roman" w:eastAsia="Segoe UI" w:hAnsi="Times New Roman" w:cs="Times New Roman"/>
          <w:color w:val="000000" w:themeColor="text1"/>
        </w:rPr>
        <w:t xml:space="preserve"> </w:t>
      </w:r>
      <w:r w:rsidR="00B914EF">
        <w:rPr>
          <w:rFonts w:ascii="Times New Roman" w:eastAsia="Segoe UI" w:hAnsi="Times New Roman" w:cs="Times New Roman"/>
          <w:color w:val="000000" w:themeColor="text1"/>
        </w:rPr>
        <w:t xml:space="preserve">τέθηκε υπόψη η πιθανή μεροληψία των </w:t>
      </w:r>
      <w:r w:rsidRPr="00293C98">
        <w:rPr>
          <w:rFonts w:ascii="Times New Roman" w:eastAsia="Segoe UI" w:hAnsi="Times New Roman" w:cs="Times New Roman"/>
          <w:color w:val="000000" w:themeColor="text1"/>
        </w:rPr>
        <w:t>συνεντευξιαζόμενων αλλά και η επιλογή της επαγωγικής πο</w:t>
      </w:r>
      <w:r w:rsidR="00B914EF">
        <w:rPr>
          <w:rFonts w:ascii="Times New Roman" w:eastAsia="Segoe UI" w:hAnsi="Times New Roman" w:cs="Times New Roman"/>
          <w:color w:val="000000" w:themeColor="text1"/>
        </w:rPr>
        <w:t>ιοτικής ερευνητικής προσέγγισης, η οποία απέφερε</w:t>
      </w:r>
      <w:r w:rsidRPr="00293C98">
        <w:rPr>
          <w:rFonts w:ascii="Times New Roman" w:eastAsia="Segoe UI" w:hAnsi="Times New Roman" w:cs="Times New Roman"/>
          <w:color w:val="000000" w:themeColor="text1"/>
        </w:rPr>
        <w:t xml:space="preserve"> </w:t>
      </w:r>
      <w:r w:rsidRPr="00293C98">
        <w:rPr>
          <w:rFonts w:ascii="Times New Roman" w:eastAsia="Segoe UI" w:hAnsi="Times New Roman" w:cs="Times New Roman"/>
          <w:color w:val="000000" w:themeColor="text1"/>
        </w:rPr>
        <w:lastRenderedPageBreak/>
        <w:t xml:space="preserve">μικρότερη προκατάληψη </w:t>
      </w:r>
      <w:r w:rsidR="00B914EF">
        <w:rPr>
          <w:rFonts w:ascii="Times New Roman" w:eastAsia="Segoe UI" w:hAnsi="Times New Roman" w:cs="Times New Roman"/>
          <w:color w:val="000000" w:themeColor="text1"/>
        </w:rPr>
        <w:t>στα</w:t>
      </w:r>
      <w:r w:rsidRPr="00293C98">
        <w:rPr>
          <w:rFonts w:ascii="Times New Roman" w:eastAsia="Segoe UI" w:hAnsi="Times New Roman" w:cs="Times New Roman"/>
          <w:color w:val="000000" w:themeColor="text1"/>
        </w:rPr>
        <w:t xml:space="preserve"> αποτελέσματα. Περισσότερες πληροφορίες αλλά και αιτιολόγηση αυτών </w:t>
      </w:r>
      <w:r w:rsidR="00B914EF">
        <w:rPr>
          <w:rFonts w:ascii="Times New Roman" w:eastAsia="Segoe UI" w:hAnsi="Times New Roman" w:cs="Times New Roman"/>
          <w:color w:val="000000" w:themeColor="text1"/>
        </w:rPr>
        <w:t>παρατίθενται</w:t>
      </w:r>
      <w:r w:rsidRPr="00293C98">
        <w:rPr>
          <w:rFonts w:ascii="Times New Roman" w:eastAsia="Segoe UI" w:hAnsi="Times New Roman" w:cs="Times New Roman"/>
          <w:color w:val="000000" w:themeColor="text1"/>
        </w:rPr>
        <w:t xml:space="preserve"> </w:t>
      </w:r>
      <w:r w:rsidR="00B914EF">
        <w:rPr>
          <w:rFonts w:ascii="Times New Roman" w:eastAsia="Segoe UI" w:hAnsi="Times New Roman" w:cs="Times New Roman"/>
          <w:color w:val="000000" w:themeColor="text1"/>
        </w:rPr>
        <w:t>στην Ενότητα 2.6 της εργασίας</w:t>
      </w:r>
      <w:r w:rsidRPr="00293C98">
        <w:rPr>
          <w:rFonts w:ascii="Times New Roman" w:eastAsia="Segoe UI" w:hAnsi="Times New Roman" w:cs="Times New Roman"/>
          <w:color w:val="000000" w:themeColor="text1"/>
        </w:rPr>
        <w:t xml:space="preserve">. </w:t>
      </w:r>
    </w:p>
    <w:p w14:paraId="5AE3F933" w14:textId="77777777" w:rsidR="00293C98" w:rsidRPr="00B914EF" w:rsidRDefault="00293C98" w:rsidP="00293C98">
      <w:pPr>
        <w:spacing w:before="120" w:after="120" w:line="360" w:lineRule="auto"/>
        <w:jc w:val="both"/>
        <w:rPr>
          <w:rFonts w:ascii="Times New Roman" w:eastAsia="Segoe UI" w:hAnsi="Times New Roman" w:cs="Times New Roman"/>
          <w:color w:val="000000" w:themeColor="text1"/>
          <w:u w:val="single"/>
        </w:rPr>
      </w:pPr>
      <w:r w:rsidRPr="00B914EF">
        <w:rPr>
          <w:rFonts w:ascii="Times New Roman" w:eastAsia="Segoe UI" w:hAnsi="Times New Roman" w:cs="Times New Roman"/>
          <w:b/>
          <w:color w:val="000000" w:themeColor="text1"/>
          <w:u w:val="single"/>
        </w:rPr>
        <w:t>Ερώτηση 7</w:t>
      </w:r>
      <w:r w:rsidRPr="00B914EF">
        <w:rPr>
          <w:rFonts w:ascii="Times New Roman" w:eastAsia="Segoe UI" w:hAnsi="Times New Roman" w:cs="Times New Roman"/>
          <w:color w:val="000000" w:themeColor="text1"/>
          <w:u w:val="single"/>
        </w:rPr>
        <w:t>: Έχουν ληφθεί υπόψη ηθικά ζητήματα;</w:t>
      </w:r>
    </w:p>
    <w:p w14:paraId="20FCE4F5" w14:textId="26E3431F" w:rsidR="00B914EF" w:rsidRDefault="00293C98" w:rsidP="00293C98">
      <w:pPr>
        <w:spacing w:before="120" w:after="120" w:line="360" w:lineRule="auto"/>
        <w:ind w:left="720"/>
        <w:jc w:val="both"/>
        <w:rPr>
          <w:rFonts w:ascii="Times New Roman" w:hAnsi="Times New Roman" w:cs="Times New Roman"/>
        </w:rPr>
      </w:pPr>
      <w:r w:rsidRPr="00B914EF">
        <w:rPr>
          <w:rFonts w:ascii="Times New Roman" w:eastAsia="Segoe UI" w:hAnsi="Times New Roman" w:cs="Times New Roman"/>
          <w:b/>
          <w:color w:val="000000" w:themeColor="text1"/>
        </w:rPr>
        <w:t>Απάντηση</w:t>
      </w:r>
      <w:r w:rsidRPr="00293C98">
        <w:rPr>
          <w:rFonts w:ascii="Times New Roman" w:eastAsia="Segoe UI" w:hAnsi="Times New Roman" w:cs="Times New Roman"/>
          <w:color w:val="000000" w:themeColor="text1"/>
        </w:rPr>
        <w:t>: Ναι</w:t>
      </w:r>
      <w:r w:rsidR="00B914EF">
        <w:rPr>
          <w:rFonts w:ascii="Times New Roman" w:eastAsia="Segoe UI" w:hAnsi="Times New Roman" w:cs="Times New Roman"/>
          <w:color w:val="000000" w:themeColor="text1"/>
        </w:rPr>
        <w:t>.</w:t>
      </w:r>
    </w:p>
    <w:p w14:paraId="6E7BD5AC" w14:textId="0399AA3D" w:rsidR="00293C98" w:rsidRPr="00F30B07" w:rsidRDefault="00293C98" w:rsidP="00F30B07">
      <w:pPr>
        <w:spacing w:before="120" w:after="120" w:line="360" w:lineRule="auto"/>
        <w:ind w:left="720"/>
        <w:jc w:val="both"/>
        <w:rPr>
          <w:rFonts w:ascii="Times New Roman" w:eastAsia="Segoe UI" w:hAnsi="Times New Roman" w:cs="Times New Roman"/>
          <w:color w:val="000000" w:themeColor="text1"/>
        </w:rPr>
      </w:pPr>
      <w:r w:rsidRPr="00B914EF">
        <w:rPr>
          <w:rFonts w:ascii="Times New Roman" w:eastAsia="Segoe UI" w:hAnsi="Times New Roman" w:cs="Times New Roman"/>
          <w:b/>
          <w:color w:val="000000" w:themeColor="text1"/>
        </w:rPr>
        <w:t>Αιτιολόγηση</w:t>
      </w:r>
      <w:r w:rsidRPr="00293C98">
        <w:rPr>
          <w:rFonts w:ascii="Times New Roman" w:eastAsia="Segoe UI" w:hAnsi="Times New Roman" w:cs="Times New Roman"/>
          <w:color w:val="000000" w:themeColor="text1"/>
        </w:rPr>
        <w:t>: Δόθηκαν πληροφορίες στους συνεντευξιαζόμενους σχετικά με την χρήση των δεδομένων που θα συλλέγονταν</w:t>
      </w:r>
      <w:r w:rsidR="00B914EF">
        <w:rPr>
          <w:rFonts w:ascii="Times New Roman" w:eastAsia="Segoe UI" w:hAnsi="Times New Roman" w:cs="Times New Roman"/>
          <w:color w:val="000000" w:themeColor="text1"/>
        </w:rPr>
        <w:t xml:space="preserve"> μέσα από μια δήλωση σ</w:t>
      </w:r>
      <w:r w:rsidR="00F30B07">
        <w:rPr>
          <w:rFonts w:ascii="Times New Roman" w:eastAsia="Segoe UI" w:hAnsi="Times New Roman" w:cs="Times New Roman"/>
          <w:color w:val="000000" w:themeColor="text1"/>
        </w:rPr>
        <w:t xml:space="preserve">υναίνεσης. Οι πληροφορίες και οι επεξηγήσεις </w:t>
      </w:r>
      <w:r w:rsidRPr="00293C98">
        <w:rPr>
          <w:rFonts w:ascii="Times New Roman" w:eastAsia="Segoe UI" w:hAnsi="Times New Roman" w:cs="Times New Roman"/>
          <w:color w:val="000000" w:themeColor="text1"/>
        </w:rPr>
        <w:t xml:space="preserve">υπάρχουν και στο έγγραφο στην Νορβηγική γλώσσα. </w:t>
      </w:r>
      <w:r w:rsidR="00F30B07">
        <w:rPr>
          <w:rFonts w:ascii="Times New Roman" w:eastAsia="Segoe UI" w:hAnsi="Times New Roman" w:cs="Times New Roman"/>
          <w:color w:val="000000" w:themeColor="text1"/>
        </w:rPr>
        <w:t>Τηρήθηκε η ανωνυμία</w:t>
      </w:r>
      <w:r w:rsidRPr="00293C98">
        <w:rPr>
          <w:rFonts w:ascii="Times New Roman" w:eastAsia="Segoe UI" w:hAnsi="Times New Roman" w:cs="Times New Roman"/>
          <w:color w:val="000000" w:themeColor="text1"/>
        </w:rPr>
        <w:t xml:space="preserve"> κατά την διάρκεια της έρευνας</w:t>
      </w:r>
      <w:r w:rsidR="00F30B07">
        <w:rPr>
          <w:rFonts w:ascii="Times New Roman" w:eastAsia="Segoe UI" w:hAnsi="Times New Roman" w:cs="Times New Roman"/>
          <w:color w:val="000000" w:themeColor="text1"/>
        </w:rPr>
        <w:t>,</w:t>
      </w:r>
      <w:r w:rsidRPr="00293C98">
        <w:rPr>
          <w:rFonts w:ascii="Times New Roman" w:eastAsia="Segoe UI" w:hAnsi="Times New Roman" w:cs="Times New Roman"/>
          <w:color w:val="000000" w:themeColor="text1"/>
        </w:rPr>
        <w:t xml:space="preserve"> δηλαδή πληροφορία η οποία</w:t>
      </w:r>
      <w:r w:rsidR="00F30B07">
        <w:rPr>
          <w:rFonts w:ascii="Times New Roman" w:eastAsia="Segoe UI" w:hAnsi="Times New Roman" w:cs="Times New Roman"/>
          <w:color w:val="000000" w:themeColor="text1"/>
        </w:rPr>
        <w:t xml:space="preserve"> ενδεχομένως να συνδεόταν ή να «φωτογράφιζε» άτομα ή οργανισμούς αυτομάτως διαγραφόταν ή άλλαζε. Ως εκ τούτου, στην εργασία κανένα άτομο ή κανένας οργανισμός δεν είναι δυνατόν να αναγνωριστεί ενώ κατόπιν της ολοκλήρωσης της έρευνας, οι ηχογραφημένες συνεντεύξεις διαγράφηκαν. </w:t>
      </w:r>
      <w:r w:rsidRPr="00293C98">
        <w:rPr>
          <w:rFonts w:ascii="Times New Roman" w:eastAsia="Segoe UI" w:hAnsi="Times New Roman" w:cs="Times New Roman"/>
          <w:color w:val="000000" w:themeColor="text1"/>
        </w:rPr>
        <w:t>Περισσότερες πληροφορίες αλλά και αι</w:t>
      </w:r>
      <w:r w:rsidR="00F30B07">
        <w:rPr>
          <w:rFonts w:ascii="Times New Roman" w:eastAsia="Segoe UI" w:hAnsi="Times New Roman" w:cs="Times New Roman"/>
          <w:color w:val="000000" w:themeColor="text1"/>
        </w:rPr>
        <w:t>τιολόγηση αυτών αναφέρονται στην Ενότητα 2.5 της εργασίας</w:t>
      </w:r>
      <w:r w:rsidRPr="00293C98">
        <w:rPr>
          <w:rFonts w:ascii="Times New Roman" w:eastAsia="Segoe UI" w:hAnsi="Times New Roman" w:cs="Times New Roman"/>
          <w:color w:val="000000" w:themeColor="text1"/>
        </w:rPr>
        <w:t>.</w:t>
      </w:r>
    </w:p>
    <w:p w14:paraId="1FC11B8D" w14:textId="77777777" w:rsidR="00293C98" w:rsidRPr="00F30B07" w:rsidRDefault="00293C98" w:rsidP="00293C98">
      <w:pPr>
        <w:spacing w:before="120" w:after="120" w:line="360" w:lineRule="auto"/>
        <w:jc w:val="both"/>
        <w:rPr>
          <w:rFonts w:ascii="Times New Roman" w:eastAsia="Segoe UI" w:hAnsi="Times New Roman" w:cs="Times New Roman"/>
          <w:color w:val="000000" w:themeColor="text1"/>
          <w:u w:val="single"/>
        </w:rPr>
      </w:pPr>
      <w:r w:rsidRPr="00F30B07">
        <w:rPr>
          <w:rFonts w:ascii="Times New Roman" w:eastAsia="Segoe UI" w:hAnsi="Times New Roman" w:cs="Times New Roman"/>
          <w:b/>
          <w:color w:val="000000" w:themeColor="text1"/>
          <w:u w:val="single"/>
        </w:rPr>
        <w:t>Ερώτηση 8</w:t>
      </w:r>
      <w:r w:rsidRPr="00F30B07">
        <w:rPr>
          <w:rFonts w:ascii="Times New Roman" w:eastAsia="Segoe UI" w:hAnsi="Times New Roman" w:cs="Times New Roman"/>
          <w:color w:val="000000" w:themeColor="text1"/>
          <w:u w:val="single"/>
        </w:rPr>
        <w:t>: Ήταν η ανάλυση των δεδομένων ήταν αρκετά αυστηρή;</w:t>
      </w:r>
    </w:p>
    <w:p w14:paraId="498BF1E4" w14:textId="541BE4BE" w:rsidR="00F30B07" w:rsidRDefault="00293C98" w:rsidP="00293C98">
      <w:pPr>
        <w:spacing w:before="120" w:after="120" w:line="360" w:lineRule="auto"/>
        <w:ind w:left="720"/>
        <w:jc w:val="both"/>
        <w:rPr>
          <w:rFonts w:ascii="Times New Roman" w:hAnsi="Times New Roman" w:cs="Times New Roman"/>
        </w:rPr>
      </w:pPr>
      <w:r w:rsidRPr="00F30B07">
        <w:rPr>
          <w:rFonts w:ascii="Times New Roman" w:eastAsia="Segoe UI" w:hAnsi="Times New Roman" w:cs="Times New Roman"/>
          <w:b/>
          <w:color w:val="000000" w:themeColor="text1"/>
        </w:rPr>
        <w:t>Απάντηση</w:t>
      </w:r>
      <w:r w:rsidRPr="00293C98">
        <w:rPr>
          <w:rFonts w:ascii="Times New Roman" w:eastAsia="Segoe UI" w:hAnsi="Times New Roman" w:cs="Times New Roman"/>
          <w:color w:val="000000" w:themeColor="text1"/>
        </w:rPr>
        <w:t>: Ναι</w:t>
      </w:r>
      <w:r w:rsidR="00F30B07">
        <w:rPr>
          <w:rFonts w:ascii="Times New Roman" w:eastAsia="Segoe UI" w:hAnsi="Times New Roman" w:cs="Times New Roman"/>
          <w:color w:val="000000" w:themeColor="text1"/>
        </w:rPr>
        <w:t>.</w:t>
      </w:r>
    </w:p>
    <w:p w14:paraId="228D83A6" w14:textId="0DDE4C8F" w:rsidR="00293C98" w:rsidRPr="00F30B07" w:rsidRDefault="00293C98" w:rsidP="00F30B07">
      <w:pPr>
        <w:spacing w:before="120" w:after="120" w:line="360" w:lineRule="auto"/>
        <w:ind w:left="720"/>
        <w:jc w:val="both"/>
        <w:rPr>
          <w:rFonts w:ascii="Times New Roman" w:eastAsia="Segoe UI" w:hAnsi="Times New Roman" w:cs="Times New Roman"/>
          <w:color w:val="000000" w:themeColor="text1"/>
        </w:rPr>
      </w:pPr>
      <w:r w:rsidRPr="00F30B07">
        <w:rPr>
          <w:rFonts w:ascii="Times New Roman" w:eastAsia="Segoe UI" w:hAnsi="Times New Roman" w:cs="Times New Roman"/>
          <w:b/>
          <w:color w:val="000000" w:themeColor="text1"/>
        </w:rPr>
        <w:t>Αιτιολόγηση</w:t>
      </w:r>
      <w:r w:rsidRPr="00293C98">
        <w:rPr>
          <w:rFonts w:ascii="Times New Roman" w:eastAsia="Segoe UI" w:hAnsi="Times New Roman" w:cs="Times New Roman"/>
          <w:color w:val="000000" w:themeColor="text1"/>
        </w:rPr>
        <w:t xml:space="preserve">: Όπως </w:t>
      </w:r>
      <w:r w:rsidR="00F30B07">
        <w:rPr>
          <w:rFonts w:ascii="Times New Roman" w:eastAsia="Segoe UI" w:hAnsi="Times New Roman" w:cs="Times New Roman"/>
          <w:color w:val="000000" w:themeColor="text1"/>
        </w:rPr>
        <w:t>προαναφέρθηκε,</w:t>
      </w:r>
      <w:r w:rsidRPr="00293C98">
        <w:rPr>
          <w:rFonts w:ascii="Times New Roman" w:eastAsia="Segoe UI" w:hAnsi="Times New Roman" w:cs="Times New Roman"/>
          <w:color w:val="000000" w:themeColor="text1"/>
        </w:rPr>
        <w:t xml:space="preserve"> χρησιμοποιήθηκε μια γενική επαγωγική προσέγγιση για την ανάλυση των δεδομένων. Τα βήματα που </w:t>
      </w:r>
      <w:r w:rsidR="00F30B07">
        <w:rPr>
          <w:rFonts w:ascii="Times New Roman" w:eastAsia="Segoe UI" w:hAnsi="Times New Roman" w:cs="Times New Roman"/>
          <w:color w:val="000000" w:themeColor="text1"/>
        </w:rPr>
        <w:t>ακολουθήθηκαν</w:t>
      </w:r>
      <w:r w:rsidRPr="00293C98">
        <w:rPr>
          <w:rFonts w:ascii="Times New Roman" w:eastAsia="Segoe UI" w:hAnsi="Times New Roman" w:cs="Times New Roman"/>
          <w:color w:val="000000" w:themeColor="text1"/>
        </w:rPr>
        <w:t xml:space="preserve"> από τα πρωτογενή δεδομένα στα κύρια ευρήματα </w:t>
      </w:r>
      <w:r w:rsidR="00F30B07">
        <w:rPr>
          <w:rFonts w:ascii="Times New Roman" w:eastAsia="Segoe UI" w:hAnsi="Times New Roman" w:cs="Times New Roman"/>
          <w:color w:val="000000" w:themeColor="text1"/>
        </w:rPr>
        <w:t>αποτυπώνεται</w:t>
      </w:r>
      <w:r w:rsidRPr="00293C98">
        <w:rPr>
          <w:rFonts w:ascii="Times New Roman" w:eastAsia="Segoe UI" w:hAnsi="Times New Roman" w:cs="Times New Roman"/>
          <w:color w:val="000000" w:themeColor="text1"/>
        </w:rPr>
        <w:t xml:space="preserve"> σε τέσσερα βήματα. Περισσότερες πληροφορίες αλλά και αιτιολόγηση αυτών αναφέρονται </w:t>
      </w:r>
      <w:r w:rsidR="00F30B07">
        <w:rPr>
          <w:rFonts w:ascii="Times New Roman" w:eastAsia="Segoe UI" w:hAnsi="Times New Roman" w:cs="Times New Roman"/>
          <w:color w:val="000000" w:themeColor="text1"/>
        </w:rPr>
        <w:t>στην Ενότητα</w:t>
      </w:r>
      <w:r w:rsidRPr="00293C98">
        <w:rPr>
          <w:rFonts w:ascii="Times New Roman" w:eastAsia="Segoe UI" w:hAnsi="Times New Roman" w:cs="Times New Roman"/>
          <w:color w:val="000000" w:themeColor="text1"/>
        </w:rPr>
        <w:t xml:space="preserve"> 2.3.5 </w:t>
      </w:r>
      <w:r w:rsidR="00F30B07">
        <w:rPr>
          <w:rFonts w:ascii="Times New Roman" w:eastAsia="Segoe UI" w:hAnsi="Times New Roman" w:cs="Times New Roman"/>
          <w:color w:val="000000" w:themeColor="text1"/>
        </w:rPr>
        <w:t>της εργασίας</w:t>
      </w:r>
      <w:r w:rsidRPr="00293C98">
        <w:rPr>
          <w:rFonts w:ascii="Times New Roman" w:eastAsia="Segoe UI" w:hAnsi="Times New Roman" w:cs="Times New Roman"/>
          <w:color w:val="000000" w:themeColor="text1"/>
        </w:rPr>
        <w:t>.</w:t>
      </w:r>
    </w:p>
    <w:p w14:paraId="2A002B15" w14:textId="77777777" w:rsidR="00293C98" w:rsidRPr="00F30B07" w:rsidRDefault="00293C98" w:rsidP="00293C98">
      <w:pPr>
        <w:spacing w:before="120" w:after="120" w:line="360" w:lineRule="auto"/>
        <w:jc w:val="both"/>
        <w:rPr>
          <w:rFonts w:ascii="Times New Roman" w:eastAsia="Segoe UI" w:hAnsi="Times New Roman" w:cs="Times New Roman"/>
          <w:color w:val="000000" w:themeColor="text1"/>
          <w:u w:val="single"/>
        </w:rPr>
      </w:pPr>
      <w:r w:rsidRPr="00F30B07">
        <w:rPr>
          <w:rFonts w:ascii="Times New Roman" w:eastAsia="Segoe UI" w:hAnsi="Times New Roman" w:cs="Times New Roman"/>
          <w:b/>
          <w:color w:val="000000" w:themeColor="text1"/>
          <w:u w:val="single"/>
        </w:rPr>
        <w:t>Ερώτηση 9</w:t>
      </w:r>
      <w:r w:rsidRPr="00F30B07">
        <w:rPr>
          <w:rFonts w:ascii="Times New Roman" w:eastAsia="Segoe UI" w:hAnsi="Times New Roman" w:cs="Times New Roman"/>
          <w:color w:val="000000" w:themeColor="text1"/>
          <w:u w:val="single"/>
        </w:rPr>
        <w:t>: Υπάρχει σαφής δήλωση των ευρημάτων;</w:t>
      </w:r>
    </w:p>
    <w:p w14:paraId="3E3F8290" w14:textId="51754C39" w:rsidR="00F30B07" w:rsidRDefault="00293C98" w:rsidP="00293C98">
      <w:pPr>
        <w:spacing w:before="120" w:after="120" w:line="360" w:lineRule="auto"/>
        <w:ind w:left="720"/>
        <w:jc w:val="both"/>
        <w:rPr>
          <w:rFonts w:ascii="Times New Roman" w:hAnsi="Times New Roman" w:cs="Times New Roman"/>
        </w:rPr>
      </w:pPr>
      <w:r w:rsidRPr="00F30B07">
        <w:rPr>
          <w:rFonts w:ascii="Times New Roman" w:eastAsia="Segoe UI" w:hAnsi="Times New Roman" w:cs="Times New Roman"/>
          <w:b/>
          <w:color w:val="000000" w:themeColor="text1"/>
        </w:rPr>
        <w:t>Απάντηση</w:t>
      </w:r>
      <w:r w:rsidRPr="00293C98">
        <w:rPr>
          <w:rFonts w:ascii="Times New Roman" w:eastAsia="Segoe UI" w:hAnsi="Times New Roman" w:cs="Times New Roman"/>
          <w:color w:val="000000" w:themeColor="text1"/>
        </w:rPr>
        <w:t>: Ναι</w:t>
      </w:r>
      <w:r w:rsidR="00F30B07">
        <w:rPr>
          <w:rFonts w:ascii="Times New Roman" w:eastAsia="Segoe UI" w:hAnsi="Times New Roman" w:cs="Times New Roman"/>
          <w:color w:val="000000" w:themeColor="text1"/>
        </w:rPr>
        <w:t>.</w:t>
      </w:r>
    </w:p>
    <w:p w14:paraId="7BDD7377" w14:textId="2AEBC7A2" w:rsidR="00293C98" w:rsidRPr="00F30B07" w:rsidRDefault="00293C98" w:rsidP="00F30B07">
      <w:pPr>
        <w:spacing w:before="120" w:after="120" w:line="360" w:lineRule="auto"/>
        <w:ind w:left="720"/>
        <w:jc w:val="both"/>
        <w:rPr>
          <w:rFonts w:ascii="Times New Roman" w:eastAsia="Segoe UI" w:hAnsi="Times New Roman" w:cs="Times New Roman"/>
          <w:color w:val="000000" w:themeColor="text1"/>
        </w:rPr>
      </w:pPr>
      <w:r w:rsidRPr="00F30B07">
        <w:rPr>
          <w:rFonts w:ascii="Times New Roman" w:eastAsia="Segoe UI" w:hAnsi="Times New Roman" w:cs="Times New Roman"/>
          <w:b/>
          <w:color w:val="000000" w:themeColor="text1"/>
        </w:rPr>
        <w:t>Αιτιολόγηση</w:t>
      </w:r>
      <w:r w:rsidRPr="00293C98">
        <w:rPr>
          <w:rFonts w:ascii="Times New Roman" w:eastAsia="Segoe UI" w:hAnsi="Times New Roman" w:cs="Times New Roman"/>
          <w:color w:val="000000" w:themeColor="text1"/>
        </w:rPr>
        <w:t xml:space="preserve">: Τα ευρήματα της μελέτης περιγράφονται ξεχωριστά για τον κάθε οργανισμό στο Κεφάλαιο 6: Ευρήματα. Οι πληροφορίες που αναφέρονται σε αυτό το κεφάλαιο δεν </w:t>
      </w:r>
      <w:r w:rsidR="00F30B07">
        <w:rPr>
          <w:rFonts w:ascii="Times New Roman" w:eastAsia="Segoe UI" w:hAnsi="Times New Roman" w:cs="Times New Roman"/>
          <w:color w:val="000000" w:themeColor="text1"/>
        </w:rPr>
        <w:t>αποτελούν προϊόν επεξεργασίας</w:t>
      </w:r>
      <w:r w:rsidRPr="00293C98">
        <w:rPr>
          <w:rFonts w:ascii="Times New Roman" w:eastAsia="Segoe UI" w:hAnsi="Times New Roman" w:cs="Times New Roman"/>
          <w:color w:val="000000" w:themeColor="text1"/>
        </w:rPr>
        <w:t xml:space="preserve"> από τους ερευνητές αλλά έχουν </w:t>
      </w:r>
      <w:r w:rsidR="00F30B07">
        <w:rPr>
          <w:rFonts w:ascii="Times New Roman" w:eastAsia="Segoe UI" w:hAnsi="Times New Roman" w:cs="Times New Roman"/>
          <w:color w:val="000000" w:themeColor="text1"/>
        </w:rPr>
        <w:t>αποτυπωθεί,</w:t>
      </w:r>
      <w:r w:rsidRPr="00293C98">
        <w:rPr>
          <w:rFonts w:ascii="Times New Roman" w:eastAsia="Segoe UI" w:hAnsi="Times New Roman" w:cs="Times New Roman"/>
          <w:color w:val="000000" w:themeColor="text1"/>
        </w:rPr>
        <w:t xml:space="preserve"> όπως δίνονται στις συνεντεύξεις ή στα έγγραφα.</w:t>
      </w:r>
    </w:p>
    <w:p w14:paraId="79A39250" w14:textId="325660FA" w:rsidR="00293C98" w:rsidRPr="00293C98" w:rsidRDefault="00293C98" w:rsidP="00293C98">
      <w:pPr>
        <w:spacing w:before="120" w:after="120" w:line="360" w:lineRule="auto"/>
        <w:jc w:val="both"/>
        <w:rPr>
          <w:rFonts w:ascii="Times New Roman" w:eastAsia="Segoe UI" w:hAnsi="Times New Roman" w:cs="Times New Roman"/>
          <w:color w:val="000000" w:themeColor="text1"/>
        </w:rPr>
      </w:pPr>
      <w:r w:rsidRPr="00F30B07">
        <w:rPr>
          <w:rFonts w:ascii="Times New Roman" w:eastAsia="Segoe UI" w:hAnsi="Times New Roman" w:cs="Times New Roman"/>
          <w:b/>
          <w:color w:val="000000" w:themeColor="text1"/>
          <w:u w:val="single"/>
        </w:rPr>
        <w:t>Ερώτηση 10</w:t>
      </w:r>
      <w:r w:rsidRPr="00F30B07">
        <w:rPr>
          <w:rFonts w:ascii="Times New Roman" w:eastAsia="Segoe UI" w:hAnsi="Times New Roman" w:cs="Times New Roman"/>
          <w:color w:val="000000" w:themeColor="text1"/>
          <w:u w:val="single"/>
        </w:rPr>
        <w:t>: Πόσο πολύτιμη είναι η έρευνα</w:t>
      </w:r>
      <w:r w:rsidRPr="00293C98">
        <w:rPr>
          <w:rFonts w:ascii="Times New Roman" w:eastAsia="Segoe UI" w:hAnsi="Times New Roman" w:cs="Times New Roman"/>
          <w:color w:val="000000" w:themeColor="text1"/>
        </w:rPr>
        <w:t>;</w:t>
      </w:r>
    </w:p>
    <w:p w14:paraId="13311175" w14:textId="6A0109EB" w:rsidR="00293C98" w:rsidRDefault="00293C98" w:rsidP="00293C98">
      <w:pPr>
        <w:spacing w:before="120" w:after="120" w:line="360" w:lineRule="auto"/>
        <w:ind w:left="720"/>
        <w:jc w:val="both"/>
        <w:rPr>
          <w:rFonts w:ascii="Times New Roman" w:eastAsia="Segoe UI" w:hAnsi="Times New Roman" w:cs="Times New Roman"/>
          <w:color w:val="000000" w:themeColor="text1"/>
        </w:rPr>
      </w:pPr>
      <w:r w:rsidRPr="00F30B07">
        <w:rPr>
          <w:rFonts w:ascii="Times New Roman" w:eastAsia="Segoe UI" w:hAnsi="Times New Roman" w:cs="Times New Roman"/>
          <w:b/>
          <w:color w:val="000000" w:themeColor="text1"/>
        </w:rPr>
        <w:lastRenderedPageBreak/>
        <w:t>Αιτιολόγηση</w:t>
      </w:r>
      <w:r w:rsidR="00F30B07">
        <w:rPr>
          <w:rFonts w:ascii="Times New Roman" w:eastAsia="Segoe UI" w:hAnsi="Times New Roman" w:cs="Times New Roman"/>
          <w:color w:val="000000" w:themeColor="text1"/>
        </w:rPr>
        <w:t xml:space="preserve">: Ήταν αρκετά πολύτιμη, αφού </w:t>
      </w:r>
      <w:r w:rsidRPr="00293C98">
        <w:rPr>
          <w:rFonts w:ascii="Times New Roman" w:eastAsia="Segoe UI" w:hAnsi="Times New Roman" w:cs="Times New Roman"/>
          <w:color w:val="000000" w:themeColor="text1"/>
        </w:rPr>
        <w:t>πέρα από το ότι παρείχε κάποιες σημαντικές συστάσεις για την προετοιμασία στην ανταπόκριση για μεγάλους οργανισμούς, πρόσφερε αρκετά λεπτομερή δεδομένα</w:t>
      </w:r>
      <w:r w:rsidR="00F30B07">
        <w:rPr>
          <w:rFonts w:ascii="Times New Roman" w:eastAsia="Segoe UI" w:hAnsi="Times New Roman" w:cs="Times New Roman"/>
          <w:color w:val="000000" w:themeColor="text1"/>
        </w:rPr>
        <w:t>,</w:t>
      </w:r>
      <w:r w:rsidRPr="00293C98">
        <w:rPr>
          <w:rFonts w:ascii="Times New Roman" w:eastAsia="Segoe UI" w:hAnsi="Times New Roman" w:cs="Times New Roman"/>
          <w:color w:val="000000" w:themeColor="text1"/>
        </w:rPr>
        <w:t xml:space="preserve"> τα οποία μπορούν να φανούν χρήσιμα και σε άλλους ερευνητές.</w:t>
      </w:r>
    </w:p>
    <w:p w14:paraId="69F5064B" w14:textId="3246DB7C" w:rsidR="00296095" w:rsidRPr="00127200" w:rsidRDefault="00296095" w:rsidP="00404C51">
      <w:pPr>
        <w:pStyle w:val="3"/>
        <w:rPr>
          <w:rFonts w:eastAsia="Times New Roman"/>
        </w:rPr>
      </w:pPr>
      <w:bookmarkStart w:id="43" w:name="_Toc113968639"/>
      <w:r w:rsidRPr="00127200">
        <w:rPr>
          <w:rFonts w:eastAsia="Times New Roman"/>
        </w:rPr>
        <w:t xml:space="preserve">3.7.2 Περίπτωση </w:t>
      </w:r>
      <w:proofErr w:type="spellStart"/>
      <w:r w:rsidRPr="00127200">
        <w:rPr>
          <w:rFonts w:eastAsia="Times New Roman"/>
        </w:rPr>
        <w:t>Finance</w:t>
      </w:r>
      <w:r w:rsidR="007D2FD9" w:rsidRPr="00127200">
        <w:rPr>
          <w:rFonts w:eastAsia="Times New Roman"/>
        </w:rPr>
        <w:t>Org</w:t>
      </w:r>
      <w:bookmarkEnd w:id="43"/>
      <w:proofErr w:type="spellEnd"/>
    </w:p>
    <w:p w14:paraId="48A13FCC" w14:textId="2C4EB4F7" w:rsidR="00625CA6" w:rsidRPr="00132A37" w:rsidRDefault="00296095" w:rsidP="00625CA6">
      <w:pPr>
        <w:spacing w:before="120" w:after="120" w:line="360" w:lineRule="auto"/>
        <w:jc w:val="both"/>
        <w:rPr>
          <w:rFonts w:ascii="Times New Roman" w:eastAsia="Times New Roman" w:hAnsi="Times New Roman" w:cs="Times New Roman"/>
          <w:color w:val="000000" w:themeColor="text1"/>
        </w:rPr>
      </w:pPr>
      <w:r w:rsidRPr="00DB7B95">
        <w:rPr>
          <w:rFonts w:ascii="Times New Roman" w:eastAsia="Segoe UI" w:hAnsi="Times New Roman" w:cs="Times New Roman"/>
          <w:color w:val="000000" w:themeColor="text1"/>
        </w:rPr>
        <w:t xml:space="preserve">Το δεύτερο μέρος ερωτήσεων αξιολόγησης και αναφοράς αφορά την μελέτη των </w:t>
      </w:r>
      <w:sdt>
        <w:sdtPr>
          <w:rPr>
            <w:rFonts w:ascii="Times New Roman" w:eastAsia="Segoe UI" w:hAnsi="Times New Roman" w:cs="Times New Roman"/>
            <w:color w:val="000000" w:themeColor="text1"/>
          </w:rPr>
          <w:id w:val="-1789188644"/>
          <w:citation/>
        </w:sdtPr>
        <w:sdtEndPr/>
        <w:sdtContent>
          <w:r w:rsidR="005D2C40">
            <w:rPr>
              <w:rFonts w:ascii="Times New Roman" w:eastAsia="Segoe UI" w:hAnsi="Times New Roman" w:cs="Times New Roman"/>
              <w:color w:val="000000" w:themeColor="text1"/>
            </w:rPr>
            <w:fldChar w:fldCharType="begin"/>
          </w:r>
          <w:r w:rsidR="003F730D">
            <w:rPr>
              <w:rFonts w:ascii="Times New Roman" w:eastAsia="Segoe UI" w:hAnsi="Times New Roman" w:cs="Times New Roman"/>
              <w:color w:val="000000" w:themeColor="text1"/>
            </w:rPr>
            <w:instrText xml:space="preserve">CITATION Ahm21 \l 1033 </w:instrText>
          </w:r>
          <w:r w:rsidR="005D2C40">
            <w:rPr>
              <w:rFonts w:ascii="Times New Roman" w:eastAsia="Segoe UI" w:hAnsi="Times New Roman" w:cs="Times New Roman"/>
              <w:color w:val="000000" w:themeColor="text1"/>
            </w:rPr>
            <w:fldChar w:fldCharType="separate"/>
          </w:r>
          <w:r w:rsidR="003F730D" w:rsidRPr="003F730D">
            <w:rPr>
              <w:rFonts w:ascii="Times New Roman" w:eastAsia="Segoe UI" w:hAnsi="Times New Roman" w:cs="Times New Roman"/>
              <w:noProof/>
              <w:color w:val="000000" w:themeColor="text1"/>
            </w:rPr>
            <w:t>(Ahmad, et al., 2012)</w:t>
          </w:r>
          <w:r w:rsidR="005D2C40">
            <w:rPr>
              <w:rFonts w:ascii="Times New Roman" w:eastAsia="Segoe UI" w:hAnsi="Times New Roman" w:cs="Times New Roman"/>
              <w:color w:val="000000" w:themeColor="text1"/>
            </w:rPr>
            <w:fldChar w:fldCharType="end"/>
          </w:r>
        </w:sdtContent>
      </w:sdt>
      <w:r w:rsidR="005D2C40">
        <w:rPr>
          <w:rFonts w:ascii="Times New Roman" w:eastAsia="Segoe UI" w:hAnsi="Times New Roman" w:cs="Times New Roman"/>
          <w:color w:val="000000" w:themeColor="text1"/>
        </w:rPr>
        <w:t>.</w:t>
      </w:r>
      <w:r w:rsidR="00625CA6" w:rsidRPr="00625CA6">
        <w:rPr>
          <w:rFonts w:ascii="Times New Roman" w:eastAsia="Segoe UI" w:hAnsi="Times New Roman" w:cs="Times New Roman"/>
          <w:color w:val="000000" w:themeColor="text1"/>
        </w:rPr>
        <w:t xml:space="preserve"> </w:t>
      </w:r>
      <w:r w:rsidR="00625CA6">
        <w:rPr>
          <w:rFonts w:ascii="Times New Roman" w:eastAsia="Segoe UI" w:hAnsi="Times New Roman" w:cs="Times New Roman"/>
          <w:color w:val="000000" w:themeColor="text1"/>
        </w:rPr>
        <w:t xml:space="preserve">Στην συνέχεια αναγράφονται οι 10 ερωτήσεις του εργαλείου </w:t>
      </w:r>
      <w:r w:rsidR="00625CA6">
        <w:rPr>
          <w:rFonts w:ascii="Times New Roman" w:eastAsia="Segoe UI" w:hAnsi="Times New Roman" w:cs="Times New Roman"/>
          <w:color w:val="000000" w:themeColor="text1"/>
          <w:lang w:val="en-US"/>
        </w:rPr>
        <w:t>CASP</w:t>
      </w:r>
      <w:r w:rsidR="00625CA6">
        <w:rPr>
          <w:rFonts w:ascii="Times New Roman" w:eastAsia="Segoe UI" w:hAnsi="Times New Roman" w:cs="Times New Roman"/>
          <w:color w:val="000000" w:themeColor="text1"/>
        </w:rPr>
        <w:t xml:space="preserve">  </w:t>
      </w:r>
      <w:sdt>
        <w:sdtPr>
          <w:rPr>
            <w:rFonts w:ascii="Times New Roman" w:eastAsia="Times New Roman" w:hAnsi="Times New Roman" w:cs="Times New Roman"/>
            <w:color w:val="000000" w:themeColor="text1"/>
          </w:rPr>
          <w:id w:val="-1429958797"/>
          <w:citation/>
        </w:sdtPr>
        <w:sdtEndPr/>
        <w:sdtContent>
          <w:r w:rsidR="00625CA6">
            <w:rPr>
              <w:rFonts w:ascii="Times New Roman" w:eastAsia="Times New Roman" w:hAnsi="Times New Roman" w:cs="Times New Roman"/>
              <w:color w:val="000000" w:themeColor="text1"/>
            </w:rPr>
            <w:fldChar w:fldCharType="begin"/>
          </w:r>
          <w:r w:rsidR="00625CA6" w:rsidRPr="00AA47DD">
            <w:rPr>
              <w:rFonts w:ascii="Times New Roman" w:eastAsia="Times New Roman" w:hAnsi="Times New Roman" w:cs="Times New Roman"/>
              <w:color w:val="000000" w:themeColor="text1"/>
            </w:rPr>
            <w:instrText xml:space="preserve"> </w:instrText>
          </w:r>
          <w:r w:rsidR="00625CA6">
            <w:rPr>
              <w:rFonts w:ascii="Times New Roman" w:eastAsia="Times New Roman" w:hAnsi="Times New Roman" w:cs="Times New Roman"/>
              <w:color w:val="000000" w:themeColor="text1"/>
              <w:lang w:val="en-US"/>
            </w:rPr>
            <w:instrText>CITATION</w:instrText>
          </w:r>
          <w:r w:rsidR="00625CA6" w:rsidRPr="00AA47DD">
            <w:rPr>
              <w:rFonts w:ascii="Times New Roman" w:eastAsia="Times New Roman" w:hAnsi="Times New Roman" w:cs="Times New Roman"/>
              <w:color w:val="000000" w:themeColor="text1"/>
            </w:rPr>
            <w:instrText xml:space="preserve"> </w:instrText>
          </w:r>
          <w:r w:rsidR="00625CA6">
            <w:rPr>
              <w:rFonts w:ascii="Times New Roman" w:eastAsia="Times New Roman" w:hAnsi="Times New Roman" w:cs="Times New Roman"/>
              <w:color w:val="000000" w:themeColor="text1"/>
              <w:lang w:val="en-US"/>
            </w:rPr>
            <w:instrText>Lon</w:instrText>
          </w:r>
          <w:r w:rsidR="00625CA6" w:rsidRPr="00AA47DD">
            <w:rPr>
              <w:rFonts w:ascii="Times New Roman" w:eastAsia="Times New Roman" w:hAnsi="Times New Roman" w:cs="Times New Roman"/>
              <w:color w:val="000000" w:themeColor="text1"/>
            </w:rPr>
            <w:instrText>20 \</w:instrText>
          </w:r>
          <w:r w:rsidR="00625CA6">
            <w:rPr>
              <w:rFonts w:ascii="Times New Roman" w:eastAsia="Times New Roman" w:hAnsi="Times New Roman" w:cs="Times New Roman"/>
              <w:color w:val="000000" w:themeColor="text1"/>
              <w:lang w:val="en-US"/>
            </w:rPr>
            <w:instrText>l</w:instrText>
          </w:r>
          <w:r w:rsidR="00625CA6" w:rsidRPr="00AA47DD">
            <w:rPr>
              <w:rFonts w:ascii="Times New Roman" w:eastAsia="Times New Roman" w:hAnsi="Times New Roman" w:cs="Times New Roman"/>
              <w:color w:val="000000" w:themeColor="text1"/>
            </w:rPr>
            <w:instrText xml:space="preserve"> 1033 </w:instrText>
          </w:r>
          <w:r w:rsidR="00625CA6">
            <w:rPr>
              <w:rFonts w:ascii="Times New Roman" w:eastAsia="Times New Roman" w:hAnsi="Times New Roman" w:cs="Times New Roman"/>
              <w:color w:val="000000" w:themeColor="text1"/>
            </w:rPr>
            <w:fldChar w:fldCharType="separate"/>
          </w:r>
          <w:r w:rsidR="00625CA6" w:rsidRPr="00AA47DD">
            <w:rPr>
              <w:rFonts w:ascii="Times New Roman" w:eastAsia="Times New Roman" w:hAnsi="Times New Roman" w:cs="Times New Roman"/>
              <w:noProof/>
              <w:color w:val="000000" w:themeColor="text1"/>
            </w:rPr>
            <w:t>(</w:t>
          </w:r>
          <w:r w:rsidR="00625CA6" w:rsidRPr="00AA47DD">
            <w:rPr>
              <w:rFonts w:ascii="Times New Roman" w:eastAsia="Times New Roman" w:hAnsi="Times New Roman" w:cs="Times New Roman"/>
              <w:noProof/>
              <w:color w:val="000000" w:themeColor="text1"/>
              <w:lang w:val="en-US"/>
            </w:rPr>
            <w:t>Long</w:t>
          </w:r>
          <w:r w:rsidR="00625CA6" w:rsidRPr="00AA47DD">
            <w:rPr>
              <w:rFonts w:ascii="Times New Roman" w:eastAsia="Times New Roman" w:hAnsi="Times New Roman" w:cs="Times New Roman"/>
              <w:noProof/>
              <w:color w:val="000000" w:themeColor="text1"/>
            </w:rPr>
            <w:t xml:space="preserve">, </w:t>
          </w:r>
          <w:r w:rsidR="00625CA6" w:rsidRPr="00AA47DD">
            <w:rPr>
              <w:rFonts w:ascii="Times New Roman" w:eastAsia="Times New Roman" w:hAnsi="Times New Roman" w:cs="Times New Roman"/>
              <w:noProof/>
              <w:color w:val="000000" w:themeColor="text1"/>
              <w:lang w:val="en-US"/>
            </w:rPr>
            <w:t>French</w:t>
          </w:r>
          <w:r w:rsidR="00625CA6" w:rsidRPr="00AA47DD">
            <w:rPr>
              <w:rFonts w:ascii="Times New Roman" w:eastAsia="Times New Roman" w:hAnsi="Times New Roman" w:cs="Times New Roman"/>
              <w:noProof/>
              <w:color w:val="000000" w:themeColor="text1"/>
            </w:rPr>
            <w:t xml:space="preserve">, &amp; </w:t>
          </w:r>
          <w:r w:rsidR="00625CA6" w:rsidRPr="00AA47DD">
            <w:rPr>
              <w:rFonts w:ascii="Times New Roman" w:eastAsia="Times New Roman" w:hAnsi="Times New Roman" w:cs="Times New Roman"/>
              <w:noProof/>
              <w:color w:val="000000" w:themeColor="text1"/>
              <w:lang w:val="en-US"/>
            </w:rPr>
            <w:t>Brooks</w:t>
          </w:r>
          <w:r w:rsidR="00625CA6" w:rsidRPr="00AA47DD">
            <w:rPr>
              <w:rFonts w:ascii="Times New Roman" w:eastAsia="Times New Roman" w:hAnsi="Times New Roman" w:cs="Times New Roman"/>
              <w:noProof/>
              <w:color w:val="000000" w:themeColor="text1"/>
            </w:rPr>
            <w:t>, 2020)</w:t>
          </w:r>
          <w:r w:rsidR="00625CA6">
            <w:rPr>
              <w:rFonts w:ascii="Times New Roman" w:eastAsia="Times New Roman" w:hAnsi="Times New Roman" w:cs="Times New Roman"/>
              <w:color w:val="000000" w:themeColor="text1"/>
            </w:rPr>
            <w:fldChar w:fldCharType="end"/>
          </w:r>
        </w:sdtContent>
      </w:sdt>
      <w:r w:rsidR="00625CA6">
        <w:rPr>
          <w:rFonts w:ascii="Times New Roman" w:eastAsia="Segoe UI" w:hAnsi="Times New Roman" w:cs="Times New Roman"/>
          <w:color w:val="000000" w:themeColor="text1"/>
        </w:rPr>
        <w:t xml:space="preserve"> ακριβώς έτσι όπως αναγράφονται και στο εργαλείο και η συγκεκριμένη έρευνα απαντάει αυτά τα ερωτήματα με την σχετική αιτιολόγηση για να μπορέσει να αξιολόγηση την συγκεκριμένη μελέτη.</w:t>
      </w:r>
    </w:p>
    <w:p w14:paraId="1AB62461" w14:textId="2E0B5B6C" w:rsidR="00296095" w:rsidRPr="00DB7B95" w:rsidRDefault="00296095" w:rsidP="00DB7B95">
      <w:pPr>
        <w:spacing w:before="120" w:after="120" w:line="360" w:lineRule="auto"/>
        <w:ind w:firstLine="720"/>
        <w:jc w:val="both"/>
        <w:rPr>
          <w:rFonts w:ascii="Times New Roman" w:eastAsia="Times New Roman" w:hAnsi="Times New Roman" w:cs="Times New Roman"/>
          <w:color w:val="000000" w:themeColor="text1"/>
        </w:rPr>
      </w:pPr>
    </w:p>
    <w:p w14:paraId="589E4B78" w14:textId="77777777" w:rsidR="00296095" w:rsidRPr="00DB7B95" w:rsidRDefault="00296095" w:rsidP="00DB7B95">
      <w:pPr>
        <w:spacing w:line="360" w:lineRule="auto"/>
        <w:jc w:val="both"/>
        <w:rPr>
          <w:rFonts w:ascii="Times New Roman" w:eastAsia="Segoe UI" w:hAnsi="Times New Roman" w:cs="Times New Roman"/>
          <w:color w:val="000000" w:themeColor="text1"/>
          <w:u w:val="single"/>
        </w:rPr>
      </w:pPr>
      <w:r w:rsidRPr="00DB7B95">
        <w:rPr>
          <w:rFonts w:ascii="Times New Roman" w:eastAsia="Segoe UI" w:hAnsi="Times New Roman" w:cs="Times New Roman"/>
          <w:b/>
          <w:color w:val="000000" w:themeColor="text1"/>
          <w:u w:val="single"/>
        </w:rPr>
        <w:t>Ερώτηση 1</w:t>
      </w:r>
      <w:r w:rsidRPr="00DB7B95">
        <w:rPr>
          <w:rFonts w:ascii="Times New Roman" w:eastAsia="Segoe UI" w:hAnsi="Times New Roman" w:cs="Times New Roman"/>
          <w:color w:val="000000" w:themeColor="text1"/>
          <w:u w:val="single"/>
        </w:rPr>
        <w:t>: Υπάρχει σαφής δήλωση των στόχων της έρευνας;</w:t>
      </w:r>
    </w:p>
    <w:p w14:paraId="4C9DF1E3" w14:textId="77777777" w:rsidR="007D2FD9" w:rsidRDefault="00296095" w:rsidP="00DB7B95">
      <w:pPr>
        <w:spacing w:line="360" w:lineRule="auto"/>
        <w:ind w:left="720"/>
        <w:jc w:val="both"/>
        <w:rPr>
          <w:rFonts w:ascii="Times New Roman" w:hAnsi="Times New Roman" w:cs="Times New Roman"/>
        </w:rPr>
      </w:pPr>
      <w:r w:rsidRPr="00DB7B95">
        <w:rPr>
          <w:rFonts w:ascii="Times New Roman" w:eastAsia="Segoe UI" w:hAnsi="Times New Roman" w:cs="Times New Roman"/>
          <w:b/>
          <w:color w:val="000000" w:themeColor="text1"/>
        </w:rPr>
        <w:t>Απάντηση</w:t>
      </w:r>
      <w:r w:rsidRPr="00DB7B95">
        <w:rPr>
          <w:rFonts w:ascii="Times New Roman" w:eastAsia="Segoe UI" w:hAnsi="Times New Roman" w:cs="Times New Roman"/>
          <w:color w:val="000000" w:themeColor="text1"/>
        </w:rPr>
        <w:t>: Ναι</w:t>
      </w:r>
    </w:p>
    <w:p w14:paraId="70011335" w14:textId="625580F5" w:rsidR="00296095" w:rsidRPr="00DB7B95" w:rsidRDefault="00296095" w:rsidP="00DB7B95">
      <w:pPr>
        <w:spacing w:line="360" w:lineRule="auto"/>
        <w:ind w:left="720"/>
        <w:jc w:val="both"/>
        <w:rPr>
          <w:rFonts w:ascii="Times New Roman" w:eastAsia="Segoe UI" w:hAnsi="Times New Roman" w:cs="Times New Roman"/>
          <w:color w:val="000000" w:themeColor="text1"/>
        </w:rPr>
      </w:pPr>
      <w:r w:rsidRPr="00DB7B95">
        <w:rPr>
          <w:rFonts w:ascii="Times New Roman" w:eastAsia="Segoe UI" w:hAnsi="Times New Roman" w:cs="Times New Roman"/>
          <w:b/>
          <w:color w:val="000000" w:themeColor="text1"/>
        </w:rPr>
        <w:t>Αιτιολόγηση</w:t>
      </w:r>
      <w:r w:rsidRPr="00DB7B95">
        <w:rPr>
          <w:rFonts w:ascii="Times New Roman" w:eastAsia="Segoe UI" w:hAnsi="Times New Roman" w:cs="Times New Roman"/>
          <w:color w:val="000000" w:themeColor="text1"/>
        </w:rPr>
        <w:t>: Η συγκεκριμένη μελέτη έχει ως στόχο να διερευνήσει ζητήματα που καλούνται οι ομάδες των οργανισμών να αντιμετωπίσουν</w:t>
      </w:r>
      <w:r w:rsidR="00DB7B95">
        <w:rPr>
          <w:rFonts w:ascii="Times New Roman" w:eastAsia="Segoe UI" w:hAnsi="Times New Roman" w:cs="Times New Roman"/>
          <w:color w:val="000000" w:themeColor="text1"/>
        </w:rPr>
        <w:t>.</w:t>
      </w:r>
      <w:r w:rsidRPr="00DB7B95">
        <w:rPr>
          <w:rFonts w:ascii="Times New Roman" w:eastAsia="Segoe UI" w:hAnsi="Times New Roman" w:cs="Times New Roman"/>
          <w:color w:val="000000" w:themeColor="text1"/>
        </w:rPr>
        <w:t xml:space="preserve"> </w:t>
      </w:r>
      <w:r w:rsidR="00DB7B95">
        <w:rPr>
          <w:rFonts w:ascii="Times New Roman" w:eastAsia="Segoe UI" w:hAnsi="Times New Roman" w:cs="Times New Roman"/>
          <w:color w:val="000000" w:themeColor="text1"/>
        </w:rPr>
        <w:t>Ο</w:t>
      </w:r>
      <w:r w:rsidRPr="00DB7B95">
        <w:rPr>
          <w:rFonts w:ascii="Times New Roman" w:eastAsia="Segoe UI" w:hAnsi="Times New Roman" w:cs="Times New Roman"/>
          <w:color w:val="000000" w:themeColor="text1"/>
        </w:rPr>
        <w:t xml:space="preserve"> στόχος δηλώνεται στο Κεφάλαιο 1: Εισαγωγή με πλήρη σαφήνεια και περισσότερες πληροφορίες.</w:t>
      </w:r>
    </w:p>
    <w:p w14:paraId="744AD8FA" w14:textId="77777777" w:rsidR="00296095" w:rsidRPr="00DB7B95" w:rsidRDefault="00296095" w:rsidP="00DB7B95">
      <w:pPr>
        <w:spacing w:line="360" w:lineRule="auto"/>
        <w:jc w:val="both"/>
        <w:rPr>
          <w:rFonts w:ascii="Times New Roman" w:eastAsia="Segoe UI" w:hAnsi="Times New Roman" w:cs="Times New Roman"/>
          <w:color w:val="000000" w:themeColor="text1"/>
          <w:u w:val="single"/>
        </w:rPr>
      </w:pPr>
      <w:r w:rsidRPr="00DB7B95">
        <w:rPr>
          <w:rFonts w:ascii="Times New Roman" w:eastAsia="Segoe UI" w:hAnsi="Times New Roman" w:cs="Times New Roman"/>
          <w:b/>
          <w:color w:val="000000" w:themeColor="text1"/>
          <w:u w:val="single"/>
        </w:rPr>
        <w:t>Ερώτηση 2</w:t>
      </w:r>
      <w:r w:rsidRPr="00DB7B95">
        <w:rPr>
          <w:rFonts w:ascii="Times New Roman" w:eastAsia="Segoe UI" w:hAnsi="Times New Roman" w:cs="Times New Roman"/>
          <w:color w:val="000000" w:themeColor="text1"/>
          <w:u w:val="single"/>
        </w:rPr>
        <w:t>: Είναι κατάλληλη μια ποιοτική μεθοδολογία;</w:t>
      </w:r>
    </w:p>
    <w:p w14:paraId="477A7250" w14:textId="353B5B9E" w:rsidR="00DB7B95" w:rsidRDefault="00296095" w:rsidP="00DB7B95">
      <w:pPr>
        <w:spacing w:line="360" w:lineRule="auto"/>
        <w:ind w:left="720"/>
        <w:jc w:val="both"/>
        <w:rPr>
          <w:rFonts w:ascii="Times New Roman" w:hAnsi="Times New Roman" w:cs="Times New Roman"/>
        </w:rPr>
      </w:pPr>
      <w:r w:rsidRPr="00DB7B95">
        <w:rPr>
          <w:rFonts w:ascii="Times New Roman" w:eastAsia="Segoe UI" w:hAnsi="Times New Roman" w:cs="Times New Roman"/>
          <w:b/>
          <w:color w:val="000000" w:themeColor="text1"/>
        </w:rPr>
        <w:t>Απάντηση</w:t>
      </w:r>
      <w:r w:rsidRPr="00DB7B95">
        <w:rPr>
          <w:rFonts w:ascii="Times New Roman" w:eastAsia="Segoe UI" w:hAnsi="Times New Roman" w:cs="Times New Roman"/>
          <w:color w:val="000000" w:themeColor="text1"/>
        </w:rPr>
        <w:t>: Ναι</w:t>
      </w:r>
      <w:r w:rsidR="00DB7B95" w:rsidRPr="00DB7B95">
        <w:rPr>
          <w:rFonts w:ascii="Times New Roman" w:hAnsi="Times New Roman" w:cs="Times New Roman"/>
        </w:rPr>
        <w:t>.</w:t>
      </w:r>
    </w:p>
    <w:p w14:paraId="32A486CA" w14:textId="3F8039EF" w:rsidR="00296095" w:rsidRPr="00DB7B95" w:rsidRDefault="00296095" w:rsidP="00DB7B95">
      <w:pPr>
        <w:spacing w:line="360" w:lineRule="auto"/>
        <w:ind w:left="720"/>
        <w:jc w:val="both"/>
        <w:rPr>
          <w:rFonts w:ascii="Times New Roman" w:eastAsia="Segoe UI" w:hAnsi="Times New Roman" w:cs="Times New Roman"/>
          <w:color w:val="000000" w:themeColor="text1"/>
        </w:rPr>
      </w:pPr>
      <w:r w:rsidRPr="00DB7B95">
        <w:rPr>
          <w:rFonts w:ascii="Times New Roman" w:eastAsia="Segoe UI" w:hAnsi="Times New Roman" w:cs="Times New Roman"/>
          <w:b/>
          <w:color w:val="000000" w:themeColor="text1"/>
        </w:rPr>
        <w:t>Αιτιολόγηση</w:t>
      </w:r>
      <w:r w:rsidRPr="00DB7B95">
        <w:rPr>
          <w:rFonts w:ascii="Times New Roman" w:eastAsia="Segoe UI" w:hAnsi="Times New Roman" w:cs="Times New Roman"/>
          <w:color w:val="000000" w:themeColor="text1"/>
        </w:rPr>
        <w:t>: Η μέθοδος της συγκεκριμένης μελέτης είναι η μελέτη περίπτωσης.</w:t>
      </w:r>
    </w:p>
    <w:p w14:paraId="6CD3C307" w14:textId="77777777" w:rsidR="00296095" w:rsidRPr="00DB7B95" w:rsidRDefault="00296095" w:rsidP="00DB7B95">
      <w:pPr>
        <w:spacing w:line="360" w:lineRule="auto"/>
        <w:jc w:val="both"/>
        <w:rPr>
          <w:rFonts w:ascii="Times New Roman" w:eastAsia="Segoe UI" w:hAnsi="Times New Roman" w:cs="Times New Roman"/>
          <w:color w:val="000000" w:themeColor="text1"/>
          <w:u w:val="single"/>
        </w:rPr>
      </w:pPr>
      <w:r w:rsidRPr="00DB7B95">
        <w:rPr>
          <w:rFonts w:ascii="Times New Roman" w:eastAsia="Segoe UI" w:hAnsi="Times New Roman" w:cs="Times New Roman"/>
          <w:b/>
          <w:color w:val="000000" w:themeColor="text1"/>
          <w:u w:val="single"/>
        </w:rPr>
        <w:t>Ερώτηση 3</w:t>
      </w:r>
      <w:r w:rsidRPr="00DB7B95">
        <w:rPr>
          <w:rFonts w:ascii="Times New Roman" w:eastAsia="Segoe UI" w:hAnsi="Times New Roman" w:cs="Times New Roman"/>
          <w:color w:val="000000" w:themeColor="text1"/>
          <w:u w:val="single"/>
        </w:rPr>
        <w:t>: O σχεδιασμός της έρευνας ήταν κατάλληλος για να αντιμετώπιση τους στόχους αυτής;</w:t>
      </w:r>
    </w:p>
    <w:p w14:paraId="660ED541" w14:textId="4D9D6090" w:rsidR="00DB7B95" w:rsidRDefault="00296095" w:rsidP="00DB7B95">
      <w:pPr>
        <w:spacing w:line="360" w:lineRule="auto"/>
        <w:ind w:left="720"/>
        <w:jc w:val="both"/>
        <w:rPr>
          <w:rFonts w:ascii="Times New Roman" w:hAnsi="Times New Roman" w:cs="Times New Roman"/>
        </w:rPr>
      </w:pPr>
      <w:r w:rsidRPr="00DB7B95">
        <w:rPr>
          <w:rFonts w:ascii="Times New Roman" w:eastAsia="Segoe UI" w:hAnsi="Times New Roman" w:cs="Times New Roman"/>
          <w:b/>
          <w:color w:val="000000" w:themeColor="text1"/>
        </w:rPr>
        <w:t>Απάντηση</w:t>
      </w:r>
      <w:r w:rsidRPr="00DB7B95">
        <w:rPr>
          <w:rFonts w:ascii="Times New Roman" w:eastAsia="Segoe UI" w:hAnsi="Times New Roman" w:cs="Times New Roman"/>
          <w:color w:val="000000" w:themeColor="text1"/>
        </w:rPr>
        <w:t>: Ναι</w:t>
      </w:r>
      <w:r w:rsidR="00DB7B95" w:rsidRPr="00DB7B95">
        <w:rPr>
          <w:rFonts w:ascii="Times New Roman" w:hAnsi="Times New Roman" w:cs="Times New Roman"/>
        </w:rPr>
        <w:t>.</w:t>
      </w:r>
    </w:p>
    <w:p w14:paraId="4BC282A6" w14:textId="514AF781" w:rsidR="00296095" w:rsidRPr="00DB7B95" w:rsidRDefault="00296095" w:rsidP="00DB7B95">
      <w:pPr>
        <w:spacing w:line="360" w:lineRule="auto"/>
        <w:ind w:left="720"/>
        <w:jc w:val="both"/>
        <w:rPr>
          <w:rFonts w:ascii="Times New Roman" w:eastAsia="Segoe UI" w:hAnsi="Times New Roman" w:cs="Times New Roman"/>
          <w:color w:val="000000" w:themeColor="text1"/>
        </w:rPr>
      </w:pPr>
      <w:r w:rsidRPr="00DB7B95">
        <w:rPr>
          <w:rFonts w:ascii="Times New Roman" w:eastAsia="Segoe UI" w:hAnsi="Times New Roman" w:cs="Times New Roman"/>
          <w:b/>
          <w:color w:val="000000" w:themeColor="text1"/>
        </w:rPr>
        <w:t>Αιτιολόγηση</w:t>
      </w:r>
      <w:r w:rsidRPr="00DB7B95">
        <w:rPr>
          <w:rFonts w:ascii="Times New Roman" w:eastAsia="Segoe UI" w:hAnsi="Times New Roman" w:cs="Times New Roman"/>
          <w:color w:val="000000" w:themeColor="text1"/>
        </w:rPr>
        <w:t xml:space="preserve">: Ο σχεδιασμός της έρευνας είναι </w:t>
      </w:r>
      <w:r w:rsidR="00DB7B95">
        <w:rPr>
          <w:rFonts w:ascii="Times New Roman" w:eastAsia="Segoe UI" w:hAnsi="Times New Roman" w:cs="Times New Roman"/>
          <w:color w:val="000000" w:themeColor="text1"/>
        </w:rPr>
        <w:t xml:space="preserve">ο </w:t>
      </w:r>
      <w:r w:rsidRPr="00DB7B95">
        <w:rPr>
          <w:rFonts w:ascii="Times New Roman" w:eastAsia="Segoe UI" w:hAnsi="Times New Roman" w:cs="Times New Roman"/>
          <w:color w:val="000000" w:themeColor="text1"/>
        </w:rPr>
        <w:t>κατάλληλος</w:t>
      </w:r>
      <w:r w:rsidR="00DB7B95">
        <w:rPr>
          <w:rFonts w:ascii="Times New Roman" w:eastAsia="Segoe UI" w:hAnsi="Times New Roman" w:cs="Times New Roman"/>
          <w:color w:val="000000" w:themeColor="text1"/>
        </w:rPr>
        <w:t>,</w:t>
      </w:r>
      <w:r w:rsidRPr="00DB7B95">
        <w:rPr>
          <w:rFonts w:ascii="Times New Roman" w:eastAsia="Segoe UI" w:hAnsi="Times New Roman" w:cs="Times New Roman"/>
          <w:color w:val="000000" w:themeColor="text1"/>
        </w:rPr>
        <w:t xml:space="preserve"> ωστόσο δεν υπάρχει κάποια αναφορά που να το αιτιολογεί.</w:t>
      </w:r>
    </w:p>
    <w:p w14:paraId="001AE9E2" w14:textId="77777777" w:rsidR="00296095" w:rsidRPr="00DB7B95" w:rsidRDefault="00296095" w:rsidP="00DB7B95">
      <w:pPr>
        <w:spacing w:line="360" w:lineRule="auto"/>
        <w:jc w:val="both"/>
        <w:rPr>
          <w:rFonts w:ascii="Times New Roman" w:eastAsia="Segoe UI" w:hAnsi="Times New Roman" w:cs="Times New Roman"/>
          <w:color w:val="000000" w:themeColor="text1"/>
          <w:u w:val="single"/>
        </w:rPr>
      </w:pPr>
      <w:r w:rsidRPr="00DB7B95">
        <w:rPr>
          <w:rFonts w:ascii="Times New Roman" w:eastAsia="Segoe UI" w:hAnsi="Times New Roman" w:cs="Times New Roman"/>
          <w:b/>
          <w:color w:val="000000" w:themeColor="text1"/>
          <w:u w:val="single"/>
        </w:rPr>
        <w:t>Ερώτηση 4</w:t>
      </w:r>
      <w:r w:rsidRPr="00DB7B95">
        <w:rPr>
          <w:rFonts w:ascii="Times New Roman" w:eastAsia="Segoe UI" w:hAnsi="Times New Roman" w:cs="Times New Roman"/>
          <w:color w:val="000000" w:themeColor="text1"/>
          <w:u w:val="single"/>
        </w:rPr>
        <w:t>: Ήταν η στρατηγική πρόσληψης κατάλληλη για τους στόχους της έρευνας;</w:t>
      </w:r>
    </w:p>
    <w:p w14:paraId="359AE542" w14:textId="1BE71F3C" w:rsidR="00DB7B95" w:rsidRDefault="00296095" w:rsidP="00DB7B95">
      <w:pPr>
        <w:spacing w:line="360" w:lineRule="auto"/>
        <w:ind w:left="720"/>
        <w:jc w:val="both"/>
        <w:rPr>
          <w:rFonts w:ascii="Times New Roman" w:hAnsi="Times New Roman" w:cs="Times New Roman"/>
        </w:rPr>
      </w:pPr>
      <w:r w:rsidRPr="00DB7B95">
        <w:rPr>
          <w:rFonts w:ascii="Times New Roman" w:eastAsia="Segoe UI" w:hAnsi="Times New Roman" w:cs="Times New Roman"/>
          <w:b/>
          <w:color w:val="000000" w:themeColor="text1"/>
        </w:rPr>
        <w:t>Απάντηση</w:t>
      </w:r>
      <w:r w:rsidRPr="00DB7B95">
        <w:rPr>
          <w:rFonts w:ascii="Times New Roman" w:eastAsia="Segoe UI" w:hAnsi="Times New Roman" w:cs="Times New Roman"/>
          <w:color w:val="000000" w:themeColor="text1"/>
        </w:rPr>
        <w:t>: Ναι</w:t>
      </w:r>
      <w:r w:rsidR="00DB7B95" w:rsidRPr="00DB7B95">
        <w:rPr>
          <w:rFonts w:ascii="Times New Roman" w:hAnsi="Times New Roman" w:cs="Times New Roman"/>
        </w:rPr>
        <w:t>.</w:t>
      </w:r>
    </w:p>
    <w:p w14:paraId="2E29E3E8" w14:textId="70A411F9" w:rsidR="00296095" w:rsidRPr="00DB7B95" w:rsidRDefault="00296095" w:rsidP="00DB7B95">
      <w:pPr>
        <w:spacing w:line="360" w:lineRule="auto"/>
        <w:ind w:left="720"/>
        <w:jc w:val="both"/>
        <w:rPr>
          <w:rFonts w:ascii="Times New Roman" w:eastAsia="Segoe UI" w:hAnsi="Times New Roman" w:cs="Times New Roman"/>
          <w:color w:val="000000" w:themeColor="text1"/>
        </w:rPr>
      </w:pPr>
      <w:r w:rsidRPr="00DB7B95">
        <w:rPr>
          <w:rFonts w:ascii="Times New Roman" w:eastAsia="Segoe UI" w:hAnsi="Times New Roman" w:cs="Times New Roman"/>
          <w:b/>
          <w:color w:val="000000" w:themeColor="text1"/>
        </w:rPr>
        <w:t>Αιτιολόγηση</w:t>
      </w:r>
      <w:r w:rsidRPr="00DB7B95">
        <w:rPr>
          <w:rFonts w:ascii="Times New Roman" w:eastAsia="Segoe UI" w:hAnsi="Times New Roman" w:cs="Times New Roman"/>
          <w:color w:val="000000" w:themeColor="text1"/>
        </w:rPr>
        <w:t xml:space="preserve">: Η επιλογή </w:t>
      </w:r>
      <w:r w:rsidR="00DB7B95">
        <w:rPr>
          <w:rFonts w:ascii="Times New Roman" w:eastAsia="Segoe UI" w:hAnsi="Times New Roman" w:cs="Times New Roman"/>
          <w:color w:val="000000" w:themeColor="text1"/>
        </w:rPr>
        <w:t>πραγματοποιήθηκε</w:t>
      </w:r>
      <w:r w:rsidRPr="00DB7B95">
        <w:rPr>
          <w:rFonts w:ascii="Times New Roman" w:eastAsia="Segoe UI" w:hAnsi="Times New Roman" w:cs="Times New Roman"/>
          <w:color w:val="000000" w:themeColor="text1"/>
        </w:rPr>
        <w:t xml:space="preserve"> με γνώμονα τους στόχους της έρευνας. Οι ερευνητές ήθελαν να δώσουν μια συνολική εικόνα για το πως οι ομάδες του οργανισμού ενημερώνουν την ασφάλεια </w:t>
      </w:r>
      <w:proofErr w:type="spellStart"/>
      <w:r w:rsidRPr="00DB7B95">
        <w:rPr>
          <w:rFonts w:ascii="Times New Roman" w:eastAsia="Segoe UI" w:hAnsi="Times New Roman" w:cs="Times New Roman"/>
          <w:color w:val="000000" w:themeColor="text1"/>
        </w:rPr>
        <w:t>πληροφορίων</w:t>
      </w:r>
      <w:proofErr w:type="spellEnd"/>
      <w:r w:rsidRPr="00DB7B95">
        <w:rPr>
          <w:rFonts w:ascii="Times New Roman" w:eastAsia="Segoe UI" w:hAnsi="Times New Roman" w:cs="Times New Roman"/>
          <w:color w:val="000000" w:themeColor="text1"/>
        </w:rPr>
        <w:t xml:space="preserve">. Έτσι οι </w:t>
      </w:r>
      <w:r w:rsidRPr="00DB7B95">
        <w:rPr>
          <w:rFonts w:ascii="Times New Roman" w:eastAsia="Segoe UI" w:hAnsi="Times New Roman" w:cs="Times New Roman"/>
          <w:color w:val="000000" w:themeColor="text1"/>
        </w:rPr>
        <w:lastRenderedPageBreak/>
        <w:t xml:space="preserve">μισοί από του ερωτηθέντες </w:t>
      </w:r>
      <w:r w:rsidR="00DB7B95">
        <w:rPr>
          <w:rFonts w:ascii="Times New Roman" w:eastAsia="Segoe UI" w:hAnsi="Times New Roman" w:cs="Times New Roman"/>
          <w:color w:val="000000" w:themeColor="text1"/>
        </w:rPr>
        <w:t>κρίθηκε ότι θ</w:t>
      </w:r>
      <w:r w:rsidRPr="00DB7B95">
        <w:rPr>
          <w:rFonts w:ascii="Times New Roman" w:eastAsia="Segoe UI" w:hAnsi="Times New Roman" w:cs="Times New Roman"/>
          <w:color w:val="000000" w:themeColor="text1"/>
        </w:rPr>
        <w:t xml:space="preserve">α </w:t>
      </w:r>
      <w:r w:rsidR="00DB7B95">
        <w:rPr>
          <w:rFonts w:ascii="Times New Roman" w:eastAsia="Segoe UI" w:hAnsi="Times New Roman" w:cs="Times New Roman"/>
          <w:color w:val="000000" w:themeColor="text1"/>
        </w:rPr>
        <w:t>πρέπει να τεθούν</w:t>
      </w:r>
      <w:r w:rsidRPr="00DB7B95">
        <w:rPr>
          <w:rFonts w:ascii="Times New Roman" w:eastAsia="Segoe UI" w:hAnsi="Times New Roman" w:cs="Times New Roman"/>
          <w:color w:val="000000" w:themeColor="text1"/>
        </w:rPr>
        <w:t xml:space="preserve"> εκτός ομάδας απόκρισης περιστατικών ενώ άλλοι δυο είναι σε τμήματα του οργανισμού που θα πρέπει να ενημερώσουν την ομάδα αντιμετώπισης περιστατικών.</w:t>
      </w:r>
    </w:p>
    <w:p w14:paraId="18190AEF" w14:textId="77777777" w:rsidR="00296095" w:rsidRPr="00DB7B95" w:rsidRDefault="00296095" w:rsidP="00DB7B95">
      <w:pPr>
        <w:spacing w:line="360" w:lineRule="auto"/>
        <w:jc w:val="both"/>
        <w:rPr>
          <w:rFonts w:ascii="Times New Roman" w:eastAsia="Segoe UI" w:hAnsi="Times New Roman" w:cs="Times New Roman"/>
          <w:color w:val="000000" w:themeColor="text1"/>
          <w:u w:val="single"/>
        </w:rPr>
      </w:pPr>
      <w:r w:rsidRPr="00DB7B95">
        <w:rPr>
          <w:rFonts w:ascii="Times New Roman" w:eastAsia="Segoe UI" w:hAnsi="Times New Roman" w:cs="Times New Roman"/>
          <w:b/>
          <w:color w:val="000000" w:themeColor="text1"/>
          <w:u w:val="single"/>
        </w:rPr>
        <w:t>Ερώτηση 5</w:t>
      </w:r>
      <w:r w:rsidRPr="00DB7B95">
        <w:rPr>
          <w:rFonts w:ascii="Times New Roman" w:eastAsia="Segoe UI" w:hAnsi="Times New Roman" w:cs="Times New Roman"/>
          <w:color w:val="000000" w:themeColor="text1"/>
          <w:u w:val="single"/>
        </w:rPr>
        <w:t>: Τα δεδομένα συλλέχτηκαν με τέτοιο τρόπο ώστε να στηρίξουν το ερευνητικό ζήτημα;</w:t>
      </w:r>
    </w:p>
    <w:p w14:paraId="3072BEC5" w14:textId="0D4EF903" w:rsidR="00DB7B95" w:rsidRDefault="00296095" w:rsidP="00DB7B95">
      <w:pPr>
        <w:spacing w:line="360" w:lineRule="auto"/>
        <w:ind w:left="720"/>
        <w:jc w:val="both"/>
        <w:rPr>
          <w:rFonts w:ascii="Times New Roman" w:hAnsi="Times New Roman" w:cs="Times New Roman"/>
        </w:rPr>
      </w:pPr>
      <w:r w:rsidRPr="00DB7B95">
        <w:rPr>
          <w:rFonts w:ascii="Times New Roman" w:eastAsia="Segoe UI" w:hAnsi="Times New Roman" w:cs="Times New Roman"/>
          <w:b/>
          <w:color w:val="000000" w:themeColor="text1"/>
        </w:rPr>
        <w:t>Απάντηση</w:t>
      </w:r>
      <w:r w:rsidRPr="00DB7B95">
        <w:rPr>
          <w:rFonts w:ascii="Times New Roman" w:eastAsia="Segoe UI" w:hAnsi="Times New Roman" w:cs="Times New Roman"/>
          <w:color w:val="000000" w:themeColor="text1"/>
        </w:rPr>
        <w:t>: Ναι</w:t>
      </w:r>
      <w:r w:rsidR="00DB7B95" w:rsidRPr="00DB7B95">
        <w:rPr>
          <w:rFonts w:ascii="Times New Roman" w:hAnsi="Times New Roman" w:cs="Times New Roman"/>
        </w:rPr>
        <w:t>.</w:t>
      </w:r>
    </w:p>
    <w:p w14:paraId="0DD6C416" w14:textId="2DB3F858" w:rsidR="00296095" w:rsidRPr="00DB7B95" w:rsidRDefault="00296095" w:rsidP="00DB7B95">
      <w:pPr>
        <w:spacing w:line="360" w:lineRule="auto"/>
        <w:ind w:left="720"/>
        <w:jc w:val="both"/>
        <w:rPr>
          <w:rFonts w:ascii="Times New Roman" w:eastAsia="Segoe UI" w:hAnsi="Times New Roman" w:cs="Times New Roman"/>
          <w:color w:val="000000" w:themeColor="text1"/>
        </w:rPr>
      </w:pPr>
      <w:r w:rsidRPr="00DB7B95">
        <w:rPr>
          <w:rFonts w:ascii="Times New Roman" w:eastAsia="Segoe UI" w:hAnsi="Times New Roman" w:cs="Times New Roman"/>
          <w:b/>
          <w:color w:val="000000" w:themeColor="text1"/>
        </w:rPr>
        <w:t>Αιτιολόγηση</w:t>
      </w:r>
      <w:r w:rsidRPr="00DB7B95">
        <w:rPr>
          <w:rFonts w:ascii="Times New Roman" w:eastAsia="Segoe UI" w:hAnsi="Times New Roman" w:cs="Times New Roman"/>
          <w:color w:val="000000" w:themeColor="text1"/>
        </w:rPr>
        <w:t xml:space="preserve">: Τα δεδομένα </w:t>
      </w:r>
      <w:r w:rsidR="00DB7B95">
        <w:rPr>
          <w:rFonts w:ascii="Times New Roman" w:eastAsia="Segoe UI" w:hAnsi="Times New Roman" w:cs="Times New Roman"/>
          <w:color w:val="000000" w:themeColor="text1"/>
        </w:rPr>
        <w:t>που συλλέχθηκαν</w:t>
      </w:r>
      <w:r w:rsidRPr="00DB7B95">
        <w:rPr>
          <w:rFonts w:ascii="Times New Roman" w:eastAsia="Segoe UI" w:hAnsi="Times New Roman" w:cs="Times New Roman"/>
          <w:color w:val="000000" w:themeColor="text1"/>
        </w:rPr>
        <w:t xml:space="preserve"> </w:t>
      </w:r>
      <w:r w:rsidR="00DB7B95">
        <w:rPr>
          <w:rFonts w:ascii="Times New Roman" w:eastAsia="Segoe UI" w:hAnsi="Times New Roman" w:cs="Times New Roman"/>
          <w:color w:val="000000" w:themeColor="text1"/>
        </w:rPr>
        <w:t xml:space="preserve">από συνεντεύξεις, αποτελούν την </w:t>
      </w:r>
      <w:r w:rsidRPr="00DB7B95">
        <w:rPr>
          <w:rFonts w:ascii="Times New Roman" w:eastAsia="Segoe UI" w:hAnsi="Times New Roman" w:cs="Times New Roman"/>
          <w:color w:val="000000" w:themeColor="text1"/>
        </w:rPr>
        <w:t xml:space="preserve">κύρια </w:t>
      </w:r>
      <w:r w:rsidR="00DB7B95">
        <w:rPr>
          <w:rFonts w:ascii="Times New Roman" w:eastAsia="Segoe UI" w:hAnsi="Times New Roman" w:cs="Times New Roman"/>
          <w:color w:val="000000" w:themeColor="text1"/>
        </w:rPr>
        <w:t>πηγή</w:t>
      </w:r>
      <w:r w:rsidRPr="00DB7B95">
        <w:rPr>
          <w:rFonts w:ascii="Times New Roman" w:eastAsia="Segoe UI" w:hAnsi="Times New Roman" w:cs="Times New Roman"/>
          <w:color w:val="000000" w:themeColor="text1"/>
        </w:rPr>
        <w:t xml:space="preserve"> συλλογής δεδομένων</w:t>
      </w:r>
      <w:r w:rsidR="00DB7B95">
        <w:rPr>
          <w:rFonts w:ascii="Times New Roman" w:eastAsia="Segoe UI" w:hAnsi="Times New Roman" w:cs="Times New Roman"/>
          <w:color w:val="000000" w:themeColor="text1"/>
        </w:rPr>
        <w:t xml:space="preserve"> ενώ αξίζει να επισημανθεί ότι </w:t>
      </w:r>
      <w:r w:rsidRPr="00DB7B95">
        <w:rPr>
          <w:rFonts w:ascii="Times New Roman" w:eastAsia="Segoe UI" w:hAnsi="Times New Roman" w:cs="Times New Roman"/>
          <w:color w:val="000000" w:themeColor="text1"/>
        </w:rPr>
        <w:t>χρησιμοποιήθηκαν τεκμηριωμένα στοιχεία για την υποστήριξη των ευρημάτων.</w:t>
      </w:r>
    </w:p>
    <w:p w14:paraId="032D41A2" w14:textId="77777777" w:rsidR="00296095" w:rsidRPr="00DB7B95" w:rsidRDefault="00296095" w:rsidP="00DB7B95">
      <w:pPr>
        <w:spacing w:line="360" w:lineRule="auto"/>
        <w:jc w:val="both"/>
        <w:rPr>
          <w:rFonts w:ascii="Times New Roman" w:eastAsia="Segoe UI" w:hAnsi="Times New Roman" w:cs="Times New Roman"/>
          <w:color w:val="000000" w:themeColor="text1"/>
          <w:u w:val="single"/>
        </w:rPr>
      </w:pPr>
      <w:r w:rsidRPr="00DB7B95">
        <w:rPr>
          <w:rFonts w:ascii="Times New Roman" w:eastAsia="Segoe UI" w:hAnsi="Times New Roman" w:cs="Times New Roman"/>
          <w:b/>
          <w:color w:val="000000" w:themeColor="text1"/>
          <w:u w:val="single"/>
        </w:rPr>
        <w:t>Ερώτηση 6</w:t>
      </w:r>
      <w:r w:rsidRPr="00DB7B95">
        <w:rPr>
          <w:rFonts w:ascii="Times New Roman" w:eastAsia="Segoe UI" w:hAnsi="Times New Roman" w:cs="Times New Roman"/>
          <w:color w:val="000000" w:themeColor="text1"/>
          <w:u w:val="single"/>
        </w:rPr>
        <w:t>: Έχει ληφθεί επαρκώς υπόψη η σχέση μεταξύ του ερευνητή και των συμμετεχόντων;</w:t>
      </w:r>
    </w:p>
    <w:p w14:paraId="15F5DB0F" w14:textId="2B8D5A81" w:rsidR="00DB7B95" w:rsidRDefault="00296095" w:rsidP="00DB7B95">
      <w:pPr>
        <w:spacing w:line="360" w:lineRule="auto"/>
        <w:ind w:left="720"/>
        <w:jc w:val="both"/>
        <w:rPr>
          <w:rFonts w:ascii="Times New Roman" w:hAnsi="Times New Roman" w:cs="Times New Roman"/>
        </w:rPr>
      </w:pPr>
      <w:r w:rsidRPr="00DB7B95">
        <w:rPr>
          <w:rFonts w:ascii="Times New Roman" w:eastAsia="Segoe UI" w:hAnsi="Times New Roman" w:cs="Times New Roman"/>
          <w:b/>
          <w:color w:val="000000" w:themeColor="text1"/>
        </w:rPr>
        <w:t>Απάντηση</w:t>
      </w:r>
      <w:r w:rsidRPr="00DB7B95">
        <w:rPr>
          <w:rFonts w:ascii="Times New Roman" w:eastAsia="Segoe UI" w:hAnsi="Times New Roman" w:cs="Times New Roman"/>
          <w:color w:val="000000" w:themeColor="text1"/>
        </w:rPr>
        <w:t xml:space="preserve">: </w:t>
      </w:r>
      <w:r w:rsidR="00DB7B95">
        <w:rPr>
          <w:rFonts w:ascii="Times New Roman" w:eastAsia="Segoe UI" w:hAnsi="Times New Roman" w:cs="Times New Roman"/>
          <w:color w:val="000000" w:themeColor="text1"/>
        </w:rPr>
        <w:t>Δεν υπάρχει δυνατότητα απάντησης</w:t>
      </w:r>
      <w:r w:rsidR="00DB7B95" w:rsidRPr="00DB7B95">
        <w:rPr>
          <w:rFonts w:ascii="Times New Roman" w:hAnsi="Times New Roman" w:cs="Times New Roman"/>
        </w:rPr>
        <w:t>.</w:t>
      </w:r>
    </w:p>
    <w:p w14:paraId="5BD5BB6E" w14:textId="7E6BBEB0" w:rsidR="00296095" w:rsidRPr="00DB7B95" w:rsidRDefault="00296095" w:rsidP="00DB7B95">
      <w:pPr>
        <w:spacing w:line="360" w:lineRule="auto"/>
        <w:ind w:left="720"/>
        <w:jc w:val="both"/>
        <w:rPr>
          <w:rFonts w:ascii="Times New Roman" w:eastAsia="Segoe UI" w:hAnsi="Times New Roman" w:cs="Times New Roman"/>
          <w:color w:val="000000" w:themeColor="text1"/>
        </w:rPr>
      </w:pPr>
      <w:r w:rsidRPr="00DB7B95">
        <w:rPr>
          <w:rFonts w:ascii="Times New Roman" w:eastAsia="Segoe UI" w:hAnsi="Times New Roman" w:cs="Times New Roman"/>
          <w:b/>
          <w:color w:val="000000" w:themeColor="text1"/>
        </w:rPr>
        <w:t>Αιτιολόγηση</w:t>
      </w:r>
      <w:r w:rsidRPr="00DB7B95">
        <w:rPr>
          <w:rFonts w:ascii="Times New Roman" w:eastAsia="Segoe UI" w:hAnsi="Times New Roman" w:cs="Times New Roman"/>
          <w:color w:val="000000" w:themeColor="text1"/>
        </w:rPr>
        <w:t>: Σ</w:t>
      </w:r>
      <w:r w:rsidR="00DB7B95">
        <w:rPr>
          <w:rFonts w:ascii="Times New Roman" w:eastAsia="Segoe UI" w:hAnsi="Times New Roman" w:cs="Times New Roman"/>
          <w:color w:val="000000" w:themeColor="text1"/>
        </w:rPr>
        <w:t xml:space="preserve">το έγγραφο δεν αναγράφεται κάτι. Ωστόσο, </w:t>
      </w:r>
      <w:r w:rsidRPr="00DB7B95">
        <w:rPr>
          <w:rFonts w:ascii="Times New Roman" w:eastAsia="Segoe UI" w:hAnsi="Times New Roman" w:cs="Times New Roman"/>
          <w:color w:val="000000" w:themeColor="text1"/>
        </w:rPr>
        <w:t>συντάχθηκε από πολύ έμπειρους συγγράφεις</w:t>
      </w:r>
      <w:r w:rsidR="00DB7B95">
        <w:rPr>
          <w:rFonts w:ascii="Times New Roman" w:eastAsia="Segoe UI" w:hAnsi="Times New Roman" w:cs="Times New Roman"/>
          <w:color w:val="000000" w:themeColor="text1"/>
        </w:rPr>
        <w:t>,</w:t>
      </w:r>
      <w:r w:rsidRPr="00DB7B95">
        <w:rPr>
          <w:rFonts w:ascii="Times New Roman" w:eastAsia="Segoe UI" w:hAnsi="Times New Roman" w:cs="Times New Roman"/>
          <w:color w:val="000000" w:themeColor="text1"/>
        </w:rPr>
        <w:t xml:space="preserve"> ο</w:t>
      </w:r>
      <w:r w:rsidR="00DB7B95">
        <w:rPr>
          <w:rFonts w:ascii="Times New Roman" w:eastAsia="Segoe UI" w:hAnsi="Times New Roman" w:cs="Times New Roman"/>
          <w:color w:val="000000" w:themeColor="text1"/>
        </w:rPr>
        <w:t>ι οποίοι διαθέτουν πλούσια αρθρογραφία</w:t>
      </w:r>
      <w:r w:rsidRPr="00DB7B95">
        <w:rPr>
          <w:rFonts w:ascii="Times New Roman" w:eastAsia="Segoe UI" w:hAnsi="Times New Roman" w:cs="Times New Roman"/>
          <w:color w:val="000000" w:themeColor="text1"/>
        </w:rPr>
        <w:t xml:space="preserve"> πάνω στην ασφάλεια </w:t>
      </w:r>
      <w:proofErr w:type="spellStart"/>
      <w:r w:rsidRPr="00DB7B95">
        <w:rPr>
          <w:rFonts w:ascii="Times New Roman" w:eastAsia="Segoe UI" w:hAnsi="Times New Roman" w:cs="Times New Roman"/>
          <w:color w:val="000000" w:themeColor="text1"/>
        </w:rPr>
        <w:t>πληροφορίων</w:t>
      </w:r>
      <w:proofErr w:type="spellEnd"/>
      <w:r w:rsidR="00DB7B95">
        <w:rPr>
          <w:rFonts w:ascii="Times New Roman" w:eastAsia="Segoe UI" w:hAnsi="Times New Roman" w:cs="Times New Roman"/>
          <w:color w:val="000000" w:themeColor="text1"/>
        </w:rPr>
        <w:t>. Κατά συνέπεια,</w:t>
      </w:r>
      <w:r w:rsidRPr="00DB7B95">
        <w:rPr>
          <w:rFonts w:ascii="Times New Roman" w:eastAsia="Segoe UI" w:hAnsi="Times New Roman" w:cs="Times New Roman"/>
          <w:color w:val="000000" w:themeColor="text1"/>
        </w:rPr>
        <w:t xml:space="preserve"> </w:t>
      </w:r>
      <w:r w:rsidR="00DB7B95">
        <w:rPr>
          <w:rFonts w:ascii="Times New Roman" w:eastAsia="Segoe UI" w:hAnsi="Times New Roman" w:cs="Times New Roman"/>
          <w:color w:val="000000" w:themeColor="text1"/>
        </w:rPr>
        <w:t>θεωρείται</w:t>
      </w:r>
      <w:r w:rsidRPr="00DB7B95">
        <w:rPr>
          <w:rFonts w:ascii="Times New Roman" w:eastAsia="Segoe UI" w:hAnsi="Times New Roman" w:cs="Times New Roman"/>
          <w:color w:val="000000" w:themeColor="text1"/>
        </w:rPr>
        <w:t xml:space="preserve"> δεδομένη </w:t>
      </w:r>
      <w:r w:rsidR="00DB7B95">
        <w:rPr>
          <w:rFonts w:ascii="Times New Roman" w:eastAsia="Segoe UI" w:hAnsi="Times New Roman" w:cs="Times New Roman"/>
          <w:color w:val="000000" w:themeColor="text1"/>
        </w:rPr>
        <w:t>η προσεκτική τακτική, με σκοπό την αποφυγή</w:t>
      </w:r>
      <w:r w:rsidRPr="00DB7B95">
        <w:rPr>
          <w:rFonts w:ascii="Times New Roman" w:eastAsia="Segoe UI" w:hAnsi="Times New Roman" w:cs="Times New Roman"/>
          <w:color w:val="000000" w:themeColor="text1"/>
        </w:rPr>
        <w:t xml:space="preserve"> </w:t>
      </w:r>
      <w:r w:rsidR="00DB7B95">
        <w:rPr>
          <w:rFonts w:ascii="Times New Roman" w:eastAsia="Segoe UI" w:hAnsi="Times New Roman" w:cs="Times New Roman"/>
          <w:color w:val="000000" w:themeColor="text1"/>
        </w:rPr>
        <w:t>προκαταλήψεων</w:t>
      </w:r>
      <w:r w:rsidRPr="00DB7B95">
        <w:rPr>
          <w:rFonts w:ascii="Times New Roman" w:eastAsia="Segoe UI" w:hAnsi="Times New Roman" w:cs="Times New Roman"/>
          <w:color w:val="000000" w:themeColor="text1"/>
        </w:rPr>
        <w:t xml:space="preserve"> κατά την συλλογή δεδομένων.</w:t>
      </w:r>
    </w:p>
    <w:p w14:paraId="31844A59" w14:textId="77777777" w:rsidR="00296095" w:rsidRPr="00DB7B95" w:rsidRDefault="00296095" w:rsidP="00DB7B95">
      <w:pPr>
        <w:spacing w:line="360" w:lineRule="auto"/>
        <w:jc w:val="both"/>
        <w:rPr>
          <w:rFonts w:ascii="Times New Roman" w:eastAsia="Segoe UI" w:hAnsi="Times New Roman" w:cs="Times New Roman"/>
          <w:color w:val="000000" w:themeColor="text1"/>
          <w:u w:val="single"/>
        </w:rPr>
      </w:pPr>
      <w:r w:rsidRPr="00DB7B95">
        <w:rPr>
          <w:rFonts w:ascii="Times New Roman" w:eastAsia="Segoe UI" w:hAnsi="Times New Roman" w:cs="Times New Roman"/>
          <w:b/>
          <w:color w:val="000000" w:themeColor="text1"/>
          <w:u w:val="single"/>
        </w:rPr>
        <w:t>Ερώτηση 7</w:t>
      </w:r>
      <w:r w:rsidRPr="00DB7B95">
        <w:rPr>
          <w:rFonts w:ascii="Times New Roman" w:eastAsia="Segoe UI" w:hAnsi="Times New Roman" w:cs="Times New Roman"/>
          <w:color w:val="000000" w:themeColor="text1"/>
          <w:u w:val="single"/>
        </w:rPr>
        <w:t>: Έχουν ληφθεί υπόψη ηθικά ζητήματα;</w:t>
      </w:r>
    </w:p>
    <w:p w14:paraId="572BC890" w14:textId="6CD99E53" w:rsidR="00FA5059" w:rsidRDefault="00296095" w:rsidP="00DB7B95">
      <w:pPr>
        <w:spacing w:line="360" w:lineRule="auto"/>
        <w:ind w:left="720"/>
        <w:jc w:val="both"/>
        <w:rPr>
          <w:rFonts w:ascii="Times New Roman" w:hAnsi="Times New Roman" w:cs="Times New Roman"/>
        </w:rPr>
      </w:pPr>
      <w:r w:rsidRPr="00DB7B95">
        <w:rPr>
          <w:rFonts w:ascii="Times New Roman" w:eastAsia="Segoe UI" w:hAnsi="Times New Roman" w:cs="Times New Roman"/>
          <w:b/>
          <w:color w:val="000000" w:themeColor="text1"/>
        </w:rPr>
        <w:t>Απάντηση</w:t>
      </w:r>
      <w:r w:rsidRPr="00DB7B95">
        <w:rPr>
          <w:rFonts w:ascii="Times New Roman" w:eastAsia="Segoe UI" w:hAnsi="Times New Roman" w:cs="Times New Roman"/>
          <w:color w:val="000000" w:themeColor="text1"/>
        </w:rPr>
        <w:t xml:space="preserve">: </w:t>
      </w:r>
      <w:r w:rsidR="00FA5059">
        <w:rPr>
          <w:rFonts w:ascii="Times New Roman" w:eastAsia="Segoe UI" w:hAnsi="Times New Roman" w:cs="Times New Roman"/>
          <w:color w:val="000000" w:themeColor="text1"/>
        </w:rPr>
        <w:t>Δεν υπάρχει δυνατότητα απάντησης</w:t>
      </w:r>
      <w:r w:rsidR="00FA5059" w:rsidRPr="00DB7B95">
        <w:rPr>
          <w:rFonts w:ascii="Times New Roman" w:hAnsi="Times New Roman" w:cs="Times New Roman"/>
        </w:rPr>
        <w:t>.</w:t>
      </w:r>
    </w:p>
    <w:p w14:paraId="13C786BE" w14:textId="79BA7BA6" w:rsidR="00296095" w:rsidRPr="00DB7B95" w:rsidRDefault="00296095" w:rsidP="00FA5059">
      <w:pPr>
        <w:spacing w:line="360" w:lineRule="auto"/>
        <w:ind w:left="720"/>
        <w:jc w:val="both"/>
        <w:rPr>
          <w:rFonts w:ascii="Times New Roman" w:eastAsia="Segoe UI" w:hAnsi="Times New Roman" w:cs="Times New Roman"/>
          <w:color w:val="000000" w:themeColor="text1"/>
        </w:rPr>
      </w:pPr>
      <w:r w:rsidRPr="00DB7B95">
        <w:rPr>
          <w:rFonts w:ascii="Times New Roman" w:eastAsia="Segoe UI" w:hAnsi="Times New Roman" w:cs="Times New Roman"/>
          <w:b/>
          <w:color w:val="000000" w:themeColor="text1"/>
        </w:rPr>
        <w:t>Αιτιολόγηση</w:t>
      </w:r>
      <w:r w:rsidRPr="00DB7B95">
        <w:rPr>
          <w:rFonts w:ascii="Times New Roman" w:eastAsia="Segoe UI" w:hAnsi="Times New Roman" w:cs="Times New Roman"/>
          <w:color w:val="000000" w:themeColor="text1"/>
        </w:rPr>
        <w:t>: Σ</w:t>
      </w:r>
      <w:r w:rsidR="00FA5059">
        <w:rPr>
          <w:rFonts w:ascii="Times New Roman" w:eastAsia="Segoe UI" w:hAnsi="Times New Roman" w:cs="Times New Roman"/>
          <w:color w:val="000000" w:themeColor="text1"/>
        </w:rPr>
        <w:t>το έγγραφο δεν αναγράφεται κάτι.</w:t>
      </w:r>
      <w:r w:rsidRPr="00DB7B95">
        <w:rPr>
          <w:rFonts w:ascii="Times New Roman" w:eastAsia="Segoe UI" w:hAnsi="Times New Roman" w:cs="Times New Roman"/>
          <w:color w:val="000000" w:themeColor="text1"/>
        </w:rPr>
        <w:t xml:space="preserve"> </w:t>
      </w:r>
      <w:r w:rsidR="00FA5059">
        <w:rPr>
          <w:rFonts w:ascii="Times New Roman" w:eastAsia="Segoe UI" w:hAnsi="Times New Roman" w:cs="Times New Roman"/>
          <w:color w:val="000000" w:themeColor="text1"/>
        </w:rPr>
        <w:t xml:space="preserve">Ωστόσο, </w:t>
      </w:r>
      <w:r w:rsidR="00FA5059" w:rsidRPr="00DB7B95">
        <w:rPr>
          <w:rFonts w:ascii="Times New Roman" w:eastAsia="Segoe UI" w:hAnsi="Times New Roman" w:cs="Times New Roman"/>
          <w:color w:val="000000" w:themeColor="text1"/>
        </w:rPr>
        <w:t>συντάχθηκε από πολύ έμπειρους συγγράφεις</w:t>
      </w:r>
      <w:r w:rsidR="00FA5059">
        <w:rPr>
          <w:rFonts w:ascii="Times New Roman" w:eastAsia="Segoe UI" w:hAnsi="Times New Roman" w:cs="Times New Roman"/>
          <w:color w:val="000000" w:themeColor="text1"/>
        </w:rPr>
        <w:t>,</w:t>
      </w:r>
      <w:r w:rsidR="00FA5059" w:rsidRPr="00DB7B95">
        <w:rPr>
          <w:rFonts w:ascii="Times New Roman" w:eastAsia="Segoe UI" w:hAnsi="Times New Roman" w:cs="Times New Roman"/>
          <w:color w:val="000000" w:themeColor="text1"/>
        </w:rPr>
        <w:t xml:space="preserve"> ο</w:t>
      </w:r>
      <w:r w:rsidR="00FA5059">
        <w:rPr>
          <w:rFonts w:ascii="Times New Roman" w:eastAsia="Segoe UI" w:hAnsi="Times New Roman" w:cs="Times New Roman"/>
          <w:color w:val="000000" w:themeColor="text1"/>
        </w:rPr>
        <w:t>ι οποίοι διαθέτουν πλούσια αρθρογραφία</w:t>
      </w:r>
      <w:r w:rsidR="00FA5059" w:rsidRPr="00DB7B95">
        <w:rPr>
          <w:rFonts w:ascii="Times New Roman" w:eastAsia="Segoe UI" w:hAnsi="Times New Roman" w:cs="Times New Roman"/>
          <w:color w:val="000000" w:themeColor="text1"/>
        </w:rPr>
        <w:t xml:space="preserve"> πάνω στην ασφάλεια </w:t>
      </w:r>
      <w:proofErr w:type="spellStart"/>
      <w:r w:rsidR="00FA5059" w:rsidRPr="00DB7B95">
        <w:rPr>
          <w:rFonts w:ascii="Times New Roman" w:eastAsia="Segoe UI" w:hAnsi="Times New Roman" w:cs="Times New Roman"/>
          <w:color w:val="000000" w:themeColor="text1"/>
        </w:rPr>
        <w:t>πληροφορίων</w:t>
      </w:r>
      <w:proofErr w:type="spellEnd"/>
      <w:r w:rsidR="00FA5059">
        <w:rPr>
          <w:rFonts w:ascii="Times New Roman" w:eastAsia="Segoe UI" w:hAnsi="Times New Roman" w:cs="Times New Roman"/>
          <w:color w:val="000000" w:themeColor="text1"/>
        </w:rPr>
        <w:t xml:space="preserve">. Κατά συνέπεια, θεωρείται </w:t>
      </w:r>
      <w:r w:rsidRPr="00DB7B95">
        <w:rPr>
          <w:rFonts w:ascii="Times New Roman" w:eastAsia="Segoe UI" w:hAnsi="Times New Roman" w:cs="Times New Roman"/>
          <w:color w:val="000000" w:themeColor="text1"/>
        </w:rPr>
        <w:t xml:space="preserve">δεδομένη </w:t>
      </w:r>
      <w:r w:rsidR="00FA5059">
        <w:rPr>
          <w:rFonts w:ascii="Times New Roman" w:eastAsia="Segoe UI" w:hAnsi="Times New Roman" w:cs="Times New Roman"/>
          <w:color w:val="000000" w:themeColor="text1"/>
        </w:rPr>
        <w:t>η</w:t>
      </w:r>
      <w:r w:rsidRPr="00DB7B95">
        <w:rPr>
          <w:rFonts w:ascii="Times New Roman" w:eastAsia="Segoe UI" w:hAnsi="Times New Roman" w:cs="Times New Roman"/>
          <w:color w:val="000000" w:themeColor="text1"/>
        </w:rPr>
        <w:t xml:space="preserve"> </w:t>
      </w:r>
      <w:r w:rsidR="00FA5059">
        <w:rPr>
          <w:rFonts w:ascii="Times New Roman" w:eastAsia="Segoe UI" w:hAnsi="Times New Roman" w:cs="Times New Roman"/>
          <w:color w:val="000000" w:themeColor="text1"/>
        </w:rPr>
        <w:t>προσεκτική διατύπωση</w:t>
      </w:r>
      <w:r w:rsidRPr="00DB7B95">
        <w:rPr>
          <w:rFonts w:ascii="Times New Roman" w:eastAsia="Segoe UI" w:hAnsi="Times New Roman" w:cs="Times New Roman"/>
          <w:color w:val="000000" w:themeColor="text1"/>
        </w:rPr>
        <w:t xml:space="preserve"> </w:t>
      </w:r>
      <w:r w:rsidR="00FA5059">
        <w:rPr>
          <w:rFonts w:ascii="Times New Roman" w:eastAsia="Segoe UI" w:hAnsi="Times New Roman" w:cs="Times New Roman"/>
          <w:color w:val="000000" w:themeColor="text1"/>
        </w:rPr>
        <w:t>από πλευράς τους για την αποφυγή</w:t>
      </w:r>
      <w:r w:rsidRPr="00DB7B95">
        <w:rPr>
          <w:rFonts w:ascii="Times New Roman" w:eastAsia="Segoe UI" w:hAnsi="Times New Roman" w:cs="Times New Roman"/>
          <w:color w:val="000000" w:themeColor="text1"/>
        </w:rPr>
        <w:t xml:space="preserve"> </w:t>
      </w:r>
      <w:r w:rsidR="00FA5059">
        <w:rPr>
          <w:rFonts w:ascii="Times New Roman" w:eastAsia="Segoe UI" w:hAnsi="Times New Roman" w:cs="Times New Roman"/>
          <w:color w:val="000000" w:themeColor="text1"/>
        </w:rPr>
        <w:t>πρόκλησης ηθικών</w:t>
      </w:r>
      <w:r w:rsidRPr="00DB7B95">
        <w:rPr>
          <w:rFonts w:ascii="Times New Roman" w:eastAsia="Segoe UI" w:hAnsi="Times New Roman" w:cs="Times New Roman"/>
          <w:color w:val="000000" w:themeColor="text1"/>
        </w:rPr>
        <w:t xml:space="preserve"> </w:t>
      </w:r>
      <w:r w:rsidR="00FA5059">
        <w:rPr>
          <w:rFonts w:ascii="Times New Roman" w:eastAsia="Segoe UI" w:hAnsi="Times New Roman" w:cs="Times New Roman"/>
          <w:color w:val="000000" w:themeColor="text1"/>
        </w:rPr>
        <w:t>ζητημάτων</w:t>
      </w:r>
      <w:r w:rsidRPr="00DB7B95">
        <w:rPr>
          <w:rFonts w:ascii="Times New Roman" w:eastAsia="Segoe UI" w:hAnsi="Times New Roman" w:cs="Times New Roman"/>
          <w:color w:val="000000" w:themeColor="text1"/>
        </w:rPr>
        <w:t>.</w:t>
      </w:r>
    </w:p>
    <w:p w14:paraId="6888EA9B" w14:textId="77777777" w:rsidR="00296095" w:rsidRPr="00DB7B95" w:rsidRDefault="00296095" w:rsidP="00DB7B95">
      <w:pPr>
        <w:spacing w:line="360" w:lineRule="auto"/>
        <w:jc w:val="both"/>
        <w:rPr>
          <w:rFonts w:ascii="Times New Roman" w:eastAsia="Segoe UI" w:hAnsi="Times New Roman" w:cs="Times New Roman"/>
          <w:color w:val="000000" w:themeColor="text1"/>
          <w:u w:val="single"/>
        </w:rPr>
      </w:pPr>
      <w:r w:rsidRPr="00DB7B95">
        <w:rPr>
          <w:rFonts w:ascii="Times New Roman" w:eastAsia="Segoe UI" w:hAnsi="Times New Roman" w:cs="Times New Roman"/>
          <w:b/>
          <w:color w:val="000000" w:themeColor="text1"/>
          <w:u w:val="single"/>
        </w:rPr>
        <w:t>Ερώτηση 8</w:t>
      </w:r>
      <w:r w:rsidRPr="00DB7B95">
        <w:rPr>
          <w:rFonts w:ascii="Times New Roman" w:eastAsia="Segoe UI" w:hAnsi="Times New Roman" w:cs="Times New Roman"/>
          <w:color w:val="000000" w:themeColor="text1"/>
          <w:u w:val="single"/>
        </w:rPr>
        <w:t>: Ήταν η ανάλυση των δεδομένων ήταν αρκετά αυστηρή;</w:t>
      </w:r>
    </w:p>
    <w:p w14:paraId="186E2D3D" w14:textId="4D227310" w:rsidR="00FA5059" w:rsidRDefault="00296095" w:rsidP="00516852">
      <w:pPr>
        <w:spacing w:line="360" w:lineRule="auto"/>
        <w:ind w:left="709"/>
        <w:jc w:val="both"/>
        <w:rPr>
          <w:rFonts w:ascii="Times New Roman" w:hAnsi="Times New Roman" w:cs="Times New Roman"/>
        </w:rPr>
      </w:pPr>
      <w:r w:rsidRPr="00DB7B95">
        <w:rPr>
          <w:rFonts w:ascii="Times New Roman" w:eastAsia="Segoe UI" w:hAnsi="Times New Roman" w:cs="Times New Roman"/>
          <w:b/>
          <w:color w:val="000000" w:themeColor="text1"/>
        </w:rPr>
        <w:t>Απάντηση</w:t>
      </w:r>
      <w:r w:rsidRPr="00DB7B95">
        <w:rPr>
          <w:rFonts w:ascii="Times New Roman" w:eastAsia="Segoe UI" w:hAnsi="Times New Roman" w:cs="Times New Roman"/>
          <w:color w:val="000000" w:themeColor="text1"/>
        </w:rPr>
        <w:t>: Ναι</w:t>
      </w:r>
      <w:r w:rsidR="00FA5059">
        <w:rPr>
          <w:rFonts w:ascii="Times New Roman" w:eastAsia="Segoe UI" w:hAnsi="Times New Roman" w:cs="Times New Roman"/>
          <w:color w:val="000000" w:themeColor="text1"/>
        </w:rPr>
        <w:t>.</w:t>
      </w:r>
    </w:p>
    <w:p w14:paraId="153B89DF" w14:textId="0517658A" w:rsidR="00296095" w:rsidRPr="00DB7B95" w:rsidRDefault="00296095" w:rsidP="00516852">
      <w:pPr>
        <w:spacing w:line="360" w:lineRule="auto"/>
        <w:ind w:left="709"/>
        <w:jc w:val="both"/>
        <w:rPr>
          <w:rFonts w:ascii="Times New Roman" w:eastAsia="Segoe UI" w:hAnsi="Times New Roman" w:cs="Times New Roman"/>
          <w:color w:val="000000" w:themeColor="text1"/>
        </w:rPr>
      </w:pPr>
      <w:r w:rsidRPr="00DB7B95">
        <w:rPr>
          <w:rFonts w:ascii="Times New Roman" w:eastAsia="Segoe UI" w:hAnsi="Times New Roman" w:cs="Times New Roman"/>
          <w:b/>
          <w:color w:val="000000" w:themeColor="text1"/>
        </w:rPr>
        <w:t>Αιτιολόγηση</w:t>
      </w:r>
      <w:r w:rsidRPr="00DB7B95">
        <w:rPr>
          <w:rFonts w:ascii="Times New Roman" w:eastAsia="Segoe UI" w:hAnsi="Times New Roman" w:cs="Times New Roman"/>
          <w:color w:val="000000" w:themeColor="text1"/>
        </w:rPr>
        <w:t xml:space="preserve">: Όπως </w:t>
      </w:r>
      <w:r w:rsidR="00FA5059">
        <w:rPr>
          <w:rFonts w:ascii="Times New Roman" w:eastAsia="Segoe UI" w:hAnsi="Times New Roman" w:cs="Times New Roman"/>
          <w:color w:val="000000" w:themeColor="text1"/>
        </w:rPr>
        <w:t>προαναφέρθηκε,</w:t>
      </w:r>
      <w:r w:rsidRPr="00DB7B95">
        <w:rPr>
          <w:rFonts w:ascii="Times New Roman" w:eastAsia="Segoe UI" w:hAnsi="Times New Roman" w:cs="Times New Roman"/>
          <w:color w:val="000000" w:themeColor="text1"/>
        </w:rPr>
        <w:t xml:space="preserve"> χρησιμοποιήθηκαν </w:t>
      </w:r>
      <w:r w:rsidR="00FA5059">
        <w:rPr>
          <w:rFonts w:ascii="Times New Roman" w:eastAsia="Segoe UI" w:hAnsi="Times New Roman" w:cs="Times New Roman"/>
          <w:color w:val="000000" w:themeColor="text1"/>
        </w:rPr>
        <w:t>συνεντεύξεις</w:t>
      </w:r>
      <w:r w:rsidRPr="00DB7B95">
        <w:rPr>
          <w:rFonts w:ascii="Times New Roman" w:eastAsia="Segoe UI" w:hAnsi="Times New Roman" w:cs="Times New Roman"/>
          <w:color w:val="000000" w:themeColor="text1"/>
        </w:rPr>
        <w:t xml:space="preserve"> </w:t>
      </w:r>
      <w:r w:rsidR="00FA5059">
        <w:rPr>
          <w:rFonts w:ascii="Times New Roman" w:eastAsia="Segoe UI" w:hAnsi="Times New Roman" w:cs="Times New Roman"/>
          <w:color w:val="000000" w:themeColor="text1"/>
        </w:rPr>
        <w:t>ως βασική</w:t>
      </w:r>
      <w:r w:rsidRPr="00DB7B95">
        <w:rPr>
          <w:rFonts w:ascii="Times New Roman" w:eastAsia="Segoe UI" w:hAnsi="Times New Roman" w:cs="Times New Roman"/>
          <w:color w:val="000000" w:themeColor="text1"/>
        </w:rPr>
        <w:t xml:space="preserve"> μέθοδο συλλογής δεδομένων αλλά και μελέτη σημειώσεων. </w:t>
      </w:r>
      <w:r w:rsidR="00FA5059">
        <w:rPr>
          <w:rFonts w:ascii="Times New Roman" w:eastAsia="Segoe UI" w:hAnsi="Times New Roman" w:cs="Times New Roman"/>
          <w:color w:val="000000" w:themeColor="text1"/>
        </w:rPr>
        <w:t xml:space="preserve">Όλα τα δεδομένα που προέκυψαν επεξεργάστηκαν </w:t>
      </w:r>
      <w:r w:rsidRPr="00DB7B95">
        <w:rPr>
          <w:rFonts w:ascii="Times New Roman" w:eastAsia="Segoe UI" w:hAnsi="Times New Roman" w:cs="Times New Roman"/>
          <w:color w:val="000000" w:themeColor="text1"/>
        </w:rPr>
        <w:t>με ανοιχτή αξονική και επιλεκτική κωδικοποίηση από εξειδικευμένο λογισμικό που χρησιμοποιήθηκε.</w:t>
      </w:r>
    </w:p>
    <w:p w14:paraId="2824DBB2" w14:textId="77777777" w:rsidR="00296095" w:rsidRPr="00DB7B95" w:rsidRDefault="00296095" w:rsidP="00DB7B95">
      <w:pPr>
        <w:spacing w:line="360" w:lineRule="auto"/>
        <w:jc w:val="both"/>
        <w:rPr>
          <w:rFonts w:ascii="Times New Roman" w:eastAsia="Segoe UI" w:hAnsi="Times New Roman" w:cs="Times New Roman"/>
          <w:color w:val="000000" w:themeColor="text1"/>
          <w:u w:val="single"/>
        </w:rPr>
      </w:pPr>
      <w:r w:rsidRPr="00DB7B95">
        <w:rPr>
          <w:rFonts w:ascii="Times New Roman" w:eastAsia="Segoe UI" w:hAnsi="Times New Roman" w:cs="Times New Roman"/>
          <w:b/>
          <w:color w:val="000000" w:themeColor="text1"/>
          <w:u w:val="single"/>
        </w:rPr>
        <w:t>Ερώτηση 9</w:t>
      </w:r>
      <w:r w:rsidRPr="00DB7B95">
        <w:rPr>
          <w:rFonts w:ascii="Times New Roman" w:eastAsia="Segoe UI" w:hAnsi="Times New Roman" w:cs="Times New Roman"/>
          <w:color w:val="000000" w:themeColor="text1"/>
          <w:u w:val="single"/>
        </w:rPr>
        <w:t>: Υπάρχει σαφής δήλωση των ευρημάτων;</w:t>
      </w:r>
    </w:p>
    <w:p w14:paraId="099CC7BA" w14:textId="4530A68C" w:rsidR="00FA5059" w:rsidRDefault="00296095" w:rsidP="00DB7B95">
      <w:pPr>
        <w:spacing w:line="360" w:lineRule="auto"/>
        <w:ind w:left="720"/>
        <w:jc w:val="both"/>
        <w:rPr>
          <w:rFonts w:ascii="Times New Roman" w:hAnsi="Times New Roman" w:cs="Times New Roman"/>
        </w:rPr>
      </w:pPr>
      <w:r w:rsidRPr="00DB7B95">
        <w:rPr>
          <w:rFonts w:ascii="Times New Roman" w:eastAsia="Segoe UI" w:hAnsi="Times New Roman" w:cs="Times New Roman"/>
          <w:b/>
          <w:color w:val="000000" w:themeColor="text1"/>
        </w:rPr>
        <w:t>Απάντηση</w:t>
      </w:r>
      <w:r w:rsidRPr="00DB7B95">
        <w:rPr>
          <w:rFonts w:ascii="Times New Roman" w:eastAsia="Segoe UI" w:hAnsi="Times New Roman" w:cs="Times New Roman"/>
          <w:color w:val="000000" w:themeColor="text1"/>
        </w:rPr>
        <w:t>: Ναι</w:t>
      </w:r>
      <w:r w:rsidR="00FA5059" w:rsidRPr="00FA5059">
        <w:rPr>
          <w:rFonts w:ascii="Times New Roman" w:hAnsi="Times New Roman" w:cs="Times New Roman"/>
        </w:rPr>
        <w:t>.</w:t>
      </w:r>
    </w:p>
    <w:p w14:paraId="75666E63" w14:textId="443CF528" w:rsidR="00296095" w:rsidRPr="00DB7B95" w:rsidRDefault="00296095" w:rsidP="00DB7B95">
      <w:pPr>
        <w:spacing w:line="360" w:lineRule="auto"/>
        <w:ind w:left="720"/>
        <w:jc w:val="both"/>
        <w:rPr>
          <w:rFonts w:ascii="Times New Roman" w:eastAsia="Segoe UI" w:hAnsi="Times New Roman" w:cs="Times New Roman"/>
          <w:color w:val="000000" w:themeColor="text1"/>
        </w:rPr>
      </w:pPr>
      <w:r w:rsidRPr="00DB7B95">
        <w:rPr>
          <w:rFonts w:ascii="Times New Roman" w:eastAsia="Segoe UI" w:hAnsi="Times New Roman" w:cs="Times New Roman"/>
          <w:b/>
          <w:color w:val="000000" w:themeColor="text1"/>
        </w:rPr>
        <w:lastRenderedPageBreak/>
        <w:t>Αιτιολόγηση</w:t>
      </w:r>
      <w:r w:rsidRPr="00DB7B95">
        <w:rPr>
          <w:rFonts w:ascii="Times New Roman" w:eastAsia="Segoe UI" w:hAnsi="Times New Roman" w:cs="Times New Roman"/>
          <w:color w:val="000000" w:themeColor="text1"/>
        </w:rPr>
        <w:t xml:space="preserve">: Τα </w:t>
      </w:r>
      <w:r w:rsidR="00FA5059">
        <w:rPr>
          <w:rFonts w:ascii="Times New Roman" w:eastAsia="Segoe UI" w:hAnsi="Times New Roman" w:cs="Times New Roman"/>
          <w:color w:val="000000" w:themeColor="text1"/>
        </w:rPr>
        <w:t>αποτελέσματα</w:t>
      </w:r>
      <w:r w:rsidRPr="00DB7B95">
        <w:rPr>
          <w:rFonts w:ascii="Times New Roman" w:eastAsia="Segoe UI" w:hAnsi="Times New Roman" w:cs="Times New Roman"/>
          <w:color w:val="000000" w:themeColor="text1"/>
        </w:rPr>
        <w:t xml:space="preserve"> </w:t>
      </w:r>
      <w:r w:rsidR="00FA5059">
        <w:rPr>
          <w:rFonts w:ascii="Times New Roman" w:eastAsia="Segoe UI" w:hAnsi="Times New Roman" w:cs="Times New Roman"/>
          <w:color w:val="000000" w:themeColor="text1"/>
        </w:rPr>
        <w:t>καταγράφονται</w:t>
      </w:r>
      <w:r w:rsidRPr="00DB7B95">
        <w:rPr>
          <w:rFonts w:ascii="Times New Roman" w:eastAsia="Segoe UI" w:hAnsi="Times New Roman" w:cs="Times New Roman"/>
          <w:color w:val="000000" w:themeColor="text1"/>
        </w:rPr>
        <w:t xml:space="preserve"> </w:t>
      </w:r>
      <w:r w:rsidR="00FA5059">
        <w:rPr>
          <w:rFonts w:ascii="Times New Roman" w:eastAsia="Segoe UI" w:hAnsi="Times New Roman" w:cs="Times New Roman"/>
          <w:color w:val="000000" w:themeColor="text1"/>
        </w:rPr>
        <w:t>στην Ενότητα</w:t>
      </w:r>
      <w:r w:rsidRPr="00DB7B95">
        <w:rPr>
          <w:rFonts w:ascii="Times New Roman" w:eastAsia="Segoe UI" w:hAnsi="Times New Roman" w:cs="Times New Roman"/>
          <w:color w:val="000000" w:themeColor="text1"/>
        </w:rPr>
        <w:t xml:space="preserve"> 4.4 </w:t>
      </w:r>
      <w:r w:rsidR="00FA5059">
        <w:rPr>
          <w:rFonts w:ascii="Times New Roman" w:eastAsia="Segoe UI" w:hAnsi="Times New Roman" w:cs="Times New Roman"/>
          <w:color w:val="000000" w:themeColor="text1"/>
        </w:rPr>
        <w:t>λεπτομερώς</w:t>
      </w:r>
      <w:r w:rsidRPr="00DB7B95">
        <w:rPr>
          <w:rFonts w:ascii="Times New Roman" w:eastAsia="Segoe UI" w:hAnsi="Times New Roman" w:cs="Times New Roman"/>
          <w:color w:val="000000" w:themeColor="text1"/>
        </w:rPr>
        <w:t xml:space="preserve"> και </w:t>
      </w:r>
      <w:r w:rsidR="00FA5059">
        <w:rPr>
          <w:rFonts w:ascii="Times New Roman" w:eastAsia="Segoe UI" w:hAnsi="Times New Roman" w:cs="Times New Roman"/>
          <w:color w:val="000000" w:themeColor="text1"/>
        </w:rPr>
        <w:t>με σαφήνεια. Έ</w:t>
      </w:r>
      <w:r w:rsidRPr="00DB7B95">
        <w:rPr>
          <w:rFonts w:ascii="Times New Roman" w:eastAsia="Segoe UI" w:hAnsi="Times New Roman" w:cs="Times New Roman"/>
          <w:color w:val="000000" w:themeColor="text1"/>
        </w:rPr>
        <w:t xml:space="preserve">χουν </w:t>
      </w:r>
      <w:r w:rsidR="00FA5059">
        <w:rPr>
          <w:rFonts w:ascii="Times New Roman" w:eastAsia="Segoe UI" w:hAnsi="Times New Roman" w:cs="Times New Roman"/>
          <w:color w:val="000000" w:themeColor="text1"/>
        </w:rPr>
        <w:t>διαχωριστεί</w:t>
      </w:r>
      <w:r w:rsidRPr="00DB7B95">
        <w:rPr>
          <w:rFonts w:ascii="Times New Roman" w:eastAsia="Segoe UI" w:hAnsi="Times New Roman" w:cs="Times New Roman"/>
          <w:color w:val="000000" w:themeColor="text1"/>
        </w:rPr>
        <w:t xml:space="preserve"> σε πέντε διαφορετικά μέρη</w:t>
      </w:r>
      <w:r w:rsidR="00FA5059">
        <w:rPr>
          <w:rFonts w:ascii="Times New Roman" w:eastAsia="Segoe UI" w:hAnsi="Times New Roman" w:cs="Times New Roman"/>
          <w:color w:val="000000" w:themeColor="text1"/>
        </w:rPr>
        <w:t>,</w:t>
      </w:r>
      <w:r w:rsidRPr="00DB7B95">
        <w:rPr>
          <w:rFonts w:ascii="Times New Roman" w:eastAsia="Segoe UI" w:hAnsi="Times New Roman" w:cs="Times New Roman"/>
          <w:color w:val="000000" w:themeColor="text1"/>
        </w:rPr>
        <w:t xml:space="preserve"> ανάλογα με την κατηγορία </w:t>
      </w:r>
      <w:r w:rsidR="00FA5059">
        <w:rPr>
          <w:rFonts w:ascii="Times New Roman" w:eastAsia="Segoe UI" w:hAnsi="Times New Roman" w:cs="Times New Roman"/>
          <w:color w:val="000000" w:themeColor="text1"/>
        </w:rPr>
        <w:t>στην οποία εντάσσονται</w:t>
      </w:r>
      <w:r w:rsidRPr="00DB7B95">
        <w:rPr>
          <w:rFonts w:ascii="Times New Roman" w:eastAsia="Segoe UI" w:hAnsi="Times New Roman" w:cs="Times New Roman"/>
          <w:color w:val="000000" w:themeColor="text1"/>
        </w:rPr>
        <w:t>.</w:t>
      </w:r>
    </w:p>
    <w:p w14:paraId="75A5BFF3" w14:textId="77777777" w:rsidR="00296095" w:rsidRPr="00DB7B95" w:rsidRDefault="00296095" w:rsidP="00DB7B95">
      <w:pPr>
        <w:spacing w:line="360" w:lineRule="auto"/>
        <w:jc w:val="both"/>
        <w:rPr>
          <w:rFonts w:ascii="Times New Roman" w:eastAsia="Segoe UI" w:hAnsi="Times New Roman" w:cs="Times New Roman"/>
          <w:color w:val="000000" w:themeColor="text1"/>
          <w:u w:val="single"/>
        </w:rPr>
      </w:pPr>
      <w:r w:rsidRPr="00DB7B95">
        <w:rPr>
          <w:rFonts w:ascii="Times New Roman" w:eastAsia="Segoe UI" w:hAnsi="Times New Roman" w:cs="Times New Roman"/>
          <w:b/>
          <w:color w:val="000000" w:themeColor="text1"/>
          <w:u w:val="single"/>
        </w:rPr>
        <w:t>Ερώτηση 10</w:t>
      </w:r>
      <w:r w:rsidRPr="00DB7B95">
        <w:rPr>
          <w:rFonts w:ascii="Times New Roman" w:eastAsia="Segoe UI" w:hAnsi="Times New Roman" w:cs="Times New Roman"/>
          <w:color w:val="000000" w:themeColor="text1"/>
          <w:u w:val="single"/>
        </w:rPr>
        <w:t>: Πόσο πολύτιμη είναι η έρευνα ;</w:t>
      </w:r>
    </w:p>
    <w:p w14:paraId="72C1D45F" w14:textId="63641088" w:rsidR="00296095" w:rsidRDefault="00296095" w:rsidP="00DB7B95">
      <w:pPr>
        <w:spacing w:line="360" w:lineRule="auto"/>
        <w:ind w:left="720"/>
        <w:jc w:val="both"/>
        <w:rPr>
          <w:rFonts w:ascii="Times New Roman" w:eastAsia="Segoe UI" w:hAnsi="Times New Roman" w:cs="Times New Roman"/>
          <w:color w:val="000000" w:themeColor="text1"/>
        </w:rPr>
      </w:pPr>
      <w:r w:rsidRPr="00DB7B95">
        <w:rPr>
          <w:rFonts w:ascii="Times New Roman" w:eastAsia="Segoe UI" w:hAnsi="Times New Roman" w:cs="Times New Roman"/>
          <w:b/>
          <w:color w:val="000000" w:themeColor="text1"/>
        </w:rPr>
        <w:t>Αιτιολόγηση</w:t>
      </w:r>
      <w:r w:rsidRPr="00DB7B95">
        <w:rPr>
          <w:rFonts w:ascii="Times New Roman" w:eastAsia="Segoe UI" w:hAnsi="Times New Roman" w:cs="Times New Roman"/>
          <w:color w:val="000000" w:themeColor="text1"/>
        </w:rPr>
        <w:t>: Ήταν αρκετά πολύτιμη καθώς γιατί πέρα από το ότι πρότεινε ένα μοντέλο διπλού βρό</w:t>
      </w:r>
      <w:r w:rsidR="00FA5059">
        <w:rPr>
          <w:rFonts w:ascii="Times New Roman" w:eastAsia="Segoe UI" w:hAnsi="Times New Roman" w:cs="Times New Roman"/>
          <w:color w:val="000000" w:themeColor="text1"/>
        </w:rPr>
        <w:t>χ</w:t>
      </w:r>
      <w:r w:rsidRPr="00DB7B95">
        <w:rPr>
          <w:rFonts w:ascii="Times New Roman" w:eastAsia="Segoe UI" w:hAnsi="Times New Roman" w:cs="Times New Roman"/>
          <w:color w:val="000000" w:themeColor="text1"/>
        </w:rPr>
        <w:t xml:space="preserve">ου για </w:t>
      </w:r>
      <w:r w:rsidR="00714118">
        <w:rPr>
          <w:rFonts w:ascii="Times New Roman" w:eastAsia="Segoe UI" w:hAnsi="Times New Roman" w:cs="Times New Roman"/>
          <w:color w:val="000000" w:themeColor="text1"/>
        </w:rPr>
        <w:t>εκ</w:t>
      </w:r>
      <w:r w:rsidRPr="00DB7B95">
        <w:rPr>
          <w:rFonts w:ascii="Times New Roman" w:eastAsia="Segoe UI" w:hAnsi="Times New Roman" w:cs="Times New Roman"/>
          <w:color w:val="000000" w:themeColor="text1"/>
        </w:rPr>
        <w:t xml:space="preserve">μάθηση περιστατικών που θα βοηθούσε στην αντιμετώπιση </w:t>
      </w:r>
      <w:proofErr w:type="spellStart"/>
      <w:r w:rsidRPr="00DB7B95">
        <w:rPr>
          <w:rFonts w:ascii="Times New Roman" w:eastAsia="Segoe UI" w:hAnsi="Times New Roman" w:cs="Times New Roman"/>
          <w:color w:val="000000" w:themeColor="text1"/>
        </w:rPr>
        <w:t>συστημικών</w:t>
      </w:r>
      <w:proofErr w:type="spellEnd"/>
      <w:r w:rsidRPr="00DB7B95">
        <w:rPr>
          <w:rFonts w:ascii="Times New Roman" w:eastAsia="Segoe UI" w:hAnsi="Times New Roman" w:cs="Times New Roman"/>
          <w:color w:val="000000" w:themeColor="text1"/>
        </w:rPr>
        <w:t xml:space="preserve"> διορθωτικών μέτρων, πρόσφερε αρκετά λεπτομερή δεδομένα</w:t>
      </w:r>
      <w:r w:rsidR="00714118">
        <w:rPr>
          <w:rFonts w:ascii="Times New Roman" w:eastAsia="Segoe UI" w:hAnsi="Times New Roman" w:cs="Times New Roman"/>
          <w:color w:val="000000" w:themeColor="text1"/>
        </w:rPr>
        <w:t>,</w:t>
      </w:r>
      <w:r w:rsidRPr="00DB7B95">
        <w:rPr>
          <w:rFonts w:ascii="Times New Roman" w:eastAsia="Segoe UI" w:hAnsi="Times New Roman" w:cs="Times New Roman"/>
          <w:color w:val="000000" w:themeColor="text1"/>
        </w:rPr>
        <w:t xml:space="preserve"> τα οποία μπορούν να φανούν χρήσιμα και σε άλλους ερευνητές.</w:t>
      </w:r>
    </w:p>
    <w:p w14:paraId="4E8EC9DA" w14:textId="77777777" w:rsidR="00472074" w:rsidRDefault="00472074">
      <w:pPr>
        <w:rPr>
          <w:rFonts w:ascii="Times New Roman" w:eastAsiaTheme="majorEastAsia" w:hAnsi="Times New Roman" w:cs="Times New Roman (Επικεφαλίδες C"/>
          <w:b/>
          <w:bCs/>
          <w:color w:val="000000" w:themeColor="text1"/>
          <w:sz w:val="28"/>
          <w:szCs w:val="28"/>
          <w:lang w:eastAsia="el-GR"/>
        </w:rPr>
      </w:pPr>
      <w:bookmarkStart w:id="44" w:name="_Toc113968640"/>
      <w:r>
        <w:br w:type="page"/>
      </w:r>
    </w:p>
    <w:p w14:paraId="6599C532" w14:textId="43D1469D" w:rsidR="007D2FD9" w:rsidRPr="00404C51" w:rsidRDefault="00127200" w:rsidP="00404C51">
      <w:pPr>
        <w:pStyle w:val="1"/>
      </w:pPr>
      <w:r w:rsidRPr="00404C51">
        <w:lastRenderedPageBreak/>
        <w:t>ΚΕΦΑΛΑΙΟ 4</w:t>
      </w:r>
      <w:r w:rsidR="00EC3E93">
        <w:rPr>
          <w:vertAlign w:val="superscript"/>
        </w:rPr>
        <w:t>ο</w:t>
      </w:r>
      <w:r w:rsidRPr="00404C51">
        <w:t>: Μελέτες περιπτώσεων - Ε</w:t>
      </w:r>
      <w:r w:rsidR="007D2FD9" w:rsidRPr="00404C51">
        <w:t>ισαγωγή</w:t>
      </w:r>
      <w:bookmarkEnd w:id="44"/>
    </w:p>
    <w:p w14:paraId="3E2C1758" w14:textId="6A4B32DF" w:rsidR="007D2FD9" w:rsidRPr="007D2FD9" w:rsidRDefault="007D2FD9" w:rsidP="00404C51">
      <w:pPr>
        <w:spacing w:before="120" w:after="120" w:line="360" w:lineRule="auto"/>
        <w:jc w:val="both"/>
        <w:rPr>
          <w:rFonts w:ascii="Times New Roman" w:eastAsia="Segoe UI" w:hAnsi="Times New Roman" w:cs="Times New Roman"/>
          <w:color w:val="000000" w:themeColor="text1"/>
        </w:rPr>
      </w:pPr>
      <w:r w:rsidRPr="007D2FD9">
        <w:rPr>
          <w:rFonts w:ascii="Times New Roman" w:eastAsia="Segoe UI" w:hAnsi="Times New Roman" w:cs="Times New Roman"/>
          <w:color w:val="000000" w:themeColor="text1"/>
        </w:rPr>
        <w:t xml:space="preserve">Για την παρούσα έρευνα </w:t>
      </w:r>
      <w:r>
        <w:rPr>
          <w:rFonts w:ascii="Times New Roman" w:eastAsia="Segoe UI" w:hAnsi="Times New Roman" w:cs="Times New Roman"/>
          <w:color w:val="000000" w:themeColor="text1"/>
        </w:rPr>
        <w:t>χρησιμοποιήθηκαν</w:t>
      </w:r>
      <w:r w:rsidRPr="007D2FD9">
        <w:rPr>
          <w:rFonts w:ascii="Times New Roman" w:eastAsia="Segoe UI" w:hAnsi="Times New Roman" w:cs="Times New Roman"/>
          <w:color w:val="000000" w:themeColor="text1"/>
        </w:rPr>
        <w:t xml:space="preserve"> δύο μελέτες περίπτωσης</w:t>
      </w:r>
      <w:r>
        <w:rPr>
          <w:rFonts w:ascii="Times New Roman" w:eastAsia="Segoe UI" w:hAnsi="Times New Roman" w:cs="Times New Roman"/>
          <w:color w:val="000000" w:themeColor="text1"/>
        </w:rPr>
        <w:t xml:space="preserve"> που αποτελούνταν συνολικά από τέσσερις οργανισμούς</w:t>
      </w:r>
      <w:r w:rsidRPr="007D2FD9">
        <w:rPr>
          <w:rFonts w:ascii="Times New Roman" w:eastAsia="Segoe UI" w:hAnsi="Times New Roman" w:cs="Times New Roman"/>
          <w:color w:val="000000" w:themeColor="text1"/>
        </w:rPr>
        <w:t>. Οι τρείς οργανισμοί προέρχονται από</w:t>
      </w:r>
      <w:r>
        <w:rPr>
          <w:rFonts w:ascii="Times New Roman" w:eastAsia="Segoe UI" w:hAnsi="Times New Roman" w:cs="Times New Roman"/>
          <w:color w:val="000000" w:themeColor="text1"/>
        </w:rPr>
        <w:t xml:space="preserve"> τη δημοσίευση των </w:t>
      </w:r>
      <w:proofErr w:type="spellStart"/>
      <w:r w:rsidRPr="007D2FD9">
        <w:rPr>
          <w:rFonts w:ascii="Times New Roman" w:eastAsia="Times New Roman" w:hAnsi="Times New Roman" w:cs="Times New Roman"/>
          <w:color w:val="000000" w:themeColor="text1"/>
          <w:szCs w:val="22"/>
        </w:rPr>
        <w:t>Hove</w:t>
      </w:r>
      <w:proofErr w:type="spellEnd"/>
      <w:r w:rsidRPr="007D2FD9">
        <w:rPr>
          <w:rFonts w:ascii="Times New Roman" w:eastAsia="Times New Roman" w:hAnsi="Times New Roman" w:cs="Times New Roman"/>
          <w:color w:val="000000" w:themeColor="text1"/>
          <w:szCs w:val="22"/>
        </w:rPr>
        <w:t xml:space="preserve"> &amp; </w:t>
      </w:r>
      <w:proofErr w:type="spellStart"/>
      <w:r w:rsidRPr="007D2FD9">
        <w:rPr>
          <w:rFonts w:ascii="Times New Roman" w:eastAsia="Times New Roman" w:hAnsi="Times New Roman" w:cs="Times New Roman"/>
          <w:color w:val="000000" w:themeColor="text1"/>
          <w:szCs w:val="22"/>
        </w:rPr>
        <w:t>Tårnes</w:t>
      </w:r>
      <w:proofErr w:type="spellEnd"/>
      <w:r w:rsidRPr="007D2FD9">
        <w:rPr>
          <w:rFonts w:ascii="Times New Roman" w:eastAsia="Segoe UI" w:hAnsi="Times New Roman" w:cs="Times New Roman"/>
          <w:color w:val="000000" w:themeColor="text1"/>
          <w:sz w:val="28"/>
        </w:rPr>
        <w:t xml:space="preserve"> </w:t>
      </w:r>
      <w:r w:rsidRPr="007D2FD9">
        <w:rPr>
          <w:rFonts w:ascii="Times New Roman" w:eastAsia="Segoe UI" w:hAnsi="Times New Roman" w:cs="Times New Roman"/>
          <w:color w:val="000000" w:themeColor="text1"/>
        </w:rPr>
        <w:t>και αφορούν τρείς μεγάλους</w:t>
      </w:r>
      <w:r>
        <w:rPr>
          <w:rFonts w:ascii="Times New Roman" w:eastAsia="Segoe UI" w:hAnsi="Times New Roman" w:cs="Times New Roman"/>
          <w:color w:val="000000" w:themeColor="text1"/>
        </w:rPr>
        <w:t>, νορβηγικούς οργανισμούς,</w:t>
      </w:r>
      <w:r w:rsidRPr="007D2FD9">
        <w:rPr>
          <w:rFonts w:ascii="Times New Roman" w:eastAsia="Segoe UI" w:hAnsi="Times New Roman" w:cs="Times New Roman"/>
          <w:color w:val="000000" w:themeColor="text1"/>
        </w:rPr>
        <w:t xml:space="preserve"> οι οποίοι </w:t>
      </w:r>
      <w:r>
        <w:rPr>
          <w:rFonts w:ascii="Times New Roman" w:eastAsia="Segoe UI" w:hAnsi="Times New Roman" w:cs="Times New Roman"/>
          <w:color w:val="000000" w:themeColor="text1"/>
        </w:rPr>
        <w:t>στο πλαίσιο της ερευνητικής διαδικασίας,</w:t>
      </w:r>
      <w:r w:rsidRPr="007D2FD9">
        <w:rPr>
          <w:rFonts w:ascii="Times New Roman" w:eastAsia="Segoe UI" w:hAnsi="Times New Roman" w:cs="Times New Roman"/>
          <w:color w:val="000000" w:themeColor="text1"/>
        </w:rPr>
        <w:t xml:space="preserve"> θα παραμείνουν ανώνυμοι </w:t>
      </w:r>
      <w:r w:rsidRPr="007D2FD9">
        <w:rPr>
          <w:rFonts w:ascii="Times New Roman" w:eastAsia="Times New Roman" w:hAnsi="Times New Roman" w:cs="Times New Roman"/>
          <w:color w:val="000000" w:themeColor="text1"/>
          <w:sz w:val="22"/>
          <w:szCs w:val="22"/>
        </w:rPr>
        <w:t>(</w:t>
      </w:r>
      <w:proofErr w:type="spellStart"/>
      <w:r w:rsidRPr="007D2FD9">
        <w:rPr>
          <w:rFonts w:ascii="Times New Roman" w:eastAsia="Times New Roman" w:hAnsi="Times New Roman" w:cs="Times New Roman"/>
          <w:color w:val="000000" w:themeColor="text1"/>
          <w:sz w:val="22"/>
          <w:szCs w:val="22"/>
        </w:rPr>
        <w:t>Hove</w:t>
      </w:r>
      <w:proofErr w:type="spellEnd"/>
      <w:r w:rsidRPr="007D2FD9">
        <w:rPr>
          <w:rFonts w:ascii="Times New Roman" w:eastAsia="Times New Roman" w:hAnsi="Times New Roman" w:cs="Times New Roman"/>
          <w:color w:val="000000" w:themeColor="text1"/>
          <w:sz w:val="22"/>
          <w:szCs w:val="22"/>
        </w:rPr>
        <w:t xml:space="preserve"> &amp; </w:t>
      </w:r>
      <w:proofErr w:type="spellStart"/>
      <w:r w:rsidRPr="007D2FD9">
        <w:rPr>
          <w:rFonts w:ascii="Times New Roman" w:eastAsia="Times New Roman" w:hAnsi="Times New Roman" w:cs="Times New Roman"/>
          <w:color w:val="000000" w:themeColor="text1"/>
          <w:sz w:val="22"/>
          <w:szCs w:val="22"/>
        </w:rPr>
        <w:t>Tårnes</w:t>
      </w:r>
      <w:proofErr w:type="spellEnd"/>
      <w:r w:rsidRPr="007D2FD9">
        <w:rPr>
          <w:rFonts w:ascii="Times New Roman" w:eastAsia="Times New Roman" w:hAnsi="Times New Roman" w:cs="Times New Roman"/>
          <w:color w:val="000000" w:themeColor="text1"/>
          <w:sz w:val="22"/>
          <w:szCs w:val="22"/>
        </w:rPr>
        <w:t>, 2013)</w:t>
      </w:r>
      <w:r>
        <w:rPr>
          <w:rFonts w:ascii="Times New Roman" w:eastAsia="Segoe UI" w:hAnsi="Times New Roman" w:cs="Times New Roman"/>
          <w:color w:val="000000" w:themeColor="text1"/>
        </w:rPr>
        <w:t>. Επίσης, ο</w:t>
      </w:r>
      <w:r w:rsidRPr="007D2FD9">
        <w:rPr>
          <w:rFonts w:ascii="Times New Roman" w:eastAsia="Segoe UI" w:hAnsi="Times New Roman" w:cs="Times New Roman"/>
          <w:color w:val="000000" w:themeColor="text1"/>
        </w:rPr>
        <w:t xml:space="preserve"> τέταρτος οργανισμός είναι η </w:t>
      </w:r>
      <w:proofErr w:type="spellStart"/>
      <w:r w:rsidRPr="007D2FD9">
        <w:rPr>
          <w:rFonts w:ascii="Times New Roman" w:eastAsia="Times New Roman" w:hAnsi="Times New Roman" w:cs="Times New Roman"/>
          <w:color w:val="000000" w:themeColor="text1"/>
        </w:rPr>
        <w:t>FιnanceOrg</w:t>
      </w:r>
      <w:proofErr w:type="spellEnd"/>
      <w:r w:rsidRPr="007D2FD9">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1750037869"/>
          <w:citation/>
        </w:sdtPr>
        <w:sdtEndPr/>
        <w:sdtContent>
          <w:r w:rsidR="005D2C40">
            <w:rPr>
              <w:rFonts w:ascii="Times New Roman" w:eastAsia="Times New Roman" w:hAnsi="Times New Roman" w:cs="Times New Roman"/>
              <w:color w:val="000000" w:themeColor="text1"/>
            </w:rPr>
            <w:fldChar w:fldCharType="begin"/>
          </w:r>
          <w:r w:rsidR="003F730D">
            <w:rPr>
              <w:rFonts w:ascii="Times New Roman" w:eastAsia="Times New Roman" w:hAnsi="Times New Roman" w:cs="Times New Roman"/>
              <w:color w:val="000000" w:themeColor="text1"/>
            </w:rPr>
            <w:instrText xml:space="preserve">CITATION Ahm21 \l 1033 </w:instrText>
          </w:r>
          <w:r w:rsidR="005D2C40">
            <w:rPr>
              <w:rFonts w:ascii="Times New Roman" w:eastAsia="Times New Roman" w:hAnsi="Times New Roman" w:cs="Times New Roman"/>
              <w:color w:val="000000" w:themeColor="text1"/>
            </w:rPr>
            <w:fldChar w:fldCharType="separate"/>
          </w:r>
          <w:r w:rsidR="003F730D" w:rsidRPr="003F730D">
            <w:rPr>
              <w:rFonts w:ascii="Times New Roman" w:eastAsia="Times New Roman" w:hAnsi="Times New Roman" w:cs="Times New Roman"/>
              <w:noProof/>
              <w:color w:val="000000" w:themeColor="text1"/>
            </w:rPr>
            <w:t>(Ahmad, et al., 2012)</w:t>
          </w:r>
          <w:r w:rsidR="005D2C40">
            <w:rPr>
              <w:rFonts w:ascii="Times New Roman" w:eastAsia="Times New Roman" w:hAnsi="Times New Roman" w:cs="Times New Roman"/>
              <w:color w:val="000000" w:themeColor="text1"/>
            </w:rPr>
            <w:fldChar w:fldCharType="end"/>
          </w:r>
        </w:sdtContent>
      </w:sdt>
      <w:r w:rsidR="005D2C40">
        <w:rPr>
          <w:rFonts w:ascii="Times New Roman" w:eastAsia="Times New Roman" w:hAnsi="Times New Roman" w:cs="Times New Roman"/>
          <w:color w:val="000000" w:themeColor="text1"/>
          <w:sz w:val="22"/>
          <w:szCs w:val="22"/>
        </w:rPr>
        <w:t xml:space="preserve"> </w:t>
      </w:r>
      <w:r>
        <w:rPr>
          <w:rFonts w:ascii="Times New Roman" w:eastAsia="Segoe UI" w:hAnsi="Times New Roman" w:cs="Times New Roman"/>
          <w:color w:val="000000" w:themeColor="text1"/>
        </w:rPr>
        <w:t>με γραφεία σε</w:t>
      </w:r>
      <w:r w:rsidRPr="007D2FD9">
        <w:rPr>
          <w:rFonts w:ascii="Times New Roman" w:eastAsia="Segoe UI" w:hAnsi="Times New Roman" w:cs="Times New Roman"/>
          <w:color w:val="000000" w:themeColor="text1"/>
        </w:rPr>
        <w:t xml:space="preserve"> τέσσερις ηπείρους. </w:t>
      </w:r>
      <w:r>
        <w:rPr>
          <w:rFonts w:ascii="Times New Roman" w:eastAsia="Segoe UI" w:hAnsi="Times New Roman" w:cs="Times New Roman"/>
          <w:color w:val="000000" w:themeColor="text1"/>
        </w:rPr>
        <w:t>Στ</w:t>
      </w:r>
      <w:r w:rsidRPr="007D2FD9">
        <w:rPr>
          <w:rFonts w:ascii="Times New Roman" w:eastAsia="Segoe UI" w:hAnsi="Times New Roman" w:cs="Times New Roman"/>
          <w:color w:val="000000" w:themeColor="text1"/>
        </w:rPr>
        <w:t xml:space="preserve">ο </w:t>
      </w:r>
      <w:r>
        <w:rPr>
          <w:rFonts w:ascii="Times New Roman" w:eastAsia="Segoe UI" w:hAnsi="Times New Roman" w:cs="Times New Roman"/>
          <w:color w:val="000000" w:themeColor="text1"/>
        </w:rPr>
        <w:t>συγκεκριμένο</w:t>
      </w:r>
      <w:r w:rsidRPr="007D2FD9">
        <w:rPr>
          <w:rFonts w:ascii="Times New Roman" w:eastAsia="Segoe UI" w:hAnsi="Times New Roman" w:cs="Times New Roman"/>
          <w:color w:val="000000" w:themeColor="text1"/>
        </w:rPr>
        <w:t xml:space="preserve"> κεφάλαιο </w:t>
      </w:r>
      <w:r>
        <w:rPr>
          <w:rFonts w:ascii="Times New Roman" w:eastAsia="Segoe UI" w:hAnsi="Times New Roman" w:cs="Times New Roman"/>
          <w:color w:val="000000" w:themeColor="text1"/>
        </w:rPr>
        <w:t>καταγράφονται ορισμένα βασικά στοιχεία και χαρακτηριστικά των υπό εξέταση οργανισμών.</w:t>
      </w:r>
    </w:p>
    <w:p w14:paraId="3C886ED9" w14:textId="77777777" w:rsidR="007D2FD9" w:rsidRPr="00127200" w:rsidRDefault="007D2FD9" w:rsidP="00404C51">
      <w:pPr>
        <w:pStyle w:val="2"/>
        <w:rPr>
          <w:rFonts w:eastAsia="Times New Roman"/>
        </w:rPr>
      </w:pPr>
      <w:bookmarkStart w:id="45" w:name="_Toc113968641"/>
      <w:r w:rsidRPr="00127200">
        <w:rPr>
          <w:rFonts w:eastAsia="Times New Roman"/>
        </w:rPr>
        <w:t>4.1 Οργανισμός Α</w:t>
      </w:r>
      <w:bookmarkEnd w:id="45"/>
    </w:p>
    <w:p w14:paraId="09A4F3C1" w14:textId="06F8D5ED" w:rsidR="007D2FD9" w:rsidRPr="007D2FD9" w:rsidRDefault="005D2C40" w:rsidP="007D2FD9">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Ο</w:t>
      </w:r>
      <w:r w:rsidR="007D2FD9" w:rsidRPr="007D2FD9">
        <w:rPr>
          <w:rFonts w:ascii="Times New Roman" w:eastAsia="Segoe UI" w:hAnsi="Times New Roman" w:cs="Times New Roman"/>
          <w:color w:val="000000" w:themeColor="text1"/>
        </w:rPr>
        <w:t>ργανισμός Α</w:t>
      </w:r>
      <w:r>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1637559984"/>
          <w:citation/>
        </w:sdtPr>
        <w:sdtEndPr/>
        <w:sdtContent>
          <w:r>
            <w:rPr>
              <w:rFonts w:ascii="Times New Roman" w:eastAsia="Segoe UI" w:hAnsi="Times New Roman" w:cs="Times New Roman"/>
              <w:color w:val="000000" w:themeColor="text1"/>
            </w:rPr>
            <w:fldChar w:fldCharType="begin"/>
          </w:r>
          <w:r>
            <w:rPr>
              <w:rFonts w:ascii="Times New Roman" w:eastAsia="Segoe UI" w:hAnsi="Times New Roman" w:cs="Times New Roman"/>
              <w:color w:val="000000" w:themeColor="text1"/>
            </w:rPr>
            <w:instrText xml:space="preserve"> CITATION Hov13 \l 1032 </w:instrText>
          </w:r>
          <w:r>
            <w:rPr>
              <w:rFonts w:ascii="Times New Roman" w:eastAsia="Segoe UI" w:hAnsi="Times New Roman" w:cs="Times New Roman"/>
              <w:color w:val="000000" w:themeColor="text1"/>
            </w:rPr>
            <w:fldChar w:fldCharType="separate"/>
          </w:r>
          <w:r w:rsidRPr="005D2C40">
            <w:rPr>
              <w:rFonts w:ascii="Times New Roman" w:eastAsia="Segoe UI" w:hAnsi="Times New Roman" w:cs="Times New Roman"/>
              <w:noProof/>
              <w:color w:val="000000" w:themeColor="text1"/>
            </w:rPr>
            <w:t>(Hove &amp; Tarnes, 2013)</w:t>
          </w:r>
          <w:r>
            <w:rPr>
              <w:rFonts w:ascii="Times New Roman" w:eastAsia="Segoe UI" w:hAnsi="Times New Roman" w:cs="Times New Roman"/>
              <w:color w:val="000000" w:themeColor="text1"/>
            </w:rPr>
            <w:fldChar w:fldCharType="end"/>
          </w:r>
        </w:sdtContent>
      </w:sdt>
      <w:r w:rsidR="007D2FD9" w:rsidRPr="007D2FD9">
        <w:rPr>
          <w:rFonts w:ascii="Times New Roman" w:eastAsia="Times New Roman" w:hAnsi="Times New Roman" w:cs="Times New Roman"/>
          <w:color w:val="000000" w:themeColor="text1"/>
          <w:sz w:val="22"/>
          <w:szCs w:val="22"/>
        </w:rPr>
        <w:t xml:space="preserve"> </w:t>
      </w:r>
      <w:r w:rsidR="007D2FD9" w:rsidRPr="007D2FD9">
        <w:rPr>
          <w:rFonts w:ascii="Times New Roman" w:eastAsia="Segoe UI" w:hAnsi="Times New Roman" w:cs="Times New Roman"/>
          <w:color w:val="000000" w:themeColor="text1"/>
        </w:rPr>
        <w:t xml:space="preserve">είναι ένας κρατικός οργανισμός με </w:t>
      </w:r>
      <w:r w:rsidR="003C1C82">
        <w:rPr>
          <w:rFonts w:ascii="Times New Roman" w:eastAsia="Segoe UI" w:hAnsi="Times New Roman" w:cs="Times New Roman"/>
          <w:color w:val="000000" w:themeColor="text1"/>
        </w:rPr>
        <w:t>χιλιάδες υπάλληλους.</w:t>
      </w:r>
      <w:r w:rsidR="007D2FD9" w:rsidRPr="007D2FD9">
        <w:rPr>
          <w:rFonts w:ascii="Times New Roman" w:eastAsia="Segoe UI" w:hAnsi="Times New Roman" w:cs="Times New Roman"/>
          <w:color w:val="000000" w:themeColor="text1"/>
        </w:rPr>
        <w:t xml:space="preserve"> </w:t>
      </w:r>
      <w:r w:rsidR="003C1C82">
        <w:rPr>
          <w:rFonts w:ascii="Times New Roman" w:eastAsia="Segoe UI" w:hAnsi="Times New Roman" w:cs="Times New Roman"/>
          <w:color w:val="000000" w:themeColor="text1"/>
        </w:rPr>
        <w:t>Στα πλαίσια λειτουργίας του και ευθύνης του είναι ο αποκλειστικός χειρισμός</w:t>
      </w:r>
      <w:r w:rsidR="007D2FD9" w:rsidRPr="007D2FD9">
        <w:rPr>
          <w:rFonts w:ascii="Times New Roman" w:eastAsia="Segoe UI" w:hAnsi="Times New Roman" w:cs="Times New Roman"/>
          <w:color w:val="000000" w:themeColor="text1"/>
        </w:rPr>
        <w:t xml:space="preserve"> </w:t>
      </w:r>
      <w:r w:rsidR="003C1C82">
        <w:rPr>
          <w:rFonts w:ascii="Times New Roman" w:eastAsia="Segoe UI" w:hAnsi="Times New Roman" w:cs="Times New Roman"/>
          <w:color w:val="000000" w:themeColor="text1"/>
        </w:rPr>
        <w:t>των περισσότερων</w:t>
      </w:r>
      <w:r w:rsidR="007D2FD9" w:rsidRPr="007D2FD9">
        <w:rPr>
          <w:rFonts w:ascii="Times New Roman" w:eastAsia="Segoe UI" w:hAnsi="Times New Roman" w:cs="Times New Roman"/>
          <w:color w:val="000000" w:themeColor="text1"/>
        </w:rPr>
        <w:t xml:space="preserve"> </w:t>
      </w:r>
      <w:r w:rsidR="003C1C82">
        <w:rPr>
          <w:rFonts w:ascii="Times New Roman" w:eastAsia="Segoe UI" w:hAnsi="Times New Roman" w:cs="Times New Roman"/>
          <w:color w:val="000000" w:themeColor="text1"/>
        </w:rPr>
        <w:t>λειτουργιών</w:t>
      </w:r>
      <w:r w:rsidR="007D2FD9" w:rsidRPr="007D2FD9">
        <w:rPr>
          <w:rFonts w:ascii="Times New Roman" w:eastAsia="Segoe UI" w:hAnsi="Times New Roman" w:cs="Times New Roman"/>
          <w:color w:val="000000" w:themeColor="text1"/>
        </w:rPr>
        <w:t xml:space="preserve"> πληροφορικής με ελάχιστε</w:t>
      </w:r>
      <w:r w:rsidR="003C1C82">
        <w:rPr>
          <w:rFonts w:ascii="Times New Roman" w:eastAsia="Segoe UI" w:hAnsi="Times New Roman" w:cs="Times New Roman"/>
          <w:color w:val="000000" w:themeColor="text1"/>
        </w:rPr>
        <w:t xml:space="preserve">ς να ανατίθενται σε εξωτερικούς συνεργάτες. </w:t>
      </w:r>
      <w:r w:rsidR="007D2FD9" w:rsidRPr="007D2FD9">
        <w:rPr>
          <w:rFonts w:ascii="Times New Roman" w:eastAsia="Segoe UI" w:hAnsi="Times New Roman" w:cs="Times New Roman"/>
          <w:color w:val="000000" w:themeColor="text1"/>
        </w:rPr>
        <w:t xml:space="preserve">Στην έρευνα συμμετείχαν συνολικά δεκαπέντε εργαζόμενοι του οργανισμού Α ενώ ο </w:t>
      </w:r>
      <w:r w:rsidR="003C1C82">
        <w:rPr>
          <w:rFonts w:ascii="Times New Roman" w:eastAsia="Segoe UI" w:hAnsi="Times New Roman" w:cs="Times New Roman"/>
          <w:color w:val="000000" w:themeColor="text1"/>
        </w:rPr>
        <w:t>βασικός</w:t>
      </w:r>
      <w:r w:rsidR="007D2FD9" w:rsidRPr="007D2FD9">
        <w:rPr>
          <w:rFonts w:ascii="Times New Roman" w:eastAsia="Segoe UI" w:hAnsi="Times New Roman" w:cs="Times New Roman"/>
          <w:color w:val="000000" w:themeColor="text1"/>
        </w:rPr>
        <w:t xml:space="preserve"> συνεντευξιαζόμενος ήταν ο δ</w:t>
      </w:r>
      <w:r w:rsidR="003C1C82">
        <w:rPr>
          <w:rFonts w:ascii="Times New Roman" w:eastAsia="Segoe UI" w:hAnsi="Times New Roman" w:cs="Times New Roman"/>
          <w:color w:val="000000" w:themeColor="text1"/>
        </w:rPr>
        <w:t xml:space="preserve">ιευθυντής ασφάλειας πληροφοριών, ο οποίος είναι επιφορτισμένος </w:t>
      </w:r>
      <w:r w:rsidR="007D2FD9" w:rsidRPr="007D2FD9">
        <w:rPr>
          <w:rFonts w:ascii="Times New Roman" w:eastAsia="Segoe UI" w:hAnsi="Times New Roman" w:cs="Times New Roman"/>
          <w:color w:val="000000" w:themeColor="text1"/>
        </w:rPr>
        <w:t>με τεχνικά και διοικητικά καθήκοντα</w:t>
      </w:r>
      <w:r w:rsidR="003C1C82">
        <w:rPr>
          <w:rFonts w:ascii="Times New Roman" w:eastAsia="Segoe UI" w:hAnsi="Times New Roman" w:cs="Times New Roman"/>
          <w:color w:val="000000" w:themeColor="text1"/>
        </w:rPr>
        <w:t>. Με βάση την χρονολογία της συνέντευξης την θέση αυτή την κατέχει δύο χρόνια.</w:t>
      </w:r>
      <w:r w:rsidR="007D2FD9" w:rsidRPr="007D2FD9">
        <w:rPr>
          <w:rFonts w:ascii="Times New Roman" w:eastAsia="Segoe UI" w:hAnsi="Times New Roman" w:cs="Times New Roman"/>
          <w:color w:val="000000" w:themeColor="text1"/>
        </w:rPr>
        <w:t xml:space="preserve"> </w:t>
      </w:r>
    </w:p>
    <w:p w14:paraId="1827E6D1" w14:textId="77777777" w:rsidR="007D2FD9" w:rsidRPr="00127200" w:rsidRDefault="007D2FD9" w:rsidP="00404C51">
      <w:pPr>
        <w:pStyle w:val="2"/>
        <w:rPr>
          <w:rFonts w:eastAsia="Times New Roman"/>
        </w:rPr>
      </w:pPr>
      <w:bookmarkStart w:id="46" w:name="_Toc113968642"/>
      <w:r w:rsidRPr="00127200">
        <w:rPr>
          <w:rFonts w:eastAsia="Times New Roman"/>
        </w:rPr>
        <w:t>4.2 Οργανισμός Β</w:t>
      </w:r>
      <w:bookmarkEnd w:id="46"/>
    </w:p>
    <w:p w14:paraId="4DCEA024" w14:textId="1F30B69D" w:rsidR="007D2FD9" w:rsidRDefault="005D2C40" w:rsidP="007D2FD9">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Ο</w:t>
      </w:r>
      <w:r w:rsidR="007D2FD9" w:rsidRPr="007D2FD9">
        <w:rPr>
          <w:rFonts w:ascii="Times New Roman" w:eastAsia="Segoe UI" w:hAnsi="Times New Roman" w:cs="Times New Roman"/>
          <w:color w:val="000000" w:themeColor="text1"/>
        </w:rPr>
        <w:t>ργανισμός Β</w:t>
      </w:r>
      <w:r>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1921911097"/>
          <w:citation/>
        </w:sdtPr>
        <w:sdtEndPr/>
        <w:sdtContent>
          <w:r>
            <w:rPr>
              <w:rFonts w:ascii="Times New Roman" w:eastAsia="Segoe UI" w:hAnsi="Times New Roman" w:cs="Times New Roman"/>
              <w:color w:val="000000" w:themeColor="text1"/>
            </w:rPr>
            <w:fldChar w:fldCharType="begin"/>
          </w:r>
          <w:r>
            <w:rPr>
              <w:rFonts w:ascii="Times New Roman" w:eastAsia="Segoe UI" w:hAnsi="Times New Roman" w:cs="Times New Roman"/>
              <w:color w:val="000000" w:themeColor="text1"/>
            </w:rPr>
            <w:instrText xml:space="preserve"> CITATION Hov13 \l 1032 </w:instrText>
          </w:r>
          <w:r>
            <w:rPr>
              <w:rFonts w:ascii="Times New Roman" w:eastAsia="Segoe UI" w:hAnsi="Times New Roman" w:cs="Times New Roman"/>
              <w:color w:val="000000" w:themeColor="text1"/>
            </w:rPr>
            <w:fldChar w:fldCharType="separate"/>
          </w:r>
          <w:r w:rsidRPr="005D2C40">
            <w:rPr>
              <w:rFonts w:ascii="Times New Roman" w:eastAsia="Segoe UI" w:hAnsi="Times New Roman" w:cs="Times New Roman"/>
              <w:noProof/>
              <w:color w:val="000000" w:themeColor="text1"/>
            </w:rPr>
            <w:t>(Hove &amp; Tarnes, 2013)</w:t>
          </w:r>
          <w:r>
            <w:rPr>
              <w:rFonts w:ascii="Times New Roman" w:eastAsia="Segoe UI" w:hAnsi="Times New Roman" w:cs="Times New Roman"/>
              <w:color w:val="000000" w:themeColor="text1"/>
            </w:rPr>
            <w:fldChar w:fldCharType="end"/>
          </w:r>
        </w:sdtContent>
      </w:sdt>
      <w:r>
        <w:rPr>
          <w:rFonts w:ascii="Times New Roman" w:eastAsia="Times New Roman" w:hAnsi="Times New Roman" w:cs="Times New Roman"/>
          <w:color w:val="000000" w:themeColor="text1"/>
          <w:sz w:val="22"/>
          <w:szCs w:val="22"/>
        </w:rPr>
        <w:t xml:space="preserve"> </w:t>
      </w:r>
      <w:r w:rsidR="007D2FD9" w:rsidRPr="007D2FD9">
        <w:rPr>
          <w:rFonts w:ascii="Times New Roman" w:eastAsia="Segoe UI" w:hAnsi="Times New Roman" w:cs="Times New Roman"/>
          <w:color w:val="000000" w:themeColor="text1"/>
        </w:rPr>
        <w:t xml:space="preserve">είναι ένας μη εμπορικός μεγάλος οργανισμός με </w:t>
      </w:r>
      <w:r w:rsidR="003C1C82">
        <w:rPr>
          <w:rFonts w:ascii="Times New Roman" w:eastAsia="Segoe UI" w:hAnsi="Times New Roman" w:cs="Times New Roman"/>
          <w:color w:val="000000" w:themeColor="text1"/>
        </w:rPr>
        <w:t>χιλιάδες υπαλλήλους.</w:t>
      </w:r>
      <w:r w:rsidR="007D2FD9" w:rsidRPr="007D2FD9">
        <w:rPr>
          <w:rFonts w:ascii="Times New Roman" w:eastAsia="Segoe UI" w:hAnsi="Times New Roman" w:cs="Times New Roman"/>
          <w:color w:val="000000" w:themeColor="text1"/>
        </w:rPr>
        <w:t xml:space="preserve"> </w:t>
      </w:r>
      <w:r w:rsidR="003C1C82">
        <w:rPr>
          <w:rFonts w:ascii="Times New Roman" w:eastAsia="Segoe UI" w:hAnsi="Times New Roman" w:cs="Times New Roman"/>
          <w:color w:val="000000" w:themeColor="text1"/>
        </w:rPr>
        <w:t>Εξαιτίας</w:t>
      </w:r>
      <w:r w:rsidR="007D2FD9" w:rsidRPr="007D2FD9">
        <w:rPr>
          <w:rFonts w:ascii="Times New Roman" w:eastAsia="Segoe UI" w:hAnsi="Times New Roman" w:cs="Times New Roman"/>
          <w:color w:val="000000" w:themeColor="text1"/>
        </w:rPr>
        <w:t xml:space="preserve"> της επεξεργασίας μεγάλων, πολύτιμων και ευαίσθητων πληροφοριών</w:t>
      </w:r>
      <w:r w:rsidR="003C1C82">
        <w:rPr>
          <w:rFonts w:ascii="Times New Roman" w:eastAsia="Segoe UI" w:hAnsi="Times New Roman" w:cs="Times New Roman"/>
          <w:color w:val="000000" w:themeColor="text1"/>
        </w:rPr>
        <w:t>,</w:t>
      </w:r>
      <w:r w:rsidR="007D2FD9" w:rsidRPr="007D2FD9">
        <w:rPr>
          <w:rFonts w:ascii="Times New Roman" w:eastAsia="Segoe UI" w:hAnsi="Times New Roman" w:cs="Times New Roman"/>
          <w:color w:val="000000" w:themeColor="text1"/>
        </w:rPr>
        <w:t xml:space="preserve"> κρίνεται υψηλή προτεραιότητα η ασφάλεια των πληροφοριών. Οι δυο κύριοι συνεν</w:t>
      </w:r>
      <w:r w:rsidR="003C1C82">
        <w:rPr>
          <w:rFonts w:ascii="Times New Roman" w:eastAsia="Segoe UI" w:hAnsi="Times New Roman" w:cs="Times New Roman"/>
          <w:color w:val="000000" w:themeColor="text1"/>
        </w:rPr>
        <w:t>τευξιαζόμενοι ήταν ο διευθυντής</w:t>
      </w:r>
      <w:r w:rsidR="007D2FD9" w:rsidRPr="007D2FD9">
        <w:rPr>
          <w:rFonts w:ascii="Times New Roman" w:eastAsia="Segoe UI" w:hAnsi="Times New Roman" w:cs="Times New Roman"/>
          <w:color w:val="000000" w:themeColor="text1"/>
        </w:rPr>
        <w:t xml:space="preserve"> ασφάλειας πληροφορικής και ο διευθυντής εφοδιαστικής αλυσίδας</w:t>
      </w:r>
      <w:r w:rsidR="003C1C82">
        <w:rPr>
          <w:rFonts w:ascii="Times New Roman" w:eastAsia="Segoe UI" w:hAnsi="Times New Roman" w:cs="Times New Roman"/>
          <w:color w:val="000000" w:themeColor="text1"/>
        </w:rPr>
        <w:t>. Κ</w:t>
      </w:r>
      <w:r w:rsidR="007D2FD9" w:rsidRPr="007D2FD9">
        <w:rPr>
          <w:rFonts w:ascii="Times New Roman" w:eastAsia="Segoe UI" w:hAnsi="Times New Roman" w:cs="Times New Roman"/>
          <w:color w:val="000000" w:themeColor="text1"/>
        </w:rPr>
        <w:t xml:space="preserve">αι οι δυο ανήκουν στο τμήμα πληροφορικής του οργανισμού και συχνά εμπλέκονται στην διαχείριση συμβάντων. Ο οργανισμός Β </w:t>
      </w:r>
      <w:r w:rsidR="003C1C82">
        <w:rPr>
          <w:rFonts w:ascii="Times New Roman" w:eastAsia="Segoe UI" w:hAnsi="Times New Roman" w:cs="Times New Roman"/>
          <w:color w:val="000000" w:themeColor="text1"/>
        </w:rPr>
        <w:t>σε έναν πολύ</w:t>
      </w:r>
      <w:r w:rsidR="007D2FD9" w:rsidRPr="007D2FD9">
        <w:rPr>
          <w:rFonts w:ascii="Times New Roman" w:eastAsia="Segoe UI" w:hAnsi="Times New Roman" w:cs="Times New Roman"/>
          <w:color w:val="000000" w:themeColor="text1"/>
        </w:rPr>
        <w:t xml:space="preserve"> μεγάλο βαθμό έχει αναθέσει σε εσωτερικούς συνεργάτες διάφορες λειτουργίες της πληροφορικής. Στην έρευνα συμμετείχαν δεκαπέντε άτομα από τρία διαφορετικά τμήματα με υπαλλήλους που έχουν</w:t>
      </w:r>
      <w:r w:rsidR="003C1C82">
        <w:rPr>
          <w:rFonts w:ascii="Times New Roman" w:eastAsia="Segoe UI" w:hAnsi="Times New Roman" w:cs="Times New Roman"/>
          <w:color w:val="000000" w:themeColor="text1"/>
        </w:rPr>
        <w:t xml:space="preserve"> διοικητικά καθήκοντα αλλά και με </w:t>
      </w:r>
      <w:r w:rsidR="007D2FD9" w:rsidRPr="007D2FD9">
        <w:rPr>
          <w:rFonts w:ascii="Times New Roman" w:eastAsia="Segoe UI" w:hAnsi="Times New Roman" w:cs="Times New Roman"/>
          <w:color w:val="000000" w:themeColor="text1"/>
        </w:rPr>
        <w:t>υπαλλήλους που εκτελούν βασικές δραστηριότητες του οργανισμού.</w:t>
      </w:r>
    </w:p>
    <w:p w14:paraId="6CD0AAC0" w14:textId="77777777" w:rsidR="00DA3E48" w:rsidRPr="00127200" w:rsidRDefault="00DA3E48" w:rsidP="00404C51">
      <w:pPr>
        <w:pStyle w:val="2"/>
        <w:rPr>
          <w:rFonts w:eastAsia="Times New Roman"/>
        </w:rPr>
      </w:pPr>
      <w:bookmarkStart w:id="47" w:name="_Toc113968643"/>
      <w:r w:rsidRPr="00127200">
        <w:rPr>
          <w:rFonts w:eastAsia="Times New Roman"/>
        </w:rPr>
        <w:lastRenderedPageBreak/>
        <w:t>4.3 Οργανισμός Γ</w:t>
      </w:r>
      <w:bookmarkEnd w:id="47"/>
    </w:p>
    <w:p w14:paraId="7DAED30C" w14:textId="6A46AFA8" w:rsidR="00DA3E48" w:rsidRPr="00021729" w:rsidRDefault="005D2C40" w:rsidP="00404C51">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Ο</w:t>
      </w:r>
      <w:r w:rsidR="00DA3E48" w:rsidRPr="00DA3E48">
        <w:rPr>
          <w:rFonts w:ascii="Times New Roman" w:eastAsia="Segoe UI" w:hAnsi="Times New Roman" w:cs="Times New Roman"/>
          <w:color w:val="000000" w:themeColor="text1"/>
        </w:rPr>
        <w:t>ργανισμός Γ</w:t>
      </w:r>
      <w:r>
        <w:rPr>
          <w:rFonts w:ascii="Times New Roman" w:eastAsia="Segoe UI" w:hAnsi="Times New Roman" w:cs="Times New Roman"/>
          <w:color w:val="000000" w:themeColor="text1"/>
        </w:rPr>
        <w:t xml:space="preserve"> </w:t>
      </w:r>
      <w:sdt>
        <w:sdtPr>
          <w:rPr>
            <w:rFonts w:ascii="Times New Roman" w:eastAsia="Segoe UI" w:hAnsi="Times New Roman" w:cs="Times New Roman"/>
            <w:color w:val="000000" w:themeColor="text1"/>
          </w:rPr>
          <w:id w:val="-794984663"/>
          <w:citation/>
        </w:sdtPr>
        <w:sdtEndPr/>
        <w:sdtContent>
          <w:r>
            <w:rPr>
              <w:rFonts w:ascii="Times New Roman" w:eastAsia="Segoe UI" w:hAnsi="Times New Roman" w:cs="Times New Roman"/>
              <w:color w:val="000000" w:themeColor="text1"/>
            </w:rPr>
            <w:fldChar w:fldCharType="begin"/>
          </w:r>
          <w:r w:rsidRPr="005D2C40">
            <w:rPr>
              <w:rFonts w:ascii="Times New Roman" w:eastAsia="Segoe UI" w:hAnsi="Times New Roman" w:cs="Times New Roman"/>
              <w:color w:val="000000" w:themeColor="text1"/>
            </w:rPr>
            <w:instrText xml:space="preserve"> </w:instrText>
          </w:r>
          <w:r>
            <w:rPr>
              <w:rFonts w:ascii="Times New Roman" w:eastAsia="Segoe UI" w:hAnsi="Times New Roman" w:cs="Times New Roman"/>
              <w:color w:val="000000" w:themeColor="text1"/>
              <w:lang w:val="en-US"/>
            </w:rPr>
            <w:instrText>CITATION</w:instrText>
          </w:r>
          <w:r w:rsidRPr="005D2C40">
            <w:rPr>
              <w:rFonts w:ascii="Times New Roman" w:eastAsia="Segoe UI" w:hAnsi="Times New Roman" w:cs="Times New Roman"/>
              <w:color w:val="000000" w:themeColor="text1"/>
            </w:rPr>
            <w:instrText xml:space="preserve"> </w:instrText>
          </w:r>
          <w:r>
            <w:rPr>
              <w:rFonts w:ascii="Times New Roman" w:eastAsia="Segoe UI" w:hAnsi="Times New Roman" w:cs="Times New Roman"/>
              <w:color w:val="000000" w:themeColor="text1"/>
              <w:lang w:val="en-US"/>
            </w:rPr>
            <w:instrText>Hov</w:instrText>
          </w:r>
          <w:r w:rsidRPr="005D2C40">
            <w:rPr>
              <w:rFonts w:ascii="Times New Roman" w:eastAsia="Segoe UI" w:hAnsi="Times New Roman" w:cs="Times New Roman"/>
              <w:color w:val="000000" w:themeColor="text1"/>
            </w:rPr>
            <w:instrText>13 \</w:instrText>
          </w:r>
          <w:r>
            <w:rPr>
              <w:rFonts w:ascii="Times New Roman" w:eastAsia="Segoe UI" w:hAnsi="Times New Roman" w:cs="Times New Roman"/>
              <w:color w:val="000000" w:themeColor="text1"/>
              <w:lang w:val="en-US"/>
            </w:rPr>
            <w:instrText>l</w:instrText>
          </w:r>
          <w:r w:rsidRPr="005D2C40">
            <w:rPr>
              <w:rFonts w:ascii="Times New Roman" w:eastAsia="Segoe UI" w:hAnsi="Times New Roman" w:cs="Times New Roman"/>
              <w:color w:val="000000" w:themeColor="text1"/>
            </w:rPr>
            <w:instrText xml:space="preserve"> 1033 </w:instrText>
          </w:r>
          <w:r>
            <w:rPr>
              <w:rFonts w:ascii="Times New Roman" w:eastAsia="Segoe UI" w:hAnsi="Times New Roman" w:cs="Times New Roman"/>
              <w:color w:val="000000" w:themeColor="text1"/>
            </w:rPr>
            <w:fldChar w:fldCharType="separate"/>
          </w:r>
          <w:r w:rsidRPr="005D2C40">
            <w:rPr>
              <w:rFonts w:ascii="Times New Roman" w:eastAsia="Segoe UI" w:hAnsi="Times New Roman" w:cs="Times New Roman"/>
              <w:noProof/>
              <w:color w:val="000000" w:themeColor="text1"/>
            </w:rPr>
            <w:t>(</w:t>
          </w:r>
          <w:r w:rsidRPr="005D2C40">
            <w:rPr>
              <w:rFonts w:ascii="Times New Roman" w:eastAsia="Segoe UI" w:hAnsi="Times New Roman" w:cs="Times New Roman"/>
              <w:noProof/>
              <w:color w:val="000000" w:themeColor="text1"/>
              <w:lang w:val="en-US"/>
            </w:rPr>
            <w:t>Hove</w:t>
          </w:r>
          <w:r w:rsidRPr="005D2C40">
            <w:rPr>
              <w:rFonts w:ascii="Times New Roman" w:eastAsia="Segoe UI" w:hAnsi="Times New Roman" w:cs="Times New Roman"/>
              <w:noProof/>
              <w:color w:val="000000" w:themeColor="text1"/>
            </w:rPr>
            <w:t xml:space="preserve"> &amp; </w:t>
          </w:r>
          <w:r w:rsidRPr="005D2C40">
            <w:rPr>
              <w:rFonts w:ascii="Times New Roman" w:eastAsia="Segoe UI" w:hAnsi="Times New Roman" w:cs="Times New Roman"/>
              <w:noProof/>
              <w:color w:val="000000" w:themeColor="text1"/>
              <w:lang w:val="en-US"/>
            </w:rPr>
            <w:t>Tarnes</w:t>
          </w:r>
          <w:r w:rsidRPr="005D2C40">
            <w:rPr>
              <w:rFonts w:ascii="Times New Roman" w:eastAsia="Segoe UI" w:hAnsi="Times New Roman" w:cs="Times New Roman"/>
              <w:noProof/>
              <w:color w:val="000000" w:themeColor="text1"/>
            </w:rPr>
            <w:t>, 2013)</w:t>
          </w:r>
          <w:r>
            <w:rPr>
              <w:rFonts w:ascii="Times New Roman" w:eastAsia="Segoe UI" w:hAnsi="Times New Roman" w:cs="Times New Roman"/>
              <w:color w:val="000000" w:themeColor="text1"/>
            </w:rPr>
            <w:fldChar w:fldCharType="end"/>
          </w:r>
        </w:sdtContent>
      </w:sdt>
      <w:r>
        <w:rPr>
          <w:rFonts w:ascii="Times New Roman" w:eastAsia="Times New Roman" w:hAnsi="Times New Roman" w:cs="Times New Roman"/>
          <w:color w:val="000000" w:themeColor="text1"/>
        </w:rPr>
        <w:t xml:space="preserve"> </w:t>
      </w:r>
      <w:r w:rsidR="00DA3E48" w:rsidRPr="00DA3E48">
        <w:rPr>
          <w:rFonts w:ascii="Times New Roman" w:eastAsia="Segoe UI" w:hAnsi="Times New Roman" w:cs="Times New Roman"/>
          <w:color w:val="000000" w:themeColor="text1"/>
        </w:rPr>
        <w:t>είναι ένα μεγάλος οργανισμός που παρέχει υπηρεσίες πληροφορικής</w:t>
      </w:r>
      <w:r w:rsidR="00021729">
        <w:rPr>
          <w:rFonts w:ascii="Times New Roman" w:eastAsia="Segoe UI" w:hAnsi="Times New Roman" w:cs="Times New Roman"/>
          <w:color w:val="000000" w:themeColor="text1"/>
        </w:rPr>
        <w:t>, πέρα</w:t>
      </w:r>
      <w:r w:rsidR="00DA3E48">
        <w:rPr>
          <w:rFonts w:ascii="Times New Roman" w:eastAsia="Segoe UI" w:hAnsi="Times New Roman" w:cs="Times New Roman"/>
          <w:color w:val="000000" w:themeColor="text1"/>
        </w:rPr>
        <w:t xml:space="preserve"> από την </w:t>
      </w:r>
      <w:r w:rsidR="00021729">
        <w:rPr>
          <w:rFonts w:ascii="Times New Roman" w:eastAsia="Segoe UI" w:hAnsi="Times New Roman" w:cs="Times New Roman"/>
          <w:color w:val="000000" w:themeColor="text1"/>
        </w:rPr>
        <w:t xml:space="preserve">εσωτερική του </w:t>
      </w:r>
      <w:r w:rsidR="00DA3E48">
        <w:rPr>
          <w:rFonts w:ascii="Times New Roman" w:eastAsia="Segoe UI" w:hAnsi="Times New Roman" w:cs="Times New Roman"/>
          <w:color w:val="000000" w:themeColor="text1"/>
        </w:rPr>
        <w:t xml:space="preserve">λειτουργία </w:t>
      </w:r>
      <w:r w:rsidR="00021729">
        <w:rPr>
          <w:rFonts w:ascii="Times New Roman" w:eastAsia="Segoe UI" w:hAnsi="Times New Roman" w:cs="Times New Roman"/>
          <w:color w:val="000000" w:themeColor="text1"/>
        </w:rPr>
        <w:t>ενώ</w:t>
      </w:r>
      <w:r w:rsidR="00DA3E48">
        <w:rPr>
          <w:rFonts w:ascii="Times New Roman" w:eastAsia="Segoe UI" w:hAnsi="Times New Roman" w:cs="Times New Roman"/>
          <w:color w:val="000000" w:themeColor="text1"/>
        </w:rPr>
        <w:t xml:space="preserve"> διαθέτει </w:t>
      </w:r>
      <w:r w:rsidR="00DA3E48" w:rsidRPr="00DA3E48">
        <w:rPr>
          <w:rFonts w:ascii="Times New Roman" w:eastAsia="Segoe UI" w:hAnsi="Times New Roman" w:cs="Times New Roman"/>
          <w:color w:val="000000" w:themeColor="text1"/>
        </w:rPr>
        <w:t xml:space="preserve">χιλιάδες υπαλλήλους. Ο οργανισμός εφαρμόζει </w:t>
      </w:r>
      <w:r w:rsidR="00021729">
        <w:rPr>
          <w:rFonts w:ascii="Times New Roman" w:eastAsia="Segoe UI" w:hAnsi="Times New Roman" w:cs="Times New Roman"/>
          <w:color w:val="000000" w:themeColor="text1"/>
        </w:rPr>
        <w:t>διαφορετικές</w:t>
      </w:r>
      <w:r w:rsidR="00DA3E48" w:rsidRPr="00DA3E48">
        <w:rPr>
          <w:rFonts w:ascii="Times New Roman" w:eastAsia="Segoe UI" w:hAnsi="Times New Roman" w:cs="Times New Roman"/>
          <w:color w:val="000000" w:themeColor="text1"/>
        </w:rPr>
        <w:t xml:space="preserve"> πολιτικές λόγω </w:t>
      </w:r>
      <w:r w:rsidR="00021729">
        <w:rPr>
          <w:rFonts w:ascii="Times New Roman" w:eastAsia="Segoe UI" w:hAnsi="Times New Roman" w:cs="Times New Roman"/>
          <w:color w:val="000000" w:themeColor="text1"/>
        </w:rPr>
        <w:t>της πληθώρας τμημάτων που την απαρτίζουν</w:t>
      </w:r>
      <w:r w:rsidR="00DA3E48" w:rsidRPr="00DA3E48">
        <w:rPr>
          <w:rFonts w:ascii="Times New Roman" w:eastAsia="Segoe UI" w:hAnsi="Times New Roman" w:cs="Times New Roman"/>
          <w:color w:val="000000" w:themeColor="text1"/>
        </w:rPr>
        <w:t xml:space="preserve">. Ο </w:t>
      </w:r>
      <w:r w:rsidR="00021729">
        <w:rPr>
          <w:rFonts w:ascii="Times New Roman" w:eastAsia="Segoe UI" w:hAnsi="Times New Roman" w:cs="Times New Roman"/>
          <w:color w:val="000000" w:themeColor="text1"/>
        </w:rPr>
        <w:t>βασικός</w:t>
      </w:r>
      <w:r w:rsidR="00DA3E48" w:rsidRPr="00DA3E48">
        <w:rPr>
          <w:rFonts w:ascii="Times New Roman" w:eastAsia="Segoe UI" w:hAnsi="Times New Roman" w:cs="Times New Roman"/>
          <w:color w:val="000000" w:themeColor="text1"/>
        </w:rPr>
        <w:t xml:space="preserve"> συνεντευξιαζόμενος ήταν ο επι</w:t>
      </w:r>
      <w:r w:rsidR="00021729">
        <w:rPr>
          <w:rFonts w:ascii="Times New Roman" w:eastAsia="Segoe UI" w:hAnsi="Times New Roman" w:cs="Times New Roman"/>
          <w:color w:val="000000" w:themeColor="text1"/>
        </w:rPr>
        <w:t xml:space="preserve">χειρησιακός αρχηγός τμήματος, </w:t>
      </w:r>
      <w:r w:rsidR="00DA3E48" w:rsidRPr="00DA3E48">
        <w:rPr>
          <w:rFonts w:ascii="Times New Roman" w:eastAsia="Segoe UI" w:hAnsi="Times New Roman" w:cs="Times New Roman"/>
          <w:color w:val="000000" w:themeColor="text1"/>
        </w:rPr>
        <w:t>υπεύθυνο</w:t>
      </w:r>
      <w:r w:rsidR="00021729">
        <w:rPr>
          <w:rFonts w:ascii="Times New Roman" w:eastAsia="Segoe UI" w:hAnsi="Times New Roman" w:cs="Times New Roman"/>
          <w:color w:val="000000" w:themeColor="text1"/>
        </w:rPr>
        <w:t>ς</w:t>
      </w:r>
      <w:r w:rsidR="00DA3E48" w:rsidRPr="00DA3E48">
        <w:rPr>
          <w:rFonts w:ascii="Times New Roman" w:eastAsia="Segoe UI" w:hAnsi="Times New Roman" w:cs="Times New Roman"/>
          <w:color w:val="000000" w:themeColor="text1"/>
        </w:rPr>
        <w:t xml:space="preserve"> για την ασφάλεια, την ποιότητα, την </w:t>
      </w:r>
      <w:r w:rsidR="00021729">
        <w:rPr>
          <w:rFonts w:ascii="Times New Roman" w:eastAsia="Segoe UI" w:hAnsi="Times New Roman" w:cs="Times New Roman"/>
          <w:color w:val="000000" w:themeColor="text1"/>
        </w:rPr>
        <w:t>συμμόρφωση αλλά και τον κίνδυνο. Επίσης,</w:t>
      </w:r>
      <w:r w:rsidR="00DA3E48" w:rsidRPr="00DA3E48">
        <w:rPr>
          <w:rFonts w:ascii="Times New Roman" w:eastAsia="Segoe UI" w:hAnsi="Times New Roman" w:cs="Times New Roman"/>
          <w:color w:val="000000" w:themeColor="text1"/>
        </w:rPr>
        <w:t xml:space="preserve"> εκτός από την ευθύνη διαχείρισης συμβάντων του </w:t>
      </w:r>
      <w:r w:rsidR="00021729">
        <w:rPr>
          <w:rFonts w:ascii="Times New Roman" w:eastAsia="Segoe UI" w:hAnsi="Times New Roman" w:cs="Times New Roman"/>
          <w:color w:val="000000" w:themeColor="text1"/>
        </w:rPr>
        <w:t xml:space="preserve">εταιρικού </w:t>
      </w:r>
      <w:r w:rsidR="00DA3E48" w:rsidRPr="00DA3E48">
        <w:rPr>
          <w:rFonts w:ascii="Times New Roman" w:eastAsia="Segoe UI" w:hAnsi="Times New Roman" w:cs="Times New Roman"/>
          <w:color w:val="000000" w:themeColor="text1"/>
        </w:rPr>
        <w:t xml:space="preserve">τμήματος ήταν υπεύθυνος και για την διαχείριση συμβάντων για υπηρεσίες που πρόσφεραν σε πελάτες. </w:t>
      </w:r>
      <w:r w:rsidR="00021729">
        <w:rPr>
          <w:rFonts w:ascii="Times New Roman" w:eastAsia="Segoe UI" w:hAnsi="Times New Roman" w:cs="Times New Roman"/>
          <w:color w:val="000000" w:themeColor="text1"/>
        </w:rPr>
        <w:t>Γενικότερα,</w:t>
      </w:r>
      <w:r w:rsidR="00DA3E48" w:rsidRPr="00DA3E48">
        <w:rPr>
          <w:rFonts w:ascii="Times New Roman" w:eastAsia="Segoe UI" w:hAnsi="Times New Roman" w:cs="Times New Roman"/>
          <w:color w:val="000000" w:themeColor="text1"/>
        </w:rPr>
        <w:t xml:space="preserve"> ο οργανισμός Γ αντιμετώπιζε συχνά</w:t>
      </w:r>
      <w:r w:rsidR="00021729">
        <w:rPr>
          <w:rFonts w:ascii="Times New Roman" w:eastAsia="Segoe UI" w:hAnsi="Times New Roman" w:cs="Times New Roman"/>
          <w:color w:val="000000" w:themeColor="text1"/>
        </w:rPr>
        <w:t xml:space="preserve"> περιστατικά ασφαλείας. Σε αυτή</w:t>
      </w:r>
      <w:r w:rsidR="00DA3E48" w:rsidRPr="00DA3E48">
        <w:rPr>
          <w:rFonts w:ascii="Times New Roman" w:eastAsia="Segoe UI" w:hAnsi="Times New Roman" w:cs="Times New Roman"/>
          <w:color w:val="000000" w:themeColor="text1"/>
        </w:rPr>
        <w:t xml:space="preserve"> την θέση ο υπεύθυνος ήταν περίπου δύο </w:t>
      </w:r>
      <w:r w:rsidR="00021729">
        <w:rPr>
          <w:rFonts w:ascii="Times New Roman" w:eastAsia="Segoe UI" w:hAnsi="Times New Roman" w:cs="Times New Roman"/>
          <w:color w:val="000000" w:themeColor="text1"/>
        </w:rPr>
        <w:t>χρόνια,</w:t>
      </w:r>
      <w:r w:rsidR="00DA3E48" w:rsidRPr="00DA3E48">
        <w:rPr>
          <w:rFonts w:ascii="Times New Roman" w:eastAsia="Segoe UI" w:hAnsi="Times New Roman" w:cs="Times New Roman"/>
          <w:color w:val="000000" w:themeColor="text1"/>
        </w:rPr>
        <w:t xml:space="preserve"> με βάση την χρονολογία της συνέντευξης. Στην έρευνα συμμετείχαν έντεκα υπάλληλοι του οργανισμού που είχαν διαφορετικού</w:t>
      </w:r>
      <w:r w:rsidR="00021729">
        <w:rPr>
          <w:rFonts w:ascii="Times New Roman" w:eastAsia="Segoe UI" w:hAnsi="Times New Roman" w:cs="Times New Roman"/>
          <w:color w:val="000000" w:themeColor="text1"/>
        </w:rPr>
        <w:t>ς ρόλους, καθήκοντα και ευθύνες. Παράλληλα,</w:t>
      </w:r>
      <w:r w:rsidR="00DA3E48" w:rsidRPr="00DA3E48">
        <w:rPr>
          <w:rFonts w:ascii="Times New Roman" w:eastAsia="Segoe UI" w:hAnsi="Times New Roman" w:cs="Times New Roman"/>
          <w:color w:val="000000" w:themeColor="text1"/>
        </w:rPr>
        <w:t xml:space="preserve"> μελετήθηκα</w:t>
      </w:r>
      <w:r w:rsidR="00021729">
        <w:rPr>
          <w:rFonts w:ascii="Times New Roman" w:eastAsia="Segoe UI" w:hAnsi="Times New Roman" w:cs="Times New Roman"/>
          <w:color w:val="000000" w:themeColor="text1"/>
        </w:rPr>
        <w:t>ν</w:t>
      </w:r>
      <w:r w:rsidR="00DA3E48" w:rsidRPr="00DA3E48">
        <w:rPr>
          <w:rFonts w:ascii="Times New Roman" w:eastAsia="Segoe UI" w:hAnsi="Times New Roman" w:cs="Times New Roman"/>
          <w:color w:val="000000" w:themeColor="text1"/>
        </w:rPr>
        <w:t xml:space="preserve"> και αρκετά έγγραφα</w:t>
      </w:r>
      <w:r w:rsidR="00021729">
        <w:rPr>
          <w:rFonts w:ascii="Times New Roman" w:eastAsia="Segoe UI" w:hAnsi="Times New Roman" w:cs="Times New Roman"/>
          <w:color w:val="000000" w:themeColor="text1"/>
        </w:rPr>
        <w:t>,</w:t>
      </w:r>
      <w:r w:rsidR="00DA3E48" w:rsidRPr="00DA3E48">
        <w:rPr>
          <w:rFonts w:ascii="Times New Roman" w:eastAsia="Segoe UI" w:hAnsi="Times New Roman" w:cs="Times New Roman"/>
          <w:color w:val="000000" w:themeColor="text1"/>
        </w:rPr>
        <w:t xml:space="preserve"> όπως το εγχειρίδιο IRT, η εταιρική πολιτική ασφάλειας πληροφοριών, η περιγραφή της διαδικασίας διαχείρισης επιχειρηματικού κινδύνου, η περιγραφή της διαδικασίας διαχείρισης συμβάντων, η περιγραφή ρουτίνας σημαντικών περιστατικών και η πολιτική έκτακτης ανάγκης.</w:t>
      </w:r>
    </w:p>
    <w:p w14:paraId="36E36D7E" w14:textId="131B0D33" w:rsidR="00DA3E48" w:rsidRPr="00127200" w:rsidRDefault="00DA3E48" w:rsidP="00404C51">
      <w:pPr>
        <w:pStyle w:val="2"/>
        <w:rPr>
          <w:rFonts w:eastAsia="Times New Roman"/>
        </w:rPr>
      </w:pPr>
      <w:bookmarkStart w:id="48" w:name="_Toc113968644"/>
      <w:r w:rsidRPr="00127200">
        <w:rPr>
          <w:rFonts w:eastAsia="Times New Roman"/>
        </w:rPr>
        <w:t xml:space="preserve">4.4  Οργανισμός </w:t>
      </w:r>
      <w:proofErr w:type="spellStart"/>
      <w:r w:rsidRPr="00127200">
        <w:rPr>
          <w:rFonts w:eastAsia="Times New Roman"/>
        </w:rPr>
        <w:t>Finance</w:t>
      </w:r>
      <w:r w:rsidR="00021729" w:rsidRPr="00127200">
        <w:rPr>
          <w:rFonts w:eastAsia="Times New Roman"/>
        </w:rPr>
        <w:t>Org</w:t>
      </w:r>
      <w:bookmarkEnd w:id="48"/>
      <w:proofErr w:type="spellEnd"/>
    </w:p>
    <w:p w14:paraId="7A56A43D" w14:textId="485C58D8" w:rsidR="00021729" w:rsidRDefault="00DA3E48" w:rsidP="00404C51">
      <w:pPr>
        <w:spacing w:before="120" w:after="120" w:line="360" w:lineRule="auto"/>
        <w:jc w:val="both"/>
        <w:rPr>
          <w:rFonts w:ascii="Times New Roman" w:eastAsia="Segoe UI" w:hAnsi="Times New Roman" w:cs="Times New Roman"/>
          <w:color w:val="000000" w:themeColor="text1"/>
        </w:rPr>
      </w:pPr>
      <w:r w:rsidRPr="00021729">
        <w:rPr>
          <w:rFonts w:ascii="Times New Roman" w:eastAsia="Segoe UI" w:hAnsi="Times New Roman" w:cs="Times New Roman"/>
          <w:color w:val="000000" w:themeColor="text1"/>
        </w:rPr>
        <w:t xml:space="preserve">Η </w:t>
      </w:r>
      <w:proofErr w:type="spellStart"/>
      <w:r w:rsidRPr="00021729">
        <w:rPr>
          <w:rFonts w:ascii="Times New Roman" w:eastAsia="Times New Roman" w:hAnsi="Times New Roman" w:cs="Times New Roman"/>
          <w:color w:val="000000" w:themeColor="text1"/>
        </w:rPr>
        <w:t>FinanceOrg</w:t>
      </w:r>
      <w:proofErr w:type="spellEnd"/>
      <w:r w:rsidR="005D2C40">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187115418"/>
          <w:citation/>
        </w:sdtPr>
        <w:sdtEndPr/>
        <w:sdtContent>
          <w:r w:rsidR="005D2C40">
            <w:rPr>
              <w:rFonts w:ascii="Times New Roman" w:eastAsia="Times New Roman" w:hAnsi="Times New Roman" w:cs="Times New Roman"/>
              <w:color w:val="000000" w:themeColor="text1"/>
            </w:rPr>
            <w:fldChar w:fldCharType="begin"/>
          </w:r>
          <w:r w:rsidR="003F730D">
            <w:rPr>
              <w:rFonts w:ascii="Times New Roman" w:eastAsia="Times New Roman" w:hAnsi="Times New Roman" w:cs="Times New Roman"/>
              <w:color w:val="000000" w:themeColor="text1"/>
            </w:rPr>
            <w:instrText xml:space="preserve">CITATION Ahm21 \l 1033 </w:instrText>
          </w:r>
          <w:r w:rsidR="005D2C40">
            <w:rPr>
              <w:rFonts w:ascii="Times New Roman" w:eastAsia="Times New Roman" w:hAnsi="Times New Roman" w:cs="Times New Roman"/>
              <w:color w:val="000000" w:themeColor="text1"/>
            </w:rPr>
            <w:fldChar w:fldCharType="separate"/>
          </w:r>
          <w:r w:rsidR="003F730D" w:rsidRPr="003F730D">
            <w:rPr>
              <w:rFonts w:ascii="Times New Roman" w:eastAsia="Times New Roman" w:hAnsi="Times New Roman" w:cs="Times New Roman"/>
              <w:noProof/>
              <w:color w:val="000000" w:themeColor="text1"/>
            </w:rPr>
            <w:t>(Ahmad, et al., 2012)</w:t>
          </w:r>
          <w:r w:rsidR="005D2C40">
            <w:rPr>
              <w:rFonts w:ascii="Times New Roman" w:eastAsia="Times New Roman" w:hAnsi="Times New Roman" w:cs="Times New Roman"/>
              <w:color w:val="000000" w:themeColor="text1"/>
            </w:rPr>
            <w:fldChar w:fldCharType="end"/>
          </w:r>
        </w:sdtContent>
      </w:sdt>
      <w:r w:rsidRPr="00021729">
        <w:rPr>
          <w:rFonts w:ascii="Times New Roman" w:eastAsia="Times New Roman" w:hAnsi="Times New Roman" w:cs="Times New Roman"/>
          <w:color w:val="000000" w:themeColor="text1"/>
        </w:rPr>
        <w:t xml:space="preserve"> </w:t>
      </w:r>
      <w:r w:rsidRPr="00021729">
        <w:rPr>
          <w:rFonts w:ascii="Times New Roman" w:eastAsia="Segoe UI" w:hAnsi="Times New Roman" w:cs="Times New Roman"/>
          <w:color w:val="000000" w:themeColor="text1"/>
        </w:rPr>
        <w:t xml:space="preserve">προσφέρει χρηματοοικονομικές υπηρεσίες και </w:t>
      </w:r>
      <w:r w:rsidR="00021729">
        <w:rPr>
          <w:rFonts w:ascii="Times New Roman" w:eastAsia="Segoe UI" w:hAnsi="Times New Roman" w:cs="Times New Roman"/>
          <w:color w:val="000000" w:themeColor="text1"/>
        </w:rPr>
        <w:t>διαθέτει</w:t>
      </w:r>
      <w:r w:rsidRPr="00021729">
        <w:rPr>
          <w:rFonts w:ascii="Times New Roman" w:eastAsia="Segoe UI" w:hAnsi="Times New Roman" w:cs="Times New Roman"/>
          <w:color w:val="000000" w:themeColor="text1"/>
        </w:rPr>
        <w:t xml:space="preserve"> πάνω από είκοσι χιλιάδες υπαλλήλους και ένα εκατομμύριο πελάτες σε όλο τον κόσμο. Η ομάδα αντιμετώπισης περιστατικών του οργανισμού Δ</w:t>
      </w:r>
      <w:r w:rsidR="00021729">
        <w:rPr>
          <w:rFonts w:ascii="Times New Roman" w:eastAsia="Segoe UI" w:hAnsi="Times New Roman" w:cs="Times New Roman"/>
          <w:color w:val="000000" w:themeColor="text1"/>
        </w:rPr>
        <w:t>,</w:t>
      </w:r>
      <w:r w:rsidRPr="00021729">
        <w:rPr>
          <w:rFonts w:ascii="Times New Roman" w:eastAsia="Segoe UI" w:hAnsi="Times New Roman" w:cs="Times New Roman"/>
          <w:color w:val="000000" w:themeColor="text1"/>
        </w:rPr>
        <w:t xml:space="preserve"> όπου τα περιστατικά ταξινομούνται σύμφωνα με το επίπεδο επιπτώσεων για τον οργανισμό</w:t>
      </w:r>
      <w:r w:rsidR="00021729">
        <w:rPr>
          <w:rFonts w:ascii="Times New Roman" w:eastAsia="Segoe UI" w:hAnsi="Times New Roman" w:cs="Times New Roman"/>
          <w:color w:val="000000" w:themeColor="text1"/>
        </w:rPr>
        <w:t xml:space="preserve">, αποτελείται από τέσσερα άτομα, τα οποία ασχολούνται </w:t>
      </w:r>
      <w:r w:rsidRPr="00021729">
        <w:rPr>
          <w:rFonts w:ascii="Times New Roman" w:eastAsia="Segoe UI" w:hAnsi="Times New Roman" w:cs="Times New Roman"/>
          <w:color w:val="000000" w:themeColor="text1"/>
        </w:rPr>
        <w:t>με περιστατικά</w:t>
      </w:r>
      <w:r w:rsidR="00021729">
        <w:rPr>
          <w:rFonts w:ascii="Times New Roman" w:eastAsia="Segoe UI" w:hAnsi="Times New Roman" w:cs="Times New Roman"/>
          <w:color w:val="000000" w:themeColor="text1"/>
        </w:rPr>
        <w:t xml:space="preserve"> χαμηλού και μεγάλου κινδύνου. Η</w:t>
      </w:r>
      <w:r w:rsidRPr="00021729">
        <w:rPr>
          <w:rFonts w:ascii="Times New Roman" w:eastAsia="Segoe UI" w:hAnsi="Times New Roman" w:cs="Times New Roman"/>
          <w:color w:val="000000" w:themeColor="text1"/>
        </w:rPr>
        <w:t xml:space="preserve"> </w:t>
      </w:r>
      <w:r w:rsidR="00021729">
        <w:rPr>
          <w:rFonts w:ascii="Times New Roman" w:eastAsia="Segoe UI" w:hAnsi="Times New Roman" w:cs="Times New Roman"/>
          <w:color w:val="000000" w:themeColor="text1"/>
        </w:rPr>
        <w:t xml:space="preserve">συγκεκριμένη </w:t>
      </w:r>
      <w:r w:rsidRPr="00021729">
        <w:rPr>
          <w:rFonts w:ascii="Times New Roman" w:eastAsia="Segoe UI" w:hAnsi="Times New Roman" w:cs="Times New Roman"/>
          <w:color w:val="000000" w:themeColor="text1"/>
        </w:rPr>
        <w:t>ομάδα διασφαλίζει ότι το κεντρικό δίκτυο του οργανισμού προστατεύεται και</w:t>
      </w:r>
      <w:r w:rsidR="00021729">
        <w:rPr>
          <w:rFonts w:ascii="Times New Roman" w:eastAsia="Segoe UI" w:hAnsi="Times New Roman" w:cs="Times New Roman"/>
          <w:color w:val="000000" w:themeColor="text1"/>
        </w:rPr>
        <w:t xml:space="preserve"> ταυτόχρονα,</w:t>
      </w:r>
      <w:r w:rsidRPr="00021729">
        <w:rPr>
          <w:rFonts w:ascii="Times New Roman" w:eastAsia="Segoe UI" w:hAnsi="Times New Roman" w:cs="Times New Roman"/>
          <w:color w:val="000000" w:themeColor="text1"/>
        </w:rPr>
        <w:t xml:space="preserve"> ανάλογα το περιστατικό</w:t>
      </w:r>
      <w:r w:rsidR="00021729">
        <w:rPr>
          <w:rFonts w:ascii="Times New Roman" w:eastAsia="Segoe UI" w:hAnsi="Times New Roman" w:cs="Times New Roman"/>
          <w:color w:val="000000" w:themeColor="text1"/>
        </w:rPr>
        <w:t>,</w:t>
      </w:r>
      <w:r w:rsidRPr="00021729">
        <w:rPr>
          <w:rFonts w:ascii="Times New Roman" w:eastAsia="Segoe UI" w:hAnsi="Times New Roman" w:cs="Times New Roman"/>
          <w:color w:val="000000" w:themeColor="text1"/>
        </w:rPr>
        <w:t xml:space="preserve"> </w:t>
      </w:r>
      <w:r w:rsidR="00021729">
        <w:rPr>
          <w:rFonts w:ascii="Times New Roman" w:eastAsia="Segoe UI" w:hAnsi="Times New Roman" w:cs="Times New Roman"/>
          <w:color w:val="000000" w:themeColor="text1"/>
        </w:rPr>
        <w:t xml:space="preserve">έχει την δυνατότητα </w:t>
      </w:r>
      <w:r w:rsidRPr="00021729">
        <w:rPr>
          <w:rFonts w:ascii="Times New Roman" w:eastAsia="Segoe UI" w:hAnsi="Times New Roman" w:cs="Times New Roman"/>
          <w:color w:val="000000" w:themeColor="text1"/>
        </w:rPr>
        <w:t xml:space="preserve">να </w:t>
      </w:r>
      <w:r w:rsidR="00021729">
        <w:rPr>
          <w:rFonts w:ascii="Times New Roman" w:eastAsia="Segoe UI" w:hAnsi="Times New Roman" w:cs="Times New Roman"/>
          <w:color w:val="000000" w:themeColor="text1"/>
        </w:rPr>
        <w:t xml:space="preserve">εντάξει </w:t>
      </w:r>
      <w:r w:rsidR="00021729" w:rsidRPr="00021729">
        <w:rPr>
          <w:rFonts w:ascii="Times New Roman" w:eastAsia="Segoe UI" w:hAnsi="Times New Roman" w:cs="Times New Roman"/>
          <w:color w:val="000000" w:themeColor="text1"/>
        </w:rPr>
        <w:t>στην ομάδα</w:t>
      </w:r>
      <w:r w:rsidR="00021729">
        <w:rPr>
          <w:rFonts w:ascii="Times New Roman" w:eastAsia="Segoe UI" w:hAnsi="Times New Roman" w:cs="Times New Roman"/>
          <w:color w:val="000000" w:themeColor="text1"/>
        </w:rPr>
        <w:t xml:space="preserve">, με ταχύτατες διαδικασίες, </w:t>
      </w:r>
      <w:r w:rsidRPr="00021729">
        <w:rPr>
          <w:rFonts w:ascii="Times New Roman" w:eastAsia="Segoe UI" w:hAnsi="Times New Roman" w:cs="Times New Roman"/>
          <w:color w:val="000000" w:themeColor="text1"/>
        </w:rPr>
        <w:t xml:space="preserve">δεκάδες άτομα που ανταποκρίνονται σε περιστατικά και εργάζονται στον οργανισμό. </w:t>
      </w:r>
    </w:p>
    <w:p w14:paraId="4DEC579C" w14:textId="76BD544A" w:rsidR="00DA3E48" w:rsidRDefault="00DA3E48" w:rsidP="00404C51">
      <w:pPr>
        <w:spacing w:before="120" w:after="120" w:line="360" w:lineRule="auto"/>
        <w:jc w:val="both"/>
        <w:rPr>
          <w:rFonts w:ascii="Times New Roman" w:eastAsia="Segoe UI" w:hAnsi="Times New Roman" w:cs="Times New Roman"/>
          <w:color w:val="000000" w:themeColor="text1"/>
        </w:rPr>
      </w:pPr>
      <w:r w:rsidRPr="00021729">
        <w:rPr>
          <w:rFonts w:ascii="Times New Roman" w:eastAsia="Segoe UI" w:hAnsi="Times New Roman" w:cs="Times New Roman"/>
          <w:color w:val="000000" w:themeColor="text1"/>
        </w:rPr>
        <w:t xml:space="preserve">Όταν συμβεί </w:t>
      </w:r>
      <w:r w:rsidR="00021729">
        <w:rPr>
          <w:rFonts w:ascii="Times New Roman" w:eastAsia="Segoe UI" w:hAnsi="Times New Roman" w:cs="Times New Roman"/>
          <w:color w:val="000000" w:themeColor="text1"/>
        </w:rPr>
        <w:t xml:space="preserve">κάποιο </w:t>
      </w:r>
      <w:r w:rsidRPr="00021729">
        <w:rPr>
          <w:rFonts w:ascii="Times New Roman" w:eastAsia="Segoe UI" w:hAnsi="Times New Roman" w:cs="Times New Roman"/>
          <w:color w:val="000000" w:themeColor="text1"/>
        </w:rPr>
        <w:t>περιστατικό υψηλού κινδύνου</w:t>
      </w:r>
      <w:r w:rsidR="00021729">
        <w:rPr>
          <w:rFonts w:ascii="Times New Roman" w:eastAsia="Segoe UI" w:hAnsi="Times New Roman" w:cs="Times New Roman"/>
          <w:color w:val="000000" w:themeColor="text1"/>
        </w:rPr>
        <w:t>,</w:t>
      </w:r>
      <w:r w:rsidRPr="00021729">
        <w:rPr>
          <w:rFonts w:ascii="Times New Roman" w:eastAsia="Segoe UI" w:hAnsi="Times New Roman" w:cs="Times New Roman"/>
          <w:color w:val="000000" w:themeColor="text1"/>
        </w:rPr>
        <w:t xml:space="preserve"> τότε αναλαμβάνει η ομάδα αντιμετώπισης συμβάντ</w:t>
      </w:r>
      <w:r w:rsidR="00021729">
        <w:rPr>
          <w:rFonts w:ascii="Times New Roman" w:eastAsia="Segoe UI" w:hAnsi="Times New Roman" w:cs="Times New Roman"/>
          <w:color w:val="000000" w:themeColor="text1"/>
        </w:rPr>
        <w:t>ων υψηλών επιπτώσεων. Δύ</w:t>
      </w:r>
      <w:r w:rsidRPr="00021729">
        <w:rPr>
          <w:rFonts w:ascii="Times New Roman" w:eastAsia="Segoe UI" w:hAnsi="Times New Roman" w:cs="Times New Roman"/>
          <w:color w:val="000000" w:themeColor="text1"/>
        </w:rPr>
        <w:t xml:space="preserve">ο από τους συμμετέχοντες </w:t>
      </w:r>
      <w:r w:rsidR="00021729">
        <w:rPr>
          <w:rFonts w:ascii="Times New Roman" w:eastAsia="Segoe UI" w:hAnsi="Times New Roman" w:cs="Times New Roman"/>
          <w:color w:val="000000" w:themeColor="text1"/>
        </w:rPr>
        <w:t xml:space="preserve">στην έρευνα </w:t>
      </w:r>
      <w:r w:rsidRPr="00021729">
        <w:rPr>
          <w:rFonts w:ascii="Times New Roman" w:eastAsia="Segoe UI" w:hAnsi="Times New Roman" w:cs="Times New Roman"/>
          <w:color w:val="000000" w:themeColor="text1"/>
        </w:rPr>
        <w:t xml:space="preserve">εργάζονταν με ικανότητες αντιμετώπισης περιστατικών ενώ άλλοι δυο επιλέχτηκαν από τμήματα που θα έπρεπε να τους ενημερώσει η ομάδα αντιμετώπισης </w:t>
      </w:r>
      <w:r w:rsidRPr="00021729">
        <w:rPr>
          <w:rFonts w:ascii="Times New Roman" w:eastAsia="Segoe UI" w:hAnsi="Times New Roman" w:cs="Times New Roman"/>
          <w:color w:val="000000" w:themeColor="text1"/>
        </w:rPr>
        <w:lastRenderedPageBreak/>
        <w:t>περιστατικών ό</w:t>
      </w:r>
      <w:r w:rsidR="00021729">
        <w:rPr>
          <w:rFonts w:ascii="Times New Roman" w:eastAsia="Segoe UI" w:hAnsi="Times New Roman" w:cs="Times New Roman"/>
          <w:color w:val="000000" w:themeColor="text1"/>
        </w:rPr>
        <w:t>τι συμβαίνει κάποιο περιστατικό.</w:t>
      </w:r>
      <w:r w:rsidRPr="00021729">
        <w:rPr>
          <w:rFonts w:ascii="Times New Roman" w:eastAsia="Segoe UI" w:hAnsi="Times New Roman" w:cs="Times New Roman"/>
          <w:color w:val="000000" w:themeColor="text1"/>
        </w:rPr>
        <w:t xml:space="preserve"> </w:t>
      </w:r>
      <w:r w:rsidR="00021729">
        <w:rPr>
          <w:rFonts w:ascii="Times New Roman" w:eastAsia="Segoe UI" w:hAnsi="Times New Roman" w:cs="Times New Roman"/>
          <w:color w:val="000000" w:themeColor="text1"/>
        </w:rPr>
        <w:t>Γενικότερα,</w:t>
      </w:r>
      <w:r w:rsidRPr="00021729">
        <w:rPr>
          <w:rFonts w:ascii="Times New Roman" w:eastAsia="Segoe UI" w:hAnsi="Times New Roman" w:cs="Times New Roman"/>
          <w:color w:val="000000" w:themeColor="text1"/>
        </w:rPr>
        <w:t xml:space="preserve"> οι μισοί από τους ερωτώμενους ήταν εκτός της ομάδας αντιμετώπισης περιστατικών.</w:t>
      </w:r>
    </w:p>
    <w:p w14:paraId="4F62A413" w14:textId="77777777" w:rsidR="00472074" w:rsidRDefault="00472074">
      <w:pPr>
        <w:rPr>
          <w:rFonts w:ascii="Times New Roman" w:eastAsiaTheme="majorEastAsia" w:hAnsi="Times New Roman" w:cs="Times New Roman (Επικεφαλίδες C"/>
          <w:b/>
          <w:bCs/>
          <w:color w:val="000000" w:themeColor="text1"/>
          <w:sz w:val="28"/>
          <w:szCs w:val="28"/>
          <w:lang w:eastAsia="el-GR"/>
        </w:rPr>
      </w:pPr>
      <w:bookmarkStart w:id="49" w:name="_Toc113968645"/>
      <w:r>
        <w:br w:type="page"/>
      </w:r>
    </w:p>
    <w:p w14:paraId="55938A17" w14:textId="56E2A1B6" w:rsidR="009616F0" w:rsidRPr="00404C51" w:rsidRDefault="00127200" w:rsidP="00404C51">
      <w:pPr>
        <w:pStyle w:val="1"/>
      </w:pPr>
      <w:r w:rsidRPr="00404C51">
        <w:lastRenderedPageBreak/>
        <w:t>ΚΕΦΑΛΑΙΟ 5</w:t>
      </w:r>
      <w:r w:rsidR="00EC3E93">
        <w:rPr>
          <w:vertAlign w:val="superscript"/>
        </w:rPr>
        <w:t>ο</w:t>
      </w:r>
      <w:r w:rsidR="009616F0" w:rsidRPr="00404C51">
        <w:t>: ΑΠΟΤΕΛΕΣΜΑΤΑ</w:t>
      </w:r>
      <w:bookmarkEnd w:id="49"/>
    </w:p>
    <w:p w14:paraId="723DB79F" w14:textId="7A9A8999" w:rsidR="00A75CBF" w:rsidRDefault="009616F0" w:rsidP="00404C51">
      <w:pPr>
        <w:spacing w:before="120" w:after="120" w:line="360" w:lineRule="auto"/>
        <w:jc w:val="both"/>
        <w:rPr>
          <w:rFonts w:ascii="Times New Roman" w:eastAsia="Segoe UI" w:hAnsi="Times New Roman" w:cs="Times New Roman"/>
          <w:color w:val="000000" w:themeColor="text1"/>
        </w:rPr>
      </w:pPr>
      <w:r w:rsidRPr="009616F0">
        <w:rPr>
          <w:rFonts w:ascii="Times New Roman" w:eastAsia="Segoe UI" w:hAnsi="Times New Roman" w:cs="Times New Roman"/>
          <w:color w:val="000000" w:themeColor="text1"/>
        </w:rPr>
        <w:t>Για την ανάλυση των δεδομένων χρησιμοποιήθ</w:t>
      </w:r>
      <w:r w:rsidR="007868B6">
        <w:rPr>
          <w:rFonts w:ascii="Times New Roman" w:eastAsia="Segoe UI" w:hAnsi="Times New Roman" w:cs="Times New Roman"/>
          <w:color w:val="000000" w:themeColor="text1"/>
        </w:rPr>
        <w:t>ηκε η παραγωγική ή απαγωγική (</w:t>
      </w:r>
      <w:proofErr w:type="spellStart"/>
      <w:r w:rsidRPr="009616F0">
        <w:rPr>
          <w:rFonts w:ascii="Times New Roman" w:eastAsia="Times New Roman" w:hAnsi="Times New Roman" w:cs="Times New Roman"/>
          <w:color w:val="000000" w:themeColor="text1"/>
        </w:rPr>
        <w:t>deductive</w:t>
      </w:r>
      <w:proofErr w:type="spellEnd"/>
      <w:r w:rsidRPr="009616F0">
        <w:rPr>
          <w:rFonts w:ascii="Times New Roman" w:eastAsia="Segoe UI" w:hAnsi="Times New Roman" w:cs="Times New Roman"/>
          <w:color w:val="000000" w:themeColor="text1"/>
        </w:rPr>
        <w:t>) μέθοδος ανάλυσης και κωδ</w:t>
      </w:r>
      <w:r w:rsidR="005B45B6">
        <w:rPr>
          <w:rFonts w:ascii="Times New Roman" w:eastAsia="Segoe UI" w:hAnsi="Times New Roman" w:cs="Times New Roman"/>
          <w:color w:val="000000" w:themeColor="text1"/>
        </w:rPr>
        <w:t xml:space="preserve">ικοποίησης ποιοτικών δεδομένων </w:t>
      </w:r>
      <w:r w:rsidRPr="009616F0">
        <w:rPr>
          <w:rFonts w:ascii="Times New Roman" w:eastAsia="Segoe UI" w:hAnsi="Times New Roman" w:cs="Times New Roman"/>
          <w:color w:val="000000" w:themeColor="text1"/>
        </w:rPr>
        <w:t>ενώ για την ερμηνεία των δεδομένων χρησ</w:t>
      </w:r>
      <w:r w:rsidR="007868B6">
        <w:rPr>
          <w:rFonts w:ascii="Times New Roman" w:eastAsia="Segoe UI" w:hAnsi="Times New Roman" w:cs="Times New Roman"/>
          <w:color w:val="000000" w:themeColor="text1"/>
        </w:rPr>
        <w:t xml:space="preserve">ιμοποιήθηκε η ερμηνευτική και η </w:t>
      </w:r>
      <w:r w:rsidRPr="009616F0">
        <w:rPr>
          <w:rFonts w:ascii="Times New Roman" w:eastAsia="Segoe UI" w:hAnsi="Times New Roman" w:cs="Times New Roman"/>
          <w:color w:val="000000" w:themeColor="text1"/>
        </w:rPr>
        <w:t>κυριολεκτική προσέγγιση.</w:t>
      </w:r>
      <w:r w:rsidR="00935904">
        <w:rPr>
          <w:rFonts w:ascii="Times New Roman" w:eastAsia="Segoe UI" w:hAnsi="Times New Roman" w:cs="Times New Roman"/>
          <w:color w:val="000000" w:themeColor="text1"/>
        </w:rPr>
        <w:t xml:space="preserve"> Σύμφωνα με τον</w:t>
      </w:r>
      <w:r w:rsidR="00935904" w:rsidRPr="00935904">
        <w:rPr>
          <w:rFonts w:ascii="Times New Roman" w:eastAsia="Segoe UI" w:hAnsi="Times New Roman" w:cs="Times New Roman"/>
          <w:color w:val="000000" w:themeColor="text1"/>
        </w:rPr>
        <w:t xml:space="preserve"> </w:t>
      </w:r>
      <w:r w:rsidR="00935904">
        <w:rPr>
          <w:rFonts w:ascii="Times New Roman" w:eastAsia="Segoe UI" w:hAnsi="Times New Roman" w:cs="Times New Roman"/>
          <w:color w:val="000000" w:themeColor="text1"/>
          <w:lang w:val="en-US"/>
        </w:rPr>
        <w:t>Jennifer</w:t>
      </w:r>
      <w:r w:rsidR="00935904">
        <w:rPr>
          <w:rFonts w:ascii="Times New Roman" w:eastAsia="Segoe UI" w:hAnsi="Times New Roman" w:cs="Times New Roman"/>
          <w:color w:val="000000" w:themeColor="text1"/>
        </w:rPr>
        <w:t xml:space="preserve"> (2011) στην κυριολεκτική αναγνώριση των δεδομένων ο ερευνητής επιδιώκει την ανίχνευση του εκφρασμένου νοήματος με έμφαση στον κυριολεκτικό χαρακτήρα. Η κυριολεκτική αναγνώριση συνδέεται άμεσα με την υιοθέτηση μιας οπτικής είτε </w:t>
      </w:r>
      <w:proofErr w:type="spellStart"/>
      <w:r w:rsidR="00935904">
        <w:rPr>
          <w:rFonts w:ascii="Times New Roman" w:eastAsia="Segoe UI" w:hAnsi="Times New Roman" w:cs="Times New Roman"/>
          <w:color w:val="000000" w:themeColor="text1"/>
        </w:rPr>
        <w:t>ουσιολογικής</w:t>
      </w:r>
      <w:proofErr w:type="spellEnd"/>
      <w:r w:rsidR="00935904">
        <w:rPr>
          <w:rFonts w:ascii="Times New Roman" w:eastAsia="Segoe UI" w:hAnsi="Times New Roman" w:cs="Times New Roman"/>
          <w:color w:val="000000" w:themeColor="text1"/>
        </w:rPr>
        <w:t xml:space="preserve"> είτε ρεαλιστικής, δηλώνοντας ότι ο ερευνητής προσπαθεί να τεκμηριώσει με μια κυριολεκτική εκδοχή αυτό που</w:t>
      </w:r>
      <w:r w:rsidR="00935904" w:rsidRPr="00935904">
        <w:t xml:space="preserve"> </w:t>
      </w:r>
      <w:r w:rsidR="00935904" w:rsidRPr="00935904">
        <w:rPr>
          <w:rFonts w:ascii="Times New Roman" w:eastAsia="Segoe UI" w:hAnsi="Times New Roman" w:cs="Times New Roman"/>
          <w:color w:val="000000" w:themeColor="text1"/>
        </w:rPr>
        <w:t>«</w:t>
      </w:r>
      <w:r w:rsidR="00935904">
        <w:rPr>
          <w:rFonts w:ascii="Times New Roman" w:eastAsia="Segoe UI" w:hAnsi="Times New Roman" w:cs="Times New Roman"/>
          <w:color w:val="000000" w:themeColor="text1"/>
        </w:rPr>
        <w:t>υπάρχει</w:t>
      </w:r>
      <w:r w:rsidR="00935904" w:rsidRPr="00935904">
        <w:rPr>
          <w:rFonts w:ascii="Times New Roman" w:eastAsia="Segoe UI" w:hAnsi="Times New Roman" w:cs="Times New Roman"/>
          <w:color w:val="000000" w:themeColor="text1"/>
        </w:rPr>
        <w:t>»</w:t>
      </w:r>
      <w:r w:rsidR="00935904">
        <w:rPr>
          <w:rFonts w:ascii="Times New Roman" w:eastAsia="Segoe UI" w:hAnsi="Times New Roman" w:cs="Times New Roman"/>
          <w:color w:val="000000" w:themeColor="text1"/>
        </w:rPr>
        <w:t xml:space="preserve"> έξω. Σύμφωνα πάλι με τον ίδιο η ερμηνευτική ανάγνωση των δεδομένων αφορά την </w:t>
      </w:r>
      <w:r w:rsidR="00935904" w:rsidRPr="00935904">
        <w:rPr>
          <w:rFonts w:ascii="Times New Roman" w:eastAsia="Segoe UI" w:hAnsi="Times New Roman" w:cs="Times New Roman"/>
          <w:color w:val="000000" w:themeColor="text1"/>
        </w:rPr>
        <w:t>«</w:t>
      </w:r>
      <w:r w:rsidR="00935904">
        <w:rPr>
          <w:rFonts w:ascii="Times New Roman" w:eastAsia="Segoe UI" w:hAnsi="Times New Roman" w:cs="Times New Roman"/>
          <w:color w:val="000000" w:themeColor="text1"/>
        </w:rPr>
        <w:t xml:space="preserve">ανάγνωση ανάμεσα από τα δεδομένα είτε αυτά είναι </w:t>
      </w:r>
      <w:r w:rsidR="00A75CBF">
        <w:rPr>
          <w:rFonts w:ascii="Times New Roman" w:eastAsia="Segoe UI" w:hAnsi="Times New Roman" w:cs="Times New Roman"/>
          <w:color w:val="000000" w:themeColor="text1"/>
        </w:rPr>
        <w:t>κείμενα</w:t>
      </w:r>
      <w:r w:rsidR="00935904">
        <w:rPr>
          <w:rFonts w:ascii="Times New Roman" w:eastAsia="Segoe UI" w:hAnsi="Times New Roman" w:cs="Times New Roman"/>
          <w:color w:val="000000" w:themeColor="text1"/>
        </w:rPr>
        <w:t xml:space="preserve"> είτε οπτικές παραστάσεις ή οτιδήποτε άλλο</w:t>
      </w:r>
      <w:r w:rsidR="00935904" w:rsidRPr="00935904">
        <w:rPr>
          <w:rFonts w:ascii="Times New Roman" w:eastAsia="Segoe UI" w:hAnsi="Times New Roman" w:cs="Times New Roman"/>
          <w:color w:val="000000" w:themeColor="text1"/>
        </w:rPr>
        <w:t>»</w:t>
      </w:r>
      <w:r w:rsidR="00935904">
        <w:rPr>
          <w:rFonts w:ascii="Times New Roman" w:eastAsia="Segoe UI" w:hAnsi="Times New Roman" w:cs="Times New Roman"/>
          <w:color w:val="000000" w:themeColor="text1"/>
        </w:rPr>
        <w:t xml:space="preserve">. Με αυτήν την ανάγνωση ο ερευνητής μπορεί να ανιχνεύσει και να διακρίνει </w:t>
      </w:r>
      <w:r w:rsidR="00A75CBF">
        <w:rPr>
          <w:rFonts w:ascii="Times New Roman" w:eastAsia="Segoe UI" w:hAnsi="Times New Roman" w:cs="Times New Roman"/>
          <w:color w:val="000000" w:themeColor="text1"/>
        </w:rPr>
        <w:t>υπονοούμενα</w:t>
      </w:r>
      <w:r w:rsidR="00935904">
        <w:rPr>
          <w:rFonts w:ascii="Times New Roman" w:eastAsia="Segoe UI" w:hAnsi="Times New Roman" w:cs="Times New Roman"/>
          <w:color w:val="000000" w:themeColor="text1"/>
        </w:rPr>
        <w:t xml:space="preserve"> και κανόνες με του οποίους λειτουργεί ο ερωτώμενος. Επίσης έχει την δυνατότητα να ανιχνεύσει τα είδη του θεματικού λόγου και του τρόπους που</w:t>
      </w:r>
      <w:r w:rsidR="00A75CBF">
        <w:rPr>
          <w:rFonts w:ascii="Times New Roman" w:eastAsia="Segoe UI" w:hAnsi="Times New Roman" w:cs="Times New Roman"/>
          <w:color w:val="000000" w:themeColor="text1"/>
        </w:rPr>
        <w:t xml:space="preserve"> με το οποίους συγκρατούνται</w:t>
      </w:r>
      <w:r w:rsidR="00935904">
        <w:rPr>
          <w:rFonts w:ascii="Times New Roman" w:eastAsia="Segoe UI" w:hAnsi="Times New Roman" w:cs="Times New Roman"/>
          <w:color w:val="000000" w:themeColor="text1"/>
        </w:rPr>
        <w:t xml:space="preserve"> </w:t>
      </w:r>
      <w:r w:rsidR="00A75CBF">
        <w:rPr>
          <w:rFonts w:ascii="Times New Roman" w:eastAsia="Segoe UI" w:hAnsi="Times New Roman" w:cs="Times New Roman"/>
          <w:color w:val="000000" w:themeColor="text1"/>
        </w:rPr>
        <w:t xml:space="preserve">αλλά και την ύπαρξη μηχανισμών αιτιότητας στο πλαίσιο της κοινωνικής πράξης. Τέλος ακόμη μπορεί να εστιάσει σε ερμηνείες, αναφορές αλλά και αντιλήψεις που υποδηλώνουν το πώς τα αντικείμενα της έρευνας αντιλαμβάνονται νοηματικά και κοινωνικά φαινόμενα. </w:t>
      </w:r>
    </w:p>
    <w:p w14:paraId="18258161" w14:textId="015093BD" w:rsidR="009616F0" w:rsidRPr="009616F0" w:rsidRDefault="009616F0" w:rsidP="00404C51">
      <w:pPr>
        <w:spacing w:before="120" w:after="120" w:line="360" w:lineRule="auto"/>
        <w:jc w:val="both"/>
        <w:rPr>
          <w:rFonts w:ascii="Times New Roman" w:eastAsia="Times New Roman" w:hAnsi="Times New Roman" w:cs="Times New Roman"/>
          <w:color w:val="000000" w:themeColor="text1"/>
        </w:rPr>
      </w:pPr>
      <w:r w:rsidRPr="009616F0">
        <w:rPr>
          <w:rFonts w:ascii="Times New Roman" w:eastAsia="Segoe UI" w:hAnsi="Times New Roman" w:cs="Times New Roman"/>
          <w:color w:val="000000" w:themeColor="text1"/>
        </w:rPr>
        <w:t xml:space="preserve">Τα αποτελέσματα που </w:t>
      </w:r>
      <w:r w:rsidR="005B45B6">
        <w:rPr>
          <w:rFonts w:ascii="Times New Roman" w:eastAsia="Segoe UI" w:hAnsi="Times New Roman" w:cs="Times New Roman"/>
          <w:color w:val="000000" w:themeColor="text1"/>
        </w:rPr>
        <w:t>καταγράφονται στη συνέχεια</w:t>
      </w:r>
      <w:r w:rsidRPr="009616F0">
        <w:rPr>
          <w:rFonts w:ascii="Times New Roman" w:eastAsia="Segoe UI" w:hAnsi="Times New Roman" w:cs="Times New Roman"/>
          <w:color w:val="000000" w:themeColor="text1"/>
        </w:rPr>
        <w:t xml:space="preserve"> έχουν αποτυπωθεί σχεδόν με τον ίδιο τρόπο με τον οποίο αντλή</w:t>
      </w:r>
      <w:r w:rsidR="005B45B6">
        <w:rPr>
          <w:rFonts w:ascii="Times New Roman" w:eastAsia="Segoe UI" w:hAnsi="Times New Roman" w:cs="Times New Roman"/>
          <w:color w:val="000000" w:themeColor="text1"/>
        </w:rPr>
        <w:t>θηκαν από τις αρχικές έρευνες, με σκοπό την αποφυγή οποιασδήποτε παρερμηνείας.</w:t>
      </w:r>
      <w:r w:rsidRPr="009616F0">
        <w:rPr>
          <w:rFonts w:ascii="Times New Roman" w:eastAsia="Segoe UI" w:hAnsi="Times New Roman" w:cs="Times New Roman"/>
          <w:color w:val="000000" w:themeColor="text1"/>
        </w:rPr>
        <w:t xml:space="preserve"> Για την κωδικοποίηση των δεδομένων και την ανάλυση τους συμβουλευτικά </w:t>
      </w:r>
      <w:r w:rsidR="007868B6">
        <w:rPr>
          <w:rFonts w:ascii="Times New Roman" w:eastAsia="Segoe UI" w:hAnsi="Times New Roman" w:cs="Times New Roman"/>
          <w:color w:val="000000" w:themeColor="text1"/>
        </w:rPr>
        <w:t>τα άρθρα των</w:t>
      </w:r>
      <w:r w:rsidRPr="009616F0">
        <w:rPr>
          <w:rFonts w:ascii="Times New Roman" w:eastAsia="Segoe UI" w:hAnsi="Times New Roman" w:cs="Times New Roman"/>
          <w:color w:val="000000" w:themeColor="text1"/>
        </w:rPr>
        <w:t xml:space="preserve"> </w:t>
      </w:r>
      <w:proofErr w:type="spellStart"/>
      <w:r w:rsidRPr="009616F0">
        <w:rPr>
          <w:rFonts w:ascii="Times New Roman" w:eastAsia="Times New Roman" w:hAnsi="Times New Roman" w:cs="Times New Roman"/>
          <w:color w:val="000000" w:themeColor="text1"/>
        </w:rPr>
        <w:t>Skjott</w:t>
      </w:r>
      <w:proofErr w:type="spellEnd"/>
      <w:r w:rsidRPr="009616F0">
        <w:rPr>
          <w:rFonts w:ascii="Times New Roman" w:eastAsia="Times New Roman" w:hAnsi="Times New Roman" w:cs="Times New Roman"/>
          <w:color w:val="000000" w:themeColor="text1"/>
        </w:rPr>
        <w:t xml:space="preserve"> </w:t>
      </w:r>
      <w:proofErr w:type="spellStart"/>
      <w:r w:rsidRPr="009616F0">
        <w:rPr>
          <w:rFonts w:ascii="Times New Roman" w:eastAsia="Times New Roman" w:hAnsi="Times New Roman" w:cs="Times New Roman"/>
          <w:color w:val="000000" w:themeColor="text1"/>
        </w:rPr>
        <w:t>Linneberg</w:t>
      </w:r>
      <w:proofErr w:type="spellEnd"/>
      <w:r w:rsidRPr="009616F0">
        <w:rPr>
          <w:rFonts w:ascii="Times New Roman" w:eastAsia="Times New Roman" w:hAnsi="Times New Roman" w:cs="Times New Roman"/>
          <w:color w:val="000000" w:themeColor="text1"/>
        </w:rPr>
        <w:t xml:space="preserve"> &amp; </w:t>
      </w:r>
      <w:proofErr w:type="spellStart"/>
      <w:r w:rsidR="007868B6">
        <w:rPr>
          <w:rFonts w:ascii="Times New Roman" w:eastAsia="Times New Roman" w:hAnsi="Times New Roman" w:cs="Times New Roman"/>
          <w:color w:val="000000" w:themeColor="text1"/>
        </w:rPr>
        <w:t>Korsgaard</w:t>
      </w:r>
      <w:proofErr w:type="spellEnd"/>
      <w:r w:rsidR="007868B6">
        <w:rPr>
          <w:rFonts w:ascii="Times New Roman" w:eastAsia="Times New Roman" w:hAnsi="Times New Roman" w:cs="Times New Roman"/>
          <w:color w:val="000000" w:themeColor="text1"/>
        </w:rPr>
        <w:t>, (2019)</w:t>
      </w:r>
      <w:r w:rsidR="007868B6">
        <w:rPr>
          <w:rFonts w:ascii="Times New Roman" w:eastAsia="Segoe UI" w:hAnsi="Times New Roman" w:cs="Times New Roman"/>
          <w:color w:val="000000" w:themeColor="text1"/>
        </w:rPr>
        <w:t xml:space="preserve"> και των </w:t>
      </w:r>
      <w:proofErr w:type="spellStart"/>
      <w:r w:rsidRPr="009616F0">
        <w:rPr>
          <w:rFonts w:ascii="Times New Roman" w:eastAsia="Times New Roman" w:hAnsi="Times New Roman" w:cs="Times New Roman"/>
          <w:color w:val="000000" w:themeColor="text1"/>
        </w:rPr>
        <w:t>Bandara</w:t>
      </w:r>
      <w:proofErr w:type="spellEnd"/>
      <w:r w:rsidRPr="009616F0">
        <w:rPr>
          <w:rFonts w:ascii="Times New Roman" w:eastAsia="Times New Roman" w:hAnsi="Times New Roman" w:cs="Times New Roman"/>
          <w:color w:val="000000" w:themeColor="text1"/>
        </w:rPr>
        <w:t xml:space="preserve">, </w:t>
      </w:r>
      <w:proofErr w:type="spellStart"/>
      <w:r w:rsidRPr="009616F0">
        <w:rPr>
          <w:rFonts w:ascii="Times New Roman" w:eastAsia="Times New Roman" w:hAnsi="Times New Roman" w:cs="Times New Roman"/>
          <w:color w:val="000000" w:themeColor="text1"/>
        </w:rPr>
        <w:t>Furtmueller</w:t>
      </w:r>
      <w:proofErr w:type="spellEnd"/>
      <w:r w:rsidRPr="009616F0">
        <w:rPr>
          <w:rFonts w:ascii="Times New Roman" w:eastAsia="Times New Roman" w:hAnsi="Times New Roman" w:cs="Times New Roman"/>
          <w:color w:val="000000" w:themeColor="text1"/>
        </w:rPr>
        <w:t xml:space="preserve">, </w:t>
      </w:r>
      <w:proofErr w:type="spellStart"/>
      <w:r w:rsidRPr="009616F0">
        <w:rPr>
          <w:rFonts w:ascii="Times New Roman" w:eastAsia="Times New Roman" w:hAnsi="Times New Roman" w:cs="Times New Roman"/>
          <w:color w:val="000000" w:themeColor="text1"/>
        </w:rPr>
        <w:t>Gorbacheva</w:t>
      </w:r>
      <w:proofErr w:type="spellEnd"/>
      <w:r w:rsidRPr="009616F0">
        <w:rPr>
          <w:rFonts w:ascii="Times New Roman" w:eastAsia="Times New Roman" w:hAnsi="Times New Roman" w:cs="Times New Roman"/>
          <w:color w:val="000000" w:themeColor="text1"/>
        </w:rPr>
        <w:t xml:space="preserve">, </w:t>
      </w:r>
      <w:proofErr w:type="spellStart"/>
      <w:r w:rsidRPr="009616F0">
        <w:rPr>
          <w:rFonts w:ascii="Times New Roman" w:eastAsia="Times New Roman" w:hAnsi="Times New Roman" w:cs="Times New Roman"/>
          <w:color w:val="000000" w:themeColor="text1"/>
        </w:rPr>
        <w:t>Miskon</w:t>
      </w:r>
      <w:proofErr w:type="spellEnd"/>
      <w:r w:rsidRPr="009616F0">
        <w:rPr>
          <w:rFonts w:ascii="Times New Roman" w:eastAsia="Times New Roman" w:hAnsi="Times New Roman" w:cs="Times New Roman"/>
          <w:color w:val="000000" w:themeColor="text1"/>
        </w:rPr>
        <w:t xml:space="preserve"> &amp; </w:t>
      </w:r>
      <w:proofErr w:type="spellStart"/>
      <w:r w:rsidRPr="009616F0">
        <w:rPr>
          <w:rFonts w:ascii="Times New Roman" w:eastAsia="Times New Roman" w:hAnsi="Times New Roman" w:cs="Times New Roman"/>
          <w:color w:val="000000" w:themeColor="text1"/>
        </w:rPr>
        <w:t>Bee</w:t>
      </w:r>
      <w:r w:rsidR="007868B6">
        <w:rPr>
          <w:rFonts w:ascii="Times New Roman" w:eastAsia="Times New Roman" w:hAnsi="Times New Roman" w:cs="Times New Roman"/>
          <w:color w:val="000000" w:themeColor="text1"/>
        </w:rPr>
        <w:t>khuyzen</w:t>
      </w:r>
      <w:proofErr w:type="spellEnd"/>
      <w:r w:rsidRPr="009616F0">
        <w:rPr>
          <w:rFonts w:ascii="Times New Roman" w:eastAsia="Times New Roman" w:hAnsi="Times New Roman" w:cs="Times New Roman"/>
          <w:color w:val="000000" w:themeColor="text1"/>
        </w:rPr>
        <w:t xml:space="preserve"> </w:t>
      </w:r>
      <w:r w:rsidR="007868B6">
        <w:rPr>
          <w:rFonts w:ascii="Times New Roman" w:eastAsia="Times New Roman" w:hAnsi="Times New Roman" w:cs="Times New Roman"/>
          <w:color w:val="000000" w:themeColor="text1"/>
        </w:rPr>
        <w:t>(</w:t>
      </w:r>
      <w:r w:rsidRPr="009616F0">
        <w:rPr>
          <w:rFonts w:ascii="Times New Roman" w:eastAsia="Times New Roman" w:hAnsi="Times New Roman" w:cs="Times New Roman"/>
          <w:color w:val="000000" w:themeColor="text1"/>
        </w:rPr>
        <w:t xml:space="preserve">2015) </w:t>
      </w:r>
      <w:r w:rsidRPr="009616F0">
        <w:rPr>
          <w:rFonts w:ascii="Times New Roman" w:eastAsia="Segoe UI" w:hAnsi="Times New Roman" w:cs="Times New Roman"/>
          <w:color w:val="000000" w:themeColor="text1"/>
        </w:rPr>
        <w:t xml:space="preserve">ενώ για την ερμηνεία </w:t>
      </w:r>
      <w:r w:rsidR="007868B6">
        <w:rPr>
          <w:rFonts w:ascii="Times New Roman" w:eastAsia="Segoe UI" w:hAnsi="Times New Roman" w:cs="Times New Roman"/>
          <w:color w:val="000000" w:themeColor="text1"/>
        </w:rPr>
        <w:t xml:space="preserve">τους </w:t>
      </w:r>
      <w:r w:rsidRPr="009616F0">
        <w:rPr>
          <w:rFonts w:ascii="Times New Roman" w:eastAsia="Segoe UI" w:hAnsi="Times New Roman" w:cs="Times New Roman"/>
          <w:color w:val="000000" w:themeColor="text1"/>
        </w:rPr>
        <w:t xml:space="preserve">τον </w:t>
      </w:r>
      <w:proofErr w:type="spellStart"/>
      <w:r w:rsidR="002F172E">
        <w:rPr>
          <w:rFonts w:ascii="Times New Roman" w:eastAsia="Times New Roman" w:hAnsi="Times New Roman" w:cs="Times New Roman"/>
          <w:color w:val="000000" w:themeColor="text1"/>
        </w:rPr>
        <w:t>Je</w:t>
      </w:r>
      <w:r w:rsidR="002F172E">
        <w:rPr>
          <w:rFonts w:ascii="Times New Roman" w:eastAsia="Times New Roman" w:hAnsi="Times New Roman" w:cs="Times New Roman"/>
          <w:color w:val="000000" w:themeColor="text1"/>
          <w:lang w:val="en-US"/>
        </w:rPr>
        <w:t>nnifer</w:t>
      </w:r>
      <w:proofErr w:type="spellEnd"/>
      <w:r w:rsidR="007868B6">
        <w:rPr>
          <w:rFonts w:ascii="Times New Roman" w:eastAsia="Times New Roman" w:hAnsi="Times New Roman" w:cs="Times New Roman"/>
          <w:color w:val="000000" w:themeColor="text1"/>
        </w:rPr>
        <w:t xml:space="preserve"> (2011)</w:t>
      </w:r>
      <w:r w:rsidR="005D2C40">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1944640619"/>
          <w:citation/>
        </w:sdtPr>
        <w:sdtEndPr/>
        <w:sdtContent>
          <w:r w:rsidR="005D2C40">
            <w:rPr>
              <w:rFonts w:ascii="Times New Roman" w:eastAsia="Times New Roman" w:hAnsi="Times New Roman" w:cs="Times New Roman"/>
              <w:color w:val="000000" w:themeColor="text1"/>
            </w:rPr>
            <w:fldChar w:fldCharType="begin"/>
          </w:r>
          <w:r w:rsidR="005D2C40" w:rsidRPr="005D2C40">
            <w:rPr>
              <w:rFonts w:ascii="Times New Roman" w:eastAsia="Times New Roman" w:hAnsi="Times New Roman" w:cs="Times New Roman"/>
              <w:color w:val="000000" w:themeColor="text1"/>
            </w:rPr>
            <w:instrText xml:space="preserve"> </w:instrText>
          </w:r>
          <w:r w:rsidR="005D2C40">
            <w:rPr>
              <w:rFonts w:ascii="Times New Roman" w:eastAsia="Times New Roman" w:hAnsi="Times New Roman" w:cs="Times New Roman"/>
              <w:color w:val="000000" w:themeColor="text1"/>
              <w:lang w:val="en-US"/>
            </w:rPr>
            <w:instrText>CITATION</w:instrText>
          </w:r>
          <w:r w:rsidR="005D2C40" w:rsidRPr="005D2C40">
            <w:rPr>
              <w:rFonts w:ascii="Times New Roman" w:eastAsia="Times New Roman" w:hAnsi="Times New Roman" w:cs="Times New Roman"/>
              <w:color w:val="000000" w:themeColor="text1"/>
            </w:rPr>
            <w:instrText xml:space="preserve"> </w:instrText>
          </w:r>
          <w:r w:rsidR="005D2C40">
            <w:rPr>
              <w:rFonts w:ascii="Times New Roman" w:eastAsia="Times New Roman" w:hAnsi="Times New Roman" w:cs="Times New Roman"/>
              <w:color w:val="000000" w:themeColor="text1"/>
              <w:lang w:val="en-US"/>
            </w:rPr>
            <w:instrText>Lin</w:instrText>
          </w:r>
          <w:r w:rsidR="005D2C40" w:rsidRPr="005D2C40">
            <w:rPr>
              <w:rFonts w:ascii="Times New Roman" w:eastAsia="Times New Roman" w:hAnsi="Times New Roman" w:cs="Times New Roman"/>
              <w:color w:val="000000" w:themeColor="text1"/>
            </w:rPr>
            <w:instrText>19 \</w:instrText>
          </w:r>
          <w:r w:rsidR="005D2C40">
            <w:rPr>
              <w:rFonts w:ascii="Times New Roman" w:eastAsia="Times New Roman" w:hAnsi="Times New Roman" w:cs="Times New Roman"/>
              <w:color w:val="000000" w:themeColor="text1"/>
              <w:lang w:val="en-US"/>
            </w:rPr>
            <w:instrText>l</w:instrText>
          </w:r>
          <w:r w:rsidR="005D2C40" w:rsidRPr="005D2C40">
            <w:rPr>
              <w:rFonts w:ascii="Times New Roman" w:eastAsia="Times New Roman" w:hAnsi="Times New Roman" w:cs="Times New Roman"/>
              <w:color w:val="000000" w:themeColor="text1"/>
            </w:rPr>
            <w:instrText xml:space="preserve"> 1033 </w:instrText>
          </w:r>
          <w:r w:rsidR="005D2C40">
            <w:rPr>
              <w:rFonts w:ascii="Times New Roman" w:eastAsia="Times New Roman" w:hAnsi="Times New Roman" w:cs="Times New Roman"/>
              <w:color w:val="000000" w:themeColor="text1"/>
            </w:rPr>
            <w:instrText xml:space="preserve"> \m Ban15 \m Jen11</w:instrText>
          </w:r>
          <w:r w:rsidR="005D2C40">
            <w:rPr>
              <w:rFonts w:ascii="Times New Roman" w:eastAsia="Times New Roman" w:hAnsi="Times New Roman" w:cs="Times New Roman"/>
              <w:color w:val="000000" w:themeColor="text1"/>
            </w:rPr>
            <w:fldChar w:fldCharType="separate"/>
          </w:r>
          <w:r w:rsidR="005D2C40" w:rsidRPr="005D2C40">
            <w:rPr>
              <w:rFonts w:ascii="Times New Roman" w:eastAsia="Times New Roman" w:hAnsi="Times New Roman" w:cs="Times New Roman"/>
              <w:noProof/>
              <w:color w:val="000000" w:themeColor="text1"/>
            </w:rPr>
            <w:t>(</w:t>
          </w:r>
          <w:r w:rsidR="005D2C40" w:rsidRPr="005D2C40">
            <w:rPr>
              <w:rFonts w:ascii="Times New Roman" w:eastAsia="Times New Roman" w:hAnsi="Times New Roman" w:cs="Times New Roman"/>
              <w:noProof/>
              <w:color w:val="000000" w:themeColor="text1"/>
              <w:lang w:val="en-US"/>
            </w:rPr>
            <w:t>Linneberg</w:t>
          </w:r>
          <w:r w:rsidR="005D2C40" w:rsidRPr="005D2C40">
            <w:rPr>
              <w:rFonts w:ascii="Times New Roman" w:eastAsia="Times New Roman" w:hAnsi="Times New Roman" w:cs="Times New Roman"/>
              <w:noProof/>
              <w:color w:val="000000" w:themeColor="text1"/>
            </w:rPr>
            <w:t xml:space="preserve"> &amp; </w:t>
          </w:r>
          <w:r w:rsidR="005D2C40" w:rsidRPr="005D2C40">
            <w:rPr>
              <w:rFonts w:ascii="Times New Roman" w:eastAsia="Times New Roman" w:hAnsi="Times New Roman" w:cs="Times New Roman"/>
              <w:noProof/>
              <w:color w:val="000000" w:themeColor="text1"/>
              <w:lang w:val="en-US"/>
            </w:rPr>
            <w:t>Korsgaard</w:t>
          </w:r>
          <w:r w:rsidR="005D2C40" w:rsidRPr="005D2C40">
            <w:rPr>
              <w:rFonts w:ascii="Times New Roman" w:eastAsia="Times New Roman" w:hAnsi="Times New Roman" w:cs="Times New Roman"/>
              <w:noProof/>
              <w:color w:val="000000" w:themeColor="text1"/>
            </w:rPr>
            <w:t xml:space="preserve">, 2019; </w:t>
          </w:r>
          <w:r w:rsidR="005D2C40" w:rsidRPr="005D2C40">
            <w:rPr>
              <w:rFonts w:ascii="Times New Roman" w:eastAsia="Times New Roman" w:hAnsi="Times New Roman" w:cs="Times New Roman"/>
              <w:noProof/>
              <w:color w:val="000000" w:themeColor="text1"/>
              <w:lang w:val="en-US"/>
            </w:rPr>
            <w:t>Bandara</w:t>
          </w:r>
          <w:r w:rsidR="005D2C40" w:rsidRPr="005D2C40">
            <w:rPr>
              <w:rFonts w:ascii="Times New Roman" w:eastAsia="Times New Roman" w:hAnsi="Times New Roman" w:cs="Times New Roman"/>
              <w:noProof/>
              <w:color w:val="000000" w:themeColor="text1"/>
            </w:rPr>
            <w:t xml:space="preserve">, </w:t>
          </w:r>
          <w:r w:rsidR="005D2C40" w:rsidRPr="005D2C40">
            <w:rPr>
              <w:rFonts w:ascii="Times New Roman" w:eastAsia="Times New Roman" w:hAnsi="Times New Roman" w:cs="Times New Roman"/>
              <w:noProof/>
              <w:color w:val="000000" w:themeColor="text1"/>
              <w:lang w:val="en-US"/>
            </w:rPr>
            <w:t>Furtmueller</w:t>
          </w:r>
          <w:r w:rsidR="005D2C40" w:rsidRPr="005D2C40">
            <w:rPr>
              <w:rFonts w:ascii="Times New Roman" w:eastAsia="Times New Roman" w:hAnsi="Times New Roman" w:cs="Times New Roman"/>
              <w:noProof/>
              <w:color w:val="000000" w:themeColor="text1"/>
            </w:rPr>
            <w:t xml:space="preserve">, </w:t>
          </w:r>
          <w:r w:rsidR="005D2C40" w:rsidRPr="005D2C40">
            <w:rPr>
              <w:rFonts w:ascii="Times New Roman" w:eastAsia="Times New Roman" w:hAnsi="Times New Roman" w:cs="Times New Roman"/>
              <w:noProof/>
              <w:color w:val="000000" w:themeColor="text1"/>
              <w:lang w:val="en-US"/>
            </w:rPr>
            <w:t>Gorbacheva</w:t>
          </w:r>
          <w:r w:rsidR="005D2C40" w:rsidRPr="005D2C40">
            <w:rPr>
              <w:rFonts w:ascii="Times New Roman" w:eastAsia="Times New Roman" w:hAnsi="Times New Roman" w:cs="Times New Roman"/>
              <w:noProof/>
              <w:color w:val="000000" w:themeColor="text1"/>
            </w:rPr>
            <w:t xml:space="preserve">, </w:t>
          </w:r>
          <w:r w:rsidR="005D2C40" w:rsidRPr="005D2C40">
            <w:rPr>
              <w:rFonts w:ascii="Times New Roman" w:eastAsia="Times New Roman" w:hAnsi="Times New Roman" w:cs="Times New Roman"/>
              <w:noProof/>
              <w:color w:val="000000" w:themeColor="text1"/>
              <w:lang w:val="en-US"/>
            </w:rPr>
            <w:t>Miskon</w:t>
          </w:r>
          <w:r w:rsidR="005D2C40" w:rsidRPr="005D2C40">
            <w:rPr>
              <w:rFonts w:ascii="Times New Roman" w:eastAsia="Times New Roman" w:hAnsi="Times New Roman" w:cs="Times New Roman"/>
              <w:noProof/>
              <w:color w:val="000000" w:themeColor="text1"/>
            </w:rPr>
            <w:t xml:space="preserve">, &amp; </w:t>
          </w:r>
          <w:r w:rsidR="005D2C40" w:rsidRPr="005D2C40">
            <w:rPr>
              <w:rFonts w:ascii="Times New Roman" w:eastAsia="Times New Roman" w:hAnsi="Times New Roman" w:cs="Times New Roman"/>
              <w:noProof/>
              <w:color w:val="000000" w:themeColor="text1"/>
              <w:lang w:val="en-US"/>
            </w:rPr>
            <w:t>Beekhuyzen</w:t>
          </w:r>
          <w:r w:rsidR="005D2C40" w:rsidRPr="005D2C40">
            <w:rPr>
              <w:rFonts w:ascii="Times New Roman" w:eastAsia="Times New Roman" w:hAnsi="Times New Roman" w:cs="Times New Roman"/>
              <w:noProof/>
              <w:color w:val="000000" w:themeColor="text1"/>
            </w:rPr>
            <w:t xml:space="preserve">, 2015; </w:t>
          </w:r>
          <w:r w:rsidR="005D2C40" w:rsidRPr="005D2C40">
            <w:rPr>
              <w:rFonts w:ascii="Times New Roman" w:eastAsia="Times New Roman" w:hAnsi="Times New Roman" w:cs="Times New Roman"/>
              <w:noProof/>
              <w:color w:val="000000" w:themeColor="text1"/>
              <w:lang w:val="en-US"/>
            </w:rPr>
            <w:t>Jennifer</w:t>
          </w:r>
          <w:r w:rsidR="005D2C40" w:rsidRPr="005D2C40">
            <w:rPr>
              <w:rFonts w:ascii="Times New Roman" w:eastAsia="Times New Roman" w:hAnsi="Times New Roman" w:cs="Times New Roman"/>
              <w:noProof/>
              <w:color w:val="000000" w:themeColor="text1"/>
            </w:rPr>
            <w:t>, 2011)</w:t>
          </w:r>
          <w:r w:rsidR="005D2C40">
            <w:rPr>
              <w:rFonts w:ascii="Times New Roman" w:eastAsia="Times New Roman" w:hAnsi="Times New Roman" w:cs="Times New Roman"/>
              <w:color w:val="000000" w:themeColor="text1"/>
            </w:rPr>
            <w:fldChar w:fldCharType="end"/>
          </w:r>
        </w:sdtContent>
      </w:sdt>
      <w:r w:rsidR="005D2C40">
        <w:rPr>
          <w:rFonts w:ascii="Times New Roman" w:eastAsia="Times New Roman" w:hAnsi="Times New Roman" w:cs="Times New Roman"/>
          <w:color w:val="000000" w:themeColor="text1"/>
        </w:rPr>
        <w:t>.</w:t>
      </w:r>
    </w:p>
    <w:p w14:paraId="71E124BA" w14:textId="7FE78CBA" w:rsidR="009616F0" w:rsidRPr="00127200" w:rsidRDefault="00127200" w:rsidP="00404C51">
      <w:pPr>
        <w:pStyle w:val="2"/>
        <w:rPr>
          <w:rFonts w:eastAsia="Times New Roman"/>
        </w:rPr>
      </w:pPr>
      <w:bookmarkStart w:id="50" w:name="_Toc113968646"/>
      <w:r>
        <w:rPr>
          <w:rFonts w:eastAsia="Times New Roman"/>
        </w:rPr>
        <w:t>5.1</w:t>
      </w:r>
      <w:r w:rsidR="009616F0" w:rsidRPr="00127200">
        <w:rPr>
          <w:rFonts w:eastAsia="Times New Roman"/>
        </w:rPr>
        <w:t xml:space="preserve"> Εισαγωγή</w:t>
      </w:r>
      <w:bookmarkEnd w:id="50"/>
    </w:p>
    <w:p w14:paraId="654AE024" w14:textId="074E6F2E" w:rsidR="009616F0" w:rsidRPr="009616F0" w:rsidRDefault="009616F0" w:rsidP="00404C51">
      <w:pPr>
        <w:spacing w:before="120" w:after="120" w:line="360" w:lineRule="auto"/>
        <w:jc w:val="both"/>
        <w:rPr>
          <w:rFonts w:ascii="Times New Roman" w:eastAsia="Segoe UI" w:hAnsi="Times New Roman" w:cs="Times New Roman"/>
          <w:color w:val="000000" w:themeColor="text1"/>
        </w:rPr>
      </w:pPr>
      <w:r w:rsidRPr="009616F0">
        <w:rPr>
          <w:rFonts w:ascii="Times New Roman" w:eastAsia="Segoe UI" w:hAnsi="Times New Roman" w:cs="Times New Roman"/>
          <w:color w:val="000000" w:themeColor="text1"/>
        </w:rPr>
        <w:t xml:space="preserve">Η </w:t>
      </w:r>
      <w:proofErr w:type="spellStart"/>
      <w:r w:rsidRPr="009616F0">
        <w:rPr>
          <w:rFonts w:ascii="Times New Roman" w:eastAsia="Times New Roman" w:hAnsi="Times New Roman" w:cs="Times New Roman"/>
          <w:color w:val="000000" w:themeColor="text1"/>
        </w:rPr>
        <w:t>Finance</w:t>
      </w:r>
      <w:proofErr w:type="spellEnd"/>
      <w:r w:rsidRPr="009616F0">
        <w:rPr>
          <w:rFonts w:ascii="Times New Roman" w:eastAsia="Segoe UI" w:hAnsi="Times New Roman" w:cs="Times New Roman"/>
          <w:color w:val="000000" w:themeColor="text1"/>
        </w:rPr>
        <w:t xml:space="preserve"> </w:t>
      </w:r>
      <w:r w:rsidR="00393F72">
        <w:rPr>
          <w:rFonts w:ascii="Times New Roman" w:eastAsia="Segoe UI" w:hAnsi="Times New Roman" w:cs="Times New Roman"/>
          <w:color w:val="000000" w:themeColor="text1"/>
        </w:rPr>
        <w:t>ακολουθε</w:t>
      </w:r>
      <w:r w:rsidR="007E28D6">
        <w:rPr>
          <w:rFonts w:ascii="Times New Roman" w:eastAsia="Segoe UI" w:hAnsi="Times New Roman" w:cs="Times New Roman"/>
          <w:color w:val="000000" w:themeColor="text1"/>
        </w:rPr>
        <w:t xml:space="preserve">ί </w:t>
      </w:r>
      <w:r w:rsidRPr="009616F0">
        <w:rPr>
          <w:rFonts w:ascii="Times New Roman" w:eastAsia="Segoe UI" w:hAnsi="Times New Roman" w:cs="Times New Roman"/>
          <w:color w:val="000000" w:themeColor="text1"/>
        </w:rPr>
        <w:t>την βιβλιογραφία και τα πλαίσια CERT, ITIL και ISO 27002.</w:t>
      </w:r>
    </w:p>
    <w:p w14:paraId="0485A690" w14:textId="124A95BF" w:rsidR="009616F0" w:rsidRPr="009616F0" w:rsidRDefault="007E28D6" w:rsidP="00404C51">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 xml:space="preserve">Ο Οργανισμός Α </w:t>
      </w:r>
      <w:r w:rsidR="009616F0" w:rsidRPr="009616F0">
        <w:rPr>
          <w:rFonts w:ascii="Times New Roman" w:eastAsia="Segoe UI" w:hAnsi="Times New Roman" w:cs="Times New Roman"/>
          <w:color w:val="000000" w:themeColor="text1"/>
        </w:rPr>
        <w:t xml:space="preserve">δεν στοχεύει σε κάποια πιστοποίηση αλλά </w:t>
      </w:r>
      <w:r>
        <w:rPr>
          <w:rFonts w:ascii="Times New Roman" w:eastAsia="Segoe UI" w:hAnsi="Times New Roman" w:cs="Times New Roman"/>
          <w:color w:val="000000" w:themeColor="text1"/>
        </w:rPr>
        <w:t xml:space="preserve">έχει εφαρμόσει το ISO/IEC 27001 </w:t>
      </w:r>
      <w:r w:rsidR="009616F0" w:rsidRPr="009616F0">
        <w:rPr>
          <w:rFonts w:ascii="Times New Roman" w:eastAsia="Segoe UI" w:hAnsi="Times New Roman" w:cs="Times New Roman"/>
          <w:color w:val="000000" w:themeColor="text1"/>
        </w:rPr>
        <w:t xml:space="preserve">και 27002. Το πρότυπο ISO/IEC 27035 δεν εφαρμόζεται στον οργανισμό. Για τη διαχείριση </w:t>
      </w:r>
      <w:r>
        <w:rPr>
          <w:rFonts w:ascii="Times New Roman" w:eastAsia="Segoe UI" w:hAnsi="Times New Roman" w:cs="Times New Roman"/>
          <w:color w:val="000000" w:themeColor="text1"/>
        </w:rPr>
        <w:t>συμβάντων ασφαλείας εφαρμόζει</w:t>
      </w:r>
      <w:r w:rsidR="009616F0" w:rsidRPr="009616F0">
        <w:rPr>
          <w:rFonts w:ascii="Times New Roman" w:eastAsia="Segoe UI" w:hAnsi="Times New Roman" w:cs="Times New Roman"/>
          <w:color w:val="000000" w:themeColor="text1"/>
        </w:rPr>
        <w:t xml:space="preserve"> το πλαίσιο ITIL. </w:t>
      </w:r>
      <w:r>
        <w:rPr>
          <w:rFonts w:ascii="Times New Roman" w:eastAsia="Segoe UI" w:hAnsi="Times New Roman" w:cs="Times New Roman"/>
          <w:color w:val="000000" w:themeColor="text1"/>
        </w:rPr>
        <w:t>Σε γενικές γραμμές</w:t>
      </w:r>
      <w:r w:rsidR="009616F0" w:rsidRPr="009616F0">
        <w:rPr>
          <w:rFonts w:ascii="Times New Roman" w:eastAsia="Segoe UI" w:hAnsi="Times New Roman" w:cs="Times New Roman"/>
          <w:color w:val="000000" w:themeColor="text1"/>
        </w:rPr>
        <w:t xml:space="preserve"> δεν έχουν</w:t>
      </w:r>
      <w:r>
        <w:rPr>
          <w:rFonts w:ascii="Times New Roman" w:eastAsia="Segoe UI" w:hAnsi="Times New Roman" w:cs="Times New Roman"/>
          <w:color w:val="000000" w:themeColor="text1"/>
        </w:rPr>
        <w:t xml:space="preserve"> θέσει σε εφαρμογή </w:t>
      </w:r>
      <w:r w:rsidR="009616F0" w:rsidRPr="009616F0">
        <w:rPr>
          <w:rFonts w:ascii="Times New Roman" w:eastAsia="Segoe UI" w:hAnsi="Times New Roman" w:cs="Times New Roman"/>
          <w:color w:val="000000" w:themeColor="text1"/>
        </w:rPr>
        <w:t>όλες τις</w:t>
      </w:r>
      <w:r>
        <w:rPr>
          <w:rFonts w:ascii="Times New Roman" w:eastAsia="Segoe UI" w:hAnsi="Times New Roman" w:cs="Times New Roman"/>
          <w:color w:val="000000" w:themeColor="text1"/>
        </w:rPr>
        <w:t xml:space="preserve"> συστάσεις από τα ISO/IEC </w:t>
      </w:r>
      <w:r>
        <w:rPr>
          <w:rFonts w:ascii="Times New Roman" w:eastAsia="Segoe UI" w:hAnsi="Times New Roman" w:cs="Times New Roman"/>
          <w:color w:val="000000" w:themeColor="text1"/>
        </w:rPr>
        <w:lastRenderedPageBreak/>
        <w:t xml:space="preserve">27001 </w:t>
      </w:r>
      <w:r w:rsidR="009616F0" w:rsidRPr="009616F0">
        <w:rPr>
          <w:rFonts w:ascii="Times New Roman" w:eastAsia="Segoe UI" w:hAnsi="Times New Roman" w:cs="Times New Roman"/>
          <w:color w:val="000000" w:themeColor="text1"/>
        </w:rPr>
        <w:t>και 27002</w:t>
      </w:r>
      <w:r>
        <w:rPr>
          <w:rFonts w:ascii="Times New Roman" w:eastAsia="Segoe UI" w:hAnsi="Times New Roman" w:cs="Times New Roman"/>
          <w:color w:val="000000" w:themeColor="text1"/>
        </w:rPr>
        <w:t xml:space="preserve">, καθώς και </w:t>
      </w:r>
      <w:r w:rsidR="009616F0" w:rsidRPr="009616F0">
        <w:rPr>
          <w:rFonts w:ascii="Times New Roman" w:eastAsia="Segoe UI" w:hAnsi="Times New Roman" w:cs="Times New Roman"/>
          <w:color w:val="000000" w:themeColor="text1"/>
        </w:rPr>
        <w:t>το πλαίσιο ITIL</w:t>
      </w:r>
      <w:r>
        <w:rPr>
          <w:rFonts w:ascii="Times New Roman" w:eastAsia="Segoe UI" w:hAnsi="Times New Roman" w:cs="Times New Roman"/>
          <w:color w:val="000000" w:themeColor="text1"/>
        </w:rPr>
        <w:t xml:space="preserve">. Εντούτοις, </w:t>
      </w:r>
      <w:r w:rsidR="009616F0" w:rsidRPr="009616F0">
        <w:rPr>
          <w:rFonts w:ascii="Times New Roman" w:eastAsia="Segoe UI" w:hAnsi="Times New Roman" w:cs="Times New Roman"/>
          <w:color w:val="000000" w:themeColor="text1"/>
        </w:rPr>
        <w:t>έχ</w:t>
      </w:r>
      <w:r>
        <w:rPr>
          <w:rFonts w:ascii="Times New Roman" w:eastAsia="Segoe UI" w:hAnsi="Times New Roman" w:cs="Times New Roman"/>
          <w:color w:val="000000" w:themeColor="text1"/>
        </w:rPr>
        <w:t>ουν εφαρμόσει αυτές που θεωρούν</w:t>
      </w:r>
      <w:r w:rsidR="009616F0" w:rsidRPr="009616F0">
        <w:rPr>
          <w:rFonts w:ascii="Times New Roman" w:eastAsia="Segoe UI" w:hAnsi="Times New Roman" w:cs="Times New Roman"/>
          <w:color w:val="000000" w:themeColor="text1"/>
        </w:rPr>
        <w:t xml:space="preserve"> ότι τους αφορούν.</w:t>
      </w:r>
    </w:p>
    <w:p w14:paraId="1653A1DB" w14:textId="4BED3F7B" w:rsidR="009616F0" w:rsidRPr="009616F0" w:rsidRDefault="009616F0" w:rsidP="00404C51">
      <w:pPr>
        <w:spacing w:before="120" w:after="120" w:line="360" w:lineRule="auto"/>
        <w:jc w:val="both"/>
        <w:rPr>
          <w:rFonts w:ascii="Times New Roman" w:eastAsia="Segoe UI" w:hAnsi="Times New Roman" w:cs="Times New Roman"/>
          <w:color w:val="000000" w:themeColor="text1"/>
        </w:rPr>
      </w:pPr>
      <w:r w:rsidRPr="009616F0">
        <w:rPr>
          <w:rFonts w:ascii="Times New Roman" w:eastAsia="Segoe UI" w:hAnsi="Times New Roman" w:cs="Times New Roman"/>
          <w:color w:val="000000" w:themeColor="text1"/>
        </w:rPr>
        <w:t>Π</w:t>
      </w:r>
      <w:r w:rsidR="007E28D6">
        <w:rPr>
          <w:rFonts w:ascii="Times New Roman" w:eastAsia="Segoe UI" w:hAnsi="Times New Roman" w:cs="Times New Roman"/>
          <w:color w:val="000000" w:themeColor="text1"/>
        </w:rPr>
        <w:t>ολλές από τις διαδικασίες στον Ο</w:t>
      </w:r>
      <w:r w:rsidRPr="009616F0">
        <w:rPr>
          <w:rFonts w:ascii="Times New Roman" w:eastAsia="Segoe UI" w:hAnsi="Times New Roman" w:cs="Times New Roman"/>
          <w:color w:val="000000" w:themeColor="text1"/>
        </w:rPr>
        <w:t>ργανισμό Β στηρίζονται στο πλαίσιο ITIL και στο πρότυπο ISO</w:t>
      </w:r>
      <w:r w:rsidR="007E28D6">
        <w:rPr>
          <w:rFonts w:ascii="Times New Roman" w:eastAsia="Segoe UI" w:hAnsi="Times New Roman" w:cs="Times New Roman"/>
          <w:color w:val="000000" w:themeColor="text1"/>
        </w:rPr>
        <w:t>,</w:t>
      </w:r>
      <w:r w:rsidRPr="009616F0">
        <w:rPr>
          <w:rFonts w:ascii="Times New Roman" w:eastAsia="Segoe UI" w:hAnsi="Times New Roman" w:cs="Times New Roman"/>
          <w:color w:val="000000" w:themeColor="text1"/>
        </w:rPr>
        <w:t xml:space="preserve"> </w:t>
      </w:r>
      <w:r w:rsidR="007E28D6">
        <w:rPr>
          <w:rFonts w:ascii="Times New Roman" w:eastAsia="Segoe UI" w:hAnsi="Times New Roman" w:cs="Times New Roman"/>
          <w:color w:val="000000" w:themeColor="text1"/>
        </w:rPr>
        <w:t>καταβάλλοντας</w:t>
      </w:r>
      <w:r w:rsidRPr="009616F0">
        <w:rPr>
          <w:rFonts w:ascii="Times New Roman" w:eastAsia="Segoe UI" w:hAnsi="Times New Roman" w:cs="Times New Roman"/>
          <w:color w:val="000000" w:themeColor="text1"/>
        </w:rPr>
        <w:t xml:space="preserve"> προσπά</w:t>
      </w:r>
      <w:r w:rsidR="007E28D6">
        <w:rPr>
          <w:rFonts w:ascii="Times New Roman" w:eastAsia="Segoe UI" w:hAnsi="Times New Roman" w:cs="Times New Roman"/>
          <w:color w:val="000000" w:themeColor="text1"/>
        </w:rPr>
        <w:t>θεια ώστε τα σχέδια έκτακτης ανάγκης</w:t>
      </w:r>
      <w:r w:rsidRPr="009616F0">
        <w:rPr>
          <w:rFonts w:ascii="Times New Roman" w:eastAsia="Segoe UI" w:hAnsi="Times New Roman" w:cs="Times New Roman"/>
          <w:color w:val="000000" w:themeColor="text1"/>
        </w:rPr>
        <w:t xml:space="preserve"> να βασίζονται και αυτά στο ISO. Το πρότυπο ISO/IEC 27035 δεν έχει εφαρμοστεί για τη διαχείριση συμβάντων.</w:t>
      </w:r>
    </w:p>
    <w:p w14:paraId="2109E2E0" w14:textId="11E29B44" w:rsidR="009616F0" w:rsidRPr="00C943A5" w:rsidRDefault="007E28D6" w:rsidP="00404C51">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Ο</w:t>
      </w:r>
      <w:r w:rsidR="009616F0" w:rsidRPr="009616F0">
        <w:rPr>
          <w:rFonts w:ascii="Times New Roman" w:eastAsia="Segoe UI" w:hAnsi="Times New Roman" w:cs="Times New Roman"/>
          <w:color w:val="000000" w:themeColor="text1"/>
        </w:rPr>
        <w:t xml:space="preserve">ργανισμός Γ και </w:t>
      </w:r>
      <w:r>
        <w:rPr>
          <w:rFonts w:ascii="Times New Roman" w:eastAsia="Segoe UI" w:hAnsi="Times New Roman" w:cs="Times New Roman"/>
          <w:color w:val="000000" w:themeColor="text1"/>
        </w:rPr>
        <w:t>ιδιαίτερα</w:t>
      </w:r>
      <w:r w:rsidR="009616F0" w:rsidRPr="009616F0">
        <w:rPr>
          <w:rFonts w:ascii="Times New Roman" w:eastAsia="Segoe UI" w:hAnsi="Times New Roman" w:cs="Times New Roman"/>
          <w:color w:val="000000" w:themeColor="text1"/>
        </w:rPr>
        <w:t xml:space="preserve"> ο διευθυντής</w:t>
      </w:r>
      <w:r>
        <w:rPr>
          <w:rFonts w:ascii="Times New Roman" w:eastAsia="Segoe UI" w:hAnsi="Times New Roman" w:cs="Times New Roman"/>
          <w:color w:val="000000" w:themeColor="text1"/>
        </w:rPr>
        <w:t xml:space="preserve"> του οργανισμού</w:t>
      </w:r>
      <w:r w:rsidR="009616F0" w:rsidRPr="009616F0">
        <w:rPr>
          <w:rFonts w:ascii="Times New Roman" w:eastAsia="Segoe UI" w:hAnsi="Times New Roman" w:cs="Times New Roman"/>
          <w:color w:val="000000" w:themeColor="text1"/>
        </w:rPr>
        <w:t xml:space="preserve"> δεν φαίνεται να είναι εξοικειωμένος με το πρότυπο ISO 27035</w:t>
      </w:r>
      <w:r>
        <w:rPr>
          <w:rFonts w:ascii="Times New Roman" w:eastAsia="Segoe UI" w:hAnsi="Times New Roman" w:cs="Times New Roman"/>
          <w:color w:val="000000" w:themeColor="text1"/>
        </w:rPr>
        <w:t xml:space="preserve"> </w:t>
      </w:r>
      <w:r w:rsidRPr="009616F0">
        <w:rPr>
          <w:rFonts w:ascii="Times New Roman" w:eastAsia="Segoe UI" w:hAnsi="Times New Roman" w:cs="Times New Roman"/>
          <w:color w:val="000000" w:themeColor="text1"/>
        </w:rPr>
        <w:t>για την αντιμετ</w:t>
      </w:r>
      <w:r>
        <w:rPr>
          <w:rFonts w:ascii="Times New Roman" w:eastAsia="Segoe UI" w:hAnsi="Times New Roman" w:cs="Times New Roman"/>
          <w:color w:val="000000" w:themeColor="text1"/>
        </w:rPr>
        <w:t>ώπιση και διαχείριση συμβάντων</w:t>
      </w:r>
      <w:r w:rsidR="009616F0" w:rsidRPr="009616F0">
        <w:rPr>
          <w:rFonts w:ascii="Times New Roman" w:eastAsia="Segoe UI" w:hAnsi="Times New Roman" w:cs="Times New Roman"/>
          <w:color w:val="000000" w:themeColor="text1"/>
        </w:rPr>
        <w:t xml:space="preserve">. Για το ISO/IEC 27001 </w:t>
      </w:r>
      <w:r>
        <w:rPr>
          <w:rFonts w:ascii="Times New Roman" w:eastAsia="Segoe UI" w:hAnsi="Times New Roman" w:cs="Times New Roman"/>
          <w:color w:val="000000" w:themeColor="text1"/>
        </w:rPr>
        <w:t>διαθέτει αρκετές πιστοποιήσεις ενώ στηρίζει πλήρως</w:t>
      </w:r>
      <w:r w:rsidR="009616F0" w:rsidRPr="009616F0">
        <w:rPr>
          <w:rFonts w:ascii="Times New Roman" w:eastAsia="Segoe UI" w:hAnsi="Times New Roman" w:cs="Times New Roman"/>
          <w:color w:val="000000" w:themeColor="text1"/>
        </w:rPr>
        <w:t xml:space="preserve"> τις διαδικασίες διαχείρισης στο πλαίσιο ITIL.</w:t>
      </w:r>
    </w:p>
    <w:p w14:paraId="353D5105" w14:textId="5E857E65" w:rsidR="009616F0" w:rsidRPr="00127200" w:rsidRDefault="00127200" w:rsidP="00404C51">
      <w:pPr>
        <w:pStyle w:val="2"/>
        <w:rPr>
          <w:rFonts w:eastAsia="Times New Roman"/>
        </w:rPr>
      </w:pPr>
      <w:bookmarkStart w:id="51" w:name="_Toc113968647"/>
      <w:r w:rsidRPr="00127200">
        <w:rPr>
          <w:rFonts w:eastAsia="Times New Roman"/>
        </w:rPr>
        <w:t>5.2</w:t>
      </w:r>
      <w:r w:rsidR="009616F0" w:rsidRPr="00127200">
        <w:rPr>
          <w:rFonts w:eastAsia="Times New Roman"/>
        </w:rPr>
        <w:t xml:space="preserve"> Αποτελέσματα σχετικά με την ικανότητα τον οργανισμών να ανακαλύπτουν περιστατικά ασφαλείας</w:t>
      </w:r>
      <w:bookmarkEnd w:id="51"/>
    </w:p>
    <w:p w14:paraId="0C5A0CF4" w14:textId="5A0FA9A8" w:rsidR="009616F0" w:rsidRPr="00127200" w:rsidRDefault="009616F0" w:rsidP="00404C51">
      <w:pPr>
        <w:pStyle w:val="3"/>
        <w:rPr>
          <w:rFonts w:eastAsia="Times New Roman"/>
        </w:rPr>
      </w:pPr>
      <w:bookmarkStart w:id="52" w:name="_Toc113968648"/>
      <w:r w:rsidRPr="00127200">
        <w:rPr>
          <w:rFonts w:eastAsia="Times New Roman"/>
        </w:rPr>
        <w:t xml:space="preserve">5.2.1 </w:t>
      </w:r>
      <w:r w:rsidR="00127200">
        <w:rPr>
          <w:rFonts w:eastAsia="Times New Roman"/>
        </w:rPr>
        <w:t>F</w:t>
      </w:r>
      <w:proofErr w:type="spellStart"/>
      <w:r w:rsidR="00127200">
        <w:rPr>
          <w:rFonts w:eastAsia="Times New Roman"/>
          <w:lang w:val="en-US"/>
        </w:rPr>
        <w:t>inanceOrg</w:t>
      </w:r>
      <w:bookmarkEnd w:id="52"/>
      <w:proofErr w:type="spellEnd"/>
    </w:p>
    <w:p w14:paraId="75AFA1D6" w14:textId="564FEE4E" w:rsidR="009616F0" w:rsidRPr="007E28D6" w:rsidRDefault="007E28D6" w:rsidP="00404C51">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Αναφορικά</w:t>
      </w:r>
      <w:r w:rsidR="009616F0" w:rsidRPr="007E28D6">
        <w:rPr>
          <w:rFonts w:ascii="Times New Roman" w:eastAsia="Segoe UI" w:hAnsi="Times New Roman" w:cs="Times New Roman"/>
          <w:color w:val="000000" w:themeColor="text1"/>
        </w:rPr>
        <w:t xml:space="preserve"> με τα συστήματα, στην </w:t>
      </w:r>
      <w:proofErr w:type="spellStart"/>
      <w:r w:rsidR="009616F0" w:rsidRPr="007E28D6">
        <w:rPr>
          <w:rFonts w:ascii="Times New Roman" w:eastAsia="Times New Roman" w:hAnsi="Times New Roman" w:cs="Times New Roman"/>
          <w:color w:val="000000" w:themeColor="text1"/>
        </w:rPr>
        <w:t>Finance</w:t>
      </w:r>
      <w:proofErr w:type="spellEnd"/>
      <w:r w:rsidR="009616F0" w:rsidRPr="007E28D6">
        <w:rPr>
          <w:rFonts w:ascii="Times New Roman" w:eastAsia="Segoe UI" w:hAnsi="Times New Roman" w:cs="Times New Roman"/>
          <w:color w:val="000000" w:themeColor="text1"/>
        </w:rPr>
        <w:t xml:space="preserve"> υπάρχει σύστημα για την παρακολούθηση συμβάντων αλλά και δύο διαφορετικές ομάδες αντιμετώπισης περιστατικών. Στην πρώτη ομάδα έχει </w:t>
      </w:r>
      <w:r>
        <w:rPr>
          <w:rFonts w:ascii="Times New Roman" w:eastAsia="Segoe UI" w:hAnsi="Times New Roman" w:cs="Times New Roman"/>
          <w:color w:val="000000" w:themeColor="text1"/>
        </w:rPr>
        <w:t>ανατεθεί να προστατεύει</w:t>
      </w:r>
      <w:r w:rsidR="009616F0" w:rsidRPr="007E28D6">
        <w:rPr>
          <w:rFonts w:ascii="Times New Roman" w:eastAsia="Segoe UI" w:hAnsi="Times New Roman" w:cs="Times New Roman"/>
          <w:color w:val="000000" w:themeColor="text1"/>
        </w:rPr>
        <w:t xml:space="preserve"> τον οργανισμό με οποιοδήποτε τρόπο ενώ η δεύτερη έχει δημιουργηθεί για συμβάντα υψηλού αντίκτυπου και </w:t>
      </w:r>
      <w:r>
        <w:rPr>
          <w:rFonts w:ascii="Times New Roman" w:eastAsia="Segoe UI" w:hAnsi="Times New Roman" w:cs="Times New Roman"/>
          <w:color w:val="000000" w:themeColor="text1"/>
        </w:rPr>
        <w:t xml:space="preserve">έχει τη δυνατότητα, </w:t>
      </w:r>
      <w:r w:rsidR="009616F0" w:rsidRPr="007E28D6">
        <w:rPr>
          <w:rFonts w:ascii="Times New Roman" w:eastAsia="Segoe UI" w:hAnsi="Times New Roman" w:cs="Times New Roman"/>
          <w:color w:val="000000" w:themeColor="text1"/>
        </w:rPr>
        <w:t xml:space="preserve">ανάλογα </w:t>
      </w:r>
      <w:r>
        <w:rPr>
          <w:rFonts w:ascii="Times New Roman" w:eastAsia="Segoe UI" w:hAnsi="Times New Roman" w:cs="Times New Roman"/>
          <w:color w:val="000000" w:themeColor="text1"/>
        </w:rPr>
        <w:t xml:space="preserve">με </w:t>
      </w:r>
      <w:r w:rsidR="009616F0" w:rsidRPr="007E28D6">
        <w:rPr>
          <w:rFonts w:ascii="Times New Roman" w:eastAsia="Segoe UI" w:hAnsi="Times New Roman" w:cs="Times New Roman"/>
          <w:color w:val="000000" w:themeColor="text1"/>
        </w:rPr>
        <w:t>τον βαθμό χρησιμότητας να επεκταθεί σε επιπλέον ανταποκριτές. Οι δύο ομάδες μεταξύ τους λειτουργούν ανεξάρτητα αλλά δεν αποκλείει η μία την άλλη</w:t>
      </w:r>
      <w:r>
        <w:rPr>
          <w:rFonts w:ascii="Times New Roman" w:eastAsia="Segoe UI" w:hAnsi="Times New Roman" w:cs="Times New Roman"/>
          <w:color w:val="000000" w:themeColor="text1"/>
        </w:rPr>
        <w:t>,</w:t>
      </w:r>
      <w:r w:rsidR="009616F0" w:rsidRPr="007E28D6">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με απώτερο στόχο</w:t>
      </w:r>
      <w:r w:rsidR="009616F0" w:rsidRPr="007E28D6">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την συνεργασία,</w:t>
      </w:r>
      <w:r w:rsidR="009616F0" w:rsidRPr="007E28D6">
        <w:rPr>
          <w:rFonts w:ascii="Times New Roman" w:eastAsia="Segoe UI" w:hAnsi="Times New Roman" w:cs="Times New Roman"/>
          <w:color w:val="000000" w:themeColor="text1"/>
        </w:rPr>
        <w:t xml:space="preserve"> όποτε</w:t>
      </w:r>
      <w:r>
        <w:rPr>
          <w:rFonts w:ascii="Times New Roman" w:eastAsia="Segoe UI" w:hAnsi="Times New Roman" w:cs="Times New Roman"/>
          <w:color w:val="000000" w:themeColor="text1"/>
        </w:rPr>
        <w:t xml:space="preserve"> αυτή κριθεί απαραίτητη</w:t>
      </w:r>
      <w:r w:rsidR="009616F0" w:rsidRPr="007E28D6">
        <w:rPr>
          <w:rFonts w:ascii="Times New Roman" w:eastAsia="Segoe UI" w:hAnsi="Times New Roman" w:cs="Times New Roman"/>
          <w:color w:val="000000" w:themeColor="text1"/>
        </w:rPr>
        <w:t>.</w:t>
      </w:r>
    </w:p>
    <w:p w14:paraId="2F466847" w14:textId="77777777" w:rsidR="007E28D6" w:rsidRDefault="009616F0" w:rsidP="00404C51">
      <w:pPr>
        <w:spacing w:before="120" w:after="120" w:line="360" w:lineRule="auto"/>
        <w:jc w:val="both"/>
        <w:rPr>
          <w:rFonts w:ascii="Times New Roman" w:eastAsia="Segoe UI" w:hAnsi="Times New Roman" w:cs="Times New Roman"/>
          <w:color w:val="000000" w:themeColor="text1"/>
        </w:rPr>
      </w:pPr>
      <w:r w:rsidRPr="007E28D6">
        <w:rPr>
          <w:rFonts w:ascii="Times New Roman" w:eastAsia="Segoe UI" w:hAnsi="Times New Roman" w:cs="Times New Roman"/>
          <w:color w:val="000000" w:themeColor="text1"/>
        </w:rPr>
        <w:t xml:space="preserve">Στον οργανισμό έχουν </w:t>
      </w:r>
      <w:r w:rsidR="007E28D6">
        <w:rPr>
          <w:rFonts w:ascii="Times New Roman" w:eastAsia="Segoe UI" w:hAnsi="Times New Roman" w:cs="Times New Roman"/>
          <w:color w:val="000000" w:themeColor="text1"/>
        </w:rPr>
        <w:t>θεσμοθετηθεί</w:t>
      </w:r>
      <w:r w:rsidRPr="007E28D6">
        <w:rPr>
          <w:rFonts w:ascii="Times New Roman" w:eastAsia="Segoe UI" w:hAnsi="Times New Roman" w:cs="Times New Roman"/>
          <w:color w:val="000000" w:themeColor="text1"/>
        </w:rPr>
        <w:t xml:space="preserve"> διάφορες υψηλόβαθμες θέσεις. </w:t>
      </w:r>
      <w:r w:rsidR="007E28D6">
        <w:rPr>
          <w:rFonts w:ascii="Times New Roman" w:eastAsia="Segoe UI" w:hAnsi="Times New Roman" w:cs="Times New Roman"/>
          <w:color w:val="000000" w:themeColor="text1"/>
        </w:rPr>
        <w:t>Μια από αυτές είναι και η θέση του διευθυντή</w:t>
      </w:r>
      <w:r w:rsidRPr="007E28D6">
        <w:rPr>
          <w:rFonts w:ascii="Times New Roman" w:eastAsia="Segoe UI" w:hAnsi="Times New Roman" w:cs="Times New Roman"/>
          <w:color w:val="000000" w:themeColor="text1"/>
        </w:rPr>
        <w:t xml:space="preserve"> της ομάδας αντιμετώπι</w:t>
      </w:r>
      <w:r w:rsidR="007E28D6">
        <w:rPr>
          <w:rFonts w:ascii="Times New Roman" w:eastAsia="Segoe UI" w:hAnsi="Times New Roman" w:cs="Times New Roman"/>
          <w:color w:val="000000" w:themeColor="text1"/>
        </w:rPr>
        <w:t>σης συμβάντων ασφαλείας δικτύου. Δ</w:t>
      </w:r>
      <w:r w:rsidRPr="007E28D6">
        <w:rPr>
          <w:rFonts w:ascii="Times New Roman" w:eastAsia="Segoe UI" w:hAnsi="Times New Roman" w:cs="Times New Roman"/>
          <w:color w:val="000000" w:themeColor="text1"/>
        </w:rPr>
        <w:t>ιαθέτει υψηλού επιπέδου εκπαίδευσης με δυο μεταπτυχιακά και αρκετά μεγάλη εμπειρία στον συγκεκρ</w:t>
      </w:r>
      <w:r w:rsidR="007E28D6">
        <w:rPr>
          <w:rFonts w:ascii="Times New Roman" w:eastAsia="Segoe UI" w:hAnsi="Times New Roman" w:cs="Times New Roman"/>
          <w:color w:val="000000" w:themeColor="text1"/>
        </w:rPr>
        <w:t>ιμένο χώρο. Μια άλλη θέση εξαιρετικής σημασίας είναι αυτή τ</w:t>
      </w:r>
      <w:r w:rsidRPr="007E28D6">
        <w:rPr>
          <w:rFonts w:ascii="Times New Roman" w:eastAsia="Segoe UI" w:hAnsi="Times New Roman" w:cs="Times New Roman"/>
          <w:color w:val="000000" w:themeColor="text1"/>
        </w:rPr>
        <w:t>ο</w:t>
      </w:r>
      <w:r w:rsidR="007E28D6">
        <w:rPr>
          <w:rFonts w:ascii="Times New Roman" w:eastAsia="Segoe UI" w:hAnsi="Times New Roman" w:cs="Times New Roman"/>
          <w:color w:val="000000" w:themeColor="text1"/>
        </w:rPr>
        <w:t>υ</w:t>
      </w:r>
      <w:r w:rsidRPr="007E28D6">
        <w:rPr>
          <w:rFonts w:ascii="Times New Roman" w:eastAsia="Segoe UI" w:hAnsi="Times New Roman" w:cs="Times New Roman"/>
          <w:color w:val="000000" w:themeColor="text1"/>
        </w:rPr>
        <w:t xml:space="preserve"> διευθυντή</w:t>
      </w:r>
      <w:r w:rsidR="007E28D6">
        <w:rPr>
          <w:rFonts w:ascii="Times New Roman" w:eastAsia="Segoe UI" w:hAnsi="Times New Roman" w:cs="Times New Roman"/>
          <w:color w:val="000000" w:themeColor="text1"/>
        </w:rPr>
        <w:t xml:space="preserve"> της ομάδας συντονισμού αντιμετώπισης συμβάντων </w:t>
      </w:r>
      <w:r w:rsidRPr="007E28D6">
        <w:rPr>
          <w:rFonts w:ascii="Times New Roman" w:eastAsia="Segoe UI" w:hAnsi="Times New Roman" w:cs="Times New Roman"/>
          <w:color w:val="000000" w:themeColor="text1"/>
        </w:rPr>
        <w:t xml:space="preserve">υψηλού </w:t>
      </w:r>
      <w:proofErr w:type="spellStart"/>
      <w:r w:rsidRPr="007E28D6">
        <w:rPr>
          <w:rFonts w:ascii="Times New Roman" w:eastAsia="Segoe UI" w:hAnsi="Times New Roman" w:cs="Times New Roman"/>
          <w:color w:val="000000" w:themeColor="text1"/>
        </w:rPr>
        <w:t>αντικτύπου</w:t>
      </w:r>
      <w:proofErr w:type="spellEnd"/>
      <w:r w:rsidRPr="007E28D6">
        <w:rPr>
          <w:rFonts w:ascii="Times New Roman" w:eastAsia="Segoe UI" w:hAnsi="Times New Roman" w:cs="Times New Roman"/>
          <w:color w:val="000000" w:themeColor="text1"/>
        </w:rPr>
        <w:t>,</w:t>
      </w:r>
      <w:r w:rsidR="007E28D6">
        <w:rPr>
          <w:rFonts w:ascii="Times New Roman" w:eastAsia="Segoe UI" w:hAnsi="Times New Roman" w:cs="Times New Roman"/>
          <w:color w:val="000000" w:themeColor="text1"/>
        </w:rPr>
        <w:t xml:space="preserve"> όπου</w:t>
      </w:r>
      <w:r w:rsidRPr="007E28D6">
        <w:rPr>
          <w:rFonts w:ascii="Times New Roman" w:eastAsia="Segoe UI" w:hAnsi="Times New Roman" w:cs="Times New Roman"/>
          <w:color w:val="000000" w:themeColor="text1"/>
        </w:rPr>
        <w:t xml:space="preserve"> συντονίζει και </w:t>
      </w:r>
      <w:r w:rsidR="007E28D6">
        <w:rPr>
          <w:rFonts w:ascii="Times New Roman" w:eastAsia="Segoe UI" w:hAnsi="Times New Roman" w:cs="Times New Roman"/>
          <w:color w:val="000000" w:themeColor="text1"/>
        </w:rPr>
        <w:t>συνεργάζεται</w:t>
      </w:r>
      <w:r w:rsidRPr="007E28D6">
        <w:rPr>
          <w:rFonts w:ascii="Times New Roman" w:eastAsia="Segoe UI" w:hAnsi="Times New Roman" w:cs="Times New Roman"/>
          <w:color w:val="000000" w:themeColor="text1"/>
        </w:rPr>
        <w:t xml:space="preserve"> με διάφορους εκπροσώπους επιχειρήσεων</w:t>
      </w:r>
      <w:r w:rsidR="007E28D6">
        <w:rPr>
          <w:rFonts w:ascii="Times New Roman" w:eastAsia="Segoe UI" w:hAnsi="Times New Roman" w:cs="Times New Roman"/>
          <w:color w:val="000000" w:themeColor="text1"/>
        </w:rPr>
        <w:t>,</w:t>
      </w:r>
      <w:r w:rsidRPr="007E28D6">
        <w:rPr>
          <w:rFonts w:ascii="Times New Roman" w:eastAsia="Segoe UI" w:hAnsi="Times New Roman" w:cs="Times New Roman"/>
          <w:color w:val="000000" w:themeColor="text1"/>
        </w:rPr>
        <w:t xml:space="preserve"> τεχνικές ομάδες και αρκετούς άλλου</w:t>
      </w:r>
      <w:r w:rsidR="007E28D6">
        <w:rPr>
          <w:rFonts w:ascii="Times New Roman" w:eastAsia="Segoe UI" w:hAnsi="Times New Roman" w:cs="Times New Roman"/>
          <w:color w:val="000000" w:themeColor="text1"/>
        </w:rPr>
        <w:t>ς μέχρι την οριστική διευθέτηση και επίλυση του προβλήματος</w:t>
      </w:r>
      <w:r w:rsidRPr="007E28D6">
        <w:rPr>
          <w:rFonts w:ascii="Times New Roman" w:eastAsia="Segoe UI" w:hAnsi="Times New Roman" w:cs="Times New Roman"/>
          <w:color w:val="000000" w:themeColor="text1"/>
        </w:rPr>
        <w:t xml:space="preserve">. </w:t>
      </w:r>
    </w:p>
    <w:p w14:paraId="6DE08D98" w14:textId="0BEB4C56" w:rsidR="009616F0" w:rsidRDefault="009616F0" w:rsidP="00404C51">
      <w:pPr>
        <w:spacing w:before="120" w:after="120" w:line="360" w:lineRule="auto"/>
        <w:jc w:val="both"/>
        <w:rPr>
          <w:rFonts w:ascii="Times New Roman" w:eastAsia="Times New Roman" w:hAnsi="Times New Roman" w:cs="Times New Roman"/>
          <w:color w:val="000000" w:themeColor="text1"/>
        </w:rPr>
      </w:pPr>
      <w:r w:rsidRPr="007E28D6">
        <w:rPr>
          <w:rFonts w:ascii="Times New Roman" w:eastAsia="Segoe UI" w:hAnsi="Times New Roman" w:cs="Times New Roman"/>
          <w:color w:val="000000" w:themeColor="text1"/>
        </w:rPr>
        <w:t>Τέλος</w:t>
      </w:r>
      <w:r w:rsidR="007E28D6">
        <w:rPr>
          <w:rFonts w:ascii="Times New Roman" w:eastAsia="Segoe UI" w:hAnsi="Times New Roman" w:cs="Times New Roman"/>
          <w:color w:val="000000" w:themeColor="text1"/>
        </w:rPr>
        <w:t>,</w:t>
      </w:r>
      <w:r w:rsidRPr="007E28D6">
        <w:rPr>
          <w:rFonts w:ascii="Times New Roman" w:eastAsia="Segoe UI" w:hAnsi="Times New Roman" w:cs="Times New Roman"/>
          <w:color w:val="000000" w:themeColor="text1"/>
        </w:rPr>
        <w:t xml:space="preserve"> ακόμα μία </w:t>
      </w:r>
      <w:r w:rsidR="007E28D6">
        <w:rPr>
          <w:rFonts w:ascii="Times New Roman" w:eastAsia="Segoe UI" w:hAnsi="Times New Roman" w:cs="Times New Roman"/>
          <w:color w:val="000000" w:themeColor="text1"/>
        </w:rPr>
        <w:t xml:space="preserve">σημαντική </w:t>
      </w:r>
      <w:r w:rsidRPr="007E28D6">
        <w:rPr>
          <w:rFonts w:ascii="Times New Roman" w:eastAsia="Segoe UI" w:hAnsi="Times New Roman" w:cs="Times New Roman"/>
          <w:color w:val="000000" w:themeColor="text1"/>
        </w:rPr>
        <w:t>θέση είναι το</w:t>
      </w:r>
      <w:r w:rsidR="007E28D6">
        <w:rPr>
          <w:rFonts w:ascii="Times New Roman" w:eastAsia="Segoe UI" w:hAnsi="Times New Roman" w:cs="Times New Roman"/>
          <w:color w:val="000000" w:themeColor="text1"/>
        </w:rPr>
        <w:t>υ</w:t>
      </w:r>
      <w:r w:rsidRPr="007E28D6">
        <w:rPr>
          <w:rFonts w:ascii="Times New Roman" w:eastAsia="Segoe UI" w:hAnsi="Times New Roman" w:cs="Times New Roman"/>
          <w:color w:val="000000" w:themeColor="text1"/>
        </w:rPr>
        <w:t xml:space="preserve"> ανώτερο</w:t>
      </w:r>
      <w:r w:rsidR="007E28D6">
        <w:rPr>
          <w:rFonts w:ascii="Times New Roman" w:eastAsia="Segoe UI" w:hAnsi="Times New Roman" w:cs="Times New Roman"/>
          <w:color w:val="000000" w:themeColor="text1"/>
        </w:rPr>
        <w:t>υ</w:t>
      </w:r>
      <w:r w:rsidRPr="007E28D6">
        <w:rPr>
          <w:rFonts w:ascii="Times New Roman" w:eastAsia="Segoe UI" w:hAnsi="Times New Roman" w:cs="Times New Roman"/>
          <w:color w:val="000000" w:themeColor="text1"/>
        </w:rPr>
        <w:t xml:space="preserve"> μέλο</w:t>
      </w:r>
      <w:r w:rsidR="007E28D6">
        <w:rPr>
          <w:rFonts w:ascii="Times New Roman" w:eastAsia="Segoe UI" w:hAnsi="Times New Roman" w:cs="Times New Roman"/>
          <w:color w:val="000000" w:themeColor="text1"/>
        </w:rPr>
        <w:t>υ</w:t>
      </w:r>
      <w:r w:rsidRPr="007E28D6">
        <w:rPr>
          <w:rFonts w:ascii="Times New Roman" w:eastAsia="Segoe UI" w:hAnsi="Times New Roman" w:cs="Times New Roman"/>
          <w:color w:val="000000" w:themeColor="text1"/>
        </w:rPr>
        <w:t>ς</w:t>
      </w:r>
      <w:r w:rsidR="007E28D6">
        <w:rPr>
          <w:rFonts w:ascii="Times New Roman" w:eastAsia="Segoe UI" w:hAnsi="Times New Roman" w:cs="Times New Roman"/>
          <w:color w:val="000000" w:themeColor="text1"/>
        </w:rPr>
        <w:t xml:space="preserve"> της ομάδας πο</w:t>
      </w:r>
      <w:r w:rsidRPr="007E28D6">
        <w:rPr>
          <w:rFonts w:ascii="Times New Roman" w:eastAsia="Segoe UI" w:hAnsi="Times New Roman" w:cs="Times New Roman"/>
          <w:color w:val="000000" w:themeColor="text1"/>
        </w:rPr>
        <w:t>λιτικής και διαδικασιών ασφαλείας πληροφοριών</w:t>
      </w:r>
      <w:r w:rsidR="007E28D6">
        <w:rPr>
          <w:rFonts w:ascii="Times New Roman" w:eastAsia="Segoe UI" w:hAnsi="Times New Roman" w:cs="Times New Roman"/>
          <w:color w:val="000000" w:themeColor="text1"/>
        </w:rPr>
        <w:t>, ο</w:t>
      </w:r>
      <w:r w:rsidRPr="007E28D6">
        <w:rPr>
          <w:rFonts w:ascii="Times New Roman" w:eastAsia="Segoe UI" w:hAnsi="Times New Roman" w:cs="Times New Roman"/>
          <w:color w:val="000000" w:themeColor="text1"/>
        </w:rPr>
        <w:t xml:space="preserve"> </w:t>
      </w:r>
      <w:r w:rsidR="007E28D6">
        <w:rPr>
          <w:rFonts w:ascii="Times New Roman" w:eastAsia="Segoe UI" w:hAnsi="Times New Roman" w:cs="Times New Roman"/>
          <w:color w:val="000000" w:themeColor="text1"/>
        </w:rPr>
        <w:t>οποίος</w:t>
      </w:r>
      <w:r w:rsidRPr="007E28D6">
        <w:rPr>
          <w:rFonts w:ascii="Times New Roman" w:eastAsia="Segoe UI" w:hAnsi="Times New Roman" w:cs="Times New Roman"/>
          <w:color w:val="000000" w:themeColor="text1"/>
        </w:rPr>
        <w:t xml:space="preserve"> διαθέτει ένα ιδιαίτερα ισχυρό </w:t>
      </w:r>
      <w:r w:rsidRPr="007E28D6">
        <w:rPr>
          <w:rFonts w:ascii="Times New Roman" w:eastAsia="Segoe UI" w:hAnsi="Times New Roman" w:cs="Times New Roman"/>
          <w:color w:val="000000" w:themeColor="text1"/>
        </w:rPr>
        <w:lastRenderedPageBreak/>
        <w:t>τεχνικό υπόβαθρο αλλά και πολυ</w:t>
      </w:r>
      <w:r w:rsidR="007E28D6">
        <w:rPr>
          <w:rFonts w:ascii="Times New Roman" w:eastAsia="Segoe UI" w:hAnsi="Times New Roman" w:cs="Times New Roman"/>
          <w:color w:val="000000" w:themeColor="text1"/>
        </w:rPr>
        <w:t>ετή εμπειρία πάνω στην ασφάλεια. Ο</w:t>
      </w:r>
      <w:r w:rsidRPr="007E28D6">
        <w:rPr>
          <w:rFonts w:ascii="Times New Roman" w:eastAsia="Segoe UI" w:hAnsi="Times New Roman" w:cs="Times New Roman"/>
          <w:color w:val="000000" w:themeColor="text1"/>
        </w:rPr>
        <w:t xml:space="preserve"> ίδιος εργάζεται </w:t>
      </w:r>
      <w:r w:rsidR="007E28D6" w:rsidRPr="007E28D6">
        <w:rPr>
          <w:rFonts w:ascii="Times New Roman" w:eastAsia="Segoe UI" w:hAnsi="Times New Roman" w:cs="Times New Roman"/>
          <w:color w:val="000000" w:themeColor="text1"/>
        </w:rPr>
        <w:t xml:space="preserve">στην </w:t>
      </w:r>
      <w:proofErr w:type="spellStart"/>
      <w:r w:rsidR="007E28D6" w:rsidRPr="007E28D6">
        <w:rPr>
          <w:rFonts w:ascii="Times New Roman" w:eastAsia="Times New Roman" w:hAnsi="Times New Roman" w:cs="Times New Roman"/>
          <w:color w:val="000000" w:themeColor="text1"/>
        </w:rPr>
        <w:t>Finance</w:t>
      </w:r>
      <w:proofErr w:type="spellEnd"/>
      <w:r w:rsidR="007E28D6">
        <w:rPr>
          <w:rFonts w:ascii="Times New Roman" w:eastAsia="Segoe UI" w:hAnsi="Times New Roman" w:cs="Times New Roman"/>
          <w:color w:val="000000" w:themeColor="text1"/>
        </w:rPr>
        <w:t>, μ</w:t>
      </w:r>
      <w:r w:rsidRPr="007E28D6">
        <w:rPr>
          <w:rFonts w:ascii="Times New Roman" w:eastAsia="Segoe UI" w:hAnsi="Times New Roman" w:cs="Times New Roman"/>
          <w:color w:val="000000" w:themeColor="text1"/>
        </w:rPr>
        <w:t xml:space="preserve">ε μια ομάδα τεσσάρων ατόμων και είναι ο υπεύθυνος για την διαχείριση αλλά και την δημιουργία γενικών πολιτικών ασφάλειας πληροφοριών για τον οργανισμό της </w:t>
      </w:r>
      <w:proofErr w:type="spellStart"/>
      <w:r w:rsidRPr="007E28D6">
        <w:rPr>
          <w:rFonts w:ascii="Times New Roman" w:eastAsia="Times New Roman" w:hAnsi="Times New Roman" w:cs="Times New Roman"/>
          <w:color w:val="000000" w:themeColor="text1"/>
        </w:rPr>
        <w:t>Finance</w:t>
      </w:r>
      <w:proofErr w:type="spellEnd"/>
      <w:r w:rsidRPr="007E28D6">
        <w:rPr>
          <w:rFonts w:ascii="Times New Roman" w:eastAsia="Times New Roman" w:hAnsi="Times New Roman" w:cs="Times New Roman"/>
          <w:color w:val="000000" w:themeColor="text1"/>
        </w:rPr>
        <w:t>.</w:t>
      </w:r>
    </w:p>
    <w:p w14:paraId="57DACF24" w14:textId="77777777" w:rsidR="002E661C" w:rsidRPr="00127200" w:rsidRDefault="002E661C" w:rsidP="00404C51">
      <w:pPr>
        <w:pStyle w:val="3"/>
        <w:rPr>
          <w:rFonts w:eastAsia="Times New Roman"/>
        </w:rPr>
      </w:pPr>
      <w:bookmarkStart w:id="53" w:name="_Toc113968649"/>
      <w:r w:rsidRPr="00127200">
        <w:rPr>
          <w:rFonts w:eastAsia="Times New Roman"/>
        </w:rPr>
        <w:t>5.2.2 Οργανισμός Α</w:t>
      </w:r>
      <w:bookmarkEnd w:id="53"/>
    </w:p>
    <w:p w14:paraId="326FAABB" w14:textId="77777777" w:rsidR="002E661C" w:rsidRDefault="002E661C" w:rsidP="00404C51">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Ο</w:t>
      </w:r>
      <w:r w:rsidRPr="002E661C">
        <w:rPr>
          <w:rFonts w:ascii="Times New Roman" w:eastAsia="Segoe UI" w:hAnsi="Times New Roman" w:cs="Times New Roman"/>
          <w:color w:val="000000" w:themeColor="text1"/>
        </w:rPr>
        <w:t xml:space="preserve">ργανισμός Α έχει στη διάθεση και στην κατοχή του διάφορα συστήματα, εργαλεία και διαδικασίες </w:t>
      </w:r>
      <w:r>
        <w:rPr>
          <w:rFonts w:ascii="Times New Roman" w:eastAsia="Segoe UI" w:hAnsi="Times New Roman" w:cs="Times New Roman"/>
          <w:color w:val="000000" w:themeColor="text1"/>
        </w:rPr>
        <w:t>για την ανίχνευση περιστατικών, κ</w:t>
      </w:r>
      <w:r w:rsidRPr="002E661C">
        <w:rPr>
          <w:rFonts w:ascii="Times New Roman" w:eastAsia="Segoe UI" w:hAnsi="Times New Roman" w:cs="Times New Roman"/>
          <w:color w:val="000000" w:themeColor="text1"/>
        </w:rPr>
        <w:t xml:space="preserve">άτι το οποίο </w:t>
      </w:r>
      <w:r>
        <w:rPr>
          <w:rFonts w:ascii="Times New Roman" w:eastAsia="Segoe UI" w:hAnsi="Times New Roman" w:cs="Times New Roman"/>
          <w:color w:val="000000" w:themeColor="text1"/>
        </w:rPr>
        <w:t xml:space="preserve">εξάλλου </w:t>
      </w:r>
      <w:r w:rsidRPr="002E661C">
        <w:rPr>
          <w:rFonts w:ascii="Times New Roman" w:eastAsia="Segoe UI" w:hAnsi="Times New Roman" w:cs="Times New Roman"/>
          <w:color w:val="000000" w:themeColor="text1"/>
        </w:rPr>
        <w:t xml:space="preserve">συνιστάται </w:t>
      </w:r>
      <w:r>
        <w:rPr>
          <w:rFonts w:ascii="Times New Roman" w:eastAsia="Segoe UI" w:hAnsi="Times New Roman" w:cs="Times New Roman"/>
          <w:color w:val="000000" w:themeColor="text1"/>
        </w:rPr>
        <w:t xml:space="preserve">και </w:t>
      </w:r>
      <w:r w:rsidRPr="002E661C">
        <w:rPr>
          <w:rFonts w:ascii="Times New Roman" w:eastAsia="Segoe UI" w:hAnsi="Times New Roman" w:cs="Times New Roman"/>
          <w:color w:val="000000" w:themeColor="text1"/>
        </w:rPr>
        <w:t>από τις κατευθυντήριες γραμμές. Για την ανίχνευση ανεπιθύμητης αλληλογραφίας έχει στη διάθεσή του εργαλεία που χρησιμοποιούνται γι</w:t>
      </w:r>
      <w:r>
        <w:rPr>
          <w:rFonts w:ascii="Times New Roman" w:eastAsia="Segoe UI" w:hAnsi="Times New Roman" w:cs="Times New Roman"/>
          <w:color w:val="000000" w:themeColor="text1"/>
        </w:rPr>
        <w:t xml:space="preserve">α την ανάλυση των συγκεκριμένων </w:t>
      </w:r>
      <w:proofErr w:type="spellStart"/>
      <w:r w:rsidRPr="002E661C">
        <w:rPr>
          <w:rFonts w:ascii="Times New Roman" w:eastAsia="Segoe UI" w:hAnsi="Times New Roman" w:cs="Times New Roman"/>
          <w:color w:val="000000" w:themeColor="text1"/>
        </w:rPr>
        <w:t>email</w:t>
      </w:r>
      <w:proofErr w:type="spellEnd"/>
      <w:r w:rsidRPr="002E661C">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Επίσης,</w:t>
      </w:r>
      <w:r w:rsidRPr="002E661C">
        <w:rPr>
          <w:rFonts w:ascii="Times New Roman" w:eastAsia="Segoe UI" w:hAnsi="Times New Roman" w:cs="Times New Roman"/>
          <w:color w:val="000000" w:themeColor="text1"/>
        </w:rPr>
        <w:t xml:space="preserve"> τα περιστατικά αρχικής ανίχνευσης μπορούν να αναφερθούν μέσω του συστήματος κα</w:t>
      </w:r>
      <w:r>
        <w:rPr>
          <w:rFonts w:ascii="Times New Roman" w:eastAsia="Segoe UI" w:hAnsi="Times New Roman" w:cs="Times New Roman"/>
          <w:color w:val="000000" w:themeColor="text1"/>
        </w:rPr>
        <w:t>τάχρησης τους. Στην κατοχή του Ο</w:t>
      </w:r>
      <w:r w:rsidRPr="002E661C">
        <w:rPr>
          <w:rFonts w:ascii="Times New Roman" w:eastAsia="Segoe UI" w:hAnsi="Times New Roman" w:cs="Times New Roman"/>
          <w:color w:val="000000" w:themeColor="text1"/>
        </w:rPr>
        <w:t>ργανισμού Α  υπάρχει ένα νέο σύστημα διαχείρισης αποκλίσεων</w:t>
      </w:r>
      <w:r>
        <w:rPr>
          <w:rFonts w:ascii="Times New Roman" w:eastAsia="Segoe UI" w:hAnsi="Times New Roman" w:cs="Times New Roman"/>
          <w:color w:val="000000" w:themeColor="text1"/>
        </w:rPr>
        <w:t>,</w:t>
      </w:r>
      <w:r w:rsidRPr="002E661C">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το οποίο</w:t>
      </w:r>
      <w:r w:rsidRPr="002E661C">
        <w:rPr>
          <w:rFonts w:ascii="Times New Roman" w:eastAsia="Segoe UI" w:hAnsi="Times New Roman" w:cs="Times New Roman"/>
          <w:color w:val="000000" w:themeColor="text1"/>
        </w:rPr>
        <w:t xml:space="preserve"> μπορεί να χρησιμοποιηθεί για την αναφορά διάφορων αποκλίσεων από την ασφάλεια των πληροφοριών. Η λειτουργία αυτού του συστήματος επεκτείνεται σαν βάση δεδομένων για</w:t>
      </w:r>
      <w:r>
        <w:rPr>
          <w:rFonts w:ascii="Times New Roman" w:eastAsia="Segoe UI" w:hAnsi="Times New Roman" w:cs="Times New Roman"/>
          <w:color w:val="000000" w:themeColor="text1"/>
        </w:rPr>
        <w:t xml:space="preserve"> τα συμβάντα που λαμβάνουν χώρα</w:t>
      </w:r>
      <w:r w:rsidRPr="002E661C">
        <w:rPr>
          <w:rFonts w:ascii="Times New Roman" w:eastAsia="Segoe UI" w:hAnsi="Times New Roman" w:cs="Times New Roman"/>
          <w:color w:val="000000" w:themeColor="text1"/>
        </w:rPr>
        <w:t xml:space="preserve"> τον οργανισμό.</w:t>
      </w:r>
    </w:p>
    <w:p w14:paraId="00498182" w14:textId="6E6A3AA7" w:rsidR="002E661C" w:rsidRPr="002E661C" w:rsidRDefault="002E661C" w:rsidP="00404C51">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Ένα ακόμα εργαλείο</w:t>
      </w:r>
      <w:r w:rsidR="00AB0C9F">
        <w:rPr>
          <w:rFonts w:ascii="Times New Roman" w:eastAsia="Segoe UI" w:hAnsi="Times New Roman" w:cs="Times New Roman"/>
          <w:color w:val="000000" w:themeColor="text1"/>
        </w:rPr>
        <w:t xml:space="preserve"> που</w:t>
      </w:r>
      <w:r>
        <w:rPr>
          <w:rFonts w:ascii="Times New Roman" w:eastAsia="Segoe UI" w:hAnsi="Times New Roman" w:cs="Times New Roman"/>
          <w:color w:val="000000" w:themeColor="text1"/>
        </w:rPr>
        <w:t xml:space="preserve"> διαθέτει ο Ο</w:t>
      </w:r>
      <w:r w:rsidRPr="002E661C">
        <w:rPr>
          <w:rFonts w:ascii="Times New Roman" w:eastAsia="Segoe UI" w:hAnsi="Times New Roman" w:cs="Times New Roman"/>
          <w:color w:val="000000" w:themeColor="text1"/>
        </w:rPr>
        <w:t xml:space="preserve">ργανισμός Α </w:t>
      </w:r>
      <w:r>
        <w:rPr>
          <w:rFonts w:ascii="Times New Roman" w:eastAsia="Segoe UI" w:hAnsi="Times New Roman" w:cs="Times New Roman"/>
          <w:color w:val="000000" w:themeColor="text1"/>
        </w:rPr>
        <w:t xml:space="preserve">σχετίζεται με την παρακολούθηση των </w:t>
      </w:r>
      <w:r w:rsidRPr="002E661C">
        <w:rPr>
          <w:rFonts w:ascii="Times New Roman" w:eastAsia="Segoe UI" w:hAnsi="Times New Roman" w:cs="Times New Roman"/>
          <w:color w:val="000000" w:themeColor="text1"/>
        </w:rPr>
        <w:t>συνδέσεων στο δίκτυο του</w:t>
      </w:r>
      <w:r>
        <w:rPr>
          <w:rFonts w:ascii="Times New Roman" w:eastAsia="Segoe UI" w:hAnsi="Times New Roman" w:cs="Times New Roman"/>
          <w:color w:val="000000" w:themeColor="text1"/>
        </w:rPr>
        <w:t>,</w:t>
      </w:r>
      <w:r w:rsidRPr="002E661C">
        <w:rPr>
          <w:rFonts w:ascii="Times New Roman" w:eastAsia="Segoe UI" w:hAnsi="Times New Roman" w:cs="Times New Roman"/>
          <w:color w:val="000000" w:themeColor="text1"/>
        </w:rPr>
        <w:t xml:space="preserve"> με την δυνατότητα ανίχνευσης περιστατικών. Οι κάτοχοι συστήματος του οργανισμού</w:t>
      </w:r>
      <w:r>
        <w:rPr>
          <w:rFonts w:ascii="Times New Roman" w:eastAsia="Segoe UI" w:hAnsi="Times New Roman" w:cs="Times New Roman"/>
          <w:color w:val="000000" w:themeColor="text1"/>
        </w:rPr>
        <w:t>,</w:t>
      </w:r>
      <w:r w:rsidRPr="002E661C">
        <w:rPr>
          <w:rFonts w:ascii="Times New Roman" w:eastAsia="Segoe UI" w:hAnsi="Times New Roman" w:cs="Times New Roman"/>
          <w:color w:val="000000" w:themeColor="text1"/>
        </w:rPr>
        <w:t xml:space="preserve"> εάν πέσει στην </w:t>
      </w:r>
      <w:r>
        <w:rPr>
          <w:rFonts w:ascii="Times New Roman" w:eastAsia="Segoe UI" w:hAnsi="Times New Roman" w:cs="Times New Roman"/>
          <w:color w:val="000000" w:themeColor="text1"/>
        </w:rPr>
        <w:t>αντίληψη</w:t>
      </w:r>
      <w:r w:rsidRPr="002E661C">
        <w:rPr>
          <w:rFonts w:ascii="Times New Roman" w:eastAsia="Segoe UI" w:hAnsi="Times New Roman" w:cs="Times New Roman"/>
          <w:color w:val="000000" w:themeColor="text1"/>
        </w:rPr>
        <w:t xml:space="preserve"> τους κάποια ευπάθεια</w:t>
      </w:r>
      <w:r>
        <w:rPr>
          <w:rFonts w:ascii="Times New Roman" w:eastAsia="Segoe UI" w:hAnsi="Times New Roman" w:cs="Times New Roman"/>
          <w:color w:val="000000" w:themeColor="text1"/>
        </w:rPr>
        <w:t>,</w:t>
      </w:r>
      <w:r w:rsidRPr="002E661C">
        <w:rPr>
          <w:rFonts w:ascii="Times New Roman" w:eastAsia="Segoe UI" w:hAnsi="Times New Roman" w:cs="Times New Roman"/>
          <w:color w:val="000000" w:themeColor="text1"/>
        </w:rPr>
        <w:t xml:space="preserve"> ειδοποιούν τον υπεύθυνο ασφαλείας IT και στη συνέχεια ο ίδιος πραγματοποιεί συγκεκριμένες ενέργειες για να αντιμετωπιστεί</w:t>
      </w:r>
      <w:r>
        <w:rPr>
          <w:rFonts w:ascii="Times New Roman" w:eastAsia="Segoe UI" w:hAnsi="Times New Roman" w:cs="Times New Roman"/>
          <w:color w:val="000000" w:themeColor="text1"/>
        </w:rPr>
        <w:t xml:space="preserve"> το συμβάν. Ο Ο</w:t>
      </w:r>
      <w:r w:rsidRPr="002E661C">
        <w:rPr>
          <w:rFonts w:ascii="Times New Roman" w:eastAsia="Segoe UI" w:hAnsi="Times New Roman" w:cs="Times New Roman"/>
          <w:color w:val="000000" w:themeColor="text1"/>
        </w:rPr>
        <w:t>ργανισμός Α διαθέτει έναν διευθυντή στον τομέα του Διαδικτύου του οργανισμού</w:t>
      </w:r>
      <w:r>
        <w:rPr>
          <w:rFonts w:ascii="Times New Roman" w:eastAsia="Segoe UI" w:hAnsi="Times New Roman" w:cs="Times New Roman"/>
          <w:color w:val="000000" w:themeColor="text1"/>
        </w:rPr>
        <w:t>,</w:t>
      </w:r>
      <w:r w:rsidRPr="002E661C">
        <w:rPr>
          <w:rFonts w:ascii="Times New Roman" w:eastAsia="Segoe UI" w:hAnsi="Times New Roman" w:cs="Times New Roman"/>
          <w:color w:val="000000" w:themeColor="text1"/>
        </w:rPr>
        <w:t xml:space="preserve"> ο οποίος ειδοποιεί</w:t>
      </w:r>
      <w:r>
        <w:rPr>
          <w:rFonts w:ascii="Times New Roman" w:eastAsia="Segoe UI" w:hAnsi="Times New Roman" w:cs="Times New Roman"/>
          <w:color w:val="000000" w:themeColor="text1"/>
        </w:rPr>
        <w:t>, σε περίπτωση που διαπιστώσει</w:t>
      </w:r>
      <w:r w:rsidRPr="002E661C">
        <w:rPr>
          <w:rFonts w:ascii="Times New Roman" w:eastAsia="Segoe UI" w:hAnsi="Times New Roman" w:cs="Times New Roman"/>
          <w:color w:val="000000" w:themeColor="text1"/>
        </w:rPr>
        <w:t xml:space="preserve"> παραβιασμένους κεντρικούς υπολογιστές.</w:t>
      </w:r>
    </w:p>
    <w:p w14:paraId="6767B5B4" w14:textId="77777777" w:rsidR="003B50C4" w:rsidRDefault="002E661C" w:rsidP="00404C51">
      <w:pPr>
        <w:spacing w:before="120" w:after="120" w:line="360" w:lineRule="auto"/>
        <w:jc w:val="both"/>
        <w:rPr>
          <w:rFonts w:ascii="Times New Roman" w:eastAsia="Segoe UI" w:hAnsi="Times New Roman" w:cs="Times New Roman"/>
          <w:color w:val="000000" w:themeColor="text1"/>
        </w:rPr>
      </w:pPr>
      <w:r w:rsidRPr="002E661C">
        <w:rPr>
          <w:rFonts w:ascii="Times New Roman" w:eastAsia="Segoe UI" w:hAnsi="Times New Roman" w:cs="Times New Roman"/>
          <w:color w:val="000000" w:themeColor="text1"/>
        </w:rPr>
        <w:t xml:space="preserve">Οι περισσότεροι από τους υπαλλήλους που εμπλέκονται σε συμβάντα </w:t>
      </w:r>
      <w:r>
        <w:rPr>
          <w:rFonts w:ascii="Times New Roman" w:eastAsia="Segoe UI" w:hAnsi="Times New Roman" w:cs="Times New Roman"/>
          <w:color w:val="000000" w:themeColor="text1"/>
        </w:rPr>
        <w:t>διαθέτουν</w:t>
      </w:r>
      <w:r w:rsidRPr="002E661C">
        <w:rPr>
          <w:rFonts w:ascii="Times New Roman" w:eastAsia="Segoe UI" w:hAnsi="Times New Roman" w:cs="Times New Roman"/>
          <w:color w:val="000000" w:themeColor="text1"/>
        </w:rPr>
        <w:t xml:space="preserve"> </w:t>
      </w:r>
      <w:r w:rsidR="00012657">
        <w:rPr>
          <w:rFonts w:ascii="Times New Roman" w:eastAsia="Segoe UI" w:hAnsi="Times New Roman" w:cs="Times New Roman"/>
          <w:color w:val="000000" w:themeColor="text1"/>
        </w:rPr>
        <w:t>υψηλού επιπέδου εκπαίδευση</w:t>
      </w:r>
      <w:r w:rsidRPr="002E661C">
        <w:rPr>
          <w:rFonts w:ascii="Times New Roman" w:eastAsia="Segoe UI" w:hAnsi="Times New Roman" w:cs="Times New Roman"/>
          <w:color w:val="000000" w:themeColor="text1"/>
        </w:rPr>
        <w:t xml:space="preserve"> και </w:t>
      </w:r>
      <w:r>
        <w:rPr>
          <w:rFonts w:ascii="Times New Roman" w:eastAsia="Segoe UI" w:hAnsi="Times New Roman" w:cs="Times New Roman"/>
          <w:color w:val="000000" w:themeColor="text1"/>
        </w:rPr>
        <w:t xml:space="preserve">αρκετές </w:t>
      </w:r>
      <w:r w:rsidR="003B50C4">
        <w:rPr>
          <w:rFonts w:ascii="Times New Roman" w:eastAsia="Segoe UI" w:hAnsi="Times New Roman" w:cs="Times New Roman"/>
          <w:color w:val="000000" w:themeColor="text1"/>
        </w:rPr>
        <w:t xml:space="preserve">γνώσεις πάνω στον τομέα της </w:t>
      </w:r>
      <w:r>
        <w:rPr>
          <w:rFonts w:ascii="Times New Roman" w:eastAsia="Segoe UI" w:hAnsi="Times New Roman" w:cs="Times New Roman"/>
          <w:color w:val="000000" w:themeColor="text1"/>
        </w:rPr>
        <w:t>πληροφορική</w:t>
      </w:r>
      <w:r w:rsidR="003B50C4">
        <w:rPr>
          <w:rFonts w:ascii="Times New Roman" w:eastAsia="Segoe UI" w:hAnsi="Times New Roman" w:cs="Times New Roman"/>
          <w:color w:val="000000" w:themeColor="text1"/>
        </w:rPr>
        <w:t>ς</w:t>
      </w:r>
      <w:r>
        <w:rPr>
          <w:rFonts w:ascii="Times New Roman" w:eastAsia="Segoe UI" w:hAnsi="Times New Roman" w:cs="Times New Roman"/>
          <w:color w:val="000000" w:themeColor="text1"/>
        </w:rPr>
        <w:t>. Ο</w:t>
      </w:r>
      <w:r w:rsidRPr="002E661C">
        <w:rPr>
          <w:rFonts w:ascii="Times New Roman" w:eastAsia="Segoe UI" w:hAnsi="Times New Roman" w:cs="Times New Roman"/>
          <w:color w:val="000000" w:themeColor="text1"/>
        </w:rPr>
        <w:t>ι ίδιοι ακολουθούν το πρότυπο ISO/IEC 27002</w:t>
      </w:r>
      <w:r>
        <w:rPr>
          <w:rFonts w:ascii="Times New Roman" w:eastAsia="Segoe UI" w:hAnsi="Times New Roman" w:cs="Times New Roman"/>
          <w:color w:val="000000" w:themeColor="text1"/>
        </w:rPr>
        <w:t xml:space="preserve">, σύμφωνα με το οποίο </w:t>
      </w:r>
      <w:r w:rsidRPr="002E661C">
        <w:rPr>
          <w:rFonts w:ascii="Times New Roman" w:eastAsia="Segoe UI" w:hAnsi="Times New Roman" w:cs="Times New Roman"/>
          <w:color w:val="000000" w:themeColor="text1"/>
        </w:rPr>
        <w:t xml:space="preserve">αυτοί που αναφέρουν συμβάντα ασφαλείας </w:t>
      </w:r>
      <w:proofErr w:type="spellStart"/>
      <w:r w:rsidRPr="002E661C">
        <w:rPr>
          <w:rFonts w:ascii="Times New Roman" w:eastAsia="Segoe UI" w:hAnsi="Times New Roman" w:cs="Times New Roman"/>
          <w:color w:val="000000" w:themeColor="text1"/>
        </w:rPr>
        <w:t>πληροφορίων</w:t>
      </w:r>
      <w:proofErr w:type="spellEnd"/>
      <w:r w:rsidRPr="002E661C">
        <w:rPr>
          <w:rFonts w:ascii="Times New Roman" w:eastAsia="Segoe UI" w:hAnsi="Times New Roman" w:cs="Times New Roman"/>
          <w:color w:val="000000" w:themeColor="text1"/>
        </w:rPr>
        <w:t xml:space="preserve"> θα πρέπει κιόλας να ενημερώνονται για τα αποτελέσματα αυτού. </w:t>
      </w:r>
    </w:p>
    <w:p w14:paraId="772486A4" w14:textId="58E7D473" w:rsidR="002E661C" w:rsidRPr="003B50C4" w:rsidRDefault="002E661C" w:rsidP="00404C51">
      <w:pPr>
        <w:spacing w:before="120" w:after="120" w:line="360" w:lineRule="auto"/>
        <w:jc w:val="both"/>
        <w:rPr>
          <w:rFonts w:ascii="Times New Roman" w:eastAsia="Segoe UI" w:hAnsi="Times New Roman" w:cs="Times New Roman"/>
          <w:color w:val="000000" w:themeColor="text1"/>
        </w:rPr>
      </w:pPr>
      <w:r w:rsidRPr="002E661C">
        <w:rPr>
          <w:rFonts w:ascii="Times New Roman" w:eastAsia="Segoe UI" w:hAnsi="Times New Roman" w:cs="Times New Roman"/>
          <w:color w:val="000000" w:themeColor="text1"/>
        </w:rPr>
        <w:t>Αρκετ</w:t>
      </w:r>
      <w:r w:rsidR="003B50C4">
        <w:rPr>
          <w:rFonts w:ascii="Times New Roman" w:eastAsia="Segoe UI" w:hAnsi="Times New Roman" w:cs="Times New Roman"/>
          <w:color w:val="000000" w:themeColor="text1"/>
        </w:rPr>
        <w:t xml:space="preserve">οί από τους εργαζόμενους φάνηκε </w:t>
      </w:r>
      <w:r w:rsidRPr="002E661C">
        <w:rPr>
          <w:rFonts w:ascii="Times New Roman" w:eastAsia="Segoe UI" w:hAnsi="Times New Roman" w:cs="Times New Roman"/>
          <w:color w:val="000000" w:themeColor="text1"/>
        </w:rPr>
        <w:t xml:space="preserve">να μην έχουν τις απαιτούμενες γνώσεις και </w:t>
      </w:r>
      <w:r w:rsidR="003B50C4">
        <w:rPr>
          <w:rFonts w:ascii="Times New Roman" w:eastAsia="Segoe UI" w:hAnsi="Times New Roman" w:cs="Times New Roman"/>
          <w:color w:val="000000" w:themeColor="text1"/>
        </w:rPr>
        <w:t xml:space="preserve">τα </w:t>
      </w:r>
      <w:r w:rsidRPr="002E661C">
        <w:rPr>
          <w:rFonts w:ascii="Times New Roman" w:eastAsia="Segoe UI" w:hAnsi="Times New Roman" w:cs="Times New Roman"/>
          <w:color w:val="000000" w:themeColor="text1"/>
        </w:rPr>
        <w:t xml:space="preserve">προσόντα για την </w:t>
      </w:r>
      <w:r w:rsidR="003B50C4">
        <w:rPr>
          <w:rFonts w:ascii="Times New Roman" w:eastAsia="Segoe UI" w:hAnsi="Times New Roman" w:cs="Times New Roman"/>
          <w:color w:val="000000" w:themeColor="text1"/>
        </w:rPr>
        <w:t>αναγνώριση</w:t>
      </w:r>
      <w:r w:rsidRPr="002E661C">
        <w:rPr>
          <w:rFonts w:ascii="Times New Roman" w:eastAsia="Segoe UI" w:hAnsi="Times New Roman" w:cs="Times New Roman"/>
          <w:color w:val="000000" w:themeColor="text1"/>
        </w:rPr>
        <w:t xml:space="preserve"> περιστατικών, </w:t>
      </w:r>
      <w:r w:rsidR="003B50C4">
        <w:rPr>
          <w:rFonts w:ascii="Times New Roman" w:eastAsia="Segoe UI" w:hAnsi="Times New Roman" w:cs="Times New Roman"/>
          <w:color w:val="000000" w:themeColor="text1"/>
        </w:rPr>
        <w:t>γεγονός που</w:t>
      </w:r>
      <w:r w:rsidRPr="002E661C">
        <w:rPr>
          <w:rFonts w:ascii="Times New Roman" w:eastAsia="Segoe UI" w:hAnsi="Times New Roman" w:cs="Times New Roman"/>
          <w:color w:val="000000" w:themeColor="text1"/>
        </w:rPr>
        <w:t xml:space="preserve"> υποδηλώνει ότι οι πόροι για την ανίχνευση περιστατικών δεν χρησιμοποιούνται στο μέγιστο τους. Από τους εργαζόμενους πάλι που συμμετείχαν στην έρευνα αυτή</w:t>
      </w:r>
      <w:r w:rsidR="003B50C4">
        <w:rPr>
          <w:rFonts w:ascii="Times New Roman" w:eastAsia="Segoe UI" w:hAnsi="Times New Roman" w:cs="Times New Roman"/>
          <w:color w:val="000000" w:themeColor="text1"/>
        </w:rPr>
        <w:t xml:space="preserve"> διαπιστώθηκε ότι δεν </w:t>
      </w:r>
      <w:r w:rsidR="003B50C4">
        <w:rPr>
          <w:rFonts w:ascii="Times New Roman" w:eastAsia="Segoe UI" w:hAnsi="Times New Roman" w:cs="Times New Roman"/>
          <w:color w:val="000000" w:themeColor="text1"/>
        </w:rPr>
        <w:lastRenderedPageBreak/>
        <w:t xml:space="preserve">γνώριζαν είτε </w:t>
      </w:r>
      <w:r w:rsidRPr="002E661C">
        <w:rPr>
          <w:rFonts w:ascii="Times New Roman" w:eastAsia="Segoe UI" w:hAnsi="Times New Roman" w:cs="Times New Roman"/>
          <w:color w:val="000000" w:themeColor="text1"/>
        </w:rPr>
        <w:t xml:space="preserve">ότι έπρεπε να αναφέρουν περιστατικά </w:t>
      </w:r>
      <w:r w:rsidR="003B50C4">
        <w:rPr>
          <w:rFonts w:ascii="Times New Roman" w:eastAsia="Segoe UI" w:hAnsi="Times New Roman" w:cs="Times New Roman"/>
          <w:color w:val="000000" w:themeColor="text1"/>
        </w:rPr>
        <w:t xml:space="preserve">είτε με ποιο τρόπο </w:t>
      </w:r>
      <w:r w:rsidRPr="002E661C">
        <w:rPr>
          <w:rFonts w:ascii="Times New Roman" w:eastAsia="Segoe UI" w:hAnsi="Times New Roman" w:cs="Times New Roman"/>
          <w:color w:val="000000" w:themeColor="text1"/>
        </w:rPr>
        <w:t xml:space="preserve">και υπό ποιες συνθήκες </w:t>
      </w:r>
      <w:r w:rsidR="003B50C4">
        <w:rPr>
          <w:rFonts w:ascii="Times New Roman" w:eastAsia="Segoe UI" w:hAnsi="Times New Roman" w:cs="Times New Roman"/>
          <w:color w:val="000000" w:themeColor="text1"/>
        </w:rPr>
        <w:t xml:space="preserve">έπρεπε </w:t>
      </w:r>
      <w:r w:rsidRPr="002E661C">
        <w:rPr>
          <w:rFonts w:ascii="Times New Roman" w:eastAsia="Segoe UI" w:hAnsi="Times New Roman" w:cs="Times New Roman"/>
          <w:color w:val="000000" w:themeColor="text1"/>
        </w:rPr>
        <w:t xml:space="preserve">να </w:t>
      </w:r>
      <w:r w:rsidR="003B50C4">
        <w:rPr>
          <w:rFonts w:ascii="Times New Roman" w:eastAsia="Segoe UI" w:hAnsi="Times New Roman" w:cs="Times New Roman"/>
          <w:color w:val="000000" w:themeColor="text1"/>
        </w:rPr>
        <w:t xml:space="preserve">τα </w:t>
      </w:r>
      <w:r w:rsidRPr="002E661C">
        <w:rPr>
          <w:rFonts w:ascii="Times New Roman" w:eastAsia="Segoe UI" w:hAnsi="Times New Roman" w:cs="Times New Roman"/>
          <w:color w:val="000000" w:themeColor="text1"/>
        </w:rPr>
        <w:t xml:space="preserve">αναφέρουν. Οι περισσότεροι υπάλληλοι που συμμετείχαν στην έρευνα αυτή πίστευαν ότι είναι σε θέση να καταλάβουν εάν </w:t>
      </w:r>
      <w:r w:rsidR="003B50C4">
        <w:rPr>
          <w:rFonts w:ascii="Times New Roman" w:eastAsia="Segoe UI" w:hAnsi="Times New Roman" w:cs="Times New Roman"/>
          <w:color w:val="000000" w:themeColor="text1"/>
        </w:rPr>
        <w:t>έπρεπε να αναφέρουν περιστατικό.</w:t>
      </w:r>
      <w:r w:rsidRPr="002E661C">
        <w:rPr>
          <w:rFonts w:ascii="Times New Roman" w:eastAsia="Segoe UI" w:hAnsi="Times New Roman" w:cs="Times New Roman"/>
          <w:color w:val="000000" w:themeColor="text1"/>
        </w:rPr>
        <w:t xml:space="preserve"> </w:t>
      </w:r>
      <w:r w:rsidR="003B50C4">
        <w:rPr>
          <w:rFonts w:ascii="Times New Roman" w:eastAsia="Segoe UI" w:hAnsi="Times New Roman" w:cs="Times New Roman"/>
          <w:color w:val="000000" w:themeColor="text1"/>
        </w:rPr>
        <w:t>Ωστόσο,</w:t>
      </w:r>
      <w:r w:rsidRPr="002E661C">
        <w:rPr>
          <w:rFonts w:ascii="Times New Roman" w:eastAsia="Segoe UI" w:hAnsi="Times New Roman" w:cs="Times New Roman"/>
          <w:color w:val="000000" w:themeColor="text1"/>
        </w:rPr>
        <w:t xml:space="preserve"> </w:t>
      </w:r>
      <w:r w:rsidR="003B50C4">
        <w:rPr>
          <w:rFonts w:ascii="Times New Roman" w:eastAsia="Segoe UI" w:hAnsi="Times New Roman" w:cs="Times New Roman"/>
          <w:color w:val="000000" w:themeColor="text1"/>
        </w:rPr>
        <w:t xml:space="preserve">από τα συμπεράσματα που προέκυψαν </w:t>
      </w:r>
      <w:r w:rsidRPr="002E661C">
        <w:rPr>
          <w:rFonts w:ascii="Times New Roman" w:eastAsia="Segoe UI" w:hAnsi="Times New Roman" w:cs="Times New Roman"/>
          <w:color w:val="000000" w:themeColor="text1"/>
        </w:rPr>
        <w:t xml:space="preserve">υπάρχει </w:t>
      </w:r>
      <w:r w:rsidR="003B50C4">
        <w:rPr>
          <w:rFonts w:ascii="Times New Roman" w:eastAsia="Segoe UI" w:hAnsi="Times New Roman" w:cs="Times New Roman"/>
          <w:color w:val="000000" w:themeColor="text1"/>
        </w:rPr>
        <w:t>σημαντική πιθανότητα να ισχύουν για ολόκληρη την ομάδα του οργανισμού.</w:t>
      </w:r>
    </w:p>
    <w:p w14:paraId="4F4E45C0" w14:textId="77777777" w:rsidR="002E661C" w:rsidRPr="00127200" w:rsidRDefault="002E661C" w:rsidP="00404C51">
      <w:pPr>
        <w:pStyle w:val="3"/>
        <w:rPr>
          <w:rFonts w:eastAsia="Times New Roman"/>
        </w:rPr>
      </w:pPr>
      <w:bookmarkStart w:id="54" w:name="_Toc113968650"/>
      <w:r w:rsidRPr="00127200">
        <w:rPr>
          <w:rFonts w:eastAsia="Times New Roman"/>
        </w:rPr>
        <w:t>5.2.3 Οργανισμός Β</w:t>
      </w:r>
      <w:bookmarkEnd w:id="54"/>
    </w:p>
    <w:p w14:paraId="08D6C07A" w14:textId="6FDC29DD" w:rsidR="002E661C" w:rsidRPr="003B50C4" w:rsidRDefault="003B50C4" w:rsidP="00404C51">
      <w:pPr>
        <w:spacing w:before="120" w:after="120" w:line="360" w:lineRule="auto"/>
        <w:jc w:val="both"/>
        <w:rPr>
          <w:rFonts w:ascii="Times New Roman" w:eastAsia="Times New Roman" w:hAnsi="Times New Roman" w:cs="Times New Roman"/>
          <w:color w:val="000000" w:themeColor="text1"/>
        </w:rPr>
      </w:pPr>
      <w:r>
        <w:rPr>
          <w:rFonts w:ascii="Times New Roman" w:eastAsia="Segoe UI" w:hAnsi="Times New Roman" w:cs="Times New Roman"/>
          <w:color w:val="000000" w:themeColor="text1"/>
        </w:rPr>
        <w:t xml:space="preserve">Ο Οργανισμός Β </w:t>
      </w:r>
      <w:r w:rsidR="00A24ECE">
        <w:rPr>
          <w:rFonts w:ascii="Times New Roman" w:eastAsia="Segoe UI" w:hAnsi="Times New Roman" w:cs="Times New Roman"/>
          <w:color w:val="000000" w:themeColor="text1"/>
        </w:rPr>
        <w:t xml:space="preserve">χρησιμοποιεί συστήματα και </w:t>
      </w:r>
      <w:r w:rsidR="002E661C" w:rsidRPr="003B50C4">
        <w:rPr>
          <w:rFonts w:ascii="Times New Roman" w:eastAsia="Segoe UI" w:hAnsi="Times New Roman" w:cs="Times New Roman"/>
          <w:color w:val="000000" w:themeColor="text1"/>
        </w:rPr>
        <w:t xml:space="preserve">τους υπαλλήλους </w:t>
      </w:r>
      <w:r w:rsidR="00A24ECE">
        <w:rPr>
          <w:rFonts w:ascii="Times New Roman" w:eastAsia="Segoe UI" w:hAnsi="Times New Roman" w:cs="Times New Roman"/>
          <w:color w:val="000000" w:themeColor="text1"/>
        </w:rPr>
        <w:t xml:space="preserve">του για την ανίχνευση περιστατικών. Το γεγονός αυτό εναρμονίζεται </w:t>
      </w:r>
      <w:r w:rsidR="002E661C" w:rsidRPr="003B50C4">
        <w:rPr>
          <w:rFonts w:ascii="Times New Roman" w:eastAsia="Segoe UI" w:hAnsi="Times New Roman" w:cs="Times New Roman"/>
          <w:color w:val="000000" w:themeColor="text1"/>
        </w:rPr>
        <w:t>με τη σύσταση των  περισσοτέρων προτύπων και κατευθ</w:t>
      </w:r>
      <w:r w:rsidR="00A24ECE">
        <w:rPr>
          <w:rFonts w:ascii="Times New Roman" w:eastAsia="Segoe UI" w:hAnsi="Times New Roman" w:cs="Times New Roman"/>
          <w:color w:val="000000" w:themeColor="text1"/>
        </w:rPr>
        <w:t xml:space="preserve">υντήριων γραμμών. Διαθέτει </w:t>
      </w:r>
      <w:proofErr w:type="spellStart"/>
      <w:r w:rsidR="002E661C" w:rsidRPr="003B50C4">
        <w:rPr>
          <w:rFonts w:ascii="Times New Roman" w:eastAsia="Times New Roman" w:hAnsi="Times New Roman" w:cs="Times New Roman"/>
          <w:color w:val="000000" w:themeColor="text1"/>
        </w:rPr>
        <w:t>Antivirus</w:t>
      </w:r>
      <w:proofErr w:type="spellEnd"/>
      <w:r w:rsidR="00A24ECE">
        <w:rPr>
          <w:rFonts w:ascii="Times New Roman" w:eastAsia="Times New Roman" w:hAnsi="Times New Roman" w:cs="Times New Roman"/>
          <w:color w:val="000000" w:themeColor="text1"/>
        </w:rPr>
        <w:t>,</w:t>
      </w:r>
      <w:r w:rsidR="002E661C" w:rsidRPr="003B50C4">
        <w:rPr>
          <w:rFonts w:ascii="Times New Roman" w:eastAsia="Segoe UI" w:hAnsi="Times New Roman" w:cs="Times New Roman"/>
          <w:color w:val="000000" w:themeColor="text1"/>
        </w:rPr>
        <w:t xml:space="preserve"> το οποίο εντοπίζει και αναφέρει </w:t>
      </w:r>
      <w:r w:rsidR="00A24ECE">
        <w:rPr>
          <w:rFonts w:ascii="Times New Roman" w:eastAsia="Segoe UI" w:hAnsi="Times New Roman" w:cs="Times New Roman"/>
          <w:color w:val="000000" w:themeColor="text1"/>
        </w:rPr>
        <w:t>πιθανούς ιούς. Επίσης,</w:t>
      </w:r>
      <w:r w:rsidR="002E661C" w:rsidRPr="003B50C4">
        <w:rPr>
          <w:rFonts w:ascii="Times New Roman" w:eastAsia="Segoe UI" w:hAnsi="Times New Roman" w:cs="Times New Roman"/>
          <w:color w:val="000000" w:themeColor="text1"/>
        </w:rPr>
        <w:t xml:space="preserve"> οι υπάλληλοι έχουν τη δυνατότητα να κά</w:t>
      </w:r>
      <w:r w:rsidR="00A24ECE">
        <w:rPr>
          <w:rFonts w:ascii="Times New Roman" w:eastAsia="Segoe UI" w:hAnsi="Times New Roman" w:cs="Times New Roman"/>
          <w:color w:val="000000" w:themeColor="text1"/>
        </w:rPr>
        <w:t xml:space="preserve">νουν </w:t>
      </w:r>
      <w:r w:rsidR="002E661C" w:rsidRPr="003B50C4">
        <w:rPr>
          <w:rFonts w:ascii="Times New Roman" w:eastAsia="Segoe UI" w:hAnsi="Times New Roman" w:cs="Times New Roman"/>
          <w:color w:val="000000" w:themeColor="text1"/>
        </w:rPr>
        <w:t xml:space="preserve">σχετική αναφορά </w:t>
      </w:r>
      <w:r w:rsidR="00A24ECE">
        <w:rPr>
          <w:rFonts w:ascii="Times New Roman" w:eastAsia="Segoe UI" w:hAnsi="Times New Roman" w:cs="Times New Roman"/>
          <w:color w:val="000000" w:themeColor="text1"/>
        </w:rPr>
        <w:t>μόλις</w:t>
      </w:r>
      <w:r w:rsidR="002E661C" w:rsidRPr="003B50C4">
        <w:rPr>
          <w:rFonts w:ascii="Times New Roman" w:eastAsia="Segoe UI" w:hAnsi="Times New Roman" w:cs="Times New Roman"/>
          <w:color w:val="000000" w:themeColor="text1"/>
        </w:rPr>
        <w:t xml:space="preserve"> αντιληφθούν ότι </w:t>
      </w:r>
      <w:r w:rsidR="00A24ECE">
        <w:rPr>
          <w:rFonts w:ascii="Times New Roman" w:eastAsia="Segoe UI" w:hAnsi="Times New Roman" w:cs="Times New Roman"/>
          <w:color w:val="000000" w:themeColor="text1"/>
        </w:rPr>
        <w:t>υπάρχει κάποια δυσλειτουργία</w:t>
      </w:r>
      <w:r w:rsidR="002E661C" w:rsidRPr="003B50C4">
        <w:rPr>
          <w:rFonts w:ascii="Times New Roman" w:eastAsia="Segoe UI" w:hAnsi="Times New Roman" w:cs="Times New Roman"/>
          <w:color w:val="000000" w:themeColor="text1"/>
        </w:rPr>
        <w:t xml:space="preserve"> στον υπολογιστή τους. Αυτή η αναφορά γίνεται στο γραφείο εξυπηρέτησης του </w:t>
      </w:r>
      <w:proofErr w:type="spellStart"/>
      <w:r w:rsidR="002E661C" w:rsidRPr="003B50C4">
        <w:rPr>
          <w:rFonts w:ascii="Times New Roman" w:eastAsia="Times New Roman" w:hAnsi="Times New Roman" w:cs="Times New Roman"/>
          <w:color w:val="000000" w:themeColor="text1"/>
        </w:rPr>
        <w:t>Supp</w:t>
      </w:r>
      <w:r w:rsidR="00401656">
        <w:rPr>
          <w:rFonts w:ascii="Times New Roman" w:eastAsia="Times New Roman" w:hAnsi="Times New Roman" w:cs="Times New Roman"/>
          <w:color w:val="000000" w:themeColor="text1"/>
        </w:rPr>
        <w:t>lier</w:t>
      </w:r>
      <w:proofErr w:type="spellEnd"/>
      <w:r w:rsidR="00401656">
        <w:rPr>
          <w:rFonts w:ascii="Times New Roman" w:eastAsia="Times New Roman" w:hAnsi="Times New Roman" w:cs="Times New Roman"/>
          <w:color w:val="000000" w:themeColor="text1"/>
        </w:rPr>
        <w:t xml:space="preserve"> 1. Ακόμα μια πηγή εντοπισμού</w:t>
      </w:r>
      <w:r w:rsidR="002E661C" w:rsidRPr="003B50C4">
        <w:rPr>
          <w:rFonts w:ascii="Times New Roman" w:eastAsia="Times New Roman" w:hAnsi="Times New Roman" w:cs="Times New Roman"/>
          <w:color w:val="000000" w:themeColor="text1"/>
        </w:rPr>
        <w:t xml:space="preserve"> περιστατικών</w:t>
      </w:r>
      <w:r w:rsidR="00CF6B1F">
        <w:rPr>
          <w:rFonts w:ascii="Times New Roman" w:eastAsia="Times New Roman" w:hAnsi="Times New Roman" w:cs="Times New Roman"/>
          <w:color w:val="000000" w:themeColor="text1"/>
        </w:rPr>
        <w:t xml:space="preserve"> για τον </w:t>
      </w:r>
      <w:proofErr w:type="spellStart"/>
      <w:r w:rsidR="00CF6B1F">
        <w:rPr>
          <w:rFonts w:ascii="Times New Roman" w:eastAsia="Times New Roman" w:hAnsi="Times New Roman" w:cs="Times New Roman"/>
          <w:color w:val="000000" w:themeColor="text1"/>
        </w:rPr>
        <w:t>Supplier</w:t>
      </w:r>
      <w:proofErr w:type="spellEnd"/>
      <w:r w:rsidR="00CF6B1F">
        <w:rPr>
          <w:rFonts w:ascii="Times New Roman" w:eastAsia="Times New Roman" w:hAnsi="Times New Roman" w:cs="Times New Roman"/>
          <w:color w:val="000000" w:themeColor="text1"/>
        </w:rPr>
        <w:t xml:space="preserve"> 1</w:t>
      </w:r>
      <w:r w:rsidR="002E661C" w:rsidRPr="003B50C4">
        <w:rPr>
          <w:rFonts w:ascii="Times New Roman" w:eastAsia="Times New Roman" w:hAnsi="Times New Roman" w:cs="Times New Roman"/>
          <w:color w:val="000000" w:themeColor="text1"/>
        </w:rPr>
        <w:t xml:space="preserve"> είναι το ίδιο το δίκτυο</w:t>
      </w:r>
      <w:r w:rsidR="00CF6B1F">
        <w:rPr>
          <w:rFonts w:ascii="Times New Roman" w:eastAsia="Times New Roman" w:hAnsi="Times New Roman" w:cs="Times New Roman"/>
          <w:color w:val="000000" w:themeColor="text1"/>
        </w:rPr>
        <w:t xml:space="preserve">. Σε αυτή την περίπτωση </w:t>
      </w:r>
      <w:r w:rsidR="002E661C" w:rsidRPr="003B50C4">
        <w:rPr>
          <w:rFonts w:ascii="Times New Roman" w:eastAsia="Times New Roman" w:hAnsi="Times New Roman" w:cs="Times New Roman"/>
          <w:color w:val="000000" w:themeColor="text1"/>
        </w:rPr>
        <w:t>έχει</w:t>
      </w:r>
      <w:r w:rsidR="00CF6B1F">
        <w:rPr>
          <w:rFonts w:ascii="Times New Roman" w:eastAsia="Times New Roman" w:hAnsi="Times New Roman" w:cs="Times New Roman"/>
          <w:color w:val="000000" w:themeColor="text1"/>
        </w:rPr>
        <w:t xml:space="preserve"> την ευθύνη παρακολούθησης του, καθώς οποιεσδήποτε αλλαγές</w:t>
      </w:r>
      <w:r w:rsidR="002E661C" w:rsidRPr="003B50C4">
        <w:rPr>
          <w:rFonts w:ascii="Times New Roman" w:eastAsia="Times New Roman" w:hAnsi="Times New Roman" w:cs="Times New Roman"/>
          <w:color w:val="000000" w:themeColor="text1"/>
        </w:rPr>
        <w:t xml:space="preserve"> στην κίνηση</w:t>
      </w:r>
      <w:r w:rsidR="00CF6B1F">
        <w:rPr>
          <w:rFonts w:ascii="Times New Roman" w:eastAsia="Times New Roman" w:hAnsi="Times New Roman" w:cs="Times New Roman"/>
          <w:color w:val="000000" w:themeColor="text1"/>
        </w:rPr>
        <w:t xml:space="preserve"> του, </w:t>
      </w:r>
      <w:r w:rsidR="002E661C" w:rsidRPr="003B50C4">
        <w:rPr>
          <w:rFonts w:ascii="Times New Roman" w:eastAsia="Times New Roman" w:hAnsi="Times New Roman" w:cs="Times New Roman"/>
          <w:color w:val="000000" w:themeColor="text1"/>
        </w:rPr>
        <w:t xml:space="preserve">συνήθως </w:t>
      </w:r>
      <w:r w:rsidR="00CF6B1F">
        <w:rPr>
          <w:rFonts w:ascii="Times New Roman" w:eastAsia="Times New Roman" w:hAnsi="Times New Roman" w:cs="Times New Roman"/>
          <w:color w:val="000000" w:themeColor="text1"/>
        </w:rPr>
        <w:t xml:space="preserve">υποδηλώνουν συμβάντα </w:t>
      </w:r>
      <w:r w:rsidR="002E661C" w:rsidRPr="003B50C4">
        <w:rPr>
          <w:rFonts w:ascii="Times New Roman" w:eastAsia="Times New Roman" w:hAnsi="Times New Roman" w:cs="Times New Roman"/>
          <w:color w:val="000000" w:themeColor="text1"/>
        </w:rPr>
        <w:t xml:space="preserve">ασφαλείας. </w:t>
      </w:r>
      <w:r w:rsidR="00CF6B1F">
        <w:rPr>
          <w:rFonts w:ascii="Times New Roman" w:eastAsia="Times New Roman" w:hAnsi="Times New Roman" w:cs="Times New Roman"/>
          <w:color w:val="000000" w:themeColor="text1"/>
        </w:rPr>
        <w:t>Συχνά α</w:t>
      </w:r>
      <w:r w:rsidR="002E661C" w:rsidRPr="003B50C4">
        <w:rPr>
          <w:rFonts w:ascii="Times New Roman" w:eastAsia="Times New Roman" w:hAnsi="Times New Roman" w:cs="Times New Roman"/>
          <w:color w:val="000000" w:themeColor="text1"/>
        </w:rPr>
        <w:t>υτό το δίκτυο αισθητήρων ανατίθεται σε εξωτερική ομάδα ασφάλειας.</w:t>
      </w:r>
    </w:p>
    <w:p w14:paraId="31A2C71D" w14:textId="05DF6D28" w:rsidR="002E661C" w:rsidRPr="003B50C4" w:rsidRDefault="002E661C" w:rsidP="00404C51">
      <w:pPr>
        <w:spacing w:before="120" w:after="120" w:line="360" w:lineRule="auto"/>
        <w:jc w:val="both"/>
        <w:rPr>
          <w:rFonts w:ascii="Times New Roman" w:eastAsia="Segoe UI" w:hAnsi="Times New Roman" w:cs="Times New Roman"/>
          <w:color w:val="000000" w:themeColor="text1"/>
        </w:rPr>
      </w:pPr>
      <w:r w:rsidRPr="003B50C4">
        <w:rPr>
          <w:rFonts w:ascii="Times New Roman" w:eastAsia="Segoe UI" w:hAnsi="Times New Roman" w:cs="Times New Roman"/>
          <w:color w:val="000000" w:themeColor="text1"/>
        </w:rPr>
        <w:t xml:space="preserve">Ο </w:t>
      </w:r>
      <w:proofErr w:type="spellStart"/>
      <w:r w:rsidRPr="003B50C4">
        <w:rPr>
          <w:rFonts w:ascii="Times New Roman" w:eastAsia="Times New Roman" w:hAnsi="Times New Roman" w:cs="Times New Roman"/>
          <w:color w:val="000000" w:themeColor="text1"/>
        </w:rPr>
        <w:t>Supplier</w:t>
      </w:r>
      <w:proofErr w:type="spellEnd"/>
      <w:r w:rsidRPr="003B50C4">
        <w:rPr>
          <w:rFonts w:ascii="Times New Roman" w:eastAsia="Times New Roman" w:hAnsi="Times New Roman" w:cs="Times New Roman"/>
          <w:color w:val="000000" w:themeColor="text1"/>
        </w:rPr>
        <w:t xml:space="preserve"> 1 του οργανισμού B διαθέτει μια ομάδα</w:t>
      </w:r>
      <w:r w:rsidR="00CF6B1F">
        <w:rPr>
          <w:rFonts w:ascii="Times New Roman" w:eastAsia="Times New Roman" w:hAnsi="Times New Roman" w:cs="Times New Roman"/>
          <w:color w:val="000000" w:themeColor="text1"/>
        </w:rPr>
        <w:t>,</w:t>
      </w:r>
      <w:r w:rsidRPr="003B50C4">
        <w:rPr>
          <w:rFonts w:ascii="Times New Roman" w:eastAsia="Times New Roman" w:hAnsi="Times New Roman" w:cs="Times New Roman"/>
          <w:color w:val="000000" w:themeColor="text1"/>
        </w:rPr>
        <w:t xml:space="preserve"> όπου λαμβάνει συχνά αυτοματοποι</w:t>
      </w:r>
      <w:r w:rsidR="00CF6B1F">
        <w:rPr>
          <w:rFonts w:ascii="Times New Roman" w:eastAsia="Times New Roman" w:hAnsi="Times New Roman" w:cs="Times New Roman"/>
          <w:color w:val="000000" w:themeColor="text1"/>
        </w:rPr>
        <w:t>ημένες αναφορές περιστατικών. Α</w:t>
      </w:r>
      <w:r w:rsidRPr="003B50C4">
        <w:rPr>
          <w:rFonts w:ascii="Times New Roman" w:eastAsia="Times New Roman" w:hAnsi="Times New Roman" w:cs="Times New Roman"/>
          <w:color w:val="000000" w:themeColor="text1"/>
        </w:rPr>
        <w:t xml:space="preserve">υτή η ομάδα είναι διαθέσιμη </w:t>
      </w:r>
      <w:r w:rsidR="00CF6B1F">
        <w:rPr>
          <w:rFonts w:ascii="Times New Roman" w:eastAsia="Times New Roman" w:hAnsi="Times New Roman" w:cs="Times New Roman"/>
          <w:color w:val="000000" w:themeColor="text1"/>
        </w:rPr>
        <w:t>ολόκληρο το 24ωρο</w:t>
      </w:r>
      <w:r w:rsidRPr="003B50C4">
        <w:rPr>
          <w:rFonts w:ascii="Times New Roman" w:eastAsia="Times New Roman" w:hAnsi="Times New Roman" w:cs="Times New Roman"/>
          <w:color w:val="000000" w:themeColor="text1"/>
        </w:rPr>
        <w:t xml:space="preserve">. Ο </w:t>
      </w:r>
      <w:proofErr w:type="spellStart"/>
      <w:r w:rsidRPr="003B50C4">
        <w:rPr>
          <w:rFonts w:ascii="Times New Roman" w:eastAsia="Times New Roman" w:hAnsi="Times New Roman" w:cs="Times New Roman"/>
          <w:color w:val="000000" w:themeColor="text1"/>
        </w:rPr>
        <w:t>Supplier</w:t>
      </w:r>
      <w:proofErr w:type="spellEnd"/>
      <w:r w:rsidRPr="003B50C4">
        <w:rPr>
          <w:rFonts w:ascii="Times New Roman" w:eastAsia="Times New Roman" w:hAnsi="Times New Roman" w:cs="Times New Roman"/>
          <w:color w:val="000000" w:themeColor="text1"/>
        </w:rPr>
        <w:t xml:space="preserve"> 2 έχ</w:t>
      </w:r>
      <w:r w:rsidR="00CF6B1F">
        <w:rPr>
          <w:rFonts w:ascii="Times New Roman" w:eastAsia="Times New Roman" w:hAnsi="Times New Roman" w:cs="Times New Roman"/>
          <w:color w:val="000000" w:themeColor="text1"/>
        </w:rPr>
        <w:t xml:space="preserve">ει και αυτός στη διάθεση του </w:t>
      </w:r>
      <w:r w:rsidRPr="003B50C4">
        <w:rPr>
          <w:rFonts w:ascii="Times New Roman" w:eastAsia="Times New Roman" w:hAnsi="Times New Roman" w:cs="Times New Roman"/>
          <w:color w:val="000000" w:themeColor="text1"/>
        </w:rPr>
        <w:t>ομάδες για τη διαχείρισ</w:t>
      </w:r>
      <w:r w:rsidR="00CF6B1F">
        <w:rPr>
          <w:rFonts w:ascii="Times New Roman" w:eastAsia="Times New Roman" w:hAnsi="Times New Roman" w:cs="Times New Roman"/>
          <w:color w:val="000000" w:themeColor="text1"/>
        </w:rPr>
        <w:t>η περιστατικών στον οργανισμό Β. Η μία ομάδα είναι επιφορτισμένη με τις</w:t>
      </w:r>
      <w:r w:rsidRPr="003B50C4">
        <w:rPr>
          <w:rFonts w:ascii="Times New Roman" w:eastAsia="Times New Roman" w:hAnsi="Times New Roman" w:cs="Times New Roman"/>
          <w:color w:val="000000" w:themeColor="text1"/>
        </w:rPr>
        <w:t xml:space="preserve"> κρίσεις και η άλλη ομάδα </w:t>
      </w:r>
      <w:r w:rsidR="008C00B7">
        <w:rPr>
          <w:rFonts w:ascii="Times New Roman" w:eastAsia="Times New Roman" w:hAnsi="Times New Roman" w:cs="Times New Roman"/>
          <w:color w:val="000000" w:themeColor="text1"/>
        </w:rPr>
        <w:t>με</w:t>
      </w:r>
      <w:r w:rsidRPr="003B50C4">
        <w:rPr>
          <w:rFonts w:ascii="Times New Roman" w:eastAsia="Times New Roman" w:hAnsi="Times New Roman" w:cs="Times New Roman"/>
          <w:color w:val="000000" w:themeColor="text1"/>
        </w:rPr>
        <w:t xml:space="preserve"> </w:t>
      </w:r>
      <w:r w:rsidR="00C94D87">
        <w:rPr>
          <w:rFonts w:ascii="Times New Roman" w:eastAsia="Times New Roman" w:hAnsi="Times New Roman" w:cs="Times New Roman"/>
          <w:color w:val="000000" w:themeColor="text1"/>
        </w:rPr>
        <w:t xml:space="preserve">την </w:t>
      </w:r>
      <w:r w:rsidRPr="003B50C4">
        <w:rPr>
          <w:rFonts w:ascii="Times New Roman" w:eastAsia="Times New Roman" w:hAnsi="Times New Roman" w:cs="Times New Roman"/>
          <w:color w:val="000000" w:themeColor="text1"/>
        </w:rPr>
        <w:t xml:space="preserve">καθημερινή διαχείριση και </w:t>
      </w:r>
      <w:r w:rsidR="008C00B7">
        <w:rPr>
          <w:rFonts w:ascii="Times New Roman" w:eastAsia="Times New Roman" w:hAnsi="Times New Roman" w:cs="Times New Roman"/>
          <w:color w:val="000000" w:themeColor="text1"/>
        </w:rPr>
        <w:t xml:space="preserve">τη </w:t>
      </w:r>
      <w:r w:rsidRPr="003B50C4">
        <w:rPr>
          <w:rFonts w:ascii="Times New Roman" w:eastAsia="Times New Roman" w:hAnsi="Times New Roman" w:cs="Times New Roman"/>
          <w:color w:val="000000" w:themeColor="text1"/>
        </w:rPr>
        <w:t>συντήρηση</w:t>
      </w:r>
      <w:r w:rsidR="008C00B7">
        <w:rPr>
          <w:rFonts w:ascii="Times New Roman" w:eastAsia="Times New Roman" w:hAnsi="Times New Roman" w:cs="Times New Roman"/>
          <w:color w:val="000000" w:themeColor="text1"/>
        </w:rPr>
        <w:t>.</w:t>
      </w:r>
      <w:r w:rsidRPr="003B50C4">
        <w:rPr>
          <w:rFonts w:ascii="Times New Roman" w:eastAsia="Times New Roman" w:hAnsi="Times New Roman" w:cs="Times New Roman"/>
          <w:color w:val="000000" w:themeColor="text1"/>
        </w:rPr>
        <w:t xml:space="preserve"> </w:t>
      </w:r>
      <w:r w:rsidR="008C00B7">
        <w:rPr>
          <w:rFonts w:ascii="Times New Roman" w:eastAsia="Times New Roman" w:hAnsi="Times New Roman" w:cs="Times New Roman"/>
          <w:color w:val="000000" w:themeColor="text1"/>
        </w:rPr>
        <w:t xml:space="preserve">Και </w:t>
      </w:r>
      <w:r w:rsidRPr="003B50C4">
        <w:rPr>
          <w:rFonts w:ascii="Times New Roman" w:eastAsia="Times New Roman" w:hAnsi="Times New Roman" w:cs="Times New Roman"/>
          <w:color w:val="000000" w:themeColor="text1"/>
        </w:rPr>
        <w:t xml:space="preserve">αυτές οι ομάδες είναι διαθέσιμες </w:t>
      </w:r>
      <w:r w:rsidR="008C00B7">
        <w:rPr>
          <w:rFonts w:ascii="Times New Roman" w:eastAsia="Times New Roman" w:hAnsi="Times New Roman" w:cs="Times New Roman"/>
          <w:color w:val="000000" w:themeColor="text1"/>
        </w:rPr>
        <w:t>όλο το 24ωρο, αναζητώντας</w:t>
      </w:r>
      <w:r w:rsidRPr="003B50C4">
        <w:rPr>
          <w:rFonts w:ascii="Times New Roman" w:eastAsia="Times New Roman" w:hAnsi="Times New Roman" w:cs="Times New Roman"/>
          <w:color w:val="000000" w:themeColor="text1"/>
        </w:rPr>
        <w:t xml:space="preserve"> </w:t>
      </w:r>
      <w:r w:rsidR="00AB5F82">
        <w:rPr>
          <w:rFonts w:ascii="Times New Roman" w:eastAsia="Segoe UI" w:hAnsi="Times New Roman" w:cs="Times New Roman"/>
          <w:color w:val="000000" w:themeColor="text1"/>
        </w:rPr>
        <w:t>συνεχώς</w:t>
      </w:r>
      <w:r w:rsidRPr="003B50C4">
        <w:rPr>
          <w:rFonts w:ascii="Times New Roman" w:eastAsia="Segoe UI" w:hAnsi="Times New Roman" w:cs="Times New Roman"/>
          <w:color w:val="000000" w:themeColor="text1"/>
        </w:rPr>
        <w:t xml:space="preserve"> </w:t>
      </w:r>
      <w:r w:rsidR="00AB5F82">
        <w:rPr>
          <w:rFonts w:ascii="Times New Roman" w:eastAsia="Segoe UI" w:hAnsi="Times New Roman" w:cs="Times New Roman"/>
          <w:color w:val="000000" w:themeColor="text1"/>
        </w:rPr>
        <w:t xml:space="preserve">βελτίωση των διαδικασιών </w:t>
      </w:r>
      <w:r w:rsidRPr="003B50C4">
        <w:rPr>
          <w:rFonts w:ascii="Times New Roman" w:eastAsia="Segoe UI" w:hAnsi="Times New Roman" w:cs="Times New Roman"/>
          <w:color w:val="000000" w:themeColor="text1"/>
        </w:rPr>
        <w:t xml:space="preserve">αλλά και </w:t>
      </w:r>
      <w:r w:rsidR="00AB5F82">
        <w:rPr>
          <w:rFonts w:ascii="Times New Roman" w:eastAsia="Segoe UI" w:hAnsi="Times New Roman" w:cs="Times New Roman"/>
          <w:color w:val="000000" w:themeColor="text1"/>
        </w:rPr>
        <w:t>να σχεδιάζουν</w:t>
      </w:r>
      <w:r w:rsidRPr="003B50C4">
        <w:rPr>
          <w:rFonts w:ascii="Times New Roman" w:eastAsia="Segoe UI" w:hAnsi="Times New Roman" w:cs="Times New Roman"/>
          <w:color w:val="000000" w:themeColor="text1"/>
        </w:rPr>
        <w:t xml:space="preserve"> αναθεωρήσεις σχεδίων.</w:t>
      </w:r>
    </w:p>
    <w:p w14:paraId="4CBD5F41" w14:textId="7F56734A" w:rsidR="002E661C" w:rsidRPr="003B50C4" w:rsidRDefault="002E661C" w:rsidP="00404C51">
      <w:pPr>
        <w:spacing w:before="120" w:after="120" w:line="360" w:lineRule="auto"/>
        <w:jc w:val="both"/>
        <w:rPr>
          <w:rFonts w:ascii="Times New Roman" w:eastAsia="Segoe UI" w:hAnsi="Times New Roman" w:cs="Times New Roman"/>
          <w:color w:val="000000" w:themeColor="text1"/>
        </w:rPr>
      </w:pPr>
      <w:r w:rsidRPr="003B50C4">
        <w:rPr>
          <w:rFonts w:ascii="Times New Roman" w:eastAsia="Segoe UI" w:hAnsi="Times New Roman" w:cs="Times New Roman"/>
          <w:color w:val="000000" w:themeColor="text1"/>
        </w:rPr>
        <w:t xml:space="preserve">Ο διευθυντής δικτύου του Οργανισμού Β και άλλοι συνεργάτες ενδέχεται επίσης να εντοπίσουν ένα περιστατικό ασφάλειας. Ο διευθυντής της εφοδιαστικής αλυσίδας δήλωσε ότι είναι πεπεισμένος πως υπάρχει </w:t>
      </w:r>
      <w:r w:rsidR="00E979F5">
        <w:rPr>
          <w:rFonts w:ascii="Times New Roman" w:eastAsia="Segoe UI" w:hAnsi="Times New Roman" w:cs="Times New Roman"/>
          <w:color w:val="000000" w:themeColor="text1"/>
        </w:rPr>
        <w:t>υπό-</w:t>
      </w:r>
      <w:r w:rsidRPr="003B50C4">
        <w:rPr>
          <w:rFonts w:ascii="Times New Roman" w:eastAsia="Segoe UI" w:hAnsi="Times New Roman" w:cs="Times New Roman"/>
          <w:color w:val="000000" w:themeColor="text1"/>
        </w:rPr>
        <w:t>αναφορά περιστατικών μέσα στον οργανισμό</w:t>
      </w:r>
      <w:r w:rsidR="00726640">
        <w:rPr>
          <w:rFonts w:ascii="Times New Roman" w:eastAsia="Segoe UI" w:hAnsi="Times New Roman" w:cs="Times New Roman"/>
          <w:color w:val="000000" w:themeColor="text1"/>
        </w:rPr>
        <w:t>, παρόλο που δεν το</w:t>
      </w:r>
      <w:r w:rsidRPr="003B50C4">
        <w:rPr>
          <w:rFonts w:ascii="Times New Roman" w:eastAsia="Segoe UI" w:hAnsi="Times New Roman" w:cs="Times New Roman"/>
          <w:color w:val="000000" w:themeColor="text1"/>
        </w:rPr>
        <w:t xml:space="preserve"> βλέπει σαν πρόβλημα</w:t>
      </w:r>
      <w:r w:rsidR="00726640">
        <w:rPr>
          <w:rFonts w:ascii="Times New Roman" w:eastAsia="Segoe UI" w:hAnsi="Times New Roman" w:cs="Times New Roman"/>
          <w:color w:val="000000" w:themeColor="text1"/>
        </w:rPr>
        <w:t>,</w:t>
      </w:r>
      <w:r w:rsidRPr="003B50C4">
        <w:rPr>
          <w:rFonts w:ascii="Times New Roman" w:eastAsia="Segoe UI" w:hAnsi="Times New Roman" w:cs="Times New Roman"/>
          <w:color w:val="000000" w:themeColor="text1"/>
        </w:rPr>
        <w:t xml:space="preserve"> </w:t>
      </w:r>
      <w:r w:rsidR="00726640">
        <w:rPr>
          <w:rFonts w:ascii="Times New Roman" w:eastAsia="Segoe UI" w:hAnsi="Times New Roman" w:cs="Times New Roman"/>
          <w:color w:val="000000" w:themeColor="text1"/>
        </w:rPr>
        <w:t>αφού</w:t>
      </w:r>
      <w:r w:rsidRPr="003B50C4">
        <w:rPr>
          <w:rFonts w:ascii="Times New Roman" w:eastAsia="Segoe UI" w:hAnsi="Times New Roman" w:cs="Times New Roman"/>
          <w:color w:val="000000" w:themeColor="text1"/>
        </w:rPr>
        <w:t xml:space="preserve"> είναι αδύνατο να εντοπίζονται τα πάντα. Ο δυνητικά υψηλός βαθμός αυτών των υποδηλώσεων </w:t>
      </w:r>
      <w:r w:rsidR="009D67D4">
        <w:rPr>
          <w:rFonts w:ascii="Times New Roman" w:eastAsia="Segoe UI" w:hAnsi="Times New Roman" w:cs="Times New Roman"/>
          <w:color w:val="000000" w:themeColor="text1"/>
        </w:rPr>
        <w:t xml:space="preserve">δεν σημαίνει ότι παραλείπουν τον εντοπισμό των βασικών απειλών </w:t>
      </w:r>
      <w:r w:rsidRPr="003B50C4">
        <w:rPr>
          <w:rFonts w:ascii="Times New Roman" w:eastAsia="Segoe UI" w:hAnsi="Times New Roman" w:cs="Times New Roman"/>
          <w:color w:val="000000" w:themeColor="text1"/>
        </w:rPr>
        <w:t>και ότι μπορούν να συνεχίσουν να εφαρμόζουν τα σωστά μέτρα για την αποφυγή των σοβαρών περιστατικών.</w:t>
      </w:r>
    </w:p>
    <w:p w14:paraId="3C399534" w14:textId="5C8A8948" w:rsidR="002E661C" w:rsidRPr="003B50C4" w:rsidRDefault="002E661C" w:rsidP="00404C51">
      <w:pPr>
        <w:spacing w:before="120" w:after="120" w:line="360" w:lineRule="auto"/>
        <w:jc w:val="both"/>
        <w:rPr>
          <w:rFonts w:ascii="Times New Roman" w:eastAsia="Segoe UI" w:hAnsi="Times New Roman" w:cs="Times New Roman"/>
          <w:color w:val="000000" w:themeColor="text1"/>
        </w:rPr>
      </w:pPr>
      <w:r w:rsidRPr="003B50C4">
        <w:rPr>
          <w:rFonts w:ascii="Times New Roman" w:eastAsia="Segoe UI" w:hAnsi="Times New Roman" w:cs="Times New Roman"/>
          <w:color w:val="000000" w:themeColor="text1"/>
        </w:rPr>
        <w:lastRenderedPageBreak/>
        <w:t xml:space="preserve">Με βάση </w:t>
      </w:r>
      <w:r w:rsidR="009D67D4">
        <w:rPr>
          <w:rFonts w:ascii="Times New Roman" w:eastAsia="Segoe UI" w:hAnsi="Times New Roman" w:cs="Times New Roman"/>
          <w:color w:val="000000" w:themeColor="text1"/>
        </w:rPr>
        <w:t>την ιστορία</w:t>
      </w:r>
      <w:r w:rsidRPr="003B50C4">
        <w:rPr>
          <w:rFonts w:ascii="Times New Roman" w:eastAsia="Segoe UI" w:hAnsi="Times New Roman" w:cs="Times New Roman"/>
          <w:color w:val="000000" w:themeColor="text1"/>
        </w:rPr>
        <w:t xml:space="preserve"> του Οργανισμού Β ο </w:t>
      </w:r>
      <w:proofErr w:type="spellStart"/>
      <w:r w:rsidRPr="003B50C4">
        <w:rPr>
          <w:rFonts w:ascii="Times New Roman" w:eastAsia="Segoe UI" w:hAnsi="Times New Roman" w:cs="Times New Roman"/>
          <w:color w:val="000000" w:themeColor="text1"/>
        </w:rPr>
        <w:t>Supplier</w:t>
      </w:r>
      <w:proofErr w:type="spellEnd"/>
      <w:r w:rsidRPr="003B50C4">
        <w:rPr>
          <w:rFonts w:ascii="Times New Roman" w:eastAsia="Segoe UI" w:hAnsi="Times New Roman" w:cs="Times New Roman"/>
          <w:color w:val="000000" w:themeColor="text1"/>
        </w:rPr>
        <w:t xml:space="preserve"> 2 έχει </w:t>
      </w:r>
      <w:r w:rsidR="009D67D4">
        <w:rPr>
          <w:rFonts w:ascii="Times New Roman" w:eastAsia="Segoe UI" w:hAnsi="Times New Roman" w:cs="Times New Roman"/>
          <w:color w:val="000000" w:themeColor="text1"/>
        </w:rPr>
        <w:t>χειριστεί</w:t>
      </w:r>
      <w:r w:rsidRPr="003B50C4">
        <w:rPr>
          <w:rFonts w:ascii="Times New Roman" w:eastAsia="Segoe UI" w:hAnsi="Times New Roman" w:cs="Times New Roman"/>
          <w:color w:val="000000" w:themeColor="text1"/>
        </w:rPr>
        <w:t xml:space="preserve"> με επιτυχία μέχρι </w:t>
      </w:r>
      <w:r w:rsidR="009D67D4">
        <w:rPr>
          <w:rFonts w:ascii="Times New Roman" w:eastAsia="Segoe UI" w:hAnsi="Times New Roman" w:cs="Times New Roman"/>
          <w:color w:val="000000" w:themeColor="text1"/>
        </w:rPr>
        <w:t>σήμερα</w:t>
      </w:r>
      <w:r w:rsidRPr="003B50C4">
        <w:rPr>
          <w:rFonts w:ascii="Times New Roman" w:eastAsia="Segoe UI" w:hAnsi="Times New Roman" w:cs="Times New Roman"/>
          <w:color w:val="000000" w:themeColor="text1"/>
        </w:rPr>
        <w:t xml:space="preserve"> όλα τα κρίσιμα περιστατικά των τελευταίων </w:t>
      </w:r>
      <w:r w:rsidR="009D67D4">
        <w:rPr>
          <w:rFonts w:ascii="Times New Roman" w:eastAsia="Segoe UI" w:hAnsi="Times New Roman" w:cs="Times New Roman"/>
          <w:color w:val="000000" w:themeColor="text1"/>
        </w:rPr>
        <w:t>ετών</w:t>
      </w:r>
      <w:r w:rsidRPr="003B50C4">
        <w:rPr>
          <w:rFonts w:ascii="Times New Roman" w:eastAsia="Segoe UI" w:hAnsi="Times New Roman" w:cs="Times New Roman"/>
          <w:color w:val="000000" w:themeColor="text1"/>
        </w:rPr>
        <w:t>.</w:t>
      </w:r>
      <w:r w:rsidR="009D67D4">
        <w:rPr>
          <w:rFonts w:ascii="Times New Roman" w:eastAsia="Segoe UI" w:hAnsi="Times New Roman" w:cs="Times New Roman"/>
          <w:color w:val="000000" w:themeColor="text1"/>
        </w:rPr>
        <w:t xml:space="preserve"> </w:t>
      </w:r>
      <w:r w:rsidRPr="003B50C4">
        <w:rPr>
          <w:rFonts w:ascii="Times New Roman" w:eastAsia="Segoe UI" w:hAnsi="Times New Roman" w:cs="Times New Roman"/>
          <w:color w:val="000000" w:themeColor="text1"/>
        </w:rPr>
        <w:t>Ο μεγαλύτερος φόβ</w:t>
      </w:r>
      <w:r w:rsidR="009D67D4">
        <w:rPr>
          <w:rFonts w:ascii="Times New Roman" w:eastAsia="Segoe UI" w:hAnsi="Times New Roman" w:cs="Times New Roman"/>
          <w:color w:val="000000" w:themeColor="text1"/>
        </w:rPr>
        <w:t>ος και το χειρότερο περιστατικό</w:t>
      </w:r>
      <w:r w:rsidRPr="003B50C4">
        <w:rPr>
          <w:rFonts w:ascii="Times New Roman" w:eastAsia="Segoe UI" w:hAnsi="Times New Roman" w:cs="Times New Roman"/>
          <w:color w:val="000000" w:themeColor="text1"/>
        </w:rPr>
        <w:t xml:space="preserve"> που θα μπορούσε να αντιμετωπίσει ο οργανισμός Β</w:t>
      </w:r>
      <w:r w:rsidR="00F16C30">
        <w:rPr>
          <w:rFonts w:ascii="Times New Roman" w:eastAsia="Segoe UI" w:hAnsi="Times New Roman" w:cs="Times New Roman"/>
          <w:color w:val="000000" w:themeColor="text1"/>
        </w:rPr>
        <w:t>,</w:t>
      </w:r>
      <w:r w:rsidRPr="003B50C4">
        <w:rPr>
          <w:rFonts w:ascii="Times New Roman" w:eastAsia="Segoe UI" w:hAnsi="Times New Roman" w:cs="Times New Roman"/>
          <w:color w:val="000000" w:themeColor="text1"/>
        </w:rPr>
        <w:t xml:space="preserve"> </w:t>
      </w:r>
      <w:r w:rsidR="00F16C30">
        <w:rPr>
          <w:rFonts w:ascii="Times New Roman" w:eastAsia="Segoe UI" w:hAnsi="Times New Roman" w:cs="Times New Roman"/>
          <w:color w:val="000000" w:themeColor="text1"/>
        </w:rPr>
        <w:t>σύμφωνα</w:t>
      </w:r>
      <w:r w:rsidRPr="003B50C4">
        <w:rPr>
          <w:rFonts w:ascii="Times New Roman" w:eastAsia="Segoe UI" w:hAnsi="Times New Roman" w:cs="Times New Roman"/>
          <w:color w:val="000000" w:themeColor="text1"/>
        </w:rPr>
        <w:t xml:space="preserve"> με τους συνεντευξιαζόμενους</w:t>
      </w:r>
      <w:r w:rsidR="00F16C30">
        <w:rPr>
          <w:rFonts w:ascii="Times New Roman" w:eastAsia="Segoe UI" w:hAnsi="Times New Roman" w:cs="Times New Roman"/>
          <w:color w:val="000000" w:themeColor="text1"/>
        </w:rPr>
        <w:t>,</w:t>
      </w:r>
      <w:r w:rsidRPr="003B50C4">
        <w:rPr>
          <w:rFonts w:ascii="Times New Roman" w:eastAsia="Segoe UI" w:hAnsi="Times New Roman" w:cs="Times New Roman"/>
          <w:color w:val="000000" w:themeColor="text1"/>
        </w:rPr>
        <w:t xml:space="preserve"> ήταν οι </w:t>
      </w:r>
      <w:r w:rsidR="00F16C30">
        <w:rPr>
          <w:rFonts w:ascii="Times New Roman" w:eastAsia="Segoe UI" w:hAnsi="Times New Roman" w:cs="Times New Roman"/>
          <w:color w:val="000000" w:themeColor="text1"/>
        </w:rPr>
        <w:t xml:space="preserve">επίορκοι υπάλληλοι, οι οποίοι </w:t>
      </w:r>
      <w:r w:rsidRPr="003B50C4">
        <w:rPr>
          <w:rFonts w:ascii="Times New Roman" w:eastAsia="Segoe UI" w:hAnsi="Times New Roman" w:cs="Times New Roman"/>
          <w:color w:val="000000" w:themeColor="text1"/>
        </w:rPr>
        <w:t xml:space="preserve">διαρρέουν πληροφορίες σε </w:t>
      </w:r>
      <w:r w:rsidR="00F16C30">
        <w:rPr>
          <w:rFonts w:ascii="Times New Roman" w:eastAsia="Segoe UI" w:hAnsi="Times New Roman" w:cs="Times New Roman"/>
          <w:color w:val="000000" w:themeColor="text1"/>
        </w:rPr>
        <w:t>τρίτους,</w:t>
      </w:r>
      <w:r w:rsidRPr="003B50C4">
        <w:rPr>
          <w:rFonts w:ascii="Times New Roman" w:eastAsia="Segoe UI" w:hAnsi="Times New Roman" w:cs="Times New Roman"/>
          <w:color w:val="000000" w:themeColor="text1"/>
        </w:rPr>
        <w:t xml:space="preserve"> χωρίς να γίνονται αντιληπτοί. </w:t>
      </w:r>
      <w:r w:rsidR="00F16C30">
        <w:rPr>
          <w:rFonts w:ascii="Times New Roman" w:eastAsia="Segoe UI" w:hAnsi="Times New Roman" w:cs="Times New Roman"/>
          <w:color w:val="000000" w:themeColor="text1"/>
        </w:rPr>
        <w:t>Επίσης,</w:t>
      </w:r>
      <w:r w:rsidRPr="003B50C4">
        <w:rPr>
          <w:rFonts w:ascii="Times New Roman" w:eastAsia="Segoe UI" w:hAnsi="Times New Roman" w:cs="Times New Roman"/>
          <w:color w:val="000000" w:themeColor="text1"/>
        </w:rPr>
        <w:t xml:space="preserve"> κάποιοι υπάλληλοι δεν </w:t>
      </w:r>
      <w:r w:rsidR="0089036E">
        <w:rPr>
          <w:rFonts w:ascii="Times New Roman" w:eastAsia="Segoe UI" w:hAnsi="Times New Roman" w:cs="Times New Roman"/>
          <w:color w:val="000000" w:themeColor="text1"/>
        </w:rPr>
        <w:t>γνώριζαν με βεβαιότητα που</w:t>
      </w:r>
      <w:r w:rsidRPr="003B50C4">
        <w:rPr>
          <w:rFonts w:ascii="Times New Roman" w:eastAsia="Segoe UI" w:hAnsi="Times New Roman" w:cs="Times New Roman"/>
          <w:color w:val="000000" w:themeColor="text1"/>
        </w:rPr>
        <w:t xml:space="preserve"> πρέπει να αναφέρουν περιστατικά. </w:t>
      </w:r>
    </w:p>
    <w:p w14:paraId="77E717BC" w14:textId="40B19BC1" w:rsidR="002E661C" w:rsidRDefault="002E661C" w:rsidP="00404C51">
      <w:pPr>
        <w:spacing w:before="120" w:after="120" w:line="360" w:lineRule="auto"/>
        <w:jc w:val="both"/>
        <w:rPr>
          <w:rFonts w:ascii="Times New Roman" w:eastAsia="Times New Roman" w:hAnsi="Times New Roman" w:cs="Times New Roman"/>
          <w:color w:val="000000" w:themeColor="text1"/>
        </w:rPr>
      </w:pPr>
      <w:r w:rsidRPr="003B50C4">
        <w:rPr>
          <w:rFonts w:ascii="Times New Roman" w:eastAsia="Segoe UI" w:hAnsi="Times New Roman" w:cs="Times New Roman"/>
          <w:color w:val="000000" w:themeColor="text1"/>
        </w:rPr>
        <w:t xml:space="preserve">Ο </w:t>
      </w:r>
      <w:proofErr w:type="spellStart"/>
      <w:r w:rsidRPr="003B50C4">
        <w:rPr>
          <w:rFonts w:ascii="Times New Roman" w:eastAsia="Times New Roman" w:hAnsi="Times New Roman" w:cs="Times New Roman"/>
          <w:color w:val="000000" w:themeColor="text1"/>
        </w:rPr>
        <w:t>Supplier</w:t>
      </w:r>
      <w:proofErr w:type="spellEnd"/>
      <w:r w:rsidRPr="003B50C4">
        <w:rPr>
          <w:rFonts w:ascii="Times New Roman" w:eastAsia="Times New Roman" w:hAnsi="Times New Roman" w:cs="Times New Roman"/>
          <w:color w:val="000000" w:themeColor="text1"/>
        </w:rPr>
        <w:t xml:space="preserve"> 1 και ο </w:t>
      </w:r>
      <w:proofErr w:type="spellStart"/>
      <w:r w:rsidRPr="003B50C4">
        <w:rPr>
          <w:rFonts w:ascii="Times New Roman" w:eastAsia="Times New Roman" w:hAnsi="Times New Roman" w:cs="Times New Roman"/>
          <w:color w:val="000000" w:themeColor="text1"/>
        </w:rPr>
        <w:t>Supplier</w:t>
      </w:r>
      <w:proofErr w:type="spellEnd"/>
      <w:r w:rsidRPr="003B50C4">
        <w:rPr>
          <w:rFonts w:ascii="Times New Roman" w:eastAsia="Times New Roman" w:hAnsi="Times New Roman" w:cs="Times New Roman"/>
          <w:color w:val="000000" w:themeColor="text1"/>
        </w:rPr>
        <w:t xml:space="preserve"> 2 είναι σχετικά </w:t>
      </w:r>
      <w:r w:rsidR="0089036E">
        <w:rPr>
          <w:rFonts w:ascii="Times New Roman" w:eastAsia="Times New Roman" w:hAnsi="Times New Roman" w:cs="Times New Roman"/>
          <w:color w:val="000000" w:themeColor="text1"/>
        </w:rPr>
        <w:t>καινούργιοι στη θέση του διευθυντή</w:t>
      </w:r>
      <w:r w:rsidRPr="003B50C4">
        <w:rPr>
          <w:rFonts w:ascii="Times New Roman" w:eastAsia="Times New Roman" w:hAnsi="Times New Roman" w:cs="Times New Roman"/>
          <w:color w:val="000000" w:themeColor="text1"/>
        </w:rPr>
        <w:t xml:space="preserve"> στον οργανισμό Β</w:t>
      </w:r>
      <w:r w:rsidR="0089036E">
        <w:rPr>
          <w:rFonts w:ascii="Times New Roman" w:eastAsia="Times New Roman" w:hAnsi="Times New Roman" w:cs="Times New Roman"/>
          <w:color w:val="000000" w:themeColor="text1"/>
        </w:rPr>
        <w:t>,</w:t>
      </w:r>
      <w:r w:rsidRPr="003B50C4">
        <w:rPr>
          <w:rFonts w:ascii="Times New Roman" w:eastAsia="Times New Roman" w:hAnsi="Times New Roman" w:cs="Times New Roman"/>
          <w:color w:val="000000" w:themeColor="text1"/>
        </w:rPr>
        <w:t xml:space="preserve"> </w:t>
      </w:r>
      <w:r w:rsidR="0089036E">
        <w:rPr>
          <w:rFonts w:ascii="Times New Roman" w:eastAsia="Times New Roman" w:hAnsi="Times New Roman" w:cs="Times New Roman"/>
          <w:color w:val="000000" w:themeColor="text1"/>
        </w:rPr>
        <w:t xml:space="preserve">κατά συνέπεια </w:t>
      </w:r>
      <w:r w:rsidRPr="003B50C4">
        <w:rPr>
          <w:rFonts w:ascii="Times New Roman" w:eastAsia="Times New Roman" w:hAnsi="Times New Roman" w:cs="Times New Roman"/>
          <w:color w:val="000000" w:themeColor="text1"/>
        </w:rPr>
        <w:t xml:space="preserve">δεν έχουν αρχεία </w:t>
      </w:r>
      <w:r w:rsidR="0089036E">
        <w:rPr>
          <w:rFonts w:ascii="Times New Roman" w:eastAsia="Times New Roman" w:hAnsi="Times New Roman" w:cs="Times New Roman"/>
          <w:color w:val="000000" w:themeColor="text1"/>
        </w:rPr>
        <w:t>και ιστορικά προηγούμενων περιστατικών. Ωστόσο, όπως φαίνεται,</w:t>
      </w:r>
      <w:r w:rsidRPr="003B50C4">
        <w:rPr>
          <w:rFonts w:ascii="Times New Roman" w:eastAsia="Times New Roman" w:hAnsi="Times New Roman" w:cs="Times New Roman"/>
          <w:color w:val="000000" w:themeColor="text1"/>
        </w:rPr>
        <w:t xml:space="preserve"> έχουν αποκτήσει αρκετές επιπλέον γνώσεις</w:t>
      </w:r>
      <w:r w:rsidR="0089036E">
        <w:rPr>
          <w:rFonts w:ascii="Times New Roman" w:eastAsia="Times New Roman" w:hAnsi="Times New Roman" w:cs="Times New Roman"/>
          <w:color w:val="000000" w:themeColor="text1"/>
        </w:rPr>
        <w:t>,</w:t>
      </w:r>
      <w:r w:rsidR="00652C1B">
        <w:rPr>
          <w:rFonts w:ascii="Times New Roman" w:eastAsia="Times New Roman" w:hAnsi="Times New Roman" w:cs="Times New Roman"/>
          <w:color w:val="000000" w:themeColor="text1"/>
        </w:rPr>
        <w:t xml:space="preserve"> αφού </w:t>
      </w:r>
      <w:r w:rsidRPr="003B50C4">
        <w:rPr>
          <w:rFonts w:ascii="Times New Roman" w:eastAsia="Times New Roman" w:hAnsi="Times New Roman" w:cs="Times New Roman"/>
          <w:color w:val="000000" w:themeColor="text1"/>
        </w:rPr>
        <w:t xml:space="preserve">χειρίζονται τις καθημερινές λειτουργίες </w:t>
      </w:r>
      <w:r w:rsidR="00652C1B">
        <w:rPr>
          <w:rFonts w:ascii="Times New Roman" w:eastAsia="Times New Roman" w:hAnsi="Times New Roman" w:cs="Times New Roman"/>
          <w:color w:val="000000" w:themeColor="text1"/>
        </w:rPr>
        <w:t xml:space="preserve">του τομέα της </w:t>
      </w:r>
      <w:r w:rsidRPr="003B50C4">
        <w:rPr>
          <w:rFonts w:ascii="Times New Roman" w:eastAsia="Times New Roman" w:hAnsi="Times New Roman" w:cs="Times New Roman"/>
          <w:color w:val="000000" w:themeColor="text1"/>
        </w:rPr>
        <w:t xml:space="preserve">πληροφορικής και </w:t>
      </w:r>
      <w:r w:rsidR="00652C1B">
        <w:rPr>
          <w:rFonts w:ascii="Times New Roman" w:eastAsia="Times New Roman" w:hAnsi="Times New Roman" w:cs="Times New Roman"/>
          <w:color w:val="000000" w:themeColor="text1"/>
        </w:rPr>
        <w:t xml:space="preserve">της </w:t>
      </w:r>
      <w:r w:rsidRPr="003B50C4">
        <w:rPr>
          <w:rFonts w:ascii="Times New Roman" w:eastAsia="Times New Roman" w:hAnsi="Times New Roman" w:cs="Times New Roman"/>
          <w:color w:val="000000" w:themeColor="text1"/>
        </w:rPr>
        <w:t>διαχείρισης εφαρμογών του οργανισμού Β. Επιπλέον</w:t>
      </w:r>
      <w:r w:rsidR="00652C1B">
        <w:rPr>
          <w:rFonts w:ascii="Times New Roman" w:eastAsia="Times New Roman" w:hAnsi="Times New Roman" w:cs="Times New Roman"/>
          <w:color w:val="000000" w:themeColor="text1"/>
        </w:rPr>
        <w:t>,</w:t>
      </w:r>
      <w:r w:rsidRPr="003B50C4">
        <w:rPr>
          <w:rFonts w:ascii="Times New Roman" w:eastAsia="Times New Roman" w:hAnsi="Times New Roman" w:cs="Times New Roman"/>
          <w:color w:val="000000" w:themeColor="text1"/>
        </w:rPr>
        <w:t xml:space="preserve"> έχουν </w:t>
      </w:r>
      <w:r w:rsidR="00652C1B">
        <w:rPr>
          <w:rFonts w:ascii="Times New Roman" w:eastAsia="Times New Roman" w:hAnsi="Times New Roman" w:cs="Times New Roman"/>
          <w:color w:val="000000" w:themeColor="text1"/>
        </w:rPr>
        <w:t>θέσει ως βασική προϋπόθεση</w:t>
      </w:r>
      <w:r w:rsidRPr="003B50C4">
        <w:rPr>
          <w:rFonts w:ascii="Times New Roman" w:eastAsia="Times New Roman" w:hAnsi="Times New Roman" w:cs="Times New Roman"/>
          <w:color w:val="000000" w:themeColor="text1"/>
        </w:rPr>
        <w:t xml:space="preserve"> στους υπαλλήλους του γραφείου εξυπηρέτησης να είναι πιστοποιημένοι με το ITIL.</w:t>
      </w:r>
    </w:p>
    <w:p w14:paraId="7786767D" w14:textId="0D7AD8F1" w:rsidR="002E661C" w:rsidRPr="00127200" w:rsidRDefault="002E661C" w:rsidP="00404C51">
      <w:pPr>
        <w:pStyle w:val="3"/>
        <w:rPr>
          <w:rFonts w:eastAsia="Times New Roman"/>
        </w:rPr>
      </w:pPr>
      <w:bookmarkStart w:id="55" w:name="_Toc113968651"/>
      <w:r w:rsidRPr="00127200">
        <w:rPr>
          <w:rFonts w:eastAsia="Times New Roman"/>
        </w:rPr>
        <w:t xml:space="preserve">5.2.3 </w:t>
      </w:r>
      <w:r w:rsidR="00127200">
        <w:rPr>
          <w:rFonts w:eastAsia="Times New Roman"/>
        </w:rPr>
        <w:t>Οργανισμός</w:t>
      </w:r>
      <w:r w:rsidRPr="00127200">
        <w:rPr>
          <w:rFonts w:eastAsia="Times New Roman"/>
        </w:rPr>
        <w:t xml:space="preserve"> Γ</w:t>
      </w:r>
      <w:bookmarkEnd w:id="55"/>
    </w:p>
    <w:p w14:paraId="7C7C8887" w14:textId="46FB9B09" w:rsidR="002E661C" w:rsidRPr="00652C1B" w:rsidRDefault="00652C1B" w:rsidP="00404C51">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Ο</w:t>
      </w:r>
      <w:r w:rsidR="002E661C" w:rsidRPr="00652C1B">
        <w:rPr>
          <w:rFonts w:ascii="Times New Roman" w:eastAsia="Segoe UI" w:hAnsi="Times New Roman" w:cs="Times New Roman"/>
          <w:color w:val="000000" w:themeColor="text1"/>
        </w:rPr>
        <w:t>ργανισμός Γ έχει και αυτός στην κατοχή του συστήματα παρακολούθησης για την ανίχνευση περιστατικών</w:t>
      </w:r>
      <w:r>
        <w:rPr>
          <w:rFonts w:ascii="Times New Roman" w:eastAsia="Segoe UI" w:hAnsi="Times New Roman" w:cs="Times New Roman"/>
          <w:color w:val="000000" w:themeColor="text1"/>
        </w:rPr>
        <w:t>. Αυτό βρίσκεται</w:t>
      </w:r>
      <w:r w:rsidR="002E661C" w:rsidRPr="00652C1B">
        <w:rPr>
          <w:rFonts w:ascii="Times New Roman" w:eastAsia="Segoe UI" w:hAnsi="Times New Roman" w:cs="Times New Roman"/>
          <w:color w:val="000000" w:themeColor="text1"/>
        </w:rPr>
        <w:t xml:space="preserve"> σύμφωνο με τις συστάσεις ISO/IEC, NIST και ENISA. Συνιστάται στους εργαζόμενους κάθε φορά που αντιμετωπίζουν κάτι μη φυσιολογικό να το αναφέρουν στην ομάδα αντιμετώπισης περιστατικών</w:t>
      </w:r>
      <w:r>
        <w:rPr>
          <w:rFonts w:ascii="Times New Roman" w:eastAsia="Segoe UI" w:hAnsi="Times New Roman" w:cs="Times New Roman"/>
          <w:color w:val="000000" w:themeColor="text1"/>
        </w:rPr>
        <w:t>. Χαρακτηριστικό παράδειγμα είναι η λήψη</w:t>
      </w:r>
      <w:r w:rsidR="002E661C" w:rsidRPr="00652C1B">
        <w:rPr>
          <w:rFonts w:ascii="Times New Roman" w:eastAsia="Segoe UI" w:hAnsi="Times New Roman" w:cs="Times New Roman"/>
          <w:color w:val="000000" w:themeColor="text1"/>
        </w:rPr>
        <w:t xml:space="preserve"> </w:t>
      </w:r>
      <w:r w:rsidRPr="00652C1B">
        <w:rPr>
          <w:rFonts w:ascii="Times New Roman" w:eastAsia="Segoe UI" w:hAnsi="Times New Roman" w:cs="Times New Roman"/>
          <w:color w:val="000000" w:themeColor="text1"/>
        </w:rPr>
        <w:t xml:space="preserve">αγνώστου </w:t>
      </w:r>
      <w:r>
        <w:rPr>
          <w:rFonts w:ascii="Times New Roman" w:eastAsia="Segoe UI" w:hAnsi="Times New Roman" w:cs="Times New Roman"/>
          <w:color w:val="000000" w:themeColor="text1"/>
        </w:rPr>
        <w:t>αποστολέα</w:t>
      </w:r>
      <w:r w:rsidRPr="00652C1B">
        <w:rPr>
          <w:rFonts w:ascii="Times New Roman" w:eastAsia="Segoe UI" w:hAnsi="Times New Roman" w:cs="Times New Roman"/>
          <w:color w:val="000000" w:themeColor="text1"/>
        </w:rPr>
        <w:t xml:space="preserve"> </w:t>
      </w:r>
      <w:proofErr w:type="spellStart"/>
      <w:r w:rsidR="002E661C" w:rsidRPr="00652C1B">
        <w:rPr>
          <w:rFonts w:ascii="Times New Roman" w:eastAsia="Segoe UI" w:hAnsi="Times New Roman" w:cs="Times New Roman"/>
          <w:color w:val="000000" w:themeColor="text1"/>
        </w:rPr>
        <w:t>email</w:t>
      </w:r>
      <w:proofErr w:type="spellEnd"/>
      <w:r w:rsidR="002E661C" w:rsidRPr="00652C1B">
        <w:rPr>
          <w:rFonts w:ascii="Times New Roman" w:eastAsia="Segoe UI" w:hAnsi="Times New Roman" w:cs="Times New Roman"/>
          <w:color w:val="000000" w:themeColor="text1"/>
        </w:rPr>
        <w:t xml:space="preserve"> ή συνημμένα </w:t>
      </w:r>
      <w:proofErr w:type="spellStart"/>
      <w:r w:rsidR="002E661C" w:rsidRPr="00652C1B">
        <w:rPr>
          <w:rFonts w:ascii="Times New Roman" w:eastAsia="Segoe UI" w:hAnsi="Times New Roman" w:cs="Times New Roman"/>
          <w:color w:val="000000" w:themeColor="text1"/>
        </w:rPr>
        <w:t>email</w:t>
      </w:r>
      <w:proofErr w:type="spellEnd"/>
      <w:r w:rsidR="002E661C" w:rsidRPr="00652C1B">
        <w:rPr>
          <w:rFonts w:ascii="Times New Roman" w:eastAsia="Segoe UI" w:hAnsi="Times New Roman" w:cs="Times New Roman"/>
          <w:color w:val="000000" w:themeColor="text1"/>
        </w:rPr>
        <w:t xml:space="preserve"> που δεν λειτουργούν</w:t>
      </w:r>
      <w:r>
        <w:rPr>
          <w:rFonts w:ascii="Times New Roman" w:eastAsia="Segoe UI" w:hAnsi="Times New Roman" w:cs="Times New Roman"/>
          <w:color w:val="000000" w:themeColor="text1"/>
        </w:rPr>
        <w:t>,</w:t>
      </w:r>
      <w:r w:rsidR="002E661C" w:rsidRPr="00652C1B">
        <w:rPr>
          <w:rFonts w:ascii="Times New Roman" w:eastAsia="Segoe UI" w:hAnsi="Times New Roman" w:cs="Times New Roman"/>
          <w:color w:val="000000" w:themeColor="text1"/>
        </w:rPr>
        <w:t xml:space="preserve"> όπως </w:t>
      </w:r>
      <w:r>
        <w:rPr>
          <w:rFonts w:ascii="Times New Roman" w:eastAsia="Segoe UI" w:hAnsi="Times New Roman" w:cs="Times New Roman"/>
          <w:color w:val="000000" w:themeColor="text1"/>
        </w:rPr>
        <w:t>πρέπει</w:t>
      </w:r>
      <w:r w:rsidR="002E661C" w:rsidRPr="00652C1B">
        <w:rPr>
          <w:rFonts w:ascii="Times New Roman" w:eastAsia="Segoe UI" w:hAnsi="Times New Roman" w:cs="Times New Roman"/>
          <w:color w:val="000000" w:themeColor="text1"/>
        </w:rPr>
        <w:t>.</w:t>
      </w:r>
    </w:p>
    <w:p w14:paraId="508E8B44" w14:textId="3745A43B" w:rsidR="002E661C" w:rsidRDefault="002E661C" w:rsidP="00404C51">
      <w:pPr>
        <w:spacing w:before="120" w:after="120" w:line="360" w:lineRule="auto"/>
        <w:jc w:val="both"/>
        <w:rPr>
          <w:rFonts w:ascii="Times New Roman" w:eastAsia="Segoe UI" w:hAnsi="Times New Roman" w:cs="Times New Roman"/>
          <w:color w:val="000000" w:themeColor="text1"/>
        </w:rPr>
      </w:pPr>
      <w:r w:rsidRPr="00652C1B">
        <w:rPr>
          <w:rFonts w:ascii="Times New Roman" w:eastAsia="Segoe UI" w:hAnsi="Times New Roman" w:cs="Times New Roman"/>
          <w:color w:val="000000" w:themeColor="text1"/>
        </w:rPr>
        <w:t>Υπάρχει ειδικό πλαίσιο κινδύνου στον οργανισμό</w:t>
      </w:r>
      <w:r w:rsidR="00652C1B">
        <w:rPr>
          <w:rFonts w:ascii="Times New Roman" w:eastAsia="Segoe UI" w:hAnsi="Times New Roman" w:cs="Times New Roman"/>
          <w:color w:val="000000" w:themeColor="text1"/>
        </w:rPr>
        <w:t>,</w:t>
      </w:r>
      <w:r w:rsidRPr="00652C1B">
        <w:rPr>
          <w:rFonts w:ascii="Times New Roman" w:eastAsia="Segoe UI" w:hAnsi="Times New Roman" w:cs="Times New Roman"/>
          <w:color w:val="000000" w:themeColor="text1"/>
        </w:rPr>
        <w:t xml:space="preserve"> </w:t>
      </w:r>
      <w:r w:rsidR="00652C1B">
        <w:rPr>
          <w:rFonts w:ascii="Times New Roman" w:eastAsia="Segoe UI" w:hAnsi="Times New Roman" w:cs="Times New Roman"/>
          <w:color w:val="000000" w:themeColor="text1"/>
        </w:rPr>
        <w:t>το οποίο</w:t>
      </w:r>
      <w:r w:rsidRPr="00652C1B">
        <w:rPr>
          <w:rFonts w:ascii="Times New Roman" w:eastAsia="Segoe UI" w:hAnsi="Times New Roman" w:cs="Times New Roman"/>
          <w:color w:val="000000" w:themeColor="text1"/>
        </w:rPr>
        <w:t xml:space="preserve"> </w:t>
      </w:r>
      <w:r w:rsidR="00652C1B">
        <w:rPr>
          <w:rFonts w:ascii="Times New Roman" w:eastAsia="Segoe UI" w:hAnsi="Times New Roman" w:cs="Times New Roman"/>
          <w:color w:val="000000" w:themeColor="text1"/>
        </w:rPr>
        <w:t>παρέχει</w:t>
      </w:r>
      <w:r w:rsidRPr="00652C1B">
        <w:rPr>
          <w:rFonts w:ascii="Times New Roman" w:eastAsia="Segoe UI" w:hAnsi="Times New Roman" w:cs="Times New Roman"/>
          <w:color w:val="000000" w:themeColor="text1"/>
        </w:rPr>
        <w:t xml:space="preserve"> τη δυνατότητα ν</w:t>
      </w:r>
      <w:r w:rsidR="00652C1B">
        <w:rPr>
          <w:rFonts w:ascii="Times New Roman" w:eastAsia="Segoe UI" w:hAnsi="Times New Roman" w:cs="Times New Roman"/>
          <w:color w:val="000000" w:themeColor="text1"/>
        </w:rPr>
        <w:t>α αναφέρονται τρωτά σημεία, με σκοπό την άμεση</w:t>
      </w:r>
      <w:r w:rsidRPr="00652C1B">
        <w:rPr>
          <w:rFonts w:ascii="Times New Roman" w:eastAsia="Segoe UI" w:hAnsi="Times New Roman" w:cs="Times New Roman"/>
          <w:color w:val="000000" w:themeColor="text1"/>
        </w:rPr>
        <w:t xml:space="preserve"> εφαρμογή μέτρων στη συνέχεια.</w:t>
      </w:r>
      <w:r w:rsidRPr="00652C1B">
        <w:rPr>
          <w:rFonts w:ascii="Times New Roman" w:eastAsia="Segoe UI" w:hAnsi="Times New Roman" w:cs="Times New Roman"/>
          <w:color w:val="000000" w:themeColor="text1"/>
          <w:sz w:val="22"/>
          <w:szCs w:val="22"/>
        </w:rPr>
        <w:t xml:space="preserve"> </w:t>
      </w:r>
      <w:r w:rsidRPr="00652C1B">
        <w:rPr>
          <w:rFonts w:ascii="Times New Roman" w:eastAsia="Segoe UI" w:hAnsi="Times New Roman" w:cs="Times New Roman"/>
          <w:color w:val="000000" w:themeColor="text1"/>
        </w:rPr>
        <w:t xml:space="preserve">Για την αρχική </w:t>
      </w:r>
      <w:r w:rsidR="004C0A38">
        <w:rPr>
          <w:rFonts w:ascii="Times New Roman" w:eastAsia="Segoe UI" w:hAnsi="Times New Roman" w:cs="Times New Roman"/>
          <w:color w:val="000000" w:themeColor="text1"/>
        </w:rPr>
        <w:t>ανίχνευση των περιστατικών στον Ο</w:t>
      </w:r>
      <w:r w:rsidRPr="00652C1B">
        <w:rPr>
          <w:rFonts w:ascii="Times New Roman" w:eastAsia="Segoe UI" w:hAnsi="Times New Roman" w:cs="Times New Roman"/>
          <w:color w:val="000000" w:themeColor="text1"/>
        </w:rPr>
        <w:t>ργανισμό Γ μπορεί είτε να εκτε</w:t>
      </w:r>
      <w:r w:rsidR="004C0A38">
        <w:rPr>
          <w:rFonts w:ascii="Times New Roman" w:eastAsia="Segoe UI" w:hAnsi="Times New Roman" w:cs="Times New Roman"/>
          <w:color w:val="000000" w:themeColor="text1"/>
        </w:rPr>
        <w:t xml:space="preserve">λεστεί αυτόματα από </w:t>
      </w:r>
      <w:proofErr w:type="spellStart"/>
      <w:r w:rsidR="004C0A38">
        <w:rPr>
          <w:rFonts w:ascii="Times New Roman" w:eastAsia="Segoe UI" w:hAnsi="Times New Roman" w:cs="Times New Roman"/>
          <w:color w:val="000000" w:themeColor="text1"/>
        </w:rPr>
        <w:t>διακομιστή</w:t>
      </w:r>
      <w:proofErr w:type="spellEnd"/>
      <w:r w:rsidR="004C0A38">
        <w:rPr>
          <w:rFonts w:ascii="Times New Roman" w:eastAsia="Segoe UI" w:hAnsi="Times New Roman" w:cs="Times New Roman"/>
          <w:color w:val="000000" w:themeColor="text1"/>
        </w:rPr>
        <w:t xml:space="preserve"> και</w:t>
      </w:r>
      <w:r w:rsidRPr="00652C1B">
        <w:rPr>
          <w:rFonts w:ascii="Times New Roman" w:eastAsia="Segoe UI" w:hAnsi="Times New Roman" w:cs="Times New Roman"/>
          <w:color w:val="000000" w:themeColor="text1"/>
        </w:rPr>
        <w:t xml:space="preserve"> να ενεργοποιηθεί συναγερμός είτε να ανακαλυφθεί χειροκίνητα. Συχνά η ανάλυση του δικτύου πρέπει να διεξάγεται χειροκίνητα για τον εντο</w:t>
      </w:r>
      <w:r w:rsidR="004C0A38">
        <w:rPr>
          <w:rFonts w:ascii="Times New Roman" w:eastAsia="Segoe UI" w:hAnsi="Times New Roman" w:cs="Times New Roman"/>
          <w:color w:val="000000" w:themeColor="text1"/>
        </w:rPr>
        <w:t>πισμό παραβιάσεων ασφαλείας. Ο Ο</w:t>
      </w:r>
      <w:r w:rsidRPr="00652C1B">
        <w:rPr>
          <w:rFonts w:ascii="Times New Roman" w:eastAsia="Segoe UI" w:hAnsi="Times New Roman" w:cs="Times New Roman"/>
          <w:color w:val="000000" w:themeColor="text1"/>
        </w:rPr>
        <w:t>ργανισμός Γ έχει σαν απα</w:t>
      </w:r>
      <w:r w:rsidR="004C0A38">
        <w:rPr>
          <w:rFonts w:ascii="Times New Roman" w:eastAsia="Segoe UI" w:hAnsi="Times New Roman" w:cs="Times New Roman"/>
          <w:color w:val="000000" w:themeColor="text1"/>
        </w:rPr>
        <w:t xml:space="preserve">ίτηση σε </w:t>
      </w:r>
      <w:proofErr w:type="spellStart"/>
      <w:r w:rsidR="004C0A38">
        <w:rPr>
          <w:rFonts w:ascii="Times New Roman" w:eastAsia="Segoe UI" w:hAnsi="Times New Roman" w:cs="Times New Roman"/>
          <w:color w:val="000000" w:themeColor="text1"/>
        </w:rPr>
        <w:t>ό,τι</w:t>
      </w:r>
      <w:proofErr w:type="spellEnd"/>
      <w:r w:rsidR="004C0A38">
        <w:rPr>
          <w:rFonts w:ascii="Times New Roman" w:eastAsia="Segoe UI" w:hAnsi="Times New Roman" w:cs="Times New Roman"/>
          <w:color w:val="000000" w:themeColor="text1"/>
        </w:rPr>
        <w:t xml:space="preserve"> αφορά</w:t>
      </w:r>
      <w:r w:rsidRPr="00652C1B">
        <w:rPr>
          <w:rFonts w:ascii="Times New Roman" w:eastAsia="Segoe UI" w:hAnsi="Times New Roman" w:cs="Times New Roman"/>
          <w:color w:val="000000" w:themeColor="text1"/>
        </w:rPr>
        <w:t xml:space="preserve"> την διαχείριση συμβάντων</w:t>
      </w:r>
      <w:r w:rsidR="004C0A38">
        <w:rPr>
          <w:rFonts w:ascii="Times New Roman" w:eastAsia="Segoe UI" w:hAnsi="Times New Roman" w:cs="Times New Roman"/>
          <w:color w:val="000000" w:themeColor="text1"/>
        </w:rPr>
        <w:t>,</w:t>
      </w:r>
      <w:r w:rsidRPr="00652C1B">
        <w:rPr>
          <w:rFonts w:ascii="Times New Roman" w:eastAsia="Segoe UI" w:hAnsi="Times New Roman" w:cs="Times New Roman"/>
          <w:color w:val="000000" w:themeColor="text1"/>
        </w:rPr>
        <w:t xml:space="preserve"> να δηλώνονται όλα τα συμβάντα και να κατ</w:t>
      </w:r>
      <w:r w:rsidR="004C0A38">
        <w:rPr>
          <w:rFonts w:ascii="Times New Roman" w:eastAsia="Segoe UI" w:hAnsi="Times New Roman" w:cs="Times New Roman"/>
          <w:color w:val="000000" w:themeColor="text1"/>
        </w:rPr>
        <w:t xml:space="preserve">αχωρούνται στο σύστημα τους. Ο Οργανισμός Γ </w:t>
      </w:r>
      <w:r w:rsidRPr="00652C1B">
        <w:rPr>
          <w:rFonts w:ascii="Times New Roman" w:eastAsia="Segoe UI" w:hAnsi="Times New Roman" w:cs="Times New Roman"/>
          <w:color w:val="000000" w:themeColor="text1"/>
        </w:rPr>
        <w:t xml:space="preserve">κατέχει και ένα κεντρικό εργαλείο </w:t>
      </w:r>
      <w:r w:rsidR="004C0A38">
        <w:rPr>
          <w:rFonts w:ascii="Times New Roman" w:eastAsia="Segoe UI" w:hAnsi="Times New Roman" w:cs="Times New Roman"/>
          <w:color w:val="000000" w:themeColor="text1"/>
        </w:rPr>
        <w:t xml:space="preserve">για την τεκμηρίωση περιστατικών, </w:t>
      </w:r>
      <w:r w:rsidRPr="00652C1B">
        <w:rPr>
          <w:rFonts w:ascii="Times New Roman" w:eastAsia="Segoe UI" w:hAnsi="Times New Roman" w:cs="Times New Roman"/>
          <w:color w:val="000000" w:themeColor="text1"/>
        </w:rPr>
        <w:t>εκτός από τις εμπειρί</w:t>
      </w:r>
      <w:r w:rsidR="004C0A38">
        <w:rPr>
          <w:rFonts w:ascii="Times New Roman" w:eastAsia="Segoe UI" w:hAnsi="Times New Roman" w:cs="Times New Roman"/>
          <w:color w:val="000000" w:themeColor="text1"/>
        </w:rPr>
        <w:t xml:space="preserve">ες, τις πιθανές βελτιώσεις και </w:t>
      </w:r>
      <w:r w:rsidRPr="00652C1B">
        <w:rPr>
          <w:rFonts w:ascii="Times New Roman" w:eastAsia="Segoe UI" w:hAnsi="Times New Roman" w:cs="Times New Roman"/>
          <w:color w:val="000000" w:themeColor="text1"/>
        </w:rPr>
        <w:t xml:space="preserve">τους εσωτερικούς ελέγχους. </w:t>
      </w:r>
    </w:p>
    <w:p w14:paraId="1508B02F" w14:textId="15751443" w:rsidR="00E2440A" w:rsidRPr="00127200" w:rsidRDefault="00E2440A" w:rsidP="00404C51">
      <w:pPr>
        <w:pStyle w:val="2"/>
        <w:rPr>
          <w:rFonts w:eastAsia="Times New Roman"/>
        </w:rPr>
      </w:pPr>
      <w:bookmarkStart w:id="56" w:name="_Toc113968652"/>
      <w:r w:rsidRPr="00127200">
        <w:rPr>
          <w:rFonts w:eastAsia="Times New Roman"/>
        </w:rPr>
        <w:lastRenderedPageBreak/>
        <w:t>5.3 Αποτελέσματα σχετικά με τις ρουτίνες, διαδικασίες, σχέδια και πρόβες για τον χειρισμό και την αντιμετώπιση των περιστατικών</w:t>
      </w:r>
      <w:bookmarkEnd w:id="56"/>
    </w:p>
    <w:p w14:paraId="095BB67F" w14:textId="77777777" w:rsidR="00E2440A" w:rsidRPr="00127200" w:rsidRDefault="00E2440A" w:rsidP="00404C51">
      <w:pPr>
        <w:pStyle w:val="3"/>
        <w:rPr>
          <w:rFonts w:eastAsia="Times New Roman"/>
        </w:rPr>
      </w:pPr>
      <w:bookmarkStart w:id="57" w:name="_Toc113968653"/>
      <w:r w:rsidRPr="00127200">
        <w:rPr>
          <w:rFonts w:eastAsia="Times New Roman"/>
        </w:rPr>
        <w:t xml:space="preserve">5.3.1 </w:t>
      </w:r>
      <w:proofErr w:type="spellStart"/>
      <w:r w:rsidRPr="00127200">
        <w:rPr>
          <w:rFonts w:eastAsia="Times New Roman"/>
        </w:rPr>
        <w:t>Finance</w:t>
      </w:r>
      <w:bookmarkEnd w:id="57"/>
      <w:proofErr w:type="spellEnd"/>
    </w:p>
    <w:p w14:paraId="1E74DB30" w14:textId="71311EA0" w:rsidR="00E2440A" w:rsidRPr="00E2440A" w:rsidRDefault="00E2440A" w:rsidP="00404C51">
      <w:pPr>
        <w:spacing w:before="120" w:after="120" w:line="360" w:lineRule="auto"/>
        <w:jc w:val="both"/>
        <w:rPr>
          <w:rFonts w:ascii="Times New Roman" w:eastAsia="Segoe UI" w:hAnsi="Times New Roman" w:cs="Times New Roman"/>
          <w:color w:val="000000" w:themeColor="text1"/>
        </w:rPr>
      </w:pPr>
      <w:r w:rsidRPr="00E2440A">
        <w:rPr>
          <w:rFonts w:ascii="Times New Roman" w:eastAsia="Segoe UI" w:hAnsi="Times New Roman" w:cs="Times New Roman"/>
          <w:color w:val="000000" w:themeColor="text1"/>
        </w:rPr>
        <w:t xml:space="preserve">Η </w:t>
      </w:r>
      <w:proofErr w:type="spellStart"/>
      <w:r w:rsidRPr="00E2440A">
        <w:rPr>
          <w:rFonts w:ascii="Times New Roman" w:eastAsia="Times New Roman" w:hAnsi="Times New Roman" w:cs="Times New Roman"/>
          <w:color w:val="000000" w:themeColor="text1"/>
        </w:rPr>
        <w:t>Finance</w:t>
      </w:r>
      <w:proofErr w:type="spellEnd"/>
      <w:r w:rsidRPr="00E2440A">
        <w:rPr>
          <w:rFonts w:ascii="Times New Roman" w:eastAsia="Segoe UI" w:hAnsi="Times New Roman" w:cs="Times New Roman"/>
          <w:color w:val="000000" w:themeColor="text1"/>
        </w:rPr>
        <w:t xml:space="preserve"> έχει </w:t>
      </w:r>
      <w:r>
        <w:rPr>
          <w:rFonts w:ascii="Times New Roman" w:eastAsia="Segoe UI" w:hAnsi="Times New Roman" w:cs="Times New Roman"/>
          <w:color w:val="000000" w:themeColor="text1"/>
        </w:rPr>
        <w:t xml:space="preserve">ορίσει στις αρμοδιότητες της ομάδας </w:t>
      </w:r>
      <w:r w:rsidRPr="00E2440A">
        <w:rPr>
          <w:rFonts w:ascii="Times New Roman" w:eastAsia="Segoe UI" w:hAnsi="Times New Roman" w:cs="Times New Roman"/>
          <w:color w:val="000000" w:themeColor="text1"/>
        </w:rPr>
        <w:t>αντιμετώπισης περιστατικών δικτύου να υπάρχουν προληπτικές δοκιμές ευπάθειας και διείσδυσης δικτύου αλλά και ανταπόκριση σε περιστατικά π</w:t>
      </w:r>
      <w:r>
        <w:rPr>
          <w:rFonts w:ascii="Times New Roman" w:eastAsia="Segoe UI" w:hAnsi="Times New Roman" w:cs="Times New Roman"/>
          <w:color w:val="000000" w:themeColor="text1"/>
        </w:rPr>
        <w:t xml:space="preserve">ου αποτελούν απειλή για δίκτυα. </w:t>
      </w:r>
      <w:r w:rsidR="00016B17">
        <w:rPr>
          <w:rFonts w:ascii="Times New Roman" w:eastAsia="Segoe UI" w:hAnsi="Times New Roman" w:cs="Times New Roman"/>
          <w:color w:val="000000" w:themeColor="text1"/>
        </w:rPr>
        <w:t xml:space="preserve">Χαρακτηριστικό </w:t>
      </w:r>
      <w:r w:rsidRPr="00E2440A">
        <w:rPr>
          <w:rFonts w:ascii="Times New Roman" w:eastAsia="Segoe UI" w:hAnsi="Times New Roman" w:cs="Times New Roman"/>
          <w:color w:val="000000" w:themeColor="text1"/>
        </w:rPr>
        <w:t>παράδειγμα</w:t>
      </w:r>
      <w:r w:rsidR="00016B17">
        <w:rPr>
          <w:rFonts w:ascii="Times New Roman" w:eastAsia="Segoe UI" w:hAnsi="Times New Roman" w:cs="Times New Roman"/>
          <w:color w:val="000000" w:themeColor="text1"/>
        </w:rPr>
        <w:t xml:space="preserve"> ανάλογων περιστατικών</w:t>
      </w:r>
      <w:r w:rsidRPr="00E2440A">
        <w:rPr>
          <w:rFonts w:ascii="Times New Roman" w:eastAsia="Segoe UI" w:hAnsi="Times New Roman" w:cs="Times New Roman"/>
          <w:color w:val="000000" w:themeColor="text1"/>
        </w:rPr>
        <w:t xml:space="preserve"> είναι οι προσβολές από ιούς. Όσο αναφορά τα περιστατικά χαμηλού </w:t>
      </w:r>
      <w:proofErr w:type="spellStart"/>
      <w:r w:rsidRPr="00E2440A">
        <w:rPr>
          <w:rFonts w:ascii="Times New Roman" w:eastAsia="Segoe UI" w:hAnsi="Times New Roman" w:cs="Times New Roman"/>
          <w:color w:val="000000" w:themeColor="text1"/>
        </w:rPr>
        <w:t>αντικτύπου</w:t>
      </w:r>
      <w:proofErr w:type="spellEnd"/>
      <w:r w:rsidRPr="00E2440A">
        <w:rPr>
          <w:rFonts w:ascii="Times New Roman" w:eastAsia="Segoe UI" w:hAnsi="Times New Roman" w:cs="Times New Roman"/>
          <w:color w:val="000000" w:themeColor="text1"/>
        </w:rPr>
        <w:t xml:space="preserve"> η ομάδα αντιμετώπισης περιστατικών </w:t>
      </w:r>
      <w:r w:rsidR="00016B17">
        <w:rPr>
          <w:rFonts w:ascii="Times New Roman" w:eastAsia="Segoe UI" w:hAnsi="Times New Roman" w:cs="Times New Roman"/>
          <w:color w:val="000000" w:themeColor="text1"/>
        </w:rPr>
        <w:t>δικτύου</w:t>
      </w:r>
      <w:r w:rsidRPr="00E2440A">
        <w:rPr>
          <w:rFonts w:ascii="Times New Roman" w:eastAsia="Segoe UI" w:hAnsi="Times New Roman" w:cs="Times New Roman"/>
          <w:color w:val="000000" w:themeColor="text1"/>
        </w:rPr>
        <w:t xml:space="preserve"> έχει την υποχρέωση να συντάσσει </w:t>
      </w:r>
      <w:r w:rsidR="00016B17">
        <w:rPr>
          <w:rFonts w:ascii="Times New Roman" w:eastAsia="Segoe UI" w:hAnsi="Times New Roman" w:cs="Times New Roman"/>
          <w:color w:val="000000" w:themeColor="text1"/>
        </w:rPr>
        <w:t>πολυάριθμες</w:t>
      </w:r>
      <w:r w:rsidRPr="00E2440A">
        <w:rPr>
          <w:rFonts w:ascii="Times New Roman" w:eastAsia="Segoe UI" w:hAnsi="Times New Roman" w:cs="Times New Roman"/>
          <w:color w:val="000000" w:themeColor="text1"/>
        </w:rPr>
        <w:t xml:space="preserve"> επίσημες εκθέσεις για την διαχείριση</w:t>
      </w:r>
      <w:r w:rsidR="00016B17">
        <w:rPr>
          <w:rFonts w:ascii="Times New Roman" w:eastAsia="Segoe UI" w:hAnsi="Times New Roman" w:cs="Times New Roman"/>
          <w:color w:val="000000" w:themeColor="text1"/>
        </w:rPr>
        <w:t>,</w:t>
      </w:r>
      <w:r w:rsidRPr="00E2440A">
        <w:rPr>
          <w:rFonts w:ascii="Times New Roman" w:eastAsia="Segoe UI" w:hAnsi="Times New Roman" w:cs="Times New Roman"/>
          <w:color w:val="000000" w:themeColor="text1"/>
        </w:rPr>
        <w:t xml:space="preserve"> </w:t>
      </w:r>
      <w:r w:rsidR="00016B17">
        <w:rPr>
          <w:rFonts w:ascii="Times New Roman" w:eastAsia="Segoe UI" w:hAnsi="Times New Roman" w:cs="Times New Roman"/>
          <w:color w:val="000000" w:themeColor="text1"/>
        </w:rPr>
        <w:t xml:space="preserve">εστιάζοντας κυρίως σε τεχνικά σημεία. Ουσιαστικά πρόκειται για στατιστικά έγγραφα </w:t>
      </w:r>
      <w:r w:rsidRPr="00E2440A">
        <w:rPr>
          <w:rFonts w:ascii="Times New Roman" w:eastAsia="Segoe UI" w:hAnsi="Times New Roman" w:cs="Times New Roman"/>
          <w:color w:val="000000" w:themeColor="text1"/>
        </w:rPr>
        <w:t xml:space="preserve">που περιέχουν μόνο γενικευμένες πληροφορίες </w:t>
      </w:r>
      <w:r w:rsidR="00016B17">
        <w:rPr>
          <w:rFonts w:ascii="Times New Roman" w:eastAsia="Segoe UI" w:hAnsi="Times New Roman" w:cs="Times New Roman"/>
          <w:color w:val="000000" w:themeColor="text1"/>
        </w:rPr>
        <w:t>εκμάθησης. Γ</w:t>
      </w:r>
      <w:r w:rsidRPr="00E2440A">
        <w:rPr>
          <w:rFonts w:ascii="Times New Roman" w:eastAsia="Segoe UI" w:hAnsi="Times New Roman" w:cs="Times New Roman"/>
          <w:color w:val="000000" w:themeColor="text1"/>
        </w:rPr>
        <w:t xml:space="preserve">ια τα </w:t>
      </w:r>
      <w:r w:rsidR="00016B17">
        <w:rPr>
          <w:rFonts w:ascii="Times New Roman" w:eastAsia="Segoe UI" w:hAnsi="Times New Roman" w:cs="Times New Roman"/>
          <w:color w:val="000000" w:themeColor="text1"/>
        </w:rPr>
        <w:t xml:space="preserve">συγκεκριμένα </w:t>
      </w:r>
      <w:r w:rsidRPr="00E2440A">
        <w:rPr>
          <w:rFonts w:ascii="Times New Roman" w:eastAsia="Segoe UI" w:hAnsi="Times New Roman" w:cs="Times New Roman"/>
          <w:color w:val="000000" w:themeColor="text1"/>
        </w:rPr>
        <w:t xml:space="preserve">έγραφα </w:t>
      </w:r>
      <w:r w:rsidR="00016B17">
        <w:rPr>
          <w:rFonts w:ascii="Times New Roman" w:eastAsia="Segoe UI" w:hAnsi="Times New Roman" w:cs="Times New Roman"/>
          <w:color w:val="000000" w:themeColor="text1"/>
        </w:rPr>
        <w:t>η</w:t>
      </w:r>
      <w:r w:rsidRPr="00E2440A">
        <w:rPr>
          <w:rFonts w:ascii="Times New Roman" w:eastAsia="Segoe UI" w:hAnsi="Times New Roman" w:cs="Times New Roman"/>
          <w:color w:val="000000" w:themeColor="text1"/>
        </w:rPr>
        <w:t xml:space="preserve"> ομάδα χρησιμοποιεί άτυπα κανάλια επικοινωνία</w:t>
      </w:r>
      <w:r w:rsidR="00016B17">
        <w:rPr>
          <w:rFonts w:ascii="Times New Roman" w:eastAsia="Segoe UI" w:hAnsi="Times New Roman" w:cs="Times New Roman"/>
          <w:color w:val="000000" w:themeColor="text1"/>
        </w:rPr>
        <w:t xml:space="preserve">ς, προκείμενου </w:t>
      </w:r>
      <w:r w:rsidRPr="00E2440A">
        <w:rPr>
          <w:rFonts w:ascii="Times New Roman" w:eastAsia="Segoe UI" w:hAnsi="Times New Roman" w:cs="Times New Roman"/>
          <w:color w:val="000000" w:themeColor="text1"/>
        </w:rPr>
        <w:t>να διαδώσε</w:t>
      </w:r>
      <w:r w:rsidR="00016B17">
        <w:rPr>
          <w:rFonts w:ascii="Times New Roman" w:eastAsia="Segoe UI" w:hAnsi="Times New Roman" w:cs="Times New Roman"/>
          <w:color w:val="000000" w:themeColor="text1"/>
        </w:rPr>
        <w:t xml:space="preserve">ι την γνώση των περιστατικών. Η </w:t>
      </w:r>
      <w:r w:rsidRPr="00E2440A">
        <w:rPr>
          <w:rFonts w:ascii="Times New Roman" w:eastAsia="Segoe UI" w:hAnsi="Times New Roman" w:cs="Times New Roman"/>
          <w:color w:val="000000" w:themeColor="text1"/>
        </w:rPr>
        <w:t>ομάδα εστιάζει σε τεχνικές πτυχές και συλλέγει μεγάλες ποσότητες</w:t>
      </w:r>
      <w:r w:rsidR="00016B17">
        <w:rPr>
          <w:rFonts w:ascii="Times New Roman" w:eastAsia="Segoe UI" w:hAnsi="Times New Roman" w:cs="Times New Roman"/>
          <w:color w:val="000000" w:themeColor="text1"/>
        </w:rPr>
        <w:t xml:space="preserve"> εγκληματολογικών δεδομένων ενώ </w:t>
      </w:r>
      <w:r w:rsidRPr="00E2440A">
        <w:rPr>
          <w:rFonts w:ascii="Times New Roman" w:eastAsia="Segoe UI" w:hAnsi="Times New Roman" w:cs="Times New Roman"/>
          <w:color w:val="000000" w:themeColor="text1"/>
        </w:rPr>
        <w:t xml:space="preserve">ανταποκρίνεται γρήγορα </w:t>
      </w:r>
      <w:r w:rsidR="00016B17">
        <w:rPr>
          <w:rFonts w:ascii="Times New Roman" w:eastAsia="Segoe UI" w:hAnsi="Times New Roman" w:cs="Times New Roman"/>
          <w:color w:val="000000" w:themeColor="text1"/>
        </w:rPr>
        <w:t>για τον εντοπισμό των βασικών αιτιών</w:t>
      </w:r>
      <w:r w:rsidRPr="00E2440A">
        <w:rPr>
          <w:rFonts w:ascii="Times New Roman" w:eastAsia="Segoe UI" w:hAnsi="Times New Roman" w:cs="Times New Roman"/>
          <w:color w:val="000000" w:themeColor="text1"/>
        </w:rPr>
        <w:t xml:space="preserve"> του περιστατικού. </w:t>
      </w:r>
      <w:r w:rsidR="00016B17">
        <w:rPr>
          <w:rFonts w:ascii="Times New Roman" w:eastAsia="Segoe UI" w:hAnsi="Times New Roman" w:cs="Times New Roman"/>
          <w:color w:val="000000" w:themeColor="text1"/>
        </w:rPr>
        <w:t xml:space="preserve">Με άλλα λόγια </w:t>
      </w:r>
      <w:r w:rsidRPr="00E2440A">
        <w:rPr>
          <w:rFonts w:ascii="Times New Roman" w:eastAsia="Segoe UI" w:hAnsi="Times New Roman" w:cs="Times New Roman"/>
          <w:color w:val="000000" w:themeColor="text1"/>
        </w:rPr>
        <w:t>επικεντρώνεται στην προστασία του βασικού δικτύου</w:t>
      </w:r>
      <w:r w:rsidR="00016B17">
        <w:rPr>
          <w:rFonts w:ascii="Times New Roman" w:eastAsia="Segoe UI" w:hAnsi="Times New Roman" w:cs="Times New Roman"/>
          <w:color w:val="000000" w:themeColor="text1"/>
        </w:rPr>
        <w:t>,</w:t>
      </w:r>
      <w:r w:rsidRPr="00E2440A">
        <w:rPr>
          <w:rFonts w:ascii="Times New Roman" w:eastAsia="Segoe UI" w:hAnsi="Times New Roman" w:cs="Times New Roman"/>
          <w:color w:val="000000" w:themeColor="text1"/>
        </w:rPr>
        <w:t xml:space="preserve"> με περιορισμό και κλιμάκωση</w:t>
      </w:r>
      <w:r w:rsidR="00016B17">
        <w:rPr>
          <w:rFonts w:ascii="Times New Roman" w:eastAsia="Segoe UI" w:hAnsi="Times New Roman" w:cs="Times New Roman"/>
          <w:color w:val="000000" w:themeColor="text1"/>
        </w:rPr>
        <w:t>,</w:t>
      </w:r>
      <w:r w:rsidRPr="00E2440A">
        <w:rPr>
          <w:rFonts w:ascii="Times New Roman" w:eastAsia="Segoe UI" w:hAnsi="Times New Roman" w:cs="Times New Roman"/>
          <w:color w:val="000000" w:themeColor="text1"/>
        </w:rPr>
        <w:t xml:space="preserve"> όπου κρίνεται απαραίτητο. </w:t>
      </w:r>
    </w:p>
    <w:p w14:paraId="04098AFF" w14:textId="3FE55329" w:rsidR="00E2440A" w:rsidRPr="00E2440A" w:rsidRDefault="00E2440A" w:rsidP="00404C51">
      <w:pPr>
        <w:spacing w:before="120" w:after="120" w:line="360" w:lineRule="auto"/>
        <w:jc w:val="both"/>
        <w:rPr>
          <w:rFonts w:ascii="Times New Roman" w:eastAsia="Segoe UI" w:hAnsi="Times New Roman" w:cs="Times New Roman"/>
          <w:color w:val="000000" w:themeColor="text1"/>
        </w:rPr>
      </w:pPr>
      <w:r w:rsidRPr="00E2440A">
        <w:rPr>
          <w:rFonts w:ascii="Times New Roman" w:eastAsia="Segoe UI" w:hAnsi="Times New Roman" w:cs="Times New Roman"/>
          <w:color w:val="000000" w:themeColor="text1"/>
        </w:rPr>
        <w:t>Στις συνεδριάσεις που πραγματοποιούνται συμβάλλουν και τεχνικά μέλη για να παραχθεί μια ολο</w:t>
      </w:r>
      <w:r w:rsidR="00016B17">
        <w:rPr>
          <w:rFonts w:ascii="Times New Roman" w:eastAsia="Segoe UI" w:hAnsi="Times New Roman" w:cs="Times New Roman"/>
          <w:color w:val="000000" w:themeColor="text1"/>
        </w:rPr>
        <w:t>κληρωμένη αναφορά για το συμβάν. Α</w:t>
      </w:r>
      <w:r w:rsidRPr="00E2440A">
        <w:rPr>
          <w:rFonts w:ascii="Times New Roman" w:eastAsia="Segoe UI" w:hAnsi="Times New Roman" w:cs="Times New Roman"/>
          <w:color w:val="000000" w:themeColor="text1"/>
        </w:rPr>
        <w:t>υτή η α</w:t>
      </w:r>
      <w:r w:rsidR="00016B17">
        <w:rPr>
          <w:rFonts w:ascii="Times New Roman" w:eastAsia="Segoe UI" w:hAnsi="Times New Roman" w:cs="Times New Roman"/>
          <w:color w:val="000000" w:themeColor="text1"/>
        </w:rPr>
        <w:t>ναφορά περιέχει λεπτομέρειες, καθώς και</w:t>
      </w:r>
      <w:r w:rsidRPr="00E2440A">
        <w:rPr>
          <w:rFonts w:ascii="Times New Roman" w:eastAsia="Segoe UI" w:hAnsi="Times New Roman" w:cs="Times New Roman"/>
          <w:color w:val="000000" w:themeColor="text1"/>
        </w:rPr>
        <w:t xml:space="preserve"> την αιτιώδη δομή του συμβάντος ενώ ακόμα αναφέρει και εντοπίζει κενά σε θέματα πολιτικής και συντήρησης. Στην συνέχεια πραγματοποιείται μια αξιολόγηση κινδύνου και </w:t>
      </w:r>
      <w:r w:rsidR="00016B17">
        <w:rPr>
          <w:rFonts w:ascii="Times New Roman" w:eastAsia="Segoe UI" w:hAnsi="Times New Roman" w:cs="Times New Roman"/>
          <w:color w:val="000000" w:themeColor="text1"/>
        </w:rPr>
        <w:t>ανατίθενται</w:t>
      </w:r>
      <w:r w:rsidRPr="00E2440A">
        <w:rPr>
          <w:rFonts w:ascii="Times New Roman" w:eastAsia="Segoe UI" w:hAnsi="Times New Roman" w:cs="Times New Roman"/>
          <w:color w:val="000000" w:themeColor="text1"/>
        </w:rPr>
        <w:t xml:space="preserve"> καθήκοντα</w:t>
      </w:r>
      <w:r w:rsidR="00016B17">
        <w:rPr>
          <w:rFonts w:ascii="Times New Roman" w:eastAsia="Segoe UI" w:hAnsi="Times New Roman" w:cs="Times New Roman"/>
          <w:color w:val="000000" w:themeColor="text1"/>
        </w:rPr>
        <w:t xml:space="preserve"> </w:t>
      </w:r>
      <w:r w:rsidR="00016B17" w:rsidRPr="00E2440A">
        <w:rPr>
          <w:rFonts w:ascii="Times New Roman" w:eastAsia="Segoe UI" w:hAnsi="Times New Roman" w:cs="Times New Roman"/>
          <w:color w:val="000000" w:themeColor="text1"/>
        </w:rPr>
        <w:t>στο αρμόδιο προσωπικό</w:t>
      </w:r>
      <w:r w:rsidR="00016B17">
        <w:rPr>
          <w:rFonts w:ascii="Times New Roman" w:eastAsia="Segoe UI" w:hAnsi="Times New Roman" w:cs="Times New Roman"/>
          <w:color w:val="000000" w:themeColor="text1"/>
        </w:rPr>
        <w:t>,</w:t>
      </w:r>
      <w:r w:rsidRPr="00E2440A">
        <w:rPr>
          <w:rFonts w:ascii="Times New Roman" w:eastAsia="Segoe UI" w:hAnsi="Times New Roman" w:cs="Times New Roman"/>
          <w:color w:val="000000" w:themeColor="text1"/>
        </w:rPr>
        <w:t xml:space="preserve"> μέσω του συστήματος παρακολούθησης συμβάντων. </w:t>
      </w:r>
    </w:p>
    <w:p w14:paraId="78AF3DC1" w14:textId="77777777" w:rsidR="000B2C7E" w:rsidRDefault="00E2440A" w:rsidP="00404C51">
      <w:pPr>
        <w:spacing w:before="120" w:after="120" w:line="360" w:lineRule="auto"/>
        <w:jc w:val="both"/>
        <w:rPr>
          <w:rFonts w:ascii="Times New Roman" w:eastAsia="Times New Roman" w:hAnsi="Times New Roman" w:cs="Times New Roman"/>
          <w:color w:val="000000" w:themeColor="text1"/>
        </w:rPr>
      </w:pPr>
      <w:r w:rsidRPr="00E2440A">
        <w:rPr>
          <w:rFonts w:ascii="Times New Roman" w:eastAsia="Segoe UI" w:hAnsi="Times New Roman" w:cs="Times New Roman"/>
          <w:color w:val="000000" w:themeColor="text1"/>
        </w:rPr>
        <w:t xml:space="preserve">Η </w:t>
      </w:r>
      <w:proofErr w:type="spellStart"/>
      <w:r w:rsidRPr="00E2440A">
        <w:rPr>
          <w:rFonts w:ascii="Times New Roman" w:eastAsia="Times New Roman" w:hAnsi="Times New Roman" w:cs="Times New Roman"/>
          <w:color w:val="000000" w:themeColor="text1"/>
        </w:rPr>
        <w:t>Finance</w:t>
      </w:r>
      <w:proofErr w:type="spellEnd"/>
      <w:r w:rsidRPr="00E2440A">
        <w:rPr>
          <w:rFonts w:ascii="Times New Roman" w:eastAsia="Segoe UI" w:hAnsi="Times New Roman" w:cs="Times New Roman"/>
          <w:color w:val="000000" w:themeColor="text1"/>
        </w:rPr>
        <w:t xml:space="preserve"> θεωρεί το</w:t>
      </w:r>
      <w:r w:rsidR="00016B17">
        <w:rPr>
          <w:rFonts w:ascii="Times New Roman" w:eastAsia="Segoe UI" w:hAnsi="Times New Roman" w:cs="Times New Roman"/>
          <w:color w:val="000000" w:themeColor="text1"/>
        </w:rPr>
        <w:t>ν</w:t>
      </w:r>
      <w:r w:rsidRPr="00E2440A">
        <w:rPr>
          <w:rFonts w:ascii="Times New Roman" w:eastAsia="Segoe UI" w:hAnsi="Times New Roman" w:cs="Times New Roman"/>
          <w:color w:val="000000" w:themeColor="text1"/>
        </w:rPr>
        <w:t xml:space="preserve"> τρόπο με τον οποίο ταξινομεί τα περιστατικά της αρκετά </w:t>
      </w:r>
      <w:r w:rsidR="00016B17">
        <w:rPr>
          <w:rFonts w:ascii="Times New Roman" w:eastAsia="Segoe UI" w:hAnsi="Times New Roman" w:cs="Times New Roman"/>
          <w:color w:val="000000" w:themeColor="text1"/>
        </w:rPr>
        <w:t>ευαίσθητο</w:t>
      </w:r>
      <w:r w:rsidRPr="00E2440A">
        <w:rPr>
          <w:rFonts w:ascii="Times New Roman" w:eastAsia="Segoe UI" w:hAnsi="Times New Roman" w:cs="Times New Roman"/>
          <w:color w:val="000000" w:themeColor="text1"/>
        </w:rPr>
        <w:t xml:space="preserve"> και έχει αρκεστεί στο να </w:t>
      </w:r>
      <w:r w:rsidR="00016B17">
        <w:rPr>
          <w:rFonts w:ascii="Times New Roman" w:eastAsia="Segoe UI" w:hAnsi="Times New Roman" w:cs="Times New Roman"/>
          <w:color w:val="000000" w:themeColor="text1"/>
        </w:rPr>
        <w:t>κοινοποιήσει</w:t>
      </w:r>
      <w:r w:rsidRPr="00E2440A">
        <w:rPr>
          <w:rFonts w:ascii="Times New Roman" w:eastAsia="Segoe UI" w:hAnsi="Times New Roman" w:cs="Times New Roman"/>
          <w:color w:val="000000" w:themeColor="text1"/>
        </w:rPr>
        <w:t xml:space="preserve"> </w:t>
      </w:r>
      <w:r w:rsidR="00016B17">
        <w:rPr>
          <w:rFonts w:ascii="Times New Roman" w:eastAsia="Segoe UI" w:hAnsi="Times New Roman" w:cs="Times New Roman"/>
          <w:color w:val="000000" w:themeColor="text1"/>
        </w:rPr>
        <w:t>την ύπαρξη μιας</w:t>
      </w:r>
      <w:r w:rsidRPr="00E2440A">
        <w:rPr>
          <w:rFonts w:ascii="Times New Roman" w:eastAsia="Segoe UI" w:hAnsi="Times New Roman" w:cs="Times New Roman"/>
          <w:color w:val="000000" w:themeColor="text1"/>
        </w:rPr>
        <w:t xml:space="preserve"> </w:t>
      </w:r>
      <w:r w:rsidR="00016B17">
        <w:rPr>
          <w:rFonts w:ascii="Times New Roman" w:eastAsia="Segoe UI" w:hAnsi="Times New Roman" w:cs="Times New Roman"/>
          <w:color w:val="000000" w:themeColor="text1"/>
        </w:rPr>
        <w:t>σαφούς</w:t>
      </w:r>
      <w:r w:rsidRPr="00E2440A">
        <w:rPr>
          <w:rFonts w:ascii="Times New Roman" w:eastAsia="Segoe UI" w:hAnsi="Times New Roman" w:cs="Times New Roman"/>
          <w:color w:val="000000" w:themeColor="text1"/>
        </w:rPr>
        <w:t xml:space="preserve"> και τυποποιημένη</w:t>
      </w:r>
      <w:r w:rsidR="00016B17">
        <w:rPr>
          <w:rFonts w:ascii="Times New Roman" w:eastAsia="Segoe UI" w:hAnsi="Times New Roman" w:cs="Times New Roman"/>
          <w:color w:val="000000" w:themeColor="text1"/>
        </w:rPr>
        <w:t>ς</w:t>
      </w:r>
      <w:r w:rsidRPr="00E2440A">
        <w:rPr>
          <w:rFonts w:ascii="Times New Roman" w:eastAsia="Segoe UI" w:hAnsi="Times New Roman" w:cs="Times New Roman"/>
          <w:color w:val="000000" w:themeColor="text1"/>
        </w:rPr>
        <w:t xml:space="preserve"> </w:t>
      </w:r>
      <w:r w:rsidR="00016B17">
        <w:rPr>
          <w:rFonts w:ascii="Times New Roman" w:eastAsia="Segoe UI" w:hAnsi="Times New Roman" w:cs="Times New Roman"/>
          <w:color w:val="000000" w:themeColor="text1"/>
        </w:rPr>
        <w:t>μεθόδου</w:t>
      </w:r>
      <w:r w:rsidRPr="00E2440A">
        <w:rPr>
          <w:rFonts w:ascii="Times New Roman" w:eastAsia="Segoe UI" w:hAnsi="Times New Roman" w:cs="Times New Roman"/>
          <w:color w:val="000000" w:themeColor="text1"/>
        </w:rPr>
        <w:t xml:space="preserve"> για τον προσδιορισμό επιπέδου των επιπτώσεων ενός περιστατικού. </w:t>
      </w:r>
      <w:r w:rsidR="00016B17">
        <w:rPr>
          <w:rFonts w:ascii="Times New Roman" w:eastAsia="Segoe UI" w:hAnsi="Times New Roman" w:cs="Times New Roman"/>
          <w:color w:val="000000" w:themeColor="text1"/>
        </w:rPr>
        <w:t>Ο</w:t>
      </w:r>
      <w:r w:rsidRPr="00E2440A">
        <w:rPr>
          <w:rFonts w:ascii="Times New Roman" w:eastAsia="Segoe UI" w:hAnsi="Times New Roman" w:cs="Times New Roman"/>
          <w:color w:val="000000" w:themeColor="text1"/>
        </w:rPr>
        <w:t xml:space="preserve">υσιαστικά μετά την αναφορά περιστατικών </w:t>
      </w:r>
      <w:r w:rsidR="00016B17">
        <w:rPr>
          <w:rFonts w:ascii="Times New Roman" w:eastAsia="Segoe UI" w:hAnsi="Times New Roman" w:cs="Times New Roman"/>
          <w:color w:val="000000" w:themeColor="text1"/>
        </w:rPr>
        <w:t xml:space="preserve">και σύμφωνα με την διαδικασία </w:t>
      </w:r>
      <w:r w:rsidRPr="00E2440A">
        <w:rPr>
          <w:rFonts w:ascii="Times New Roman" w:eastAsia="Segoe UI" w:hAnsi="Times New Roman" w:cs="Times New Roman"/>
          <w:color w:val="000000" w:themeColor="text1"/>
        </w:rPr>
        <w:t xml:space="preserve">υπάρχουν κάποια συστήματα </w:t>
      </w:r>
      <w:proofErr w:type="spellStart"/>
      <w:r w:rsidRPr="00E2440A">
        <w:rPr>
          <w:rFonts w:ascii="Times New Roman" w:eastAsia="Times New Roman" w:hAnsi="Times New Roman" w:cs="Times New Roman"/>
          <w:color w:val="000000" w:themeColor="text1"/>
        </w:rPr>
        <w:t>HelpDesk</w:t>
      </w:r>
      <w:proofErr w:type="spellEnd"/>
      <w:r w:rsidRPr="00E2440A">
        <w:rPr>
          <w:rFonts w:ascii="Times New Roman" w:eastAsia="Times New Roman" w:hAnsi="Times New Roman" w:cs="Times New Roman"/>
          <w:color w:val="000000" w:themeColor="text1"/>
        </w:rPr>
        <w:t xml:space="preserve">, </w:t>
      </w:r>
      <w:proofErr w:type="spellStart"/>
      <w:r w:rsidRPr="00E2440A">
        <w:rPr>
          <w:rFonts w:ascii="Times New Roman" w:eastAsia="Times New Roman" w:hAnsi="Times New Roman" w:cs="Times New Roman"/>
          <w:color w:val="000000" w:themeColor="text1"/>
        </w:rPr>
        <w:t>Email</w:t>
      </w:r>
      <w:proofErr w:type="spellEnd"/>
      <w:r w:rsidRPr="00E2440A">
        <w:rPr>
          <w:rFonts w:ascii="Times New Roman" w:eastAsia="Times New Roman" w:hAnsi="Times New Roman" w:cs="Times New Roman"/>
          <w:color w:val="000000" w:themeColor="text1"/>
        </w:rPr>
        <w:t xml:space="preserve"> και τηλεφωνικές επαφές</w:t>
      </w:r>
      <w:r w:rsidR="000B2C7E">
        <w:rPr>
          <w:rFonts w:ascii="Times New Roman" w:eastAsia="Times New Roman" w:hAnsi="Times New Roman" w:cs="Times New Roman"/>
          <w:color w:val="000000" w:themeColor="text1"/>
        </w:rPr>
        <w:t>,</w:t>
      </w:r>
      <w:r w:rsidRPr="00E2440A">
        <w:rPr>
          <w:rFonts w:ascii="Times New Roman" w:eastAsia="Times New Roman" w:hAnsi="Times New Roman" w:cs="Times New Roman"/>
          <w:color w:val="000000" w:themeColor="text1"/>
        </w:rPr>
        <w:t xml:space="preserve"> όπου και ταξινομούν τα περιστατικά και ειδοποιούν την κατάλληλη ομάδα. </w:t>
      </w:r>
      <w:r w:rsidR="000B2C7E">
        <w:rPr>
          <w:rFonts w:ascii="Times New Roman" w:eastAsia="Times New Roman" w:hAnsi="Times New Roman" w:cs="Times New Roman"/>
          <w:color w:val="000000" w:themeColor="text1"/>
        </w:rPr>
        <w:t>Τόσο σ</w:t>
      </w:r>
      <w:r w:rsidRPr="00E2440A">
        <w:rPr>
          <w:rFonts w:ascii="Times New Roman" w:eastAsia="Times New Roman" w:hAnsi="Times New Roman" w:cs="Times New Roman"/>
          <w:color w:val="000000" w:themeColor="text1"/>
        </w:rPr>
        <w:t xml:space="preserve">τα περιστατικά μεγάλης επίπτωσης </w:t>
      </w:r>
      <w:r w:rsidR="000B2C7E">
        <w:rPr>
          <w:rFonts w:ascii="Times New Roman" w:eastAsia="Times New Roman" w:hAnsi="Times New Roman" w:cs="Times New Roman"/>
          <w:color w:val="000000" w:themeColor="text1"/>
        </w:rPr>
        <w:t xml:space="preserve">όσο </w:t>
      </w:r>
      <w:r w:rsidRPr="00E2440A">
        <w:rPr>
          <w:rFonts w:ascii="Times New Roman" w:eastAsia="Times New Roman" w:hAnsi="Times New Roman" w:cs="Times New Roman"/>
          <w:color w:val="000000" w:themeColor="text1"/>
        </w:rPr>
        <w:t xml:space="preserve">και στα περιστατικά χαμηλής επίπτωσης η διαφορά στην δημιουργία </w:t>
      </w:r>
      <w:r w:rsidR="000B2C7E">
        <w:rPr>
          <w:rFonts w:ascii="Times New Roman" w:eastAsia="Times New Roman" w:hAnsi="Times New Roman" w:cs="Times New Roman"/>
          <w:color w:val="000000" w:themeColor="text1"/>
        </w:rPr>
        <w:t xml:space="preserve">γνώσης είναι αισθητή και έντονη. </w:t>
      </w:r>
    </w:p>
    <w:p w14:paraId="7D2601D8" w14:textId="616262DE" w:rsidR="00E2440A" w:rsidRPr="00E2440A" w:rsidRDefault="000B2C7E" w:rsidP="00404C51">
      <w:pPr>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Σ</w:t>
      </w:r>
      <w:r w:rsidR="00E2440A" w:rsidRPr="00E2440A">
        <w:rPr>
          <w:rFonts w:ascii="Times New Roman" w:eastAsia="Times New Roman" w:hAnsi="Times New Roman" w:cs="Times New Roman"/>
          <w:color w:val="000000" w:themeColor="text1"/>
        </w:rPr>
        <w:t xml:space="preserve">τα περιστατικά όπου ο αντίκτυπος είναι υψηλός υπάρχει αυστηρά </w:t>
      </w:r>
      <w:r>
        <w:rPr>
          <w:rFonts w:ascii="Times New Roman" w:eastAsia="Times New Roman" w:hAnsi="Times New Roman" w:cs="Times New Roman"/>
          <w:color w:val="000000" w:themeColor="text1"/>
        </w:rPr>
        <w:t xml:space="preserve">τυποποιημένη διαδικασία </w:t>
      </w:r>
      <w:r w:rsidR="00E2440A" w:rsidRPr="00E2440A">
        <w:rPr>
          <w:rFonts w:ascii="Times New Roman" w:eastAsia="Times New Roman" w:hAnsi="Times New Roman" w:cs="Times New Roman"/>
          <w:color w:val="000000" w:themeColor="text1"/>
        </w:rPr>
        <w:t>και πραγ</w:t>
      </w:r>
      <w:r>
        <w:rPr>
          <w:rFonts w:ascii="Times New Roman" w:eastAsia="Times New Roman" w:hAnsi="Times New Roman" w:cs="Times New Roman"/>
          <w:color w:val="000000" w:themeColor="text1"/>
        </w:rPr>
        <w:t xml:space="preserve">ματοποιείται πάντα ανασκόπηση. </w:t>
      </w:r>
      <w:r w:rsidR="00E2440A" w:rsidRPr="00E2440A">
        <w:rPr>
          <w:rFonts w:ascii="Times New Roman" w:eastAsia="Times New Roman" w:hAnsi="Times New Roman" w:cs="Times New Roman"/>
          <w:color w:val="000000" w:themeColor="text1"/>
        </w:rPr>
        <w:t xml:space="preserve">Η διαδικασία συλλογής </w:t>
      </w:r>
      <w:r>
        <w:rPr>
          <w:rFonts w:ascii="Times New Roman" w:eastAsia="Times New Roman" w:hAnsi="Times New Roman" w:cs="Times New Roman"/>
          <w:color w:val="000000" w:themeColor="text1"/>
        </w:rPr>
        <w:t>των πληροφοριών</w:t>
      </w:r>
      <w:r w:rsidR="00E2440A" w:rsidRPr="00E2440A">
        <w:rPr>
          <w:rFonts w:ascii="Times New Roman" w:eastAsia="Times New Roman" w:hAnsi="Times New Roman" w:cs="Times New Roman"/>
          <w:color w:val="000000" w:themeColor="text1"/>
        </w:rPr>
        <w:t xml:space="preserve"> στα περιστατικά με μεγάλη επίπτωση είναι αρκετά ώριμη και είναι πιθανό να περιλαμβάνει μεγάλο αριθμό τεχνικού και επιχειρηματικού προσωπικού. Μάλιστα</w:t>
      </w:r>
      <w:r>
        <w:rPr>
          <w:rFonts w:ascii="Times New Roman" w:eastAsia="Times New Roman" w:hAnsi="Times New Roman" w:cs="Times New Roman"/>
          <w:color w:val="000000" w:themeColor="text1"/>
        </w:rPr>
        <w:t xml:space="preserve"> για τον λόγο αυτό,</w:t>
      </w:r>
      <w:r w:rsidR="00E2440A" w:rsidRPr="00E2440A">
        <w:rPr>
          <w:rFonts w:ascii="Times New Roman" w:eastAsia="Times New Roman" w:hAnsi="Times New Roman" w:cs="Times New Roman"/>
          <w:color w:val="000000" w:themeColor="text1"/>
        </w:rPr>
        <w:t xml:space="preserve"> ο διευθυντής της ομάδας συντονισμού αντιμετώπι</w:t>
      </w:r>
      <w:r>
        <w:rPr>
          <w:rFonts w:ascii="Times New Roman" w:eastAsia="Times New Roman" w:hAnsi="Times New Roman" w:cs="Times New Roman"/>
          <w:color w:val="000000" w:themeColor="text1"/>
        </w:rPr>
        <w:t xml:space="preserve">σης συμβάντων υψηλού </w:t>
      </w:r>
      <w:proofErr w:type="spellStart"/>
      <w:r>
        <w:rPr>
          <w:rFonts w:ascii="Times New Roman" w:eastAsia="Times New Roman" w:hAnsi="Times New Roman" w:cs="Times New Roman"/>
          <w:color w:val="000000" w:themeColor="text1"/>
        </w:rPr>
        <w:t>αντικτύπου</w:t>
      </w:r>
      <w:proofErr w:type="spellEnd"/>
      <w:r>
        <w:rPr>
          <w:rFonts w:ascii="Times New Roman" w:eastAsia="Times New Roman" w:hAnsi="Times New Roman" w:cs="Times New Roman"/>
          <w:color w:val="000000" w:themeColor="text1"/>
        </w:rPr>
        <w:t xml:space="preserve"> αναφέρει</w:t>
      </w:r>
      <w:r w:rsidR="00E2440A" w:rsidRPr="00E2440A">
        <w:rPr>
          <w:rFonts w:ascii="Times New Roman" w:eastAsia="Times New Roman" w:hAnsi="Times New Roman" w:cs="Times New Roman"/>
          <w:color w:val="000000" w:themeColor="text1"/>
        </w:rPr>
        <w:t xml:space="preserve"> ότι μετά από ένα τέτοιο περιστατικό πραγματοποιούνται δύο κλήσεις διάσκεψης</w:t>
      </w:r>
      <w:r>
        <w:rPr>
          <w:rFonts w:ascii="Times New Roman" w:eastAsia="Times New Roman" w:hAnsi="Times New Roman" w:cs="Times New Roman"/>
          <w:color w:val="000000" w:themeColor="text1"/>
        </w:rPr>
        <w:t xml:space="preserve">, εκ των οποίων η </w:t>
      </w:r>
      <w:r w:rsidR="00E2440A" w:rsidRPr="00E2440A">
        <w:rPr>
          <w:rFonts w:ascii="Times New Roman" w:eastAsia="Times New Roman" w:hAnsi="Times New Roman" w:cs="Times New Roman"/>
          <w:color w:val="000000" w:themeColor="text1"/>
        </w:rPr>
        <w:t xml:space="preserve">μια είναι τεχνικού χαρακτήρα και η άλλη </w:t>
      </w:r>
      <w:r>
        <w:rPr>
          <w:rFonts w:ascii="Times New Roman" w:eastAsia="Times New Roman" w:hAnsi="Times New Roman" w:cs="Times New Roman"/>
          <w:color w:val="000000" w:themeColor="text1"/>
        </w:rPr>
        <w:t>επαγγελματικού</w:t>
      </w:r>
      <w:r w:rsidR="00E2440A" w:rsidRPr="00E2440A">
        <w:rPr>
          <w:rFonts w:ascii="Times New Roman" w:eastAsia="Times New Roman" w:hAnsi="Times New Roman" w:cs="Times New Roman"/>
          <w:color w:val="000000" w:themeColor="text1"/>
        </w:rPr>
        <w:t xml:space="preserve">. Σε αυτές τις κλήσεις εμπλέκονται ο διευθυντής της ομάδας συντονισμού αντιμετώπισης συμβάντων υψηλού </w:t>
      </w:r>
      <w:proofErr w:type="spellStart"/>
      <w:r w:rsidR="00E2440A" w:rsidRPr="00E2440A">
        <w:rPr>
          <w:rFonts w:ascii="Times New Roman" w:eastAsia="Times New Roman" w:hAnsi="Times New Roman" w:cs="Times New Roman"/>
          <w:color w:val="000000" w:themeColor="text1"/>
        </w:rPr>
        <w:t>αντικτύ</w:t>
      </w:r>
      <w:r>
        <w:rPr>
          <w:rFonts w:ascii="Times New Roman" w:eastAsia="Times New Roman" w:hAnsi="Times New Roman" w:cs="Times New Roman"/>
          <w:color w:val="000000" w:themeColor="text1"/>
        </w:rPr>
        <w:t>που</w:t>
      </w:r>
      <w:proofErr w:type="spellEnd"/>
      <w:r>
        <w:rPr>
          <w:rFonts w:ascii="Times New Roman" w:eastAsia="Times New Roman" w:hAnsi="Times New Roman" w:cs="Times New Roman"/>
          <w:color w:val="000000" w:themeColor="text1"/>
        </w:rPr>
        <w:t xml:space="preserve"> και οι αντίστοιχοι επικεφαλής</w:t>
      </w:r>
      <w:r w:rsidR="00E2440A" w:rsidRPr="00E2440A">
        <w:rPr>
          <w:rFonts w:ascii="Times New Roman" w:eastAsia="Times New Roman" w:hAnsi="Times New Roman" w:cs="Times New Roman"/>
          <w:color w:val="000000" w:themeColor="text1"/>
        </w:rPr>
        <w:t xml:space="preserve"> επιχειρήσεων που θα πρέπει να λάβουν μια </w:t>
      </w:r>
      <w:r>
        <w:rPr>
          <w:rFonts w:ascii="Times New Roman" w:eastAsia="Times New Roman" w:hAnsi="Times New Roman" w:cs="Times New Roman"/>
          <w:color w:val="000000" w:themeColor="text1"/>
        </w:rPr>
        <w:t>λεπτομερή</w:t>
      </w:r>
      <w:r w:rsidR="00E2440A" w:rsidRPr="00E2440A">
        <w:rPr>
          <w:rFonts w:ascii="Times New Roman" w:eastAsia="Times New Roman" w:hAnsi="Times New Roman" w:cs="Times New Roman"/>
          <w:color w:val="000000" w:themeColor="text1"/>
        </w:rPr>
        <w:t xml:space="preserve"> και </w:t>
      </w:r>
      <w:proofErr w:type="spellStart"/>
      <w:r>
        <w:rPr>
          <w:rFonts w:ascii="Times New Roman" w:eastAsia="Times New Roman" w:hAnsi="Times New Roman" w:cs="Times New Roman"/>
          <w:color w:val="000000" w:themeColor="text1"/>
        </w:rPr>
        <w:t>επικαιροποιημένη</w:t>
      </w:r>
      <w:proofErr w:type="spellEnd"/>
      <w:r w:rsidR="00E2440A" w:rsidRPr="00E2440A">
        <w:rPr>
          <w:rFonts w:ascii="Times New Roman" w:eastAsia="Times New Roman" w:hAnsi="Times New Roman" w:cs="Times New Roman"/>
          <w:color w:val="000000" w:themeColor="text1"/>
        </w:rPr>
        <w:t xml:space="preserve"> ενημέρωση.</w:t>
      </w:r>
    </w:p>
    <w:p w14:paraId="059BD16A" w14:textId="07709CCF" w:rsidR="00E2440A" w:rsidRDefault="00E2440A" w:rsidP="00404C51">
      <w:pPr>
        <w:spacing w:before="120" w:after="120" w:line="360" w:lineRule="auto"/>
        <w:jc w:val="both"/>
        <w:rPr>
          <w:rFonts w:ascii="Times New Roman" w:eastAsia="Segoe UI" w:hAnsi="Times New Roman" w:cs="Times New Roman"/>
          <w:color w:val="000000" w:themeColor="text1"/>
        </w:rPr>
      </w:pPr>
      <w:r w:rsidRPr="00E2440A">
        <w:rPr>
          <w:rFonts w:ascii="Times New Roman" w:eastAsia="Segoe UI" w:hAnsi="Times New Roman" w:cs="Times New Roman"/>
          <w:color w:val="000000" w:themeColor="text1"/>
        </w:rPr>
        <w:t xml:space="preserve">Το γεγονός απόκλισης του προσωπικού στις πρώτες </w:t>
      </w:r>
      <w:r w:rsidR="000B2C7E">
        <w:rPr>
          <w:rFonts w:ascii="Times New Roman" w:eastAsia="Segoe UI" w:hAnsi="Times New Roman" w:cs="Times New Roman"/>
          <w:color w:val="000000" w:themeColor="text1"/>
        </w:rPr>
        <w:t xml:space="preserve">δύο </w:t>
      </w:r>
      <w:r w:rsidRPr="00E2440A">
        <w:rPr>
          <w:rFonts w:ascii="Times New Roman" w:eastAsia="Segoe UI" w:hAnsi="Times New Roman" w:cs="Times New Roman"/>
          <w:color w:val="000000" w:themeColor="text1"/>
        </w:rPr>
        <w:t>συνεδριάσεις αναφοράς περιστατικού επηρεάζει κατά πολύ τη</w:t>
      </w:r>
      <w:r w:rsidR="000B2C7E">
        <w:rPr>
          <w:rFonts w:ascii="Times New Roman" w:eastAsia="Segoe UI" w:hAnsi="Times New Roman" w:cs="Times New Roman"/>
          <w:color w:val="000000" w:themeColor="text1"/>
        </w:rPr>
        <w:t>ν</w:t>
      </w:r>
      <w:r w:rsidRPr="00E2440A">
        <w:rPr>
          <w:rFonts w:ascii="Times New Roman" w:eastAsia="Segoe UI" w:hAnsi="Times New Roman" w:cs="Times New Roman"/>
          <w:color w:val="000000" w:themeColor="text1"/>
        </w:rPr>
        <w:t xml:space="preserve"> </w:t>
      </w:r>
      <w:r w:rsidR="000B2C7E">
        <w:rPr>
          <w:rFonts w:ascii="Times New Roman" w:eastAsia="Segoe UI" w:hAnsi="Times New Roman" w:cs="Times New Roman"/>
          <w:color w:val="000000" w:themeColor="text1"/>
        </w:rPr>
        <w:t>γνωστοποίηση των</w:t>
      </w:r>
      <w:r w:rsidRPr="00E2440A">
        <w:rPr>
          <w:rFonts w:ascii="Times New Roman" w:eastAsia="Segoe UI" w:hAnsi="Times New Roman" w:cs="Times New Roman"/>
          <w:color w:val="000000" w:themeColor="text1"/>
        </w:rPr>
        <w:t xml:space="preserve"> συμβάντων. Ο οργανισμός δεν χρησιμοποιεί όλα τα περιστατικά για </w:t>
      </w:r>
      <w:r w:rsidR="000B2C7E">
        <w:rPr>
          <w:rFonts w:ascii="Times New Roman" w:eastAsia="Segoe UI" w:hAnsi="Times New Roman" w:cs="Times New Roman"/>
          <w:color w:val="000000" w:themeColor="text1"/>
        </w:rPr>
        <w:t>εκ</w:t>
      </w:r>
      <w:r w:rsidRPr="00E2440A">
        <w:rPr>
          <w:rFonts w:ascii="Times New Roman" w:eastAsia="Segoe UI" w:hAnsi="Times New Roman" w:cs="Times New Roman"/>
          <w:color w:val="000000" w:themeColor="text1"/>
        </w:rPr>
        <w:t xml:space="preserve">μάθηση και δεν καταβάλλει μεγάλες προσπάθειες </w:t>
      </w:r>
      <w:r w:rsidR="000B2C7E">
        <w:rPr>
          <w:rFonts w:ascii="Times New Roman" w:eastAsia="Segoe UI" w:hAnsi="Times New Roman" w:cs="Times New Roman"/>
          <w:color w:val="000000" w:themeColor="text1"/>
        </w:rPr>
        <w:t>ως προς</w:t>
      </w:r>
      <w:r w:rsidRPr="00E2440A">
        <w:rPr>
          <w:rFonts w:ascii="Times New Roman" w:eastAsia="Segoe UI" w:hAnsi="Times New Roman" w:cs="Times New Roman"/>
          <w:color w:val="000000" w:themeColor="text1"/>
        </w:rPr>
        <w:t xml:space="preserve"> αυτή</w:t>
      </w:r>
      <w:r w:rsidR="000B2C7E">
        <w:rPr>
          <w:rFonts w:ascii="Times New Roman" w:eastAsia="Segoe UI" w:hAnsi="Times New Roman" w:cs="Times New Roman"/>
          <w:color w:val="000000" w:themeColor="text1"/>
        </w:rPr>
        <w:t xml:space="preserve"> την κατεύθυνση</w:t>
      </w:r>
      <w:r w:rsidRPr="00E2440A">
        <w:rPr>
          <w:rFonts w:ascii="Times New Roman" w:eastAsia="Segoe UI" w:hAnsi="Times New Roman" w:cs="Times New Roman"/>
          <w:color w:val="000000" w:themeColor="text1"/>
        </w:rPr>
        <w:t xml:space="preserve">. Η ομάδα </w:t>
      </w:r>
      <w:r w:rsidR="002C3E87">
        <w:rPr>
          <w:rFonts w:ascii="Times New Roman" w:eastAsia="Segoe UI" w:hAnsi="Times New Roman" w:cs="Times New Roman"/>
          <w:color w:val="000000" w:themeColor="text1"/>
        </w:rPr>
        <w:t>αντιμετώπισης περιστατικών για</w:t>
      </w:r>
      <w:r w:rsidRPr="00E2440A">
        <w:rPr>
          <w:rFonts w:ascii="Times New Roman" w:eastAsia="Segoe UI" w:hAnsi="Times New Roman" w:cs="Times New Roman"/>
          <w:color w:val="000000" w:themeColor="text1"/>
        </w:rPr>
        <w:t xml:space="preserve"> την </w:t>
      </w:r>
      <w:r w:rsidR="000B2C7E">
        <w:rPr>
          <w:rFonts w:ascii="Times New Roman" w:eastAsia="Segoe UI" w:hAnsi="Times New Roman" w:cs="Times New Roman"/>
          <w:color w:val="000000" w:themeColor="text1"/>
        </w:rPr>
        <w:t>εκ</w:t>
      </w:r>
      <w:r w:rsidRPr="00E2440A">
        <w:rPr>
          <w:rFonts w:ascii="Times New Roman" w:eastAsia="Segoe UI" w:hAnsi="Times New Roman" w:cs="Times New Roman"/>
          <w:color w:val="000000" w:themeColor="text1"/>
        </w:rPr>
        <w:t xml:space="preserve">μάθηση </w:t>
      </w:r>
      <w:r w:rsidR="000B2C7E">
        <w:rPr>
          <w:rFonts w:ascii="Times New Roman" w:eastAsia="Segoe UI" w:hAnsi="Times New Roman" w:cs="Times New Roman"/>
          <w:color w:val="000000" w:themeColor="text1"/>
        </w:rPr>
        <w:t xml:space="preserve">από αυτά </w:t>
      </w:r>
      <w:r w:rsidRPr="00E2440A">
        <w:rPr>
          <w:rFonts w:ascii="Times New Roman" w:eastAsia="Segoe UI" w:hAnsi="Times New Roman" w:cs="Times New Roman"/>
          <w:color w:val="000000" w:themeColor="text1"/>
        </w:rPr>
        <w:t xml:space="preserve">είναι πιο κοντά στο να ακολουθεί </w:t>
      </w:r>
      <w:r w:rsidR="000B2C7E">
        <w:rPr>
          <w:rFonts w:ascii="Times New Roman" w:eastAsia="Segoe UI" w:hAnsi="Times New Roman" w:cs="Times New Roman"/>
          <w:color w:val="000000" w:themeColor="text1"/>
        </w:rPr>
        <w:t>εκ</w:t>
      </w:r>
      <w:r w:rsidRPr="00E2440A">
        <w:rPr>
          <w:rFonts w:ascii="Times New Roman" w:eastAsia="Segoe UI" w:hAnsi="Times New Roman" w:cs="Times New Roman"/>
          <w:color w:val="000000" w:themeColor="text1"/>
        </w:rPr>
        <w:t>μάθηση ενός βρόχου</w:t>
      </w:r>
      <w:r w:rsidR="000B2C7E">
        <w:rPr>
          <w:rFonts w:ascii="Times New Roman" w:eastAsia="Segoe UI" w:hAnsi="Times New Roman" w:cs="Times New Roman"/>
          <w:color w:val="000000" w:themeColor="text1"/>
        </w:rPr>
        <w:t>, παρά διπλού βρόχου. Δ</w:t>
      </w:r>
      <w:r w:rsidRPr="00E2440A">
        <w:rPr>
          <w:rFonts w:ascii="Times New Roman" w:eastAsia="Segoe UI" w:hAnsi="Times New Roman" w:cs="Times New Roman"/>
          <w:color w:val="000000" w:themeColor="text1"/>
        </w:rPr>
        <w:t>ηλαδή</w:t>
      </w:r>
      <w:r w:rsidR="000B2C7E">
        <w:rPr>
          <w:rFonts w:ascii="Times New Roman" w:eastAsia="Segoe UI" w:hAnsi="Times New Roman" w:cs="Times New Roman"/>
          <w:color w:val="000000" w:themeColor="text1"/>
        </w:rPr>
        <w:t>,</w:t>
      </w:r>
      <w:r w:rsidRPr="00E2440A">
        <w:rPr>
          <w:rFonts w:ascii="Times New Roman" w:eastAsia="Segoe UI" w:hAnsi="Times New Roman" w:cs="Times New Roman"/>
          <w:color w:val="000000" w:themeColor="text1"/>
        </w:rPr>
        <w:t xml:space="preserve"> οι εργαζόμενοι εντοπίζουν και στη συνέχεια διορθώνουν</w:t>
      </w:r>
      <w:r w:rsidR="000B2C7E">
        <w:rPr>
          <w:rFonts w:ascii="Times New Roman" w:eastAsia="Segoe UI" w:hAnsi="Times New Roman" w:cs="Times New Roman"/>
          <w:color w:val="000000" w:themeColor="text1"/>
        </w:rPr>
        <w:t>,</w:t>
      </w:r>
      <w:r w:rsidRPr="00E2440A">
        <w:rPr>
          <w:rFonts w:ascii="Times New Roman" w:eastAsia="Segoe UI" w:hAnsi="Times New Roman" w:cs="Times New Roman"/>
          <w:color w:val="000000" w:themeColor="text1"/>
        </w:rPr>
        <w:t xml:space="preserve"> χωρίς να υ</w:t>
      </w:r>
      <w:r w:rsidR="000B2C7E">
        <w:rPr>
          <w:rFonts w:ascii="Times New Roman" w:eastAsia="Segoe UI" w:hAnsi="Times New Roman" w:cs="Times New Roman"/>
          <w:color w:val="000000" w:themeColor="text1"/>
        </w:rPr>
        <w:t>πάρχει λεπτομερής έρευνα για τα</w:t>
      </w:r>
      <w:r w:rsidRPr="00E2440A">
        <w:rPr>
          <w:rFonts w:ascii="Times New Roman" w:eastAsia="Segoe UI" w:hAnsi="Times New Roman" w:cs="Times New Roman"/>
          <w:color w:val="000000" w:themeColor="text1"/>
        </w:rPr>
        <w:t xml:space="preserve"> </w:t>
      </w:r>
      <w:r w:rsidR="000B2C7E">
        <w:rPr>
          <w:rFonts w:ascii="Times New Roman" w:eastAsia="Segoe UI" w:hAnsi="Times New Roman" w:cs="Times New Roman"/>
          <w:color w:val="000000" w:themeColor="text1"/>
        </w:rPr>
        <w:t>αίτια</w:t>
      </w:r>
      <w:r w:rsidRPr="00E2440A">
        <w:rPr>
          <w:rFonts w:ascii="Times New Roman" w:eastAsia="Segoe UI" w:hAnsi="Times New Roman" w:cs="Times New Roman"/>
          <w:color w:val="000000" w:themeColor="text1"/>
        </w:rPr>
        <w:t xml:space="preserve"> </w:t>
      </w:r>
      <w:r w:rsidR="000B2C7E">
        <w:rPr>
          <w:rFonts w:ascii="Times New Roman" w:eastAsia="Segoe UI" w:hAnsi="Times New Roman" w:cs="Times New Roman"/>
          <w:color w:val="000000" w:themeColor="text1"/>
        </w:rPr>
        <w:t>που προκάλεσαν το περιστατικό</w:t>
      </w:r>
      <w:r w:rsidRPr="00E2440A">
        <w:rPr>
          <w:rFonts w:ascii="Times New Roman" w:eastAsia="Segoe UI" w:hAnsi="Times New Roman" w:cs="Times New Roman"/>
          <w:color w:val="000000" w:themeColor="text1"/>
        </w:rPr>
        <w:t>.</w:t>
      </w:r>
    </w:p>
    <w:p w14:paraId="6EFDF167" w14:textId="0D8F2533" w:rsidR="00930E38" w:rsidRPr="00127200" w:rsidRDefault="00930E38" w:rsidP="00404C51">
      <w:pPr>
        <w:pStyle w:val="3"/>
        <w:rPr>
          <w:rFonts w:eastAsia="Times New Roman"/>
        </w:rPr>
      </w:pPr>
      <w:bookmarkStart w:id="58" w:name="_Toc113968654"/>
      <w:r w:rsidRPr="00127200">
        <w:rPr>
          <w:rFonts w:eastAsia="Times New Roman"/>
        </w:rPr>
        <w:t xml:space="preserve">5.3.2 </w:t>
      </w:r>
      <w:r w:rsidR="00127200" w:rsidRPr="00127200">
        <w:rPr>
          <w:rFonts w:eastAsia="Times New Roman"/>
        </w:rPr>
        <w:t>Οργανισμός</w:t>
      </w:r>
      <w:r w:rsidRPr="00127200">
        <w:rPr>
          <w:rFonts w:eastAsia="Times New Roman"/>
        </w:rPr>
        <w:t xml:space="preserve"> Α</w:t>
      </w:r>
      <w:bookmarkEnd w:id="58"/>
    </w:p>
    <w:p w14:paraId="1F22F953" w14:textId="063C6CEC" w:rsidR="00930E38" w:rsidRPr="00DC6637" w:rsidRDefault="00DC6637" w:rsidP="00404C51">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Ο</w:t>
      </w:r>
      <w:r w:rsidR="00930E38" w:rsidRPr="00DC6637">
        <w:rPr>
          <w:rFonts w:ascii="Times New Roman" w:eastAsia="Segoe UI" w:hAnsi="Times New Roman" w:cs="Times New Roman"/>
          <w:color w:val="000000" w:themeColor="text1"/>
        </w:rPr>
        <w:t>ργανισμός Α πραγματοποίησε εν</w:t>
      </w:r>
      <w:r>
        <w:rPr>
          <w:rFonts w:ascii="Times New Roman" w:eastAsia="Segoe UI" w:hAnsi="Times New Roman" w:cs="Times New Roman"/>
          <w:color w:val="000000" w:themeColor="text1"/>
        </w:rPr>
        <w:t>άμιση χρόνο πριν την μελέτη</w:t>
      </w:r>
      <w:r w:rsidR="00930E38" w:rsidRPr="00DC6637">
        <w:rPr>
          <w:rFonts w:ascii="Times New Roman" w:eastAsia="Segoe UI" w:hAnsi="Times New Roman" w:cs="Times New Roman"/>
          <w:color w:val="000000" w:themeColor="text1"/>
        </w:rPr>
        <w:t xml:space="preserve"> περίπτωσης μια εκστρατεία ευαισθητοποίησης και μια πρόβα έκτακτης ανάγκης ενώ είχε και προγραμματισμένες για την ίδια χρονιά νέες πρόβες</w:t>
      </w:r>
      <w:r>
        <w:rPr>
          <w:rFonts w:ascii="Times New Roman" w:eastAsia="Segoe UI" w:hAnsi="Times New Roman" w:cs="Times New Roman"/>
          <w:color w:val="000000" w:themeColor="text1"/>
        </w:rPr>
        <w:t>,</w:t>
      </w:r>
      <w:r w:rsidR="00930E38" w:rsidRPr="00DC6637">
        <w:rPr>
          <w:rFonts w:ascii="Times New Roman" w:eastAsia="Segoe UI" w:hAnsi="Times New Roman" w:cs="Times New Roman"/>
          <w:color w:val="000000" w:themeColor="text1"/>
        </w:rPr>
        <w:t xml:space="preserve"> εκ των οποίων μία από αυτές θα διεξαγόταν σε συνεργασία με έναν άλλον οργανισμό. Η εκστρατεία ευαισθητοποίησης ήταν σε συ</w:t>
      </w:r>
      <w:r>
        <w:rPr>
          <w:rFonts w:ascii="Times New Roman" w:eastAsia="Segoe UI" w:hAnsi="Times New Roman" w:cs="Times New Roman"/>
          <w:color w:val="000000" w:themeColor="text1"/>
        </w:rPr>
        <w:t>νεργασία με εξωτερικό παράγοντα. Ο</w:t>
      </w:r>
      <w:r w:rsidR="00930E38" w:rsidRPr="00DC6637">
        <w:rPr>
          <w:rFonts w:ascii="Times New Roman" w:eastAsia="Segoe UI" w:hAnsi="Times New Roman" w:cs="Times New Roman"/>
          <w:color w:val="000000" w:themeColor="text1"/>
        </w:rPr>
        <w:t>υσιαστικά</w:t>
      </w:r>
      <w:r>
        <w:rPr>
          <w:rFonts w:ascii="Times New Roman" w:eastAsia="Segoe UI" w:hAnsi="Times New Roman" w:cs="Times New Roman"/>
          <w:color w:val="000000" w:themeColor="text1"/>
        </w:rPr>
        <w:t>,</w:t>
      </w:r>
      <w:r w:rsidR="00930E38" w:rsidRPr="00DC6637">
        <w:rPr>
          <w:rFonts w:ascii="Times New Roman" w:eastAsia="Segoe UI" w:hAnsi="Times New Roman" w:cs="Times New Roman"/>
          <w:color w:val="000000" w:themeColor="text1"/>
        </w:rPr>
        <w:t xml:space="preserve"> στα πλαίσια αυτής </w:t>
      </w:r>
      <w:r>
        <w:rPr>
          <w:rFonts w:ascii="Times New Roman" w:eastAsia="Segoe UI" w:hAnsi="Times New Roman" w:cs="Times New Roman"/>
          <w:color w:val="000000" w:themeColor="text1"/>
        </w:rPr>
        <w:t xml:space="preserve">της εκστρατείας </w:t>
      </w:r>
      <w:r w:rsidR="00930E38" w:rsidRPr="00DC6637">
        <w:rPr>
          <w:rFonts w:ascii="Times New Roman" w:eastAsia="Segoe UI" w:hAnsi="Times New Roman" w:cs="Times New Roman"/>
          <w:color w:val="000000" w:themeColor="text1"/>
        </w:rPr>
        <w:t xml:space="preserve">στάλθηκαν </w:t>
      </w:r>
      <w:r>
        <w:rPr>
          <w:rFonts w:ascii="Times New Roman" w:eastAsia="Segoe UI" w:hAnsi="Times New Roman" w:cs="Times New Roman"/>
          <w:color w:val="000000" w:themeColor="text1"/>
        </w:rPr>
        <w:t xml:space="preserve">διαφάνειες </w:t>
      </w:r>
      <w:r w:rsidR="00930E38" w:rsidRPr="00DC6637">
        <w:rPr>
          <w:rFonts w:ascii="Times New Roman" w:eastAsia="Segoe UI" w:hAnsi="Times New Roman" w:cs="Times New Roman"/>
          <w:color w:val="000000" w:themeColor="text1"/>
        </w:rPr>
        <w:t xml:space="preserve">στους εργαζόμενους μέσω </w:t>
      </w:r>
      <w:proofErr w:type="spellStart"/>
      <w:r w:rsidR="00930E38" w:rsidRPr="00DC6637">
        <w:rPr>
          <w:rFonts w:ascii="Times New Roman" w:eastAsia="Segoe UI" w:hAnsi="Times New Roman" w:cs="Times New Roman"/>
          <w:color w:val="000000" w:themeColor="text1"/>
        </w:rPr>
        <w:t>email</w:t>
      </w:r>
      <w:proofErr w:type="spellEnd"/>
      <w:r w:rsidR="00930E38" w:rsidRPr="00DC6637">
        <w:rPr>
          <w:rFonts w:ascii="Times New Roman" w:eastAsia="Segoe UI" w:hAnsi="Times New Roman" w:cs="Times New Roman"/>
          <w:color w:val="000000" w:themeColor="text1"/>
        </w:rPr>
        <w:t xml:space="preserve"> που περιε</w:t>
      </w:r>
      <w:r>
        <w:rPr>
          <w:rFonts w:ascii="Times New Roman" w:eastAsia="Segoe UI" w:hAnsi="Times New Roman" w:cs="Times New Roman"/>
          <w:color w:val="000000" w:themeColor="text1"/>
        </w:rPr>
        <w:t xml:space="preserve">ίχαν μικρές διαλέξεις με θέματα, </w:t>
      </w:r>
      <w:r w:rsidR="00930E38" w:rsidRPr="00DC6637">
        <w:rPr>
          <w:rFonts w:ascii="Times New Roman" w:eastAsia="Segoe UI" w:hAnsi="Times New Roman" w:cs="Times New Roman"/>
          <w:color w:val="000000" w:themeColor="text1"/>
        </w:rPr>
        <w:t xml:space="preserve">όπως </w:t>
      </w:r>
      <w:r>
        <w:rPr>
          <w:rFonts w:ascii="Times New Roman" w:eastAsia="Segoe UI" w:hAnsi="Times New Roman" w:cs="Times New Roman"/>
          <w:color w:val="000000" w:themeColor="text1"/>
        </w:rPr>
        <w:t xml:space="preserve">για παράδειγμα </w:t>
      </w:r>
      <w:r w:rsidR="00930E38" w:rsidRPr="00DC6637">
        <w:rPr>
          <w:rFonts w:ascii="Times New Roman" w:eastAsia="Segoe UI" w:hAnsi="Times New Roman" w:cs="Times New Roman"/>
          <w:color w:val="000000" w:themeColor="text1"/>
        </w:rPr>
        <w:t xml:space="preserve">η προστασία των κωδικών πρόσβασης. Η πρόβα έκτακτης ανάγκης </w:t>
      </w:r>
      <w:r w:rsidR="002C3E87">
        <w:rPr>
          <w:rFonts w:ascii="Times New Roman" w:eastAsia="Segoe UI" w:hAnsi="Times New Roman" w:cs="Times New Roman"/>
          <w:color w:val="000000" w:themeColor="text1"/>
        </w:rPr>
        <w:t xml:space="preserve">που </w:t>
      </w:r>
      <w:r w:rsidR="00930E38" w:rsidRPr="00DC6637">
        <w:rPr>
          <w:rFonts w:ascii="Times New Roman" w:eastAsia="Segoe UI" w:hAnsi="Times New Roman" w:cs="Times New Roman"/>
          <w:color w:val="000000" w:themeColor="text1"/>
        </w:rPr>
        <w:t xml:space="preserve">πραγματοποιήθηκε </w:t>
      </w:r>
      <w:r>
        <w:rPr>
          <w:rFonts w:ascii="Times New Roman" w:eastAsia="Segoe UI" w:hAnsi="Times New Roman" w:cs="Times New Roman"/>
          <w:color w:val="000000" w:themeColor="text1"/>
        </w:rPr>
        <w:t>είχε ως</w:t>
      </w:r>
      <w:r w:rsidR="00930E38" w:rsidRPr="00DC6637">
        <w:rPr>
          <w:rFonts w:ascii="Times New Roman" w:eastAsia="Segoe UI" w:hAnsi="Times New Roman" w:cs="Times New Roman"/>
          <w:color w:val="000000" w:themeColor="text1"/>
        </w:rPr>
        <w:t xml:space="preserve"> θέμα την ασφάλεια των πληροφοριών </w:t>
      </w:r>
      <w:r>
        <w:rPr>
          <w:rFonts w:ascii="Times New Roman" w:eastAsia="Segoe UI" w:hAnsi="Times New Roman" w:cs="Times New Roman"/>
          <w:color w:val="000000" w:themeColor="text1"/>
        </w:rPr>
        <w:t xml:space="preserve">και πραγματοποιήθηκε </w:t>
      </w:r>
      <w:r w:rsidR="00930E38" w:rsidRPr="00DC6637">
        <w:rPr>
          <w:rFonts w:ascii="Times New Roman" w:eastAsia="Segoe UI" w:hAnsi="Times New Roman" w:cs="Times New Roman"/>
          <w:color w:val="000000" w:themeColor="text1"/>
        </w:rPr>
        <w:t xml:space="preserve">με </w:t>
      </w:r>
      <w:r>
        <w:rPr>
          <w:rFonts w:ascii="Times New Roman" w:eastAsia="Segoe UI" w:hAnsi="Times New Roman" w:cs="Times New Roman"/>
          <w:color w:val="000000" w:themeColor="text1"/>
        </w:rPr>
        <w:t xml:space="preserve">τη </w:t>
      </w:r>
      <w:r w:rsidR="00930E38" w:rsidRPr="00DC6637">
        <w:rPr>
          <w:rFonts w:ascii="Times New Roman" w:eastAsia="Segoe UI" w:hAnsi="Times New Roman" w:cs="Times New Roman"/>
          <w:color w:val="000000" w:themeColor="text1"/>
        </w:rPr>
        <w:t>συμμετ</w:t>
      </w:r>
      <w:r>
        <w:rPr>
          <w:rFonts w:ascii="Times New Roman" w:eastAsia="Segoe UI" w:hAnsi="Times New Roman" w:cs="Times New Roman"/>
          <w:color w:val="000000" w:themeColor="text1"/>
        </w:rPr>
        <w:t xml:space="preserve">οχή της διοίκησης ενώ </w:t>
      </w:r>
      <w:r w:rsidR="00930E38" w:rsidRPr="00DC6637">
        <w:rPr>
          <w:rFonts w:ascii="Times New Roman" w:eastAsia="Segoe UI" w:hAnsi="Times New Roman" w:cs="Times New Roman"/>
          <w:color w:val="000000" w:themeColor="text1"/>
        </w:rPr>
        <w:t xml:space="preserve">αποτελούταν από επτά επίπεδα κλιμάκωσης. Η εκπαίδευση αλλά και το σχέδιο έκτακτης ανάγκης συνέβαλαν στην αύξηση της ευαισθητοποίησης σχετικά με την ασφάλεια πληροφοριών στην διοίκηση. </w:t>
      </w:r>
    </w:p>
    <w:p w14:paraId="121BF808" w14:textId="31E7D1AE" w:rsidR="00DC6637" w:rsidRDefault="00930E38" w:rsidP="00404C51">
      <w:pPr>
        <w:spacing w:before="120" w:after="120" w:line="360" w:lineRule="auto"/>
        <w:jc w:val="both"/>
        <w:rPr>
          <w:rFonts w:ascii="Times New Roman" w:eastAsia="Segoe UI" w:hAnsi="Times New Roman" w:cs="Times New Roman"/>
          <w:color w:val="000000" w:themeColor="text1"/>
        </w:rPr>
      </w:pPr>
      <w:r w:rsidRPr="00DC6637">
        <w:rPr>
          <w:rFonts w:ascii="Times New Roman" w:eastAsia="Segoe UI" w:hAnsi="Times New Roman" w:cs="Times New Roman"/>
          <w:color w:val="000000" w:themeColor="text1"/>
        </w:rPr>
        <w:lastRenderedPageBreak/>
        <w:t xml:space="preserve">Ο οργανισμός για να μπορεί να προσδιορίζει κάθε φορά </w:t>
      </w:r>
      <w:r w:rsidR="00DC6637">
        <w:rPr>
          <w:rFonts w:ascii="Times New Roman" w:eastAsia="Segoe UI" w:hAnsi="Times New Roman" w:cs="Times New Roman"/>
          <w:color w:val="000000" w:themeColor="text1"/>
        </w:rPr>
        <w:t>τα ζητήματα που</w:t>
      </w:r>
      <w:r w:rsidRPr="00DC6637">
        <w:rPr>
          <w:rFonts w:ascii="Times New Roman" w:eastAsia="Segoe UI" w:hAnsi="Times New Roman" w:cs="Times New Roman"/>
          <w:color w:val="000000" w:themeColor="text1"/>
        </w:rPr>
        <w:t xml:space="preserve"> πρέπει να επικεντρώνεται στις πρόβες χρησιμοποιεί τις αξιολογήσεις κινδύνου και ευπάθειας. </w:t>
      </w:r>
      <w:r w:rsidR="00DC6637">
        <w:rPr>
          <w:rFonts w:ascii="Times New Roman" w:eastAsia="Segoe UI" w:hAnsi="Times New Roman" w:cs="Times New Roman"/>
          <w:color w:val="000000" w:themeColor="text1"/>
        </w:rPr>
        <w:t>Επίσης,</w:t>
      </w:r>
      <w:r w:rsidRPr="00DC6637">
        <w:rPr>
          <w:rFonts w:ascii="Times New Roman" w:eastAsia="Segoe UI" w:hAnsi="Times New Roman" w:cs="Times New Roman"/>
          <w:color w:val="000000" w:themeColor="text1"/>
        </w:rPr>
        <w:t xml:space="preserve"> χρησιμοποιεί τις πρόβες για καταστάσεις </w:t>
      </w:r>
      <w:r w:rsidR="00DC6637">
        <w:rPr>
          <w:rFonts w:ascii="Times New Roman" w:eastAsia="Segoe UI" w:hAnsi="Times New Roman" w:cs="Times New Roman"/>
          <w:color w:val="000000" w:themeColor="text1"/>
        </w:rPr>
        <w:t>«ρουτίνας»</w:t>
      </w:r>
      <w:r w:rsidRPr="00DC6637">
        <w:rPr>
          <w:rFonts w:ascii="Times New Roman" w:eastAsia="Segoe UI" w:hAnsi="Times New Roman" w:cs="Times New Roman"/>
          <w:color w:val="000000" w:themeColor="text1"/>
        </w:rPr>
        <w:t xml:space="preserve"> αλλά και για καταστάσεις που δεν έχουν καμία </w:t>
      </w:r>
      <w:r w:rsidR="00DC6637">
        <w:rPr>
          <w:rFonts w:ascii="Times New Roman" w:eastAsia="Segoe UI" w:hAnsi="Times New Roman" w:cs="Times New Roman"/>
          <w:color w:val="000000" w:themeColor="text1"/>
        </w:rPr>
        <w:t>«</w:t>
      </w:r>
      <w:r w:rsidRPr="00DC6637">
        <w:rPr>
          <w:rFonts w:ascii="Times New Roman" w:eastAsia="Segoe UI" w:hAnsi="Times New Roman" w:cs="Times New Roman"/>
          <w:color w:val="000000" w:themeColor="text1"/>
        </w:rPr>
        <w:t>ρουτίνα</w:t>
      </w:r>
      <w:r w:rsidR="00DC6637">
        <w:rPr>
          <w:rFonts w:ascii="Times New Roman" w:eastAsia="Segoe UI" w:hAnsi="Times New Roman" w:cs="Times New Roman"/>
          <w:color w:val="000000" w:themeColor="text1"/>
        </w:rPr>
        <w:t>».</w:t>
      </w:r>
      <w:r w:rsidRPr="00DC6637">
        <w:rPr>
          <w:rFonts w:ascii="Times New Roman" w:eastAsia="Segoe UI" w:hAnsi="Times New Roman" w:cs="Times New Roman"/>
          <w:color w:val="000000" w:themeColor="text1"/>
        </w:rPr>
        <w:t xml:space="preserve"> </w:t>
      </w:r>
      <w:r w:rsidR="00DC6637">
        <w:rPr>
          <w:rFonts w:ascii="Times New Roman" w:eastAsia="Segoe UI" w:hAnsi="Times New Roman" w:cs="Times New Roman"/>
          <w:color w:val="000000" w:themeColor="text1"/>
        </w:rPr>
        <w:t>Οπότε, κατά τη διάρκεια</w:t>
      </w:r>
      <w:r w:rsidRPr="00DC6637">
        <w:rPr>
          <w:rFonts w:ascii="Times New Roman" w:eastAsia="Segoe UI" w:hAnsi="Times New Roman" w:cs="Times New Roman"/>
          <w:color w:val="000000" w:themeColor="text1"/>
        </w:rPr>
        <w:t xml:space="preserve"> μια</w:t>
      </w:r>
      <w:r w:rsidR="00DC6637">
        <w:rPr>
          <w:rFonts w:ascii="Times New Roman" w:eastAsia="Segoe UI" w:hAnsi="Times New Roman" w:cs="Times New Roman"/>
          <w:color w:val="000000" w:themeColor="text1"/>
        </w:rPr>
        <w:t>ς</w:t>
      </w:r>
      <w:r w:rsidRPr="00DC6637">
        <w:rPr>
          <w:rFonts w:ascii="Times New Roman" w:eastAsia="Segoe UI" w:hAnsi="Times New Roman" w:cs="Times New Roman"/>
          <w:color w:val="000000" w:themeColor="text1"/>
        </w:rPr>
        <w:t xml:space="preserve"> πρόβα</w:t>
      </w:r>
      <w:r w:rsidR="00DC6637">
        <w:rPr>
          <w:rFonts w:ascii="Times New Roman" w:eastAsia="Segoe UI" w:hAnsi="Times New Roman" w:cs="Times New Roman"/>
          <w:color w:val="000000" w:themeColor="text1"/>
        </w:rPr>
        <w:t>ς</w:t>
      </w:r>
      <w:r w:rsidRPr="00DC6637">
        <w:rPr>
          <w:rFonts w:ascii="Times New Roman" w:eastAsia="Segoe UI" w:hAnsi="Times New Roman" w:cs="Times New Roman"/>
          <w:color w:val="000000" w:themeColor="text1"/>
        </w:rPr>
        <w:t xml:space="preserve"> </w:t>
      </w:r>
      <w:r w:rsidR="00DC6637">
        <w:rPr>
          <w:rFonts w:ascii="Times New Roman" w:eastAsia="Segoe UI" w:hAnsi="Times New Roman" w:cs="Times New Roman"/>
          <w:color w:val="000000" w:themeColor="text1"/>
        </w:rPr>
        <w:t>δίνεται</w:t>
      </w:r>
      <w:r w:rsidRPr="00DC6637">
        <w:rPr>
          <w:rFonts w:ascii="Times New Roman" w:eastAsia="Segoe UI" w:hAnsi="Times New Roman" w:cs="Times New Roman"/>
          <w:color w:val="000000" w:themeColor="text1"/>
        </w:rPr>
        <w:t xml:space="preserve"> </w:t>
      </w:r>
      <w:r w:rsidR="00DC6637">
        <w:rPr>
          <w:rFonts w:ascii="Times New Roman" w:eastAsia="Segoe UI" w:hAnsi="Times New Roman" w:cs="Times New Roman"/>
          <w:color w:val="000000" w:themeColor="text1"/>
        </w:rPr>
        <w:t>η</w:t>
      </w:r>
      <w:r w:rsidRPr="00DC6637">
        <w:rPr>
          <w:rFonts w:ascii="Times New Roman" w:eastAsia="Segoe UI" w:hAnsi="Times New Roman" w:cs="Times New Roman"/>
          <w:color w:val="000000" w:themeColor="text1"/>
        </w:rPr>
        <w:t xml:space="preserve"> δυνατότητα να </w:t>
      </w:r>
      <w:r w:rsidR="00DC6637">
        <w:rPr>
          <w:rFonts w:ascii="Times New Roman" w:eastAsia="Segoe UI" w:hAnsi="Times New Roman" w:cs="Times New Roman"/>
          <w:color w:val="000000" w:themeColor="text1"/>
        </w:rPr>
        <w:t>προσδιοριστούν τα θέματα «ρουτίνας»</w:t>
      </w:r>
      <w:r w:rsidRPr="00DC6637">
        <w:rPr>
          <w:rFonts w:ascii="Times New Roman" w:eastAsia="Segoe UI" w:hAnsi="Times New Roman" w:cs="Times New Roman"/>
          <w:color w:val="000000" w:themeColor="text1"/>
        </w:rPr>
        <w:t xml:space="preserve"> </w:t>
      </w:r>
      <w:r w:rsidR="00DC6637">
        <w:rPr>
          <w:rFonts w:ascii="Times New Roman" w:eastAsia="Segoe UI" w:hAnsi="Times New Roman" w:cs="Times New Roman"/>
          <w:color w:val="000000" w:themeColor="text1"/>
        </w:rPr>
        <w:t xml:space="preserve">που </w:t>
      </w:r>
      <w:r w:rsidRPr="00DC6637">
        <w:rPr>
          <w:rFonts w:ascii="Times New Roman" w:eastAsia="Segoe UI" w:hAnsi="Times New Roman" w:cs="Times New Roman"/>
          <w:color w:val="000000" w:themeColor="text1"/>
        </w:rPr>
        <w:t xml:space="preserve">πρέπει να εφαρμοστούν. </w:t>
      </w:r>
      <w:r w:rsidR="00DC6637">
        <w:rPr>
          <w:rFonts w:ascii="Times New Roman" w:eastAsia="Segoe UI" w:hAnsi="Times New Roman" w:cs="Times New Roman"/>
          <w:color w:val="000000" w:themeColor="text1"/>
        </w:rPr>
        <w:t xml:space="preserve"> Ο διευθυντής ασφάλειας IT του Ο</w:t>
      </w:r>
      <w:r w:rsidRPr="00DC6637">
        <w:rPr>
          <w:rFonts w:ascii="Times New Roman" w:eastAsia="Segoe UI" w:hAnsi="Times New Roman" w:cs="Times New Roman"/>
          <w:color w:val="000000" w:themeColor="text1"/>
        </w:rPr>
        <w:t xml:space="preserve">ργανισμού Α δήλωσε ότι οι </w:t>
      </w:r>
      <w:r w:rsidR="00DC6637">
        <w:rPr>
          <w:rFonts w:ascii="Times New Roman" w:eastAsia="Segoe UI" w:hAnsi="Times New Roman" w:cs="Times New Roman"/>
          <w:color w:val="000000" w:themeColor="text1"/>
        </w:rPr>
        <w:t>περιπτώσεις «ρουτίνα</w:t>
      </w:r>
      <w:r w:rsidRPr="00DC6637">
        <w:rPr>
          <w:rFonts w:ascii="Times New Roman" w:eastAsia="Segoe UI" w:hAnsi="Times New Roman" w:cs="Times New Roman"/>
          <w:color w:val="000000" w:themeColor="text1"/>
        </w:rPr>
        <w:t>ς</w:t>
      </w:r>
      <w:r w:rsidR="00DC6637">
        <w:rPr>
          <w:rFonts w:ascii="Times New Roman" w:eastAsia="Segoe UI" w:hAnsi="Times New Roman" w:cs="Times New Roman"/>
          <w:color w:val="000000" w:themeColor="text1"/>
        </w:rPr>
        <w:t>»,</w:t>
      </w:r>
      <w:r w:rsidRPr="00DC6637">
        <w:rPr>
          <w:rFonts w:ascii="Times New Roman" w:eastAsia="Segoe UI" w:hAnsi="Times New Roman" w:cs="Times New Roman"/>
          <w:color w:val="000000" w:themeColor="text1"/>
        </w:rPr>
        <w:t xml:space="preserve"> έχουν </w:t>
      </w:r>
      <w:r w:rsidR="00DC6637">
        <w:rPr>
          <w:rFonts w:ascii="Times New Roman" w:eastAsia="Segoe UI" w:hAnsi="Times New Roman" w:cs="Times New Roman"/>
          <w:color w:val="000000" w:themeColor="text1"/>
        </w:rPr>
        <w:t>συνήθως ομαλή λειτουργ</w:t>
      </w:r>
      <w:r w:rsidRPr="00DC6637">
        <w:rPr>
          <w:rFonts w:ascii="Times New Roman" w:eastAsia="Segoe UI" w:hAnsi="Times New Roman" w:cs="Times New Roman"/>
          <w:color w:val="000000" w:themeColor="text1"/>
        </w:rPr>
        <w:t>ία</w:t>
      </w:r>
      <w:r w:rsidR="00DC6637">
        <w:rPr>
          <w:rFonts w:ascii="Times New Roman" w:eastAsia="Segoe UI" w:hAnsi="Times New Roman" w:cs="Times New Roman"/>
          <w:color w:val="000000" w:themeColor="text1"/>
        </w:rPr>
        <w:t>. Ενώ σε περιπτώσεις που</w:t>
      </w:r>
      <w:r w:rsidRPr="00DC6637">
        <w:rPr>
          <w:rFonts w:ascii="Times New Roman" w:eastAsia="Segoe UI" w:hAnsi="Times New Roman" w:cs="Times New Roman"/>
          <w:color w:val="000000" w:themeColor="text1"/>
        </w:rPr>
        <w:t xml:space="preserve"> δεν </w:t>
      </w:r>
      <w:r w:rsidR="002C3E87" w:rsidRPr="00DC6637">
        <w:rPr>
          <w:rFonts w:ascii="Times New Roman" w:eastAsia="Segoe UI" w:hAnsi="Times New Roman" w:cs="Times New Roman"/>
          <w:color w:val="000000" w:themeColor="text1"/>
        </w:rPr>
        <w:t>λειτούργησαν</w:t>
      </w:r>
      <w:r w:rsidRPr="00DC6637">
        <w:rPr>
          <w:rFonts w:ascii="Times New Roman" w:eastAsia="Segoe UI" w:hAnsi="Times New Roman" w:cs="Times New Roman"/>
          <w:color w:val="000000" w:themeColor="text1"/>
        </w:rPr>
        <w:t xml:space="preserve"> </w:t>
      </w:r>
      <w:r w:rsidR="00DC6637">
        <w:rPr>
          <w:rFonts w:ascii="Times New Roman" w:eastAsia="Segoe UI" w:hAnsi="Times New Roman" w:cs="Times New Roman"/>
          <w:color w:val="000000" w:themeColor="text1"/>
        </w:rPr>
        <w:t xml:space="preserve">όπως έπρεπε, </w:t>
      </w:r>
      <w:r w:rsidRPr="00DC6637">
        <w:rPr>
          <w:rFonts w:ascii="Times New Roman" w:eastAsia="Segoe UI" w:hAnsi="Times New Roman" w:cs="Times New Roman"/>
          <w:color w:val="000000" w:themeColor="text1"/>
        </w:rPr>
        <w:t xml:space="preserve">πραγματοποιήθηκε επανεξέταση. </w:t>
      </w:r>
    </w:p>
    <w:p w14:paraId="73F374BB" w14:textId="73BAF4DF" w:rsidR="00B94951" w:rsidRDefault="00DC6637" w:rsidP="00404C51">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Επίσης,</w:t>
      </w:r>
      <w:r w:rsidR="00930E38" w:rsidRPr="00DC6637">
        <w:rPr>
          <w:rFonts w:ascii="Times New Roman" w:eastAsia="Segoe UI" w:hAnsi="Times New Roman" w:cs="Times New Roman"/>
          <w:color w:val="000000" w:themeColor="text1"/>
        </w:rPr>
        <w:t xml:space="preserve"> ανέφερε ότι αντιμετωπίζουν πολύ συχνά περιστατικά που δεν </w:t>
      </w:r>
      <w:r>
        <w:rPr>
          <w:rFonts w:ascii="Times New Roman" w:eastAsia="Segoe UI" w:hAnsi="Times New Roman" w:cs="Times New Roman"/>
          <w:color w:val="000000" w:themeColor="text1"/>
        </w:rPr>
        <w:t>είναι</w:t>
      </w:r>
      <w:r w:rsidR="00930E38" w:rsidRPr="00DC663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«ρουτίνας»</w:t>
      </w:r>
      <w:r w:rsidR="00930E38" w:rsidRPr="00DC6637">
        <w:rPr>
          <w:rFonts w:ascii="Times New Roman" w:eastAsia="Segoe UI" w:hAnsi="Times New Roman" w:cs="Times New Roman"/>
          <w:color w:val="000000" w:themeColor="text1"/>
        </w:rPr>
        <w:t xml:space="preserve"> και ότι </w:t>
      </w:r>
      <w:r>
        <w:rPr>
          <w:rFonts w:ascii="Times New Roman" w:eastAsia="Segoe UI" w:hAnsi="Times New Roman" w:cs="Times New Roman"/>
          <w:color w:val="000000" w:themeColor="text1"/>
        </w:rPr>
        <w:t xml:space="preserve">δεν είναι δυνατόν ο οργανισμός να έχει διαδικασίες «ρουτίνας» για όλες τις περιπτώσεις. Οι πρόβες τους περιλαμβάνουν καταστάσεις που δεν χαρακτηρίζονται «ρουτίνας», με αποτέλεσμα να δίνεται η </w:t>
      </w:r>
      <w:r w:rsidR="002C3E87">
        <w:rPr>
          <w:rFonts w:ascii="Times New Roman" w:eastAsia="Segoe UI" w:hAnsi="Times New Roman" w:cs="Times New Roman"/>
          <w:color w:val="000000" w:themeColor="text1"/>
        </w:rPr>
        <w:t>ευκαιρία</w:t>
      </w:r>
      <w:r>
        <w:rPr>
          <w:rFonts w:ascii="Times New Roman" w:eastAsia="Segoe UI" w:hAnsi="Times New Roman" w:cs="Times New Roman"/>
          <w:color w:val="000000" w:themeColor="text1"/>
        </w:rPr>
        <w:t xml:space="preserve"> στην ομάδα να μπορεί να εκπαιδευτεί πάνω στον αυτοσχεδιασμό </w:t>
      </w:r>
      <w:r w:rsidR="00B94951">
        <w:rPr>
          <w:rFonts w:ascii="Times New Roman" w:eastAsia="Segoe UI" w:hAnsi="Times New Roman" w:cs="Times New Roman"/>
          <w:color w:val="000000" w:themeColor="text1"/>
        </w:rPr>
        <w:t xml:space="preserve">και σε περιστατικά που δεν έχουν προκαθορισμένα σχέδια. </w:t>
      </w:r>
      <w:r w:rsidR="00930E38" w:rsidRPr="00DC6637">
        <w:rPr>
          <w:rFonts w:ascii="Times New Roman" w:eastAsia="Segoe UI" w:hAnsi="Times New Roman" w:cs="Times New Roman"/>
          <w:color w:val="000000" w:themeColor="text1"/>
        </w:rPr>
        <w:t xml:space="preserve">Μια ακόμα διαδικασία που </w:t>
      </w:r>
      <w:r w:rsidR="00B94951">
        <w:rPr>
          <w:rFonts w:ascii="Times New Roman" w:eastAsia="Segoe UI" w:hAnsi="Times New Roman" w:cs="Times New Roman"/>
          <w:color w:val="000000" w:themeColor="text1"/>
        </w:rPr>
        <w:t>ακολουθεί</w:t>
      </w:r>
      <w:r w:rsidR="00930E38" w:rsidRPr="00DC6637">
        <w:rPr>
          <w:rFonts w:ascii="Times New Roman" w:eastAsia="Segoe UI" w:hAnsi="Times New Roman" w:cs="Times New Roman"/>
          <w:color w:val="000000" w:themeColor="text1"/>
        </w:rPr>
        <w:t xml:space="preserve"> ο οργανισμός </w:t>
      </w:r>
      <w:r w:rsidR="00B94951">
        <w:rPr>
          <w:rFonts w:ascii="Times New Roman" w:eastAsia="Segoe UI" w:hAnsi="Times New Roman" w:cs="Times New Roman"/>
          <w:color w:val="000000" w:themeColor="text1"/>
        </w:rPr>
        <w:t xml:space="preserve">αφορά </w:t>
      </w:r>
      <w:r w:rsidR="00930E38" w:rsidRPr="00DC6637">
        <w:rPr>
          <w:rFonts w:ascii="Times New Roman" w:eastAsia="Segoe UI" w:hAnsi="Times New Roman" w:cs="Times New Roman"/>
          <w:color w:val="000000" w:themeColor="text1"/>
        </w:rPr>
        <w:t>την πρόσληψη</w:t>
      </w:r>
      <w:r w:rsidR="00B94951">
        <w:rPr>
          <w:rFonts w:ascii="Times New Roman" w:eastAsia="Segoe UI" w:hAnsi="Times New Roman" w:cs="Times New Roman"/>
          <w:color w:val="000000" w:themeColor="text1"/>
        </w:rPr>
        <w:t xml:space="preserve"> καινούργιων</w:t>
      </w:r>
      <w:r w:rsidR="00930E38" w:rsidRPr="00DC6637">
        <w:rPr>
          <w:rFonts w:ascii="Times New Roman" w:eastAsia="Segoe UI" w:hAnsi="Times New Roman" w:cs="Times New Roman"/>
          <w:color w:val="000000" w:themeColor="text1"/>
        </w:rPr>
        <w:t xml:space="preserve"> υπαλλήλων</w:t>
      </w:r>
      <w:r w:rsidR="00B94951">
        <w:rPr>
          <w:rFonts w:ascii="Times New Roman" w:eastAsia="Segoe UI" w:hAnsi="Times New Roman" w:cs="Times New Roman"/>
          <w:color w:val="000000" w:themeColor="text1"/>
        </w:rPr>
        <w:t xml:space="preserve">, οι οποίοι υπόκεινται σε μια εκπαιδευτική διαδικασία, διαφορετική από αυτή που θα κληθούν να αντιμετωπίσουν όταν αναλάβουν τα νέα τους καθήκοντα. </w:t>
      </w:r>
    </w:p>
    <w:p w14:paraId="3E57F565" w14:textId="4C322BC1" w:rsidR="00930E38" w:rsidRPr="00DC6637" w:rsidRDefault="00B94951" w:rsidP="00404C51">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διαχειριστής ασφάλειας IT μετά</w:t>
      </w:r>
      <w:r w:rsidR="00930E38" w:rsidRPr="00DC6637">
        <w:rPr>
          <w:rFonts w:ascii="Times New Roman" w:eastAsia="Segoe UI" w:hAnsi="Times New Roman" w:cs="Times New Roman"/>
          <w:color w:val="000000" w:themeColor="text1"/>
        </w:rPr>
        <w:t xml:space="preserve"> από ένα περιστατικό δεν εστιάζει στην εκκίνηση</w:t>
      </w:r>
      <w:r>
        <w:rPr>
          <w:rFonts w:ascii="Times New Roman" w:eastAsia="Segoe UI" w:hAnsi="Times New Roman" w:cs="Times New Roman"/>
          <w:color w:val="000000" w:themeColor="text1"/>
        </w:rPr>
        <w:t xml:space="preserve"> της λειτουργίας των συστημάτων αλλά βεβαιώνεται </w:t>
      </w:r>
      <w:r w:rsidR="00930E38" w:rsidRPr="00DC6637">
        <w:rPr>
          <w:rFonts w:ascii="Times New Roman" w:eastAsia="Segoe UI" w:hAnsi="Times New Roman" w:cs="Times New Roman"/>
          <w:color w:val="000000" w:themeColor="text1"/>
        </w:rPr>
        <w:t xml:space="preserve">πρώτα ότι το περιστατικό επιλύθηκε σωστά και ότι τα επηρεαζόμενα συστήματα δεν είναι ευάλωτα σε άλλες επιθέσεις. Υπήρξαν περιπτώσεις που ο διαχειριστής ασφάλειας IT ήθελε να πραγματοποιήσει αξιολογήσεις κινδύνου και ευπάθειας συστημάτων αλλά δεν του </w:t>
      </w:r>
      <w:r>
        <w:rPr>
          <w:rFonts w:ascii="Times New Roman" w:eastAsia="Segoe UI" w:hAnsi="Times New Roman" w:cs="Times New Roman"/>
          <w:color w:val="000000" w:themeColor="text1"/>
        </w:rPr>
        <w:t>επετράπη,</w:t>
      </w:r>
      <w:r w:rsidR="00930E38" w:rsidRPr="00DC663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εξαιτίας των</w:t>
      </w:r>
      <w:r w:rsidR="00930E38" w:rsidRPr="00DC6637">
        <w:rPr>
          <w:rFonts w:ascii="Times New Roman" w:eastAsia="Segoe UI" w:hAnsi="Times New Roman" w:cs="Times New Roman"/>
          <w:color w:val="000000" w:themeColor="text1"/>
        </w:rPr>
        <w:t xml:space="preserve"> πε</w:t>
      </w:r>
      <w:r>
        <w:rPr>
          <w:rFonts w:ascii="Times New Roman" w:eastAsia="Segoe UI" w:hAnsi="Times New Roman" w:cs="Times New Roman"/>
          <w:color w:val="000000" w:themeColor="text1"/>
        </w:rPr>
        <w:t>ριορισμένων πόρων. Στον Ο</w:t>
      </w:r>
      <w:r w:rsidR="00930E38" w:rsidRPr="00DC6637">
        <w:rPr>
          <w:rFonts w:ascii="Times New Roman" w:eastAsia="Segoe UI" w:hAnsi="Times New Roman" w:cs="Times New Roman"/>
          <w:color w:val="000000" w:themeColor="text1"/>
        </w:rPr>
        <w:t xml:space="preserve">ργανισμό Α μετά από κάθε περιστατικό ο κάτοχος του συστήματος πρέπει να προσδιορίσει </w:t>
      </w:r>
      <w:r>
        <w:rPr>
          <w:rFonts w:ascii="Times New Roman" w:eastAsia="Segoe UI" w:hAnsi="Times New Roman" w:cs="Times New Roman"/>
          <w:color w:val="000000" w:themeColor="text1"/>
        </w:rPr>
        <w:t>ποιες</w:t>
      </w:r>
      <w:r w:rsidR="00930E38" w:rsidRPr="00DC6637">
        <w:rPr>
          <w:rFonts w:ascii="Times New Roman" w:eastAsia="Segoe UI" w:hAnsi="Times New Roman" w:cs="Times New Roman"/>
          <w:color w:val="000000" w:themeColor="text1"/>
        </w:rPr>
        <w:t xml:space="preserve"> πληροφορίες έχουν παραβιαστεί ή </w:t>
      </w:r>
      <w:r>
        <w:rPr>
          <w:rFonts w:ascii="Times New Roman" w:eastAsia="Segoe UI" w:hAnsi="Times New Roman" w:cs="Times New Roman"/>
          <w:color w:val="000000" w:themeColor="text1"/>
        </w:rPr>
        <w:t>χαθεί και να κάνει μια εκτίμηση</w:t>
      </w:r>
      <w:r w:rsidR="00930E38" w:rsidRPr="00DC663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της οικονομικής ζημίας</w:t>
      </w:r>
      <w:r w:rsidR="00930E38" w:rsidRPr="00DC6637">
        <w:rPr>
          <w:rFonts w:ascii="Times New Roman" w:eastAsia="Segoe UI" w:hAnsi="Times New Roman" w:cs="Times New Roman"/>
          <w:color w:val="000000" w:themeColor="text1"/>
        </w:rPr>
        <w:t xml:space="preserve"> που </w:t>
      </w:r>
      <w:r>
        <w:rPr>
          <w:rFonts w:ascii="Times New Roman" w:eastAsia="Segoe UI" w:hAnsi="Times New Roman" w:cs="Times New Roman"/>
          <w:color w:val="000000" w:themeColor="text1"/>
        </w:rPr>
        <w:t>προκλήθηκε στον Ο</w:t>
      </w:r>
      <w:r w:rsidR="00930E38" w:rsidRPr="00DC6637">
        <w:rPr>
          <w:rFonts w:ascii="Times New Roman" w:eastAsia="Segoe UI" w:hAnsi="Times New Roman" w:cs="Times New Roman"/>
          <w:color w:val="000000" w:themeColor="text1"/>
        </w:rPr>
        <w:t xml:space="preserve">ργανισμό Α. </w:t>
      </w:r>
      <w:r>
        <w:rPr>
          <w:rFonts w:ascii="Times New Roman" w:eastAsia="Segoe UI" w:hAnsi="Times New Roman" w:cs="Times New Roman"/>
          <w:color w:val="000000" w:themeColor="text1"/>
        </w:rPr>
        <w:t>Ανάμεσα σε αυτές τις α</w:t>
      </w:r>
      <w:r w:rsidR="00930E38" w:rsidRPr="00DC6637">
        <w:rPr>
          <w:rFonts w:ascii="Times New Roman" w:eastAsia="Segoe UI" w:hAnsi="Times New Roman" w:cs="Times New Roman"/>
          <w:color w:val="000000" w:themeColor="text1"/>
        </w:rPr>
        <w:t>ξίες που προσβλήθηκαν</w:t>
      </w:r>
      <w:r>
        <w:rPr>
          <w:rFonts w:ascii="Times New Roman" w:eastAsia="Segoe UI" w:hAnsi="Times New Roman" w:cs="Times New Roman"/>
          <w:color w:val="000000" w:themeColor="text1"/>
        </w:rPr>
        <w:t>,</w:t>
      </w:r>
      <w:r w:rsidR="00930E38" w:rsidRPr="00DC6637">
        <w:rPr>
          <w:rFonts w:ascii="Times New Roman" w:eastAsia="Segoe UI" w:hAnsi="Times New Roman" w:cs="Times New Roman"/>
          <w:color w:val="000000" w:themeColor="text1"/>
        </w:rPr>
        <w:t xml:space="preserve"> όπως </w:t>
      </w:r>
      <w:r>
        <w:rPr>
          <w:rFonts w:ascii="Times New Roman" w:eastAsia="Segoe UI" w:hAnsi="Times New Roman" w:cs="Times New Roman"/>
          <w:color w:val="000000" w:themeColor="text1"/>
        </w:rPr>
        <w:t xml:space="preserve">είναι </w:t>
      </w:r>
      <w:r w:rsidR="00930E38" w:rsidRPr="00DC6637">
        <w:rPr>
          <w:rFonts w:ascii="Times New Roman" w:eastAsia="Segoe UI" w:hAnsi="Times New Roman" w:cs="Times New Roman"/>
          <w:color w:val="000000" w:themeColor="text1"/>
        </w:rPr>
        <w:t xml:space="preserve">η αξία των </w:t>
      </w:r>
      <w:r w:rsidR="002C3E87" w:rsidRPr="00DC6637">
        <w:rPr>
          <w:rFonts w:ascii="Times New Roman" w:eastAsia="Segoe UI" w:hAnsi="Times New Roman" w:cs="Times New Roman"/>
          <w:color w:val="000000" w:themeColor="text1"/>
        </w:rPr>
        <w:t>πληροφοριών</w:t>
      </w:r>
      <w:r w:rsidR="00930E38" w:rsidRPr="00DC6637">
        <w:rPr>
          <w:rFonts w:ascii="Times New Roman" w:eastAsia="Segoe UI" w:hAnsi="Times New Roman" w:cs="Times New Roman"/>
          <w:color w:val="000000" w:themeColor="text1"/>
        </w:rPr>
        <w:t xml:space="preserve"> είναι </w:t>
      </w:r>
      <w:r>
        <w:rPr>
          <w:rFonts w:ascii="Times New Roman" w:eastAsia="Segoe UI" w:hAnsi="Times New Roman" w:cs="Times New Roman"/>
          <w:color w:val="000000" w:themeColor="text1"/>
        </w:rPr>
        <w:t>εξαιρετικά δύσκολο να εκτιμηθεί το μέγεθος της ζημιάς</w:t>
      </w:r>
      <w:r w:rsidR="00930E38" w:rsidRPr="00DC6637">
        <w:rPr>
          <w:rFonts w:ascii="Times New Roman" w:eastAsia="Segoe UI" w:hAnsi="Times New Roman" w:cs="Times New Roman"/>
          <w:color w:val="000000" w:themeColor="text1"/>
        </w:rPr>
        <w:t>.</w:t>
      </w:r>
    </w:p>
    <w:p w14:paraId="4A8FD179" w14:textId="785E2E3E" w:rsidR="00930E38" w:rsidRPr="00DC6637" w:rsidRDefault="00930E38" w:rsidP="00404C51">
      <w:pPr>
        <w:spacing w:before="120" w:after="120" w:line="360" w:lineRule="auto"/>
        <w:jc w:val="both"/>
        <w:rPr>
          <w:rFonts w:ascii="Times New Roman" w:eastAsia="Segoe UI" w:hAnsi="Times New Roman" w:cs="Times New Roman"/>
          <w:color w:val="000000" w:themeColor="text1"/>
        </w:rPr>
      </w:pPr>
      <w:r w:rsidRPr="00DC6637">
        <w:rPr>
          <w:rFonts w:ascii="Times New Roman" w:eastAsia="Segoe UI" w:hAnsi="Times New Roman" w:cs="Times New Roman"/>
          <w:color w:val="000000" w:themeColor="text1"/>
        </w:rPr>
        <w:t>Με την αναφορά περίπτω</w:t>
      </w:r>
      <w:r w:rsidR="009305E7">
        <w:rPr>
          <w:rFonts w:ascii="Times New Roman" w:eastAsia="Segoe UI" w:hAnsi="Times New Roman" w:cs="Times New Roman"/>
          <w:color w:val="000000" w:themeColor="text1"/>
        </w:rPr>
        <w:t>σης στο σύστημα κατάχρησης του Ο</w:t>
      </w:r>
      <w:r w:rsidRPr="00DC6637">
        <w:rPr>
          <w:rFonts w:ascii="Times New Roman" w:eastAsia="Segoe UI" w:hAnsi="Times New Roman" w:cs="Times New Roman"/>
          <w:color w:val="000000" w:themeColor="text1"/>
        </w:rPr>
        <w:t>ργανισμο</w:t>
      </w:r>
      <w:r w:rsidR="009305E7">
        <w:rPr>
          <w:rFonts w:ascii="Times New Roman" w:eastAsia="Segoe UI" w:hAnsi="Times New Roman" w:cs="Times New Roman"/>
          <w:color w:val="000000" w:themeColor="text1"/>
        </w:rPr>
        <w:t>ύ Α τότε αμέσως κατηγοριοποιείται</w:t>
      </w:r>
      <w:r w:rsidRPr="00DC6637">
        <w:rPr>
          <w:rFonts w:ascii="Times New Roman" w:eastAsia="Segoe UI" w:hAnsi="Times New Roman" w:cs="Times New Roman"/>
          <w:color w:val="000000" w:themeColor="text1"/>
        </w:rPr>
        <w:t xml:space="preserve"> και </w:t>
      </w:r>
      <w:r w:rsidR="009305E7">
        <w:rPr>
          <w:rFonts w:ascii="Times New Roman" w:eastAsia="Segoe UI" w:hAnsi="Times New Roman" w:cs="Times New Roman"/>
          <w:color w:val="000000" w:themeColor="text1"/>
        </w:rPr>
        <w:t xml:space="preserve">αποστέλλεται στη γραμμή </w:t>
      </w:r>
      <w:r w:rsidRPr="00DC6637">
        <w:rPr>
          <w:rFonts w:ascii="Times New Roman" w:eastAsia="Segoe UI" w:hAnsi="Times New Roman" w:cs="Times New Roman"/>
          <w:color w:val="000000" w:themeColor="text1"/>
        </w:rPr>
        <w:t xml:space="preserve">αντιμετώπισης περιστατικών. Στην γραμμή αντιμετώπισης περιστατικών είτε το θέμα επιλύεται είτε </w:t>
      </w:r>
      <w:r w:rsidR="009305E7">
        <w:rPr>
          <w:rFonts w:ascii="Times New Roman" w:eastAsia="Segoe UI" w:hAnsi="Times New Roman" w:cs="Times New Roman"/>
          <w:color w:val="000000" w:themeColor="text1"/>
        </w:rPr>
        <w:t>αποστέλλεται με τη σειρά του</w:t>
      </w:r>
      <w:r w:rsidRPr="00DC6637">
        <w:rPr>
          <w:rFonts w:ascii="Times New Roman" w:eastAsia="Segoe UI" w:hAnsi="Times New Roman" w:cs="Times New Roman"/>
          <w:color w:val="000000" w:themeColor="text1"/>
        </w:rPr>
        <w:t xml:space="preserve"> σε άλλο τμήμα </w:t>
      </w:r>
      <w:r w:rsidR="009305E7">
        <w:rPr>
          <w:rFonts w:ascii="Times New Roman" w:eastAsia="Segoe UI" w:hAnsi="Times New Roman" w:cs="Times New Roman"/>
          <w:color w:val="000000" w:themeColor="text1"/>
        </w:rPr>
        <w:t>με καλύτερο</w:t>
      </w:r>
      <w:r w:rsidRPr="00DC6637">
        <w:rPr>
          <w:rFonts w:ascii="Times New Roman" w:eastAsia="Segoe UI" w:hAnsi="Times New Roman" w:cs="Times New Roman"/>
          <w:color w:val="000000" w:themeColor="text1"/>
        </w:rPr>
        <w:t xml:space="preserve"> </w:t>
      </w:r>
      <w:r w:rsidR="009305E7">
        <w:rPr>
          <w:rFonts w:ascii="Times New Roman" w:eastAsia="Segoe UI" w:hAnsi="Times New Roman" w:cs="Times New Roman"/>
          <w:color w:val="000000" w:themeColor="text1"/>
        </w:rPr>
        <w:t>εξοπλισμό. Έ</w:t>
      </w:r>
      <w:r w:rsidRPr="00DC6637">
        <w:rPr>
          <w:rFonts w:ascii="Times New Roman" w:eastAsia="Segoe UI" w:hAnsi="Times New Roman" w:cs="Times New Roman"/>
          <w:color w:val="000000" w:themeColor="text1"/>
        </w:rPr>
        <w:t>να τέτοιο τμήμα</w:t>
      </w:r>
      <w:r w:rsidR="009305E7">
        <w:rPr>
          <w:rFonts w:ascii="Times New Roman" w:eastAsia="Segoe UI" w:hAnsi="Times New Roman" w:cs="Times New Roman"/>
          <w:color w:val="000000" w:themeColor="text1"/>
        </w:rPr>
        <w:t>,</w:t>
      </w:r>
      <w:r w:rsidRPr="00DC6637">
        <w:rPr>
          <w:rFonts w:ascii="Times New Roman" w:eastAsia="Segoe UI" w:hAnsi="Times New Roman" w:cs="Times New Roman"/>
          <w:color w:val="000000" w:themeColor="text1"/>
        </w:rPr>
        <w:t xml:space="preserve"> για παράδειγμα</w:t>
      </w:r>
      <w:r w:rsidR="009305E7">
        <w:rPr>
          <w:rFonts w:ascii="Times New Roman" w:eastAsia="Segoe UI" w:hAnsi="Times New Roman" w:cs="Times New Roman"/>
          <w:color w:val="000000" w:themeColor="text1"/>
        </w:rPr>
        <w:t>,</w:t>
      </w:r>
      <w:r w:rsidRPr="00DC6637">
        <w:rPr>
          <w:rFonts w:ascii="Times New Roman" w:eastAsia="Segoe UI" w:hAnsi="Times New Roman" w:cs="Times New Roman"/>
          <w:color w:val="000000" w:themeColor="text1"/>
        </w:rPr>
        <w:t xml:space="preserve"> είναι το </w:t>
      </w:r>
      <w:r w:rsidR="009305E7">
        <w:rPr>
          <w:rFonts w:ascii="Times New Roman" w:eastAsia="Segoe UI" w:hAnsi="Times New Roman" w:cs="Times New Roman"/>
          <w:color w:val="000000" w:themeColor="text1"/>
        </w:rPr>
        <w:t>Τμήμα Δικτύου του Ο</w:t>
      </w:r>
      <w:r w:rsidRPr="00DC6637">
        <w:rPr>
          <w:rFonts w:ascii="Times New Roman" w:eastAsia="Segoe UI" w:hAnsi="Times New Roman" w:cs="Times New Roman"/>
          <w:color w:val="000000" w:themeColor="text1"/>
        </w:rPr>
        <w:t xml:space="preserve">ργανισμού Α. </w:t>
      </w:r>
      <w:r w:rsidR="009305E7">
        <w:rPr>
          <w:rFonts w:ascii="Times New Roman" w:eastAsia="Segoe UI" w:hAnsi="Times New Roman" w:cs="Times New Roman"/>
          <w:color w:val="000000" w:themeColor="text1"/>
        </w:rPr>
        <w:t>Επίσης,</w:t>
      </w:r>
      <w:r w:rsidRPr="00DC6637">
        <w:rPr>
          <w:rFonts w:ascii="Times New Roman" w:eastAsia="Segoe UI" w:hAnsi="Times New Roman" w:cs="Times New Roman"/>
          <w:color w:val="000000" w:themeColor="text1"/>
        </w:rPr>
        <w:t xml:space="preserve"> ένα </w:t>
      </w:r>
      <w:r w:rsidRPr="00DC6637">
        <w:rPr>
          <w:rFonts w:ascii="Times New Roman" w:eastAsia="Segoe UI" w:hAnsi="Times New Roman" w:cs="Times New Roman"/>
          <w:color w:val="000000" w:themeColor="text1"/>
        </w:rPr>
        <w:lastRenderedPageBreak/>
        <w:t xml:space="preserve">περιστατικό έχει τη δυνατότητα να </w:t>
      </w:r>
      <w:r w:rsidR="009305E7">
        <w:rPr>
          <w:rFonts w:ascii="Times New Roman" w:eastAsia="Segoe UI" w:hAnsi="Times New Roman" w:cs="Times New Roman"/>
          <w:color w:val="000000" w:themeColor="text1"/>
        </w:rPr>
        <w:t>επι</w:t>
      </w:r>
      <w:r w:rsidRPr="00DC6637">
        <w:rPr>
          <w:rFonts w:ascii="Times New Roman" w:eastAsia="Segoe UI" w:hAnsi="Times New Roman" w:cs="Times New Roman"/>
          <w:color w:val="000000" w:themeColor="text1"/>
        </w:rPr>
        <w:t xml:space="preserve">λυθεί </w:t>
      </w:r>
      <w:r w:rsidR="009305E7">
        <w:rPr>
          <w:rFonts w:ascii="Times New Roman" w:eastAsia="Segoe UI" w:hAnsi="Times New Roman" w:cs="Times New Roman"/>
          <w:color w:val="000000" w:themeColor="text1"/>
        </w:rPr>
        <w:t>μέσα</w:t>
      </w:r>
      <w:r w:rsidRPr="00DC6637">
        <w:rPr>
          <w:rFonts w:ascii="Times New Roman" w:eastAsia="Segoe UI" w:hAnsi="Times New Roman" w:cs="Times New Roman"/>
          <w:color w:val="000000" w:themeColor="text1"/>
        </w:rPr>
        <w:t xml:space="preserve"> από την συνεργασία μεταξύ των χειριστών του περιστατικού και </w:t>
      </w:r>
      <w:r w:rsidR="009305E7">
        <w:rPr>
          <w:rFonts w:ascii="Times New Roman" w:eastAsia="Segoe UI" w:hAnsi="Times New Roman" w:cs="Times New Roman"/>
          <w:color w:val="000000" w:themeColor="text1"/>
        </w:rPr>
        <w:t xml:space="preserve">των </w:t>
      </w:r>
      <w:r w:rsidRPr="00DC6637">
        <w:rPr>
          <w:rFonts w:ascii="Times New Roman" w:eastAsia="Segoe UI" w:hAnsi="Times New Roman" w:cs="Times New Roman"/>
          <w:color w:val="000000" w:themeColor="text1"/>
        </w:rPr>
        <w:t>εργαζομένων από άλλα τμήματα. Στην περίπτωση που ένα περιστατικό είναι ιδιαίτερα σοβα</w:t>
      </w:r>
      <w:r w:rsidR="009305E7">
        <w:rPr>
          <w:rFonts w:ascii="Times New Roman" w:eastAsia="Segoe UI" w:hAnsi="Times New Roman" w:cs="Times New Roman"/>
          <w:color w:val="000000" w:themeColor="text1"/>
        </w:rPr>
        <w:t>ρό γίνεται αναφορά στη διοίκηση. Ο υπεύθυνος πληροφορικής του Ο</w:t>
      </w:r>
      <w:r w:rsidRPr="00DC6637">
        <w:rPr>
          <w:rFonts w:ascii="Times New Roman" w:eastAsia="Segoe UI" w:hAnsi="Times New Roman" w:cs="Times New Roman"/>
          <w:color w:val="000000" w:themeColor="text1"/>
        </w:rPr>
        <w:t>ργανισμού Α ειδοποιείται μόνο σε περιπτώσεις μεγάλων περιστατικών και όχι σε περιπτώσεις ρουτίνας.</w:t>
      </w:r>
    </w:p>
    <w:p w14:paraId="0A63EFB1" w14:textId="6F9E0793" w:rsidR="00930E38" w:rsidRPr="00DC6637" w:rsidRDefault="009305E7" w:rsidP="00404C51">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Ο</w:t>
      </w:r>
      <w:r w:rsidR="00930E38" w:rsidRPr="00DC6637">
        <w:rPr>
          <w:rFonts w:ascii="Times New Roman" w:eastAsia="Segoe UI" w:hAnsi="Times New Roman" w:cs="Times New Roman"/>
          <w:color w:val="000000" w:themeColor="text1"/>
        </w:rPr>
        <w:t xml:space="preserve">ργανισμός Α δεν έχει αναπτύξει ροές εργασίας που να ισχύουν για όλα τα περιστατικά αλλά αντίθετα έχει αναπτύξει ροές για συγκεκριμένα είδη περιστατικών. Υπάρχουν </w:t>
      </w:r>
      <w:r>
        <w:rPr>
          <w:rFonts w:ascii="Times New Roman" w:eastAsia="Segoe UI" w:hAnsi="Times New Roman" w:cs="Times New Roman"/>
          <w:color w:val="000000" w:themeColor="text1"/>
        </w:rPr>
        <w:t xml:space="preserve">καταγεγραμμένα αναλυτικά τα βήματα των </w:t>
      </w:r>
      <w:r w:rsidR="00930E38" w:rsidRPr="00DC6637">
        <w:rPr>
          <w:rFonts w:ascii="Times New Roman" w:eastAsia="Segoe UI" w:hAnsi="Times New Roman" w:cs="Times New Roman"/>
          <w:color w:val="000000" w:themeColor="text1"/>
        </w:rPr>
        <w:t>συγκεκ</w:t>
      </w:r>
      <w:r w:rsidR="00D168A6">
        <w:rPr>
          <w:rFonts w:ascii="Times New Roman" w:eastAsia="Segoe UI" w:hAnsi="Times New Roman" w:cs="Times New Roman"/>
          <w:color w:val="000000" w:themeColor="text1"/>
        </w:rPr>
        <w:t>ριμένων κατηγοριών περιστατικών.</w:t>
      </w:r>
      <w:r w:rsidR="00930E38" w:rsidRPr="00DC6637">
        <w:rPr>
          <w:rFonts w:ascii="Times New Roman" w:eastAsia="Segoe UI" w:hAnsi="Times New Roman" w:cs="Times New Roman"/>
          <w:color w:val="000000" w:themeColor="text1"/>
        </w:rPr>
        <w:t xml:space="preserve"> </w:t>
      </w:r>
      <w:r w:rsidR="00D168A6">
        <w:rPr>
          <w:rFonts w:ascii="Times New Roman" w:eastAsia="Segoe UI" w:hAnsi="Times New Roman" w:cs="Times New Roman"/>
          <w:color w:val="000000" w:themeColor="text1"/>
        </w:rPr>
        <w:t>Χαρακτηριστικό είναι το π</w:t>
      </w:r>
      <w:r w:rsidR="00930E38" w:rsidRPr="00DC6637">
        <w:rPr>
          <w:rFonts w:ascii="Times New Roman" w:eastAsia="Segoe UI" w:hAnsi="Times New Roman" w:cs="Times New Roman"/>
          <w:color w:val="000000" w:themeColor="text1"/>
        </w:rPr>
        <w:t xml:space="preserve">αράδειγμα </w:t>
      </w:r>
      <w:r w:rsidR="00D168A6">
        <w:rPr>
          <w:rFonts w:ascii="Times New Roman" w:eastAsia="Segoe UI" w:hAnsi="Times New Roman" w:cs="Times New Roman"/>
          <w:color w:val="000000" w:themeColor="text1"/>
        </w:rPr>
        <w:t>ενός</w:t>
      </w:r>
      <w:r w:rsidR="00930E38" w:rsidRPr="00DC6637">
        <w:rPr>
          <w:rFonts w:ascii="Times New Roman" w:eastAsia="Segoe UI" w:hAnsi="Times New Roman" w:cs="Times New Roman"/>
          <w:color w:val="000000" w:themeColor="text1"/>
        </w:rPr>
        <w:t xml:space="preserve"> π</w:t>
      </w:r>
      <w:r w:rsidR="00D168A6">
        <w:rPr>
          <w:rFonts w:ascii="Times New Roman" w:eastAsia="Segoe UI" w:hAnsi="Times New Roman" w:cs="Times New Roman"/>
          <w:color w:val="000000" w:themeColor="text1"/>
        </w:rPr>
        <w:t xml:space="preserve">εριστατικού </w:t>
      </w:r>
      <w:proofErr w:type="spellStart"/>
      <w:r w:rsidR="00930E38" w:rsidRPr="00DC6637">
        <w:rPr>
          <w:rFonts w:ascii="Times New Roman" w:eastAsia="Times New Roman" w:hAnsi="Times New Roman" w:cs="Times New Roman"/>
          <w:color w:val="000000" w:themeColor="text1"/>
        </w:rPr>
        <w:t>botnet</w:t>
      </w:r>
      <w:proofErr w:type="spellEnd"/>
      <w:r w:rsidR="00930E38" w:rsidRPr="00DC6637">
        <w:rPr>
          <w:rFonts w:ascii="Times New Roman" w:eastAsia="Segoe UI" w:hAnsi="Times New Roman" w:cs="Times New Roman"/>
          <w:color w:val="000000" w:themeColor="text1"/>
        </w:rPr>
        <w:t xml:space="preserve">. </w:t>
      </w:r>
      <w:r w:rsidR="00D168A6">
        <w:rPr>
          <w:rFonts w:ascii="Times New Roman" w:eastAsia="Segoe UI" w:hAnsi="Times New Roman" w:cs="Times New Roman"/>
          <w:color w:val="000000" w:themeColor="text1"/>
        </w:rPr>
        <w:t>Επίσης, ο Ο</w:t>
      </w:r>
      <w:r w:rsidR="00930E38" w:rsidRPr="00DC6637">
        <w:rPr>
          <w:rFonts w:ascii="Times New Roman" w:eastAsia="Segoe UI" w:hAnsi="Times New Roman" w:cs="Times New Roman"/>
          <w:color w:val="000000" w:themeColor="text1"/>
        </w:rPr>
        <w:t xml:space="preserve">ργανισμός Α διαθέτει σχέδιο έκτακτης ανάγκης για το τμήμα πληροφορικής του που </w:t>
      </w:r>
      <w:r w:rsidR="00D168A6">
        <w:rPr>
          <w:rFonts w:ascii="Times New Roman" w:eastAsia="Segoe UI" w:hAnsi="Times New Roman" w:cs="Times New Roman"/>
          <w:color w:val="000000" w:themeColor="text1"/>
        </w:rPr>
        <w:t>περιλαμβάνει</w:t>
      </w:r>
      <w:r w:rsidR="00930E38" w:rsidRPr="00DC6637">
        <w:rPr>
          <w:rFonts w:ascii="Times New Roman" w:eastAsia="Segoe UI" w:hAnsi="Times New Roman" w:cs="Times New Roman"/>
          <w:color w:val="000000" w:themeColor="text1"/>
        </w:rPr>
        <w:t xml:space="preserve"> την περιγραφή αρκετών τύπων συμβάντων. Αυτό το σχέδιο </w:t>
      </w:r>
      <w:r w:rsidR="00D168A6">
        <w:rPr>
          <w:rFonts w:ascii="Times New Roman" w:eastAsia="Segoe UI" w:hAnsi="Times New Roman" w:cs="Times New Roman"/>
          <w:color w:val="000000" w:themeColor="text1"/>
        </w:rPr>
        <w:t>ενεργοποιείται</w:t>
      </w:r>
      <w:r w:rsidR="00930E38" w:rsidRPr="00DC6637">
        <w:rPr>
          <w:rFonts w:ascii="Times New Roman" w:eastAsia="Segoe UI" w:hAnsi="Times New Roman" w:cs="Times New Roman"/>
          <w:color w:val="000000" w:themeColor="text1"/>
        </w:rPr>
        <w:t xml:space="preserve"> όταν ένα περιστατικό είναι ιδιαίτερα σοβαρό και περιλαμβάνει σενάρια που τα συστήματα δεν είναι διαθέσιμα. Αποτελείται από </w:t>
      </w:r>
      <w:r w:rsidR="00D168A6">
        <w:rPr>
          <w:rFonts w:ascii="Times New Roman" w:eastAsia="Segoe UI" w:hAnsi="Times New Roman" w:cs="Times New Roman"/>
          <w:color w:val="000000" w:themeColor="text1"/>
        </w:rPr>
        <w:t>επικοινωνίες ρουτίνας</w:t>
      </w:r>
      <w:r w:rsidR="00930E38" w:rsidRPr="00DC6637">
        <w:rPr>
          <w:rFonts w:ascii="Times New Roman" w:eastAsia="Segoe UI" w:hAnsi="Times New Roman" w:cs="Times New Roman"/>
          <w:color w:val="000000" w:themeColor="text1"/>
        </w:rPr>
        <w:t xml:space="preserve"> που σχετίζονται με συμβάντα </w:t>
      </w:r>
      <w:r w:rsidR="00D168A6">
        <w:rPr>
          <w:rFonts w:ascii="Times New Roman" w:eastAsia="Segoe UI" w:hAnsi="Times New Roman" w:cs="Times New Roman"/>
          <w:color w:val="000000" w:themeColor="text1"/>
        </w:rPr>
        <w:t xml:space="preserve">ενώ σε περίπτωση που </w:t>
      </w:r>
      <w:r w:rsidR="00930E38" w:rsidRPr="00DC6637">
        <w:rPr>
          <w:rFonts w:ascii="Times New Roman" w:eastAsia="Segoe UI" w:hAnsi="Times New Roman" w:cs="Times New Roman"/>
          <w:color w:val="000000" w:themeColor="text1"/>
        </w:rPr>
        <w:t>υπάρξει περιστατικό αυτού του βαθμού σοβαρότητας εμπλέκεται και η διοίκηση.</w:t>
      </w:r>
    </w:p>
    <w:p w14:paraId="36EF1FE2" w14:textId="1E7BEA90" w:rsidR="00930E38" w:rsidRDefault="00930E38" w:rsidP="00404C51">
      <w:pPr>
        <w:spacing w:before="120" w:after="120" w:line="360" w:lineRule="auto"/>
        <w:jc w:val="both"/>
        <w:rPr>
          <w:rFonts w:ascii="Times New Roman" w:eastAsia="Segoe UI" w:hAnsi="Times New Roman" w:cs="Times New Roman"/>
          <w:color w:val="000000" w:themeColor="text1"/>
        </w:rPr>
      </w:pPr>
      <w:r w:rsidRPr="00DC6637">
        <w:rPr>
          <w:rFonts w:ascii="Times New Roman" w:eastAsia="Segoe UI" w:hAnsi="Times New Roman" w:cs="Times New Roman"/>
          <w:color w:val="000000" w:themeColor="text1"/>
        </w:rPr>
        <w:t>Δεν έχει αναπτυχθεί κάποιο ολιστικό σχέδιο για τον χειρισμό των περιστ</w:t>
      </w:r>
      <w:r w:rsidR="00D168A6">
        <w:rPr>
          <w:rFonts w:ascii="Times New Roman" w:eastAsia="Segoe UI" w:hAnsi="Times New Roman" w:cs="Times New Roman"/>
          <w:color w:val="000000" w:themeColor="text1"/>
        </w:rPr>
        <w:t xml:space="preserve">ατικών στον Οργανισμό Α, </w:t>
      </w:r>
      <w:r w:rsidRPr="00DC6637">
        <w:rPr>
          <w:rFonts w:ascii="Times New Roman" w:eastAsia="Segoe UI" w:hAnsi="Times New Roman" w:cs="Times New Roman"/>
          <w:color w:val="000000" w:themeColor="text1"/>
        </w:rPr>
        <w:t>καθώς υπάρχει μεγάλη πο</w:t>
      </w:r>
      <w:r w:rsidR="00D168A6">
        <w:rPr>
          <w:rFonts w:ascii="Times New Roman" w:eastAsia="Segoe UI" w:hAnsi="Times New Roman" w:cs="Times New Roman"/>
          <w:color w:val="000000" w:themeColor="text1"/>
        </w:rPr>
        <w:t xml:space="preserve">ικιλία περιστατικών που το καθένα </w:t>
      </w:r>
      <w:r w:rsidRPr="00DC6637">
        <w:rPr>
          <w:rFonts w:ascii="Times New Roman" w:eastAsia="Segoe UI" w:hAnsi="Times New Roman" w:cs="Times New Roman"/>
          <w:color w:val="000000" w:themeColor="text1"/>
        </w:rPr>
        <w:t>απαιτεί και μια δια</w:t>
      </w:r>
      <w:r w:rsidR="00D168A6">
        <w:rPr>
          <w:rFonts w:ascii="Times New Roman" w:eastAsia="Segoe UI" w:hAnsi="Times New Roman" w:cs="Times New Roman"/>
          <w:color w:val="000000" w:themeColor="text1"/>
        </w:rPr>
        <w:t>φορετική λύση και αντιμετώπιση. Εντούτοις,</w:t>
      </w:r>
      <w:r w:rsidRPr="00DC6637">
        <w:rPr>
          <w:rFonts w:ascii="Times New Roman" w:eastAsia="Segoe UI" w:hAnsi="Times New Roman" w:cs="Times New Roman"/>
          <w:color w:val="000000" w:themeColor="text1"/>
        </w:rPr>
        <w:t xml:space="preserve"> υπάρχουν </w:t>
      </w:r>
      <w:r w:rsidR="00D168A6">
        <w:rPr>
          <w:rFonts w:ascii="Times New Roman" w:eastAsia="Segoe UI" w:hAnsi="Times New Roman" w:cs="Times New Roman"/>
          <w:color w:val="000000" w:themeColor="text1"/>
        </w:rPr>
        <w:t>καταγεγραμμένες γενικές οδηγίες που αφορούν τον</w:t>
      </w:r>
      <w:r w:rsidRPr="00DC6637">
        <w:rPr>
          <w:rFonts w:ascii="Times New Roman" w:eastAsia="Segoe UI" w:hAnsi="Times New Roman" w:cs="Times New Roman"/>
          <w:color w:val="000000" w:themeColor="text1"/>
        </w:rPr>
        <w:t xml:space="preserve"> χειρισμό συμβάντων ασφαλείας. Για παράδειγμα</w:t>
      </w:r>
      <w:r w:rsidR="00D168A6">
        <w:rPr>
          <w:rFonts w:ascii="Times New Roman" w:eastAsia="Segoe UI" w:hAnsi="Times New Roman" w:cs="Times New Roman"/>
          <w:color w:val="000000" w:themeColor="text1"/>
        </w:rPr>
        <w:t>,</w:t>
      </w:r>
      <w:r w:rsidRPr="00DC6637">
        <w:rPr>
          <w:rFonts w:ascii="Times New Roman" w:eastAsia="Segoe UI" w:hAnsi="Times New Roman" w:cs="Times New Roman"/>
          <w:color w:val="000000" w:themeColor="text1"/>
        </w:rPr>
        <w:t xml:space="preserve"> το </w:t>
      </w:r>
      <w:proofErr w:type="spellStart"/>
      <w:r w:rsidRPr="00DC6637">
        <w:rPr>
          <w:rFonts w:ascii="Times New Roman" w:eastAsia="Times New Roman" w:hAnsi="Times New Roman" w:cs="Times New Roman"/>
          <w:color w:val="000000" w:themeColor="text1"/>
        </w:rPr>
        <w:t>phishing</w:t>
      </w:r>
      <w:proofErr w:type="spellEnd"/>
      <w:r w:rsidRPr="00DC6637">
        <w:rPr>
          <w:rFonts w:ascii="Times New Roman" w:eastAsia="Segoe UI" w:hAnsi="Times New Roman" w:cs="Times New Roman"/>
          <w:color w:val="000000" w:themeColor="text1"/>
        </w:rPr>
        <w:t xml:space="preserve"> είναι συνηθισμένο πε</w:t>
      </w:r>
      <w:r w:rsidR="00D168A6">
        <w:rPr>
          <w:rFonts w:ascii="Times New Roman" w:eastAsia="Segoe UI" w:hAnsi="Times New Roman" w:cs="Times New Roman"/>
          <w:color w:val="000000" w:themeColor="text1"/>
        </w:rPr>
        <w:t>ριστατικό για τον Οργανισμό Α και έχουν</w:t>
      </w:r>
      <w:r w:rsidRPr="00DC6637">
        <w:rPr>
          <w:rFonts w:ascii="Times New Roman" w:eastAsia="Segoe UI" w:hAnsi="Times New Roman" w:cs="Times New Roman"/>
          <w:color w:val="000000" w:themeColor="text1"/>
        </w:rPr>
        <w:t xml:space="preserve"> </w:t>
      </w:r>
      <w:r w:rsidR="00D168A6">
        <w:rPr>
          <w:rFonts w:ascii="Times New Roman" w:eastAsia="Segoe UI" w:hAnsi="Times New Roman" w:cs="Times New Roman"/>
          <w:color w:val="000000" w:themeColor="text1"/>
        </w:rPr>
        <w:t>ακολουθούνται</w:t>
      </w:r>
      <w:r w:rsidRPr="00DC6637">
        <w:rPr>
          <w:rFonts w:ascii="Times New Roman" w:eastAsia="Segoe UI" w:hAnsi="Times New Roman" w:cs="Times New Roman"/>
          <w:color w:val="000000" w:themeColor="text1"/>
        </w:rPr>
        <w:t xml:space="preserve"> λεπτομερείς οδηγίες για την αντιμετώπιση του. Ο υπεύθυνος ασφάλειας πληροφορικής </w:t>
      </w:r>
      <w:r w:rsidR="00D168A6">
        <w:rPr>
          <w:rFonts w:ascii="Times New Roman" w:eastAsia="Segoe UI" w:hAnsi="Times New Roman" w:cs="Times New Roman"/>
          <w:color w:val="000000" w:themeColor="text1"/>
        </w:rPr>
        <w:t>ανέφερε</w:t>
      </w:r>
      <w:r w:rsidRPr="00DC6637">
        <w:rPr>
          <w:rFonts w:ascii="Times New Roman" w:eastAsia="Segoe UI" w:hAnsi="Times New Roman" w:cs="Times New Roman"/>
          <w:color w:val="000000" w:themeColor="text1"/>
        </w:rPr>
        <w:t xml:space="preserve"> ότι</w:t>
      </w:r>
      <w:r w:rsidR="00D168A6">
        <w:rPr>
          <w:rFonts w:ascii="Times New Roman" w:eastAsia="Segoe UI" w:hAnsi="Times New Roman" w:cs="Times New Roman"/>
          <w:color w:val="000000" w:themeColor="text1"/>
        </w:rPr>
        <w:t xml:space="preserve"> ο Ο</w:t>
      </w:r>
      <w:r w:rsidR="00D168A6" w:rsidRPr="00DC6637">
        <w:rPr>
          <w:rFonts w:ascii="Times New Roman" w:eastAsia="Segoe UI" w:hAnsi="Times New Roman" w:cs="Times New Roman"/>
          <w:color w:val="000000" w:themeColor="text1"/>
        </w:rPr>
        <w:t>ργανισμός Α</w:t>
      </w:r>
      <w:r w:rsidRPr="00DC6637">
        <w:rPr>
          <w:rFonts w:ascii="Times New Roman" w:eastAsia="Segoe UI" w:hAnsi="Times New Roman" w:cs="Times New Roman"/>
          <w:color w:val="000000" w:themeColor="text1"/>
        </w:rPr>
        <w:t xml:space="preserve"> δεν </w:t>
      </w:r>
      <w:r w:rsidR="00D168A6">
        <w:rPr>
          <w:rFonts w:ascii="Times New Roman" w:eastAsia="Segoe UI" w:hAnsi="Times New Roman" w:cs="Times New Roman"/>
          <w:color w:val="000000" w:themeColor="text1"/>
        </w:rPr>
        <w:t>διαθέτει τόσο λεπτομερείς οδηγούς,</w:t>
      </w:r>
      <w:r w:rsidRPr="00DC6637">
        <w:rPr>
          <w:rFonts w:ascii="Times New Roman" w:eastAsia="Segoe UI" w:hAnsi="Times New Roman" w:cs="Times New Roman"/>
          <w:color w:val="000000" w:themeColor="text1"/>
        </w:rPr>
        <w:t xml:space="preserve"> που να λαμβάνουν υπόψη όλες τις </w:t>
      </w:r>
      <w:r w:rsidR="00D168A6">
        <w:rPr>
          <w:rFonts w:ascii="Times New Roman" w:eastAsia="Segoe UI" w:hAnsi="Times New Roman" w:cs="Times New Roman"/>
          <w:color w:val="000000" w:themeColor="text1"/>
        </w:rPr>
        <w:t>πιθανές εκδοχές</w:t>
      </w:r>
      <w:r w:rsidRPr="00DC6637">
        <w:rPr>
          <w:rFonts w:ascii="Times New Roman" w:eastAsia="Segoe UI" w:hAnsi="Times New Roman" w:cs="Times New Roman"/>
          <w:color w:val="000000" w:themeColor="text1"/>
        </w:rPr>
        <w:t xml:space="preserve"> </w:t>
      </w:r>
      <w:r w:rsidR="00D168A6">
        <w:rPr>
          <w:rFonts w:ascii="Times New Roman" w:eastAsia="Segoe UI" w:hAnsi="Times New Roman" w:cs="Times New Roman"/>
          <w:color w:val="000000" w:themeColor="text1"/>
        </w:rPr>
        <w:t>περιστατικών</w:t>
      </w:r>
      <w:r w:rsidRPr="00DC6637">
        <w:rPr>
          <w:rFonts w:ascii="Times New Roman" w:eastAsia="Segoe UI" w:hAnsi="Times New Roman" w:cs="Times New Roman"/>
          <w:color w:val="000000" w:themeColor="text1"/>
        </w:rPr>
        <w:t xml:space="preserve"> αλλά </w:t>
      </w:r>
      <w:r w:rsidR="00D168A6">
        <w:rPr>
          <w:rFonts w:ascii="Times New Roman" w:eastAsia="Segoe UI" w:hAnsi="Times New Roman" w:cs="Times New Roman"/>
          <w:color w:val="000000" w:themeColor="text1"/>
        </w:rPr>
        <w:t xml:space="preserve">και </w:t>
      </w:r>
      <w:r w:rsidRPr="00DC6637">
        <w:rPr>
          <w:rFonts w:ascii="Times New Roman" w:eastAsia="Segoe UI" w:hAnsi="Times New Roman" w:cs="Times New Roman"/>
          <w:color w:val="000000" w:themeColor="text1"/>
        </w:rPr>
        <w:t xml:space="preserve">ότι </w:t>
      </w:r>
      <w:r w:rsidR="00D168A6">
        <w:rPr>
          <w:rFonts w:ascii="Times New Roman" w:eastAsia="Segoe UI" w:hAnsi="Times New Roman" w:cs="Times New Roman"/>
          <w:color w:val="000000" w:themeColor="text1"/>
        </w:rPr>
        <w:t>δεν</w:t>
      </w:r>
      <w:r w:rsidRPr="00DC6637">
        <w:rPr>
          <w:rFonts w:ascii="Times New Roman" w:eastAsia="Segoe UI" w:hAnsi="Times New Roman" w:cs="Times New Roman"/>
          <w:color w:val="000000" w:themeColor="text1"/>
        </w:rPr>
        <w:t xml:space="preserve"> υπάρχει τέτοια φιλοδοξία</w:t>
      </w:r>
      <w:r w:rsidR="00D168A6">
        <w:rPr>
          <w:rFonts w:ascii="Times New Roman" w:eastAsia="Segoe UI" w:hAnsi="Times New Roman" w:cs="Times New Roman"/>
          <w:color w:val="000000" w:themeColor="text1"/>
        </w:rPr>
        <w:t xml:space="preserve"> στο κοντινό μέλλον</w:t>
      </w:r>
      <w:r w:rsidRPr="00DC6637">
        <w:rPr>
          <w:rFonts w:ascii="Times New Roman" w:eastAsia="Segoe UI" w:hAnsi="Times New Roman" w:cs="Times New Roman"/>
          <w:color w:val="000000" w:themeColor="text1"/>
        </w:rPr>
        <w:t>.</w:t>
      </w:r>
    </w:p>
    <w:p w14:paraId="6E2B9D44" w14:textId="2D0EB430" w:rsidR="00CB23F6" w:rsidRPr="00127200" w:rsidRDefault="00CB23F6" w:rsidP="00404C51">
      <w:pPr>
        <w:pStyle w:val="3"/>
        <w:rPr>
          <w:rFonts w:eastAsia="Times New Roman"/>
        </w:rPr>
      </w:pPr>
      <w:bookmarkStart w:id="59" w:name="_Toc113968655"/>
      <w:r w:rsidRPr="00127200">
        <w:rPr>
          <w:rFonts w:eastAsia="Times New Roman"/>
        </w:rPr>
        <w:t xml:space="preserve">5.3.3 </w:t>
      </w:r>
      <w:r w:rsidR="00127200">
        <w:rPr>
          <w:rFonts w:eastAsia="Times New Roman"/>
        </w:rPr>
        <w:t>Οργανισμός</w:t>
      </w:r>
      <w:r w:rsidRPr="00127200">
        <w:rPr>
          <w:rFonts w:eastAsia="Times New Roman"/>
        </w:rPr>
        <w:t xml:space="preserve"> Β</w:t>
      </w:r>
      <w:bookmarkEnd w:id="59"/>
    </w:p>
    <w:p w14:paraId="1A3D3E2E" w14:textId="4DF4BD51" w:rsidR="00CB23F6" w:rsidRPr="00CB23F6" w:rsidRDefault="00CB23F6" w:rsidP="00404C51">
      <w:pPr>
        <w:spacing w:before="120" w:after="120" w:line="360" w:lineRule="auto"/>
        <w:jc w:val="both"/>
        <w:rPr>
          <w:rFonts w:ascii="Times New Roman" w:eastAsia="Times New Roman" w:hAnsi="Times New Roman" w:cs="Times New Roman"/>
          <w:color w:val="000000" w:themeColor="text1"/>
        </w:rPr>
      </w:pPr>
      <w:r w:rsidRPr="00CB23F6">
        <w:rPr>
          <w:rFonts w:ascii="Times New Roman" w:eastAsia="Segoe UI" w:hAnsi="Times New Roman" w:cs="Times New Roman"/>
          <w:color w:val="000000" w:themeColor="text1"/>
        </w:rPr>
        <w:t xml:space="preserve">Ο Οργανισμός Β δεν </w:t>
      </w:r>
      <w:r>
        <w:rPr>
          <w:rFonts w:ascii="Times New Roman" w:eastAsia="Segoe UI" w:hAnsi="Times New Roman" w:cs="Times New Roman"/>
          <w:color w:val="000000" w:themeColor="text1"/>
        </w:rPr>
        <w:t>ακολουθεί</w:t>
      </w:r>
      <w:r w:rsidRPr="00CB23F6">
        <w:rPr>
          <w:rFonts w:ascii="Times New Roman" w:eastAsia="Segoe UI" w:hAnsi="Times New Roman" w:cs="Times New Roman"/>
          <w:color w:val="000000" w:themeColor="text1"/>
        </w:rPr>
        <w:t xml:space="preserve"> συγκεκριμένη πολιτική για την αντιμετώπιση και διαχείριση των περιστατικών αλλά έχει θεσπίσει κάποιες πρακτικές ρο</w:t>
      </w:r>
      <w:r>
        <w:rPr>
          <w:rFonts w:ascii="Times New Roman" w:eastAsia="Segoe UI" w:hAnsi="Times New Roman" w:cs="Times New Roman"/>
          <w:color w:val="000000" w:themeColor="text1"/>
        </w:rPr>
        <w:t>υτίνας και υποστηρικτικά εργαλεία. Επίσης,</w:t>
      </w:r>
      <w:r w:rsidRPr="00CB23F6">
        <w:rPr>
          <w:rFonts w:ascii="Times New Roman" w:eastAsia="Segoe UI" w:hAnsi="Times New Roman" w:cs="Times New Roman"/>
          <w:color w:val="000000" w:themeColor="text1"/>
        </w:rPr>
        <w:t xml:space="preserve"> για τη διασφάλιση της διαθεσιμότητας των υπηρεσιών </w:t>
      </w:r>
      <w:r>
        <w:rPr>
          <w:rFonts w:ascii="Times New Roman" w:eastAsia="Segoe UI" w:hAnsi="Times New Roman" w:cs="Times New Roman"/>
          <w:color w:val="000000" w:themeColor="text1"/>
        </w:rPr>
        <w:t>εφαρμόζει πλεονάζον εξοπλισμό και άλλους μηχανισμούς</w:t>
      </w:r>
      <w:r w:rsidRPr="00CB23F6">
        <w:rPr>
          <w:rFonts w:ascii="Times New Roman" w:eastAsia="Segoe UI" w:hAnsi="Times New Roman" w:cs="Times New Roman"/>
          <w:color w:val="000000" w:themeColor="text1"/>
        </w:rPr>
        <w:t xml:space="preserve">. Ο </w:t>
      </w:r>
      <w:proofErr w:type="spellStart"/>
      <w:r w:rsidRPr="00CB23F6">
        <w:rPr>
          <w:rFonts w:ascii="Times New Roman" w:eastAsia="Times New Roman" w:hAnsi="Times New Roman" w:cs="Times New Roman"/>
          <w:color w:val="000000" w:themeColor="text1"/>
        </w:rPr>
        <w:t>Supplier</w:t>
      </w:r>
      <w:proofErr w:type="spellEnd"/>
      <w:r w:rsidRPr="00CB23F6">
        <w:rPr>
          <w:rFonts w:ascii="Times New Roman" w:eastAsia="Times New Roman" w:hAnsi="Times New Roman" w:cs="Times New Roman"/>
          <w:color w:val="000000" w:themeColor="text1"/>
        </w:rPr>
        <w:t xml:space="preserve"> 1 έχει την υποχρέωση να </w:t>
      </w:r>
      <w:r>
        <w:rPr>
          <w:rFonts w:ascii="Times New Roman" w:eastAsia="Times New Roman" w:hAnsi="Times New Roman" w:cs="Times New Roman"/>
          <w:color w:val="000000" w:themeColor="text1"/>
        </w:rPr>
        <w:t>διασφαλίζει</w:t>
      </w:r>
      <w:r w:rsidRPr="00CB23F6">
        <w:rPr>
          <w:rFonts w:ascii="Times New Roman" w:eastAsia="Times New Roman" w:hAnsi="Times New Roman" w:cs="Times New Roman"/>
          <w:color w:val="000000" w:themeColor="text1"/>
        </w:rPr>
        <w:t xml:space="preserve"> ότι τα συστήματα του οργανισμού δημιουργούν σε καθημερινή </w:t>
      </w:r>
      <w:r>
        <w:rPr>
          <w:rFonts w:ascii="Times New Roman" w:eastAsia="Times New Roman" w:hAnsi="Times New Roman" w:cs="Times New Roman"/>
          <w:color w:val="000000" w:themeColor="text1"/>
        </w:rPr>
        <w:t>βάση αντίγραφα ασφαλείας. Παράλληλα,</w:t>
      </w:r>
      <w:r w:rsidRPr="00CB23F6">
        <w:rPr>
          <w:rFonts w:ascii="Times New Roman" w:eastAsia="Times New Roman" w:hAnsi="Times New Roman" w:cs="Times New Roman"/>
          <w:color w:val="000000" w:themeColor="text1"/>
        </w:rPr>
        <w:t xml:space="preserve"> ο ίδιος πραγματοποιεί ελέγχους στα αντίγραφα για να σιγουρευτεί ότι είναι σε θέση να χρησιμοποιηθούν. </w:t>
      </w:r>
      <w:r w:rsidRPr="00CB23F6">
        <w:rPr>
          <w:rFonts w:ascii="Times New Roman" w:eastAsia="Segoe UI" w:hAnsi="Times New Roman" w:cs="Times New Roman"/>
          <w:color w:val="000000" w:themeColor="text1"/>
        </w:rPr>
        <w:lastRenderedPageBreak/>
        <w:t>Εκτελείται συχνά σάρωση λο</w:t>
      </w:r>
      <w:r>
        <w:rPr>
          <w:rFonts w:ascii="Times New Roman" w:eastAsia="Segoe UI" w:hAnsi="Times New Roman" w:cs="Times New Roman"/>
          <w:color w:val="000000" w:themeColor="text1"/>
        </w:rPr>
        <w:t>γισμικού στους υπολογιστές του Ο</w:t>
      </w:r>
      <w:r w:rsidRPr="00CB23F6">
        <w:rPr>
          <w:rFonts w:ascii="Times New Roman" w:eastAsia="Segoe UI" w:hAnsi="Times New Roman" w:cs="Times New Roman"/>
          <w:color w:val="000000" w:themeColor="text1"/>
        </w:rPr>
        <w:t xml:space="preserve">ργανισμού Β για </w:t>
      </w:r>
      <w:r>
        <w:rPr>
          <w:rFonts w:ascii="Times New Roman" w:eastAsia="Segoe UI" w:hAnsi="Times New Roman" w:cs="Times New Roman"/>
          <w:color w:val="000000" w:themeColor="text1"/>
        </w:rPr>
        <w:t>τον εντοπισμό</w:t>
      </w:r>
      <w:r w:rsidRPr="00CB23F6">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τρωτών</w:t>
      </w:r>
      <w:r w:rsidRPr="00CB23F6">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σημείων</w:t>
      </w:r>
      <w:r w:rsidRPr="00CB23F6">
        <w:rPr>
          <w:rFonts w:ascii="Times New Roman" w:eastAsia="Segoe UI" w:hAnsi="Times New Roman" w:cs="Times New Roman"/>
          <w:color w:val="000000" w:themeColor="text1"/>
        </w:rPr>
        <w:t xml:space="preserve"> σε παλιά λογισμικά και </w:t>
      </w:r>
      <w:r>
        <w:rPr>
          <w:rFonts w:ascii="Times New Roman" w:eastAsia="Segoe UI" w:hAnsi="Times New Roman" w:cs="Times New Roman"/>
          <w:color w:val="000000" w:themeColor="text1"/>
        </w:rPr>
        <w:t>για την</w:t>
      </w:r>
      <w:r w:rsidRPr="00CB23F6">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αποφυγή </w:t>
      </w:r>
      <w:r w:rsidRPr="00CB23F6">
        <w:rPr>
          <w:rFonts w:ascii="Times New Roman" w:eastAsia="Segoe UI" w:hAnsi="Times New Roman" w:cs="Times New Roman"/>
          <w:color w:val="000000" w:themeColor="text1"/>
        </w:rPr>
        <w:t>εκμετάλλευση</w:t>
      </w:r>
      <w:r>
        <w:rPr>
          <w:rFonts w:ascii="Times New Roman" w:eastAsia="Segoe UI" w:hAnsi="Times New Roman" w:cs="Times New Roman"/>
          <w:color w:val="000000" w:themeColor="text1"/>
        </w:rPr>
        <w:t>ς</w:t>
      </w:r>
      <w:r w:rsidR="0074762D">
        <w:rPr>
          <w:rFonts w:ascii="Times New Roman" w:eastAsia="Segoe UI" w:hAnsi="Times New Roman" w:cs="Times New Roman"/>
          <w:color w:val="000000" w:themeColor="text1"/>
        </w:rPr>
        <w:t xml:space="preserve"> τους. Τα λ</w:t>
      </w:r>
      <w:r w:rsidRPr="00CB23F6">
        <w:rPr>
          <w:rFonts w:ascii="Times New Roman" w:eastAsia="Segoe UI" w:hAnsi="Times New Roman" w:cs="Times New Roman"/>
          <w:color w:val="000000" w:themeColor="text1"/>
        </w:rPr>
        <w:t>ογισμικά που εντοπίζονται με τρύπες ασφαλείας αφαιρούνται.</w:t>
      </w:r>
      <w:r w:rsidRPr="00CB23F6">
        <w:rPr>
          <w:rFonts w:ascii="Times New Roman" w:eastAsia="Times New Roman" w:hAnsi="Times New Roman" w:cs="Times New Roman"/>
          <w:color w:val="000000" w:themeColor="text1"/>
        </w:rPr>
        <w:t xml:space="preserve"> </w:t>
      </w:r>
      <w:r w:rsidRPr="00CB23F6">
        <w:rPr>
          <w:rFonts w:ascii="Times New Roman" w:eastAsia="Segoe UI" w:hAnsi="Times New Roman" w:cs="Times New Roman"/>
          <w:color w:val="000000" w:themeColor="text1"/>
        </w:rPr>
        <w:t xml:space="preserve">Πριν </w:t>
      </w:r>
      <w:r w:rsidR="0074762D">
        <w:rPr>
          <w:rFonts w:ascii="Times New Roman" w:eastAsia="Segoe UI" w:hAnsi="Times New Roman" w:cs="Times New Roman"/>
          <w:color w:val="000000" w:themeColor="text1"/>
        </w:rPr>
        <w:t xml:space="preserve">προχωρήσει σε </w:t>
      </w:r>
      <w:r w:rsidRPr="00CB23F6">
        <w:rPr>
          <w:rFonts w:ascii="Times New Roman" w:eastAsia="Segoe UI" w:hAnsi="Times New Roman" w:cs="Times New Roman"/>
          <w:color w:val="000000" w:themeColor="text1"/>
        </w:rPr>
        <w:t xml:space="preserve">αυτή </w:t>
      </w:r>
      <w:r w:rsidR="0074762D">
        <w:rPr>
          <w:rFonts w:ascii="Times New Roman" w:eastAsia="Segoe UI" w:hAnsi="Times New Roman" w:cs="Times New Roman"/>
          <w:color w:val="000000" w:themeColor="text1"/>
        </w:rPr>
        <w:t>τ</w:t>
      </w:r>
      <w:r w:rsidRPr="00CB23F6">
        <w:rPr>
          <w:rFonts w:ascii="Times New Roman" w:eastAsia="Segoe UI" w:hAnsi="Times New Roman" w:cs="Times New Roman"/>
          <w:color w:val="000000" w:themeColor="text1"/>
        </w:rPr>
        <w:t>η</w:t>
      </w:r>
      <w:r w:rsidR="0074762D">
        <w:rPr>
          <w:rFonts w:ascii="Times New Roman" w:eastAsia="Segoe UI" w:hAnsi="Times New Roman" w:cs="Times New Roman"/>
          <w:color w:val="000000" w:themeColor="text1"/>
        </w:rPr>
        <w:t>ν</w:t>
      </w:r>
      <w:r w:rsidRPr="00CB23F6">
        <w:rPr>
          <w:rFonts w:ascii="Times New Roman" w:eastAsia="Segoe UI" w:hAnsi="Times New Roman" w:cs="Times New Roman"/>
          <w:color w:val="000000" w:themeColor="text1"/>
        </w:rPr>
        <w:t xml:space="preserve"> αφαίρεση ο </w:t>
      </w:r>
      <w:proofErr w:type="spellStart"/>
      <w:r w:rsidRPr="00CB23F6">
        <w:rPr>
          <w:rFonts w:ascii="Times New Roman" w:eastAsia="Times New Roman" w:hAnsi="Times New Roman" w:cs="Times New Roman"/>
          <w:color w:val="000000" w:themeColor="text1"/>
        </w:rPr>
        <w:t>Supplier</w:t>
      </w:r>
      <w:proofErr w:type="spellEnd"/>
      <w:r w:rsidRPr="00CB23F6">
        <w:rPr>
          <w:rFonts w:ascii="Times New Roman" w:eastAsia="Times New Roman" w:hAnsi="Times New Roman" w:cs="Times New Roman"/>
          <w:color w:val="000000" w:themeColor="text1"/>
        </w:rPr>
        <w:t xml:space="preserve"> 1</w:t>
      </w:r>
      <w:r w:rsidR="0074762D">
        <w:rPr>
          <w:rFonts w:ascii="Times New Roman" w:eastAsia="Times New Roman" w:hAnsi="Times New Roman" w:cs="Times New Roman"/>
          <w:color w:val="000000" w:themeColor="text1"/>
        </w:rPr>
        <w:t>,</w:t>
      </w:r>
      <w:r w:rsidRPr="00CB23F6">
        <w:rPr>
          <w:rFonts w:ascii="Times New Roman" w:eastAsia="Times New Roman" w:hAnsi="Times New Roman" w:cs="Times New Roman"/>
          <w:color w:val="000000" w:themeColor="text1"/>
        </w:rPr>
        <w:t xml:space="preserve"> κατηγοριοποιεί και ιεραρχεί τα τρωτά σημεία για να μπορέσει να καθορίσει την αναγκαιότητα της ενημέρωσης που </w:t>
      </w:r>
      <w:r w:rsidR="0074762D">
        <w:rPr>
          <w:rFonts w:ascii="Times New Roman" w:eastAsia="Times New Roman" w:hAnsi="Times New Roman" w:cs="Times New Roman"/>
          <w:color w:val="000000" w:themeColor="text1"/>
        </w:rPr>
        <w:t xml:space="preserve">απαιτείται </w:t>
      </w:r>
      <w:r w:rsidRPr="00CB23F6">
        <w:rPr>
          <w:rFonts w:ascii="Times New Roman" w:eastAsia="Times New Roman" w:hAnsi="Times New Roman" w:cs="Times New Roman"/>
          <w:color w:val="000000" w:themeColor="text1"/>
        </w:rPr>
        <w:t xml:space="preserve">ενώ για </w:t>
      </w:r>
      <w:r w:rsidR="0074762D">
        <w:rPr>
          <w:rFonts w:ascii="Times New Roman" w:eastAsia="Times New Roman" w:hAnsi="Times New Roman" w:cs="Times New Roman"/>
          <w:color w:val="000000" w:themeColor="text1"/>
        </w:rPr>
        <w:t>ευπάθειες</w:t>
      </w:r>
      <w:r w:rsidRPr="00CB23F6">
        <w:rPr>
          <w:rFonts w:ascii="Times New Roman" w:eastAsia="Times New Roman" w:hAnsi="Times New Roman" w:cs="Times New Roman"/>
          <w:color w:val="000000" w:themeColor="text1"/>
        </w:rPr>
        <w:t xml:space="preserve"> μηδενικής ημέρας που εντοπίζονται είναι πιθανό να τερματίσουν κάποιες υπηρεσίες.</w:t>
      </w:r>
    </w:p>
    <w:p w14:paraId="7B5075FC" w14:textId="77777777" w:rsidR="0074762D" w:rsidRDefault="00CB23F6" w:rsidP="005B41C3">
      <w:pPr>
        <w:spacing w:before="120" w:after="120" w:line="360" w:lineRule="auto"/>
        <w:jc w:val="both"/>
        <w:rPr>
          <w:rFonts w:ascii="Times New Roman" w:eastAsia="Times New Roman" w:hAnsi="Times New Roman" w:cs="Times New Roman"/>
          <w:color w:val="000000" w:themeColor="text1"/>
        </w:rPr>
      </w:pPr>
      <w:r w:rsidRPr="00CB23F6">
        <w:rPr>
          <w:rFonts w:ascii="Times New Roman" w:eastAsia="Segoe UI" w:hAnsi="Times New Roman" w:cs="Times New Roman"/>
          <w:color w:val="000000" w:themeColor="text1"/>
        </w:rPr>
        <w:t xml:space="preserve">Ο </w:t>
      </w:r>
      <w:proofErr w:type="spellStart"/>
      <w:r w:rsidRPr="00CB23F6">
        <w:rPr>
          <w:rFonts w:ascii="Times New Roman" w:eastAsia="Times New Roman" w:hAnsi="Times New Roman" w:cs="Times New Roman"/>
          <w:color w:val="000000" w:themeColor="text1"/>
        </w:rPr>
        <w:t>Supplier</w:t>
      </w:r>
      <w:proofErr w:type="spellEnd"/>
      <w:r w:rsidRPr="00CB23F6">
        <w:rPr>
          <w:rFonts w:ascii="Times New Roman" w:eastAsia="Times New Roman" w:hAnsi="Times New Roman" w:cs="Times New Roman"/>
          <w:color w:val="000000" w:themeColor="text1"/>
        </w:rPr>
        <w:t xml:space="preserve"> 1 παρακολουθεί διαρκώς τις τάσεις των συμβάντων ασφαλείας αλλά και τα εσωτερικά συστήματα</w:t>
      </w:r>
      <w:r w:rsidR="0074762D">
        <w:rPr>
          <w:rFonts w:ascii="Times New Roman" w:eastAsia="Times New Roman" w:hAnsi="Times New Roman" w:cs="Times New Roman"/>
          <w:color w:val="000000" w:themeColor="text1"/>
        </w:rPr>
        <w:t xml:space="preserve"> του οργανισμού. Οι τάσεις που προκύπτουν, γνωστοποιούνται και στον</w:t>
      </w:r>
      <w:r w:rsidRPr="00CB23F6">
        <w:rPr>
          <w:rFonts w:ascii="Times New Roman" w:eastAsia="Times New Roman" w:hAnsi="Times New Roman" w:cs="Times New Roman"/>
          <w:color w:val="000000" w:themeColor="text1"/>
        </w:rPr>
        <w:t xml:space="preserve"> </w:t>
      </w:r>
      <w:r w:rsidR="0074762D">
        <w:rPr>
          <w:rFonts w:ascii="Times New Roman" w:eastAsia="Times New Roman" w:hAnsi="Times New Roman" w:cs="Times New Roman"/>
          <w:color w:val="000000" w:themeColor="text1"/>
        </w:rPr>
        <w:t>Ο</w:t>
      </w:r>
      <w:r w:rsidRPr="00CB23F6">
        <w:rPr>
          <w:rFonts w:ascii="Times New Roman" w:eastAsia="Times New Roman" w:hAnsi="Times New Roman" w:cs="Times New Roman"/>
          <w:color w:val="000000" w:themeColor="text1"/>
        </w:rPr>
        <w:t xml:space="preserve">ργανισμό Β. </w:t>
      </w:r>
      <w:r w:rsidR="0074762D">
        <w:rPr>
          <w:rFonts w:ascii="Times New Roman" w:eastAsia="Times New Roman" w:hAnsi="Times New Roman" w:cs="Times New Roman"/>
          <w:color w:val="000000" w:themeColor="text1"/>
        </w:rPr>
        <w:t>Επίσης,</w:t>
      </w:r>
      <w:r w:rsidRPr="00CB23F6">
        <w:rPr>
          <w:rFonts w:ascii="Times New Roman" w:eastAsia="Times New Roman" w:hAnsi="Times New Roman" w:cs="Times New Roman"/>
          <w:color w:val="000000" w:themeColor="text1"/>
        </w:rPr>
        <w:t xml:space="preserve"> ο ίδιος έχει στην διάθεση του έν</w:t>
      </w:r>
      <w:r w:rsidR="0074762D">
        <w:rPr>
          <w:rFonts w:ascii="Times New Roman" w:eastAsia="Times New Roman" w:hAnsi="Times New Roman" w:cs="Times New Roman"/>
          <w:color w:val="000000" w:themeColor="text1"/>
        </w:rPr>
        <w:t xml:space="preserve">α σύστημα διαχείρισης υποθέσεων, </w:t>
      </w:r>
      <w:r w:rsidRPr="00CB23F6">
        <w:rPr>
          <w:rFonts w:ascii="Times New Roman" w:eastAsia="Times New Roman" w:hAnsi="Times New Roman" w:cs="Times New Roman"/>
          <w:color w:val="000000" w:themeColor="text1"/>
        </w:rPr>
        <w:t>όπου και εκεί καταγράφονται ό</w:t>
      </w:r>
      <w:r w:rsidR="0074762D">
        <w:rPr>
          <w:rFonts w:ascii="Times New Roman" w:eastAsia="Times New Roman" w:hAnsi="Times New Roman" w:cs="Times New Roman"/>
          <w:color w:val="000000" w:themeColor="text1"/>
        </w:rPr>
        <w:t>λες οι υποθέσεις που προκύπτουν. Χ</w:t>
      </w:r>
      <w:r w:rsidRPr="00CB23F6">
        <w:rPr>
          <w:rFonts w:ascii="Times New Roman" w:eastAsia="Times New Roman" w:hAnsi="Times New Roman" w:cs="Times New Roman"/>
          <w:color w:val="000000" w:themeColor="text1"/>
        </w:rPr>
        <w:t xml:space="preserve">άρη σε αυτόν τον τρόπο υπάρχει και παρακολούθηση </w:t>
      </w:r>
      <w:r w:rsidR="0074762D">
        <w:rPr>
          <w:rFonts w:ascii="Times New Roman" w:eastAsia="Times New Roman" w:hAnsi="Times New Roman" w:cs="Times New Roman"/>
          <w:color w:val="000000" w:themeColor="text1"/>
        </w:rPr>
        <w:t>των προηγούμενων περιστατικών του Ο</w:t>
      </w:r>
      <w:r w:rsidRPr="00CB23F6">
        <w:rPr>
          <w:rFonts w:ascii="Times New Roman" w:eastAsia="Times New Roman" w:hAnsi="Times New Roman" w:cs="Times New Roman"/>
          <w:color w:val="000000" w:themeColor="text1"/>
        </w:rPr>
        <w:t xml:space="preserve">ργανισμού Β. </w:t>
      </w:r>
    </w:p>
    <w:p w14:paraId="438A7DD0" w14:textId="77777777" w:rsidR="0074762D" w:rsidRDefault="0074762D" w:rsidP="005B41C3">
      <w:pPr>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Όσον </w:t>
      </w:r>
      <w:r w:rsidR="00CB23F6" w:rsidRPr="00CB23F6">
        <w:rPr>
          <w:rFonts w:ascii="Times New Roman" w:eastAsia="Times New Roman" w:hAnsi="Times New Roman" w:cs="Times New Roman"/>
          <w:color w:val="000000" w:themeColor="text1"/>
        </w:rPr>
        <w:t>αφορά τις περιπτώσεις έκτακτης ανάγκης έχουν αναπτυχθεί συγκεκριμένα σχέδια έκτακτης ανάγκης</w:t>
      </w:r>
      <w:r>
        <w:rPr>
          <w:rFonts w:ascii="Times New Roman" w:eastAsia="Times New Roman" w:hAnsi="Times New Roman" w:cs="Times New Roman"/>
          <w:color w:val="000000" w:themeColor="text1"/>
        </w:rPr>
        <w:t xml:space="preserve"> σε συνεργασία με τον οργανισμό, τα οποία</w:t>
      </w:r>
      <w:r w:rsidR="00CB23F6" w:rsidRPr="00CB23F6">
        <w:rPr>
          <w:rFonts w:ascii="Times New Roman" w:eastAsia="Times New Roman" w:hAnsi="Times New Roman" w:cs="Times New Roman"/>
          <w:color w:val="000000" w:themeColor="text1"/>
        </w:rPr>
        <w:t xml:space="preserve"> ελέγχονται </w:t>
      </w:r>
      <w:r>
        <w:rPr>
          <w:rFonts w:ascii="Times New Roman" w:eastAsia="Times New Roman" w:hAnsi="Times New Roman" w:cs="Times New Roman"/>
          <w:color w:val="000000" w:themeColor="text1"/>
        </w:rPr>
        <w:t>κάθε δύο χρόνια. Στον Οργανισμό Β διεξάγονται τακτικά πρόβες με σκοπό την</w:t>
      </w:r>
      <w:r w:rsidR="00CB23F6" w:rsidRPr="00CB23F6">
        <w:rPr>
          <w:rFonts w:ascii="Times New Roman" w:eastAsia="Times New Roman" w:hAnsi="Times New Roman" w:cs="Times New Roman"/>
          <w:color w:val="000000" w:themeColor="text1"/>
        </w:rPr>
        <w:t xml:space="preserve"> ευαισθητοποίηση και την καλύτερη προετοιμασία για </w:t>
      </w:r>
      <w:r>
        <w:rPr>
          <w:rFonts w:ascii="Times New Roman" w:eastAsia="Times New Roman" w:hAnsi="Times New Roman" w:cs="Times New Roman"/>
          <w:color w:val="000000" w:themeColor="text1"/>
        </w:rPr>
        <w:t>την πρακτική αντιμετώπιση</w:t>
      </w:r>
      <w:r w:rsidR="00CB23F6" w:rsidRPr="00CB23F6">
        <w:rPr>
          <w:rFonts w:ascii="Times New Roman" w:eastAsia="Times New Roman" w:hAnsi="Times New Roman" w:cs="Times New Roman"/>
          <w:color w:val="000000" w:themeColor="text1"/>
        </w:rPr>
        <w:t xml:space="preserve"> περιστατικών, ενώ συζητούν και εσωτερικές</w:t>
      </w:r>
      <w:r>
        <w:rPr>
          <w:rFonts w:ascii="Times New Roman" w:eastAsia="Times New Roman" w:hAnsi="Times New Roman" w:cs="Times New Roman"/>
          <w:color w:val="000000" w:themeColor="text1"/>
        </w:rPr>
        <w:t xml:space="preserve"> πρόβες</w:t>
      </w:r>
      <w:r w:rsidR="00CB23F6" w:rsidRPr="00CB23F6">
        <w:rPr>
          <w:rFonts w:ascii="Times New Roman" w:eastAsia="Times New Roman" w:hAnsi="Times New Roman" w:cs="Times New Roman"/>
          <w:color w:val="000000" w:themeColor="text1"/>
        </w:rPr>
        <w:t xml:space="preserve"> </w:t>
      </w:r>
      <w:r>
        <w:rPr>
          <w:rFonts w:ascii="Times New Roman" w:eastAsia="Segoe UI" w:hAnsi="Times New Roman" w:cs="Times New Roman"/>
          <w:color w:val="000000" w:themeColor="text1"/>
        </w:rPr>
        <w:t>ρουτίνα</w:t>
      </w:r>
      <w:r w:rsidR="00CB23F6" w:rsidRPr="00CB23F6">
        <w:rPr>
          <w:rFonts w:ascii="Times New Roman" w:eastAsia="Segoe UI" w:hAnsi="Times New Roman" w:cs="Times New Roman"/>
          <w:color w:val="000000" w:themeColor="text1"/>
        </w:rPr>
        <w:t xml:space="preserve">ς με τους υπαλλήλους. Σε αυτές τις συζητήσεις </w:t>
      </w:r>
      <w:r>
        <w:rPr>
          <w:rFonts w:ascii="Times New Roman" w:eastAsia="Segoe UI" w:hAnsi="Times New Roman" w:cs="Times New Roman"/>
          <w:color w:val="000000" w:themeColor="text1"/>
        </w:rPr>
        <w:t>συμμετέχουν και</w:t>
      </w:r>
      <w:r w:rsidR="00CB23F6" w:rsidRPr="00CB23F6">
        <w:rPr>
          <w:rFonts w:ascii="Times New Roman" w:eastAsia="Segoe UI" w:hAnsi="Times New Roman" w:cs="Times New Roman"/>
          <w:color w:val="000000" w:themeColor="text1"/>
        </w:rPr>
        <w:t xml:space="preserve"> εξωτερικά άτομα που </w:t>
      </w:r>
      <w:r>
        <w:rPr>
          <w:rFonts w:ascii="Times New Roman" w:eastAsia="Segoe UI" w:hAnsi="Times New Roman" w:cs="Times New Roman"/>
          <w:color w:val="000000" w:themeColor="text1"/>
        </w:rPr>
        <w:t>συνδράμουν</w:t>
      </w:r>
      <w:r w:rsidR="00CB23F6" w:rsidRPr="00CB23F6">
        <w:rPr>
          <w:rFonts w:ascii="Times New Roman" w:eastAsia="Segoe UI" w:hAnsi="Times New Roman" w:cs="Times New Roman"/>
          <w:color w:val="000000" w:themeColor="text1"/>
        </w:rPr>
        <w:t xml:space="preserve"> στην εκπαίδευση τους. Στις πρόβες έκτακτης ανάγκης </w:t>
      </w:r>
      <w:r>
        <w:rPr>
          <w:rFonts w:ascii="Times New Roman" w:eastAsia="Segoe UI" w:hAnsi="Times New Roman" w:cs="Times New Roman"/>
          <w:color w:val="000000" w:themeColor="text1"/>
        </w:rPr>
        <w:t>λαμβάνουν επίσης μέρος</w:t>
      </w:r>
      <w:r w:rsidR="00CB23F6" w:rsidRPr="00CB23F6">
        <w:rPr>
          <w:rFonts w:ascii="Times New Roman" w:eastAsia="Segoe UI" w:hAnsi="Times New Roman" w:cs="Times New Roman"/>
          <w:color w:val="000000" w:themeColor="text1"/>
        </w:rPr>
        <w:t xml:space="preserve"> και οι </w:t>
      </w:r>
      <w:proofErr w:type="spellStart"/>
      <w:r w:rsidR="00CB23F6" w:rsidRPr="00CB23F6">
        <w:rPr>
          <w:rFonts w:ascii="Times New Roman" w:eastAsia="Times New Roman" w:hAnsi="Times New Roman" w:cs="Times New Roman"/>
          <w:color w:val="000000" w:themeColor="text1"/>
        </w:rPr>
        <w:t>Suppliers</w:t>
      </w:r>
      <w:proofErr w:type="spellEnd"/>
      <w:r w:rsidR="00CB23F6" w:rsidRPr="00CB23F6">
        <w:rPr>
          <w:rFonts w:ascii="Times New Roman" w:eastAsia="Times New Roman" w:hAnsi="Times New Roman" w:cs="Times New Roman"/>
          <w:color w:val="000000" w:themeColor="text1"/>
        </w:rPr>
        <w:t xml:space="preserve"> 1 και 2, ο διευθυντής IT, η ομάδα κρίσ</w:t>
      </w:r>
      <w:r>
        <w:rPr>
          <w:rFonts w:ascii="Times New Roman" w:eastAsia="Times New Roman" w:hAnsi="Times New Roman" w:cs="Times New Roman"/>
          <w:color w:val="000000" w:themeColor="text1"/>
        </w:rPr>
        <w:t>ης, οι βασικές λειτουργίες του Ο</w:t>
      </w:r>
      <w:r w:rsidR="00CB23F6" w:rsidRPr="00CB23F6">
        <w:rPr>
          <w:rFonts w:ascii="Times New Roman" w:eastAsia="Times New Roman" w:hAnsi="Times New Roman" w:cs="Times New Roman"/>
          <w:color w:val="000000" w:themeColor="text1"/>
        </w:rPr>
        <w:t xml:space="preserve">ργανισμού Β και η εξυπηρέτηση πελατών από τον Διευθυντή. </w:t>
      </w:r>
    </w:p>
    <w:p w14:paraId="3A872395" w14:textId="0A94B867" w:rsidR="00CB23F6" w:rsidRPr="00CB23F6" w:rsidRDefault="0074762D" w:rsidP="005B41C3">
      <w:pPr>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Ουσιαστικά κατά τη διάρκεια της πρόβας </w:t>
      </w:r>
      <w:r w:rsidR="00CB23F6" w:rsidRPr="00CB23F6">
        <w:rPr>
          <w:rFonts w:ascii="Times New Roman" w:eastAsia="Times New Roman" w:hAnsi="Times New Roman" w:cs="Times New Roman"/>
          <w:color w:val="000000" w:themeColor="text1"/>
        </w:rPr>
        <w:t>θα τους παρουσιαστεί ένα περιστατικό</w:t>
      </w:r>
      <w:r>
        <w:rPr>
          <w:rFonts w:ascii="Times New Roman" w:eastAsia="Times New Roman" w:hAnsi="Times New Roman" w:cs="Times New Roman"/>
          <w:color w:val="000000" w:themeColor="text1"/>
        </w:rPr>
        <w:t>,</w:t>
      </w:r>
      <w:r w:rsidR="00CB23F6" w:rsidRPr="00CB23F6">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με απώτερο σκοπό τον έλεγχο των διαδικασιών ρουτίνας, καθώς και την εύρυθμη λειτουργία τους. </w:t>
      </w:r>
      <w:r>
        <w:rPr>
          <w:rFonts w:ascii="Times New Roman" w:eastAsia="Segoe UI" w:hAnsi="Times New Roman" w:cs="Times New Roman"/>
          <w:color w:val="000000" w:themeColor="text1"/>
        </w:rPr>
        <w:t>Ταυτόχρονα,</w:t>
      </w:r>
      <w:r w:rsidR="00CB23F6" w:rsidRPr="00CB23F6">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κατέστη σαφής</w:t>
      </w:r>
      <w:r w:rsidR="00CB23F6" w:rsidRPr="00CB23F6">
        <w:rPr>
          <w:rFonts w:ascii="Times New Roman" w:eastAsia="Segoe UI" w:hAnsi="Times New Roman" w:cs="Times New Roman"/>
          <w:color w:val="000000" w:themeColor="text1"/>
        </w:rPr>
        <w:t xml:space="preserve"> η σημασία των προβών και ότι πρέπει να επαναλαμβάνονται συνεχώς</w:t>
      </w:r>
      <w:r>
        <w:rPr>
          <w:rFonts w:ascii="Times New Roman" w:eastAsia="Segoe UI" w:hAnsi="Times New Roman" w:cs="Times New Roman"/>
          <w:color w:val="000000" w:themeColor="text1"/>
        </w:rPr>
        <w:t>,</w:t>
      </w:r>
      <w:r w:rsidR="00CB23F6" w:rsidRPr="00CB23F6">
        <w:rPr>
          <w:rFonts w:ascii="Times New Roman" w:eastAsia="Segoe UI" w:hAnsi="Times New Roman" w:cs="Times New Roman"/>
          <w:color w:val="000000" w:themeColor="text1"/>
        </w:rPr>
        <w:t xml:space="preserve"> ώστε να </w:t>
      </w:r>
      <w:r w:rsidR="00637FF6">
        <w:rPr>
          <w:rFonts w:ascii="Times New Roman" w:eastAsia="Segoe UI" w:hAnsi="Times New Roman" w:cs="Times New Roman"/>
          <w:color w:val="000000" w:themeColor="text1"/>
        </w:rPr>
        <w:t>επιτευχθεί</w:t>
      </w:r>
      <w:r>
        <w:rPr>
          <w:rFonts w:ascii="Times New Roman" w:eastAsia="Segoe UI" w:hAnsi="Times New Roman" w:cs="Times New Roman"/>
          <w:color w:val="000000" w:themeColor="text1"/>
        </w:rPr>
        <w:t xml:space="preserve"> η ορθή λειτουργία τους</w:t>
      </w:r>
      <w:r w:rsidR="00CB23F6" w:rsidRPr="00CB23F6">
        <w:rPr>
          <w:rFonts w:ascii="Times New Roman" w:eastAsia="Segoe UI" w:hAnsi="Times New Roman" w:cs="Times New Roman"/>
          <w:color w:val="000000" w:themeColor="text1"/>
        </w:rPr>
        <w:t xml:space="preserve">. Ο </w:t>
      </w:r>
      <w:proofErr w:type="spellStart"/>
      <w:r w:rsidR="00CB23F6" w:rsidRPr="00CB23F6">
        <w:rPr>
          <w:rFonts w:ascii="Times New Roman" w:eastAsia="Times New Roman" w:hAnsi="Times New Roman" w:cs="Times New Roman"/>
          <w:color w:val="000000" w:themeColor="text1"/>
        </w:rPr>
        <w:t>Supplier</w:t>
      </w:r>
      <w:proofErr w:type="spellEnd"/>
      <w:r w:rsidR="00CB23F6" w:rsidRPr="00CB23F6">
        <w:rPr>
          <w:rFonts w:ascii="Times New Roman" w:eastAsia="Times New Roman" w:hAnsi="Times New Roman" w:cs="Times New Roman"/>
          <w:color w:val="000000" w:themeColor="text1"/>
        </w:rPr>
        <w:t xml:space="preserve"> 2 </w:t>
      </w:r>
      <w:proofErr w:type="spellStart"/>
      <w:r w:rsidR="00CB23F6" w:rsidRPr="00CB23F6">
        <w:rPr>
          <w:rFonts w:ascii="Times New Roman" w:eastAsia="Times New Roman" w:hAnsi="Times New Roman" w:cs="Times New Roman"/>
          <w:color w:val="000000" w:themeColor="text1"/>
        </w:rPr>
        <w:t>πραγματοποίει</w:t>
      </w:r>
      <w:proofErr w:type="spellEnd"/>
      <w:r w:rsidR="00CB23F6" w:rsidRPr="00CB23F6">
        <w:rPr>
          <w:rFonts w:ascii="Times New Roman" w:eastAsia="Times New Roman" w:hAnsi="Times New Roman" w:cs="Times New Roman"/>
          <w:color w:val="000000" w:themeColor="text1"/>
        </w:rPr>
        <w:t xml:space="preserve"> συχνά πρόβες έκτακτης ανάγκης σε χαρτί για την ομάδα κρίσης. Δεν υπάρχει</w:t>
      </w:r>
      <w:r>
        <w:rPr>
          <w:rFonts w:ascii="Times New Roman" w:eastAsia="Times New Roman" w:hAnsi="Times New Roman" w:cs="Times New Roman"/>
          <w:color w:val="000000" w:themeColor="text1"/>
        </w:rPr>
        <w:t xml:space="preserve"> καθιερωμένη λίστα στον Ο</w:t>
      </w:r>
      <w:r w:rsidR="00CB23F6" w:rsidRPr="00CB23F6">
        <w:rPr>
          <w:rFonts w:ascii="Times New Roman" w:eastAsia="Times New Roman" w:hAnsi="Times New Roman" w:cs="Times New Roman"/>
          <w:color w:val="000000" w:themeColor="text1"/>
        </w:rPr>
        <w:t>ργα</w:t>
      </w:r>
      <w:r>
        <w:rPr>
          <w:rFonts w:ascii="Times New Roman" w:eastAsia="Times New Roman" w:hAnsi="Times New Roman" w:cs="Times New Roman"/>
          <w:color w:val="000000" w:themeColor="text1"/>
        </w:rPr>
        <w:t>νισμό Β που πρέπει να ακολουθείται</w:t>
      </w:r>
      <w:r w:rsidR="00CB23F6" w:rsidRPr="00CB23F6">
        <w:rPr>
          <w:rFonts w:ascii="Times New Roman" w:eastAsia="Times New Roman" w:hAnsi="Times New Roman" w:cs="Times New Roman"/>
          <w:color w:val="000000" w:themeColor="text1"/>
        </w:rPr>
        <w:t xml:space="preserve"> κατά την απόκριση σε περιστατικό</w:t>
      </w:r>
      <w:r>
        <w:rPr>
          <w:rFonts w:ascii="Times New Roman" w:eastAsia="Times New Roman" w:hAnsi="Times New Roman" w:cs="Times New Roman"/>
          <w:color w:val="000000" w:themeColor="text1"/>
        </w:rPr>
        <w:t>. Ω</w:t>
      </w:r>
      <w:r w:rsidR="00CB23F6" w:rsidRPr="00CB23F6">
        <w:rPr>
          <w:rFonts w:ascii="Times New Roman" w:eastAsia="Times New Roman" w:hAnsi="Times New Roman" w:cs="Times New Roman"/>
          <w:color w:val="000000" w:themeColor="text1"/>
        </w:rPr>
        <w:t>στόσο υπάρχει λίστα ελέγχου που περιλαμβάνει το κεντρικό σχέδιο έκτακτης ανάγκης.</w:t>
      </w:r>
    </w:p>
    <w:p w14:paraId="45D27136" w14:textId="77777777" w:rsidR="00AF4911" w:rsidRDefault="00CB23F6" w:rsidP="005B41C3">
      <w:pPr>
        <w:spacing w:before="120" w:after="120" w:line="360" w:lineRule="auto"/>
        <w:jc w:val="both"/>
        <w:rPr>
          <w:rFonts w:ascii="Times New Roman" w:eastAsia="Segoe UI" w:hAnsi="Times New Roman" w:cs="Times New Roman"/>
          <w:color w:val="000000" w:themeColor="text1"/>
        </w:rPr>
      </w:pPr>
      <w:r w:rsidRPr="00CB23F6">
        <w:rPr>
          <w:rFonts w:ascii="Times New Roman" w:eastAsia="Segoe UI" w:hAnsi="Times New Roman" w:cs="Times New Roman"/>
          <w:color w:val="000000" w:themeColor="text1"/>
        </w:rPr>
        <w:t xml:space="preserve">Ο </w:t>
      </w:r>
      <w:proofErr w:type="spellStart"/>
      <w:r w:rsidRPr="00CB23F6">
        <w:rPr>
          <w:rFonts w:ascii="Times New Roman" w:eastAsia="Times New Roman" w:hAnsi="Times New Roman" w:cs="Times New Roman"/>
          <w:color w:val="000000" w:themeColor="text1"/>
        </w:rPr>
        <w:t>Supplier</w:t>
      </w:r>
      <w:proofErr w:type="spellEnd"/>
      <w:r w:rsidRPr="00CB23F6">
        <w:rPr>
          <w:rFonts w:ascii="Times New Roman" w:eastAsia="Times New Roman" w:hAnsi="Times New Roman" w:cs="Times New Roman"/>
          <w:color w:val="000000" w:themeColor="text1"/>
        </w:rPr>
        <w:t xml:space="preserve"> 2 έχει δημιουργήσει ένα σχέδιο γι</w:t>
      </w:r>
      <w:r w:rsidR="0074762D">
        <w:rPr>
          <w:rFonts w:ascii="Times New Roman" w:eastAsia="Times New Roman" w:hAnsi="Times New Roman" w:cs="Times New Roman"/>
          <w:color w:val="000000" w:themeColor="text1"/>
        </w:rPr>
        <w:t>α την διαχείριση συμβάντων του Ο</w:t>
      </w:r>
      <w:r w:rsidRPr="00CB23F6">
        <w:rPr>
          <w:rFonts w:ascii="Times New Roman" w:eastAsia="Times New Roman" w:hAnsi="Times New Roman" w:cs="Times New Roman"/>
          <w:color w:val="000000" w:themeColor="text1"/>
        </w:rPr>
        <w:t xml:space="preserve">ργανισμού Β. Αυτό το σχέδιο βασίζεται στα επίπεδα επιπτώσεων του κάθε </w:t>
      </w:r>
      <w:r w:rsidRPr="00CB23F6">
        <w:rPr>
          <w:rFonts w:ascii="Times New Roman" w:eastAsia="Times New Roman" w:hAnsi="Times New Roman" w:cs="Times New Roman"/>
          <w:color w:val="000000" w:themeColor="text1"/>
        </w:rPr>
        <w:lastRenderedPageBreak/>
        <w:t>συμβάντος και έχει να κάνει μόνο με εφαρμογές</w:t>
      </w:r>
      <w:r w:rsidR="0074762D">
        <w:rPr>
          <w:rFonts w:ascii="Times New Roman" w:eastAsia="Times New Roman" w:hAnsi="Times New Roman" w:cs="Times New Roman"/>
          <w:color w:val="000000" w:themeColor="text1"/>
        </w:rPr>
        <w:t>,</w:t>
      </w:r>
      <w:r w:rsidRPr="00CB23F6">
        <w:rPr>
          <w:rFonts w:ascii="Times New Roman" w:eastAsia="Times New Roman" w:hAnsi="Times New Roman" w:cs="Times New Roman"/>
          <w:color w:val="000000" w:themeColor="text1"/>
        </w:rPr>
        <w:t xml:space="preserve"> καθώς ο ίδιος δεν είνα</w:t>
      </w:r>
      <w:r w:rsidR="0074762D">
        <w:rPr>
          <w:rFonts w:ascii="Times New Roman" w:eastAsia="Times New Roman" w:hAnsi="Times New Roman" w:cs="Times New Roman"/>
          <w:color w:val="000000" w:themeColor="text1"/>
        </w:rPr>
        <w:t>ι υπεύθυνος για δεδομένα. Στον Ο</w:t>
      </w:r>
      <w:r w:rsidRPr="00CB23F6">
        <w:rPr>
          <w:rFonts w:ascii="Times New Roman" w:eastAsia="Times New Roman" w:hAnsi="Times New Roman" w:cs="Times New Roman"/>
          <w:color w:val="000000" w:themeColor="text1"/>
        </w:rPr>
        <w:t>ργανισμό Β υπάρχει μια διαδικασία για τα περιστα</w:t>
      </w:r>
      <w:r w:rsidR="0074762D">
        <w:rPr>
          <w:rFonts w:ascii="Times New Roman" w:eastAsia="Times New Roman" w:hAnsi="Times New Roman" w:cs="Times New Roman"/>
          <w:color w:val="000000" w:themeColor="text1"/>
        </w:rPr>
        <w:t xml:space="preserve">τικά που εντοπίζει ο </w:t>
      </w:r>
      <w:proofErr w:type="spellStart"/>
      <w:r w:rsidR="0074762D">
        <w:rPr>
          <w:rFonts w:ascii="Times New Roman" w:eastAsia="Times New Roman" w:hAnsi="Times New Roman" w:cs="Times New Roman"/>
          <w:color w:val="000000" w:themeColor="text1"/>
        </w:rPr>
        <w:t>Supplier</w:t>
      </w:r>
      <w:proofErr w:type="spellEnd"/>
      <w:r w:rsidR="0074762D">
        <w:rPr>
          <w:rFonts w:ascii="Times New Roman" w:eastAsia="Times New Roman" w:hAnsi="Times New Roman" w:cs="Times New Roman"/>
          <w:color w:val="000000" w:themeColor="text1"/>
        </w:rPr>
        <w:t xml:space="preserve"> 1.</w:t>
      </w:r>
      <w:r w:rsidRPr="00CB23F6">
        <w:rPr>
          <w:rFonts w:ascii="Times New Roman" w:eastAsia="Times New Roman" w:hAnsi="Times New Roman" w:cs="Times New Roman"/>
          <w:color w:val="000000" w:themeColor="text1"/>
        </w:rPr>
        <w:t xml:space="preserve"> </w:t>
      </w:r>
      <w:r w:rsidR="0074762D">
        <w:rPr>
          <w:rFonts w:ascii="Times New Roman" w:eastAsia="Times New Roman" w:hAnsi="Times New Roman" w:cs="Times New Roman"/>
          <w:color w:val="000000" w:themeColor="text1"/>
        </w:rPr>
        <w:t>Σε πρώτη φάση</w:t>
      </w:r>
      <w:r w:rsidRPr="00CB23F6">
        <w:rPr>
          <w:rFonts w:ascii="Times New Roman" w:eastAsia="Times New Roman" w:hAnsi="Times New Roman" w:cs="Times New Roman"/>
          <w:color w:val="000000" w:themeColor="text1"/>
        </w:rPr>
        <w:t xml:space="preserve"> </w:t>
      </w:r>
      <w:r w:rsidR="0074762D">
        <w:rPr>
          <w:rFonts w:ascii="Times New Roman" w:eastAsia="Times New Roman" w:hAnsi="Times New Roman" w:cs="Times New Roman"/>
          <w:color w:val="000000" w:themeColor="text1"/>
        </w:rPr>
        <w:t>τις περισσότερες φορές</w:t>
      </w:r>
      <w:r w:rsidRPr="00CB23F6">
        <w:rPr>
          <w:rFonts w:ascii="Times New Roman" w:eastAsia="Times New Roman" w:hAnsi="Times New Roman" w:cs="Times New Roman"/>
          <w:color w:val="000000" w:themeColor="text1"/>
        </w:rPr>
        <w:t xml:space="preserve"> ειδοποιεί </w:t>
      </w:r>
      <w:r w:rsidR="0074762D">
        <w:rPr>
          <w:rFonts w:ascii="Times New Roman" w:eastAsia="Times New Roman" w:hAnsi="Times New Roman" w:cs="Times New Roman"/>
          <w:color w:val="000000" w:themeColor="text1"/>
        </w:rPr>
        <w:t xml:space="preserve">τον οργανισμό με </w:t>
      </w:r>
      <w:proofErr w:type="spellStart"/>
      <w:r w:rsidR="0074762D">
        <w:rPr>
          <w:rFonts w:ascii="Times New Roman" w:eastAsia="Times New Roman" w:hAnsi="Times New Roman" w:cs="Times New Roman"/>
          <w:color w:val="000000" w:themeColor="text1"/>
        </w:rPr>
        <w:t>Email</w:t>
      </w:r>
      <w:proofErr w:type="spellEnd"/>
      <w:r w:rsidR="0074762D">
        <w:rPr>
          <w:rFonts w:ascii="Times New Roman" w:eastAsia="Times New Roman" w:hAnsi="Times New Roman" w:cs="Times New Roman"/>
          <w:color w:val="000000" w:themeColor="text1"/>
        </w:rPr>
        <w:t xml:space="preserve"> και στη συνέχεια ειδοποιεί</w:t>
      </w:r>
      <w:r w:rsidRPr="00CB23F6">
        <w:rPr>
          <w:rFonts w:ascii="Times New Roman" w:eastAsia="Times New Roman" w:hAnsi="Times New Roman" w:cs="Times New Roman"/>
          <w:color w:val="000000" w:themeColor="text1"/>
        </w:rPr>
        <w:t xml:space="preserve"> μια ομάδα για </w:t>
      </w:r>
      <w:r w:rsidR="0074762D">
        <w:rPr>
          <w:rFonts w:ascii="Times New Roman" w:eastAsia="Times New Roman" w:hAnsi="Times New Roman" w:cs="Times New Roman"/>
          <w:color w:val="000000" w:themeColor="text1"/>
        </w:rPr>
        <w:t>την διαχείριση του περιστατικού.</w:t>
      </w:r>
      <w:r w:rsidRPr="00CB23F6">
        <w:rPr>
          <w:rFonts w:ascii="Times New Roman" w:eastAsia="Times New Roman" w:hAnsi="Times New Roman" w:cs="Times New Roman"/>
          <w:color w:val="000000" w:themeColor="text1"/>
        </w:rPr>
        <w:t xml:space="preserve"> Εάν το περιστατικό δεν περιοριστεί έγκαιρα και εξαπλωθεί ειδοποιείται για να αναλάβει καθήκοντ</w:t>
      </w:r>
      <w:r w:rsidR="0074762D">
        <w:rPr>
          <w:rFonts w:ascii="Times New Roman" w:eastAsia="Times New Roman" w:hAnsi="Times New Roman" w:cs="Times New Roman"/>
          <w:color w:val="000000" w:themeColor="text1"/>
        </w:rPr>
        <w:t>α η ομάδα κρίσης. Η</w:t>
      </w:r>
      <w:r w:rsidRPr="00CB23F6">
        <w:rPr>
          <w:rFonts w:ascii="Times New Roman" w:eastAsia="Times New Roman" w:hAnsi="Times New Roman" w:cs="Times New Roman"/>
          <w:color w:val="000000" w:themeColor="text1"/>
        </w:rPr>
        <w:t xml:space="preserve"> επικοινωνία από εκείνο το </w:t>
      </w:r>
      <w:r w:rsidR="00AF4911">
        <w:rPr>
          <w:rFonts w:ascii="Times New Roman" w:eastAsia="Times New Roman" w:hAnsi="Times New Roman" w:cs="Times New Roman"/>
          <w:color w:val="000000" w:themeColor="text1"/>
        </w:rPr>
        <w:t>σημείο</w:t>
      </w:r>
      <w:r w:rsidRPr="00CB23F6">
        <w:rPr>
          <w:rFonts w:ascii="Times New Roman" w:eastAsia="Times New Roman" w:hAnsi="Times New Roman" w:cs="Times New Roman"/>
          <w:color w:val="000000" w:themeColor="text1"/>
        </w:rPr>
        <w:t xml:space="preserve"> και </w:t>
      </w:r>
      <w:r w:rsidR="00AF4911">
        <w:rPr>
          <w:rFonts w:ascii="Times New Roman" w:eastAsia="Times New Roman" w:hAnsi="Times New Roman" w:cs="Times New Roman"/>
          <w:color w:val="000000" w:themeColor="text1"/>
        </w:rPr>
        <w:t xml:space="preserve">έπειτα </w:t>
      </w:r>
      <w:r w:rsidR="00AF4911">
        <w:rPr>
          <w:rFonts w:ascii="Times New Roman" w:eastAsia="Segoe UI" w:hAnsi="Times New Roman" w:cs="Times New Roman"/>
          <w:color w:val="000000" w:themeColor="text1"/>
        </w:rPr>
        <w:t>διεξάγεται</w:t>
      </w:r>
      <w:r w:rsidRPr="00CB23F6">
        <w:rPr>
          <w:rFonts w:ascii="Times New Roman" w:eastAsia="Segoe UI" w:hAnsi="Times New Roman" w:cs="Times New Roman"/>
          <w:color w:val="000000" w:themeColor="text1"/>
        </w:rPr>
        <w:t xml:space="preserve"> με </w:t>
      </w:r>
      <w:proofErr w:type="spellStart"/>
      <w:r w:rsidRPr="00CB23F6">
        <w:rPr>
          <w:rFonts w:ascii="Times New Roman" w:eastAsia="Segoe UI" w:hAnsi="Times New Roman" w:cs="Times New Roman"/>
          <w:color w:val="000000" w:themeColor="text1"/>
        </w:rPr>
        <w:t>Email</w:t>
      </w:r>
      <w:proofErr w:type="spellEnd"/>
      <w:r w:rsidRPr="00CB23F6">
        <w:rPr>
          <w:rFonts w:ascii="Times New Roman" w:eastAsia="Segoe UI" w:hAnsi="Times New Roman" w:cs="Times New Roman"/>
          <w:color w:val="000000" w:themeColor="text1"/>
        </w:rPr>
        <w:t xml:space="preserve">, </w:t>
      </w:r>
      <w:r w:rsidR="00AF4911">
        <w:rPr>
          <w:rFonts w:ascii="Times New Roman" w:eastAsia="Segoe UI" w:hAnsi="Times New Roman" w:cs="Times New Roman"/>
          <w:color w:val="000000" w:themeColor="text1"/>
        </w:rPr>
        <w:t>μέσω τηλεφώνου, ακόμα</w:t>
      </w:r>
      <w:r w:rsidRPr="00CB23F6">
        <w:rPr>
          <w:rFonts w:ascii="Times New Roman" w:eastAsia="Segoe UI" w:hAnsi="Times New Roman" w:cs="Times New Roman"/>
          <w:color w:val="000000" w:themeColor="text1"/>
        </w:rPr>
        <w:t xml:space="preserve"> και μέσω προσωπικής επικοινωνίας. </w:t>
      </w:r>
    </w:p>
    <w:p w14:paraId="6D6CDFCC" w14:textId="3E2CA0BF" w:rsidR="00CB23F6" w:rsidRPr="00CB23F6" w:rsidRDefault="00CB23F6" w:rsidP="005B41C3">
      <w:pPr>
        <w:spacing w:before="120" w:after="120" w:line="360" w:lineRule="auto"/>
        <w:jc w:val="both"/>
        <w:rPr>
          <w:rFonts w:ascii="Times New Roman" w:eastAsia="Segoe UI" w:hAnsi="Times New Roman" w:cs="Times New Roman"/>
          <w:color w:val="000000" w:themeColor="text1"/>
        </w:rPr>
      </w:pPr>
      <w:r w:rsidRPr="00CB23F6">
        <w:rPr>
          <w:rFonts w:ascii="Times New Roman" w:eastAsia="Segoe UI" w:hAnsi="Times New Roman" w:cs="Times New Roman"/>
          <w:color w:val="000000" w:themeColor="text1"/>
        </w:rPr>
        <w:t xml:space="preserve">Τα περισσότερα περιστατικά που καλείται να αντιμετωπίσει ο </w:t>
      </w:r>
      <w:proofErr w:type="spellStart"/>
      <w:r w:rsidRPr="00CB23F6">
        <w:rPr>
          <w:rFonts w:ascii="Times New Roman" w:eastAsia="Times New Roman" w:hAnsi="Times New Roman" w:cs="Times New Roman"/>
          <w:color w:val="000000" w:themeColor="text1"/>
        </w:rPr>
        <w:t>Supplier</w:t>
      </w:r>
      <w:proofErr w:type="spellEnd"/>
      <w:r w:rsidRPr="00CB23F6">
        <w:rPr>
          <w:rFonts w:ascii="Times New Roman" w:eastAsia="Times New Roman" w:hAnsi="Times New Roman" w:cs="Times New Roman"/>
          <w:color w:val="000000" w:themeColor="text1"/>
        </w:rPr>
        <w:t xml:space="preserve"> 1 είναι περιπτώσεις ρουτίνας που συνήθως χρησιμοποιούνται τυπικές διαδικασίες. Εάν όμως το περιστατικό είναι αρκετά σοβαρό</w:t>
      </w:r>
      <w:r w:rsidR="00AF4911">
        <w:rPr>
          <w:rFonts w:ascii="Times New Roman" w:eastAsia="Times New Roman" w:hAnsi="Times New Roman" w:cs="Times New Roman"/>
          <w:color w:val="000000" w:themeColor="text1"/>
        </w:rPr>
        <w:t>,</w:t>
      </w:r>
      <w:r w:rsidRPr="00CB23F6">
        <w:rPr>
          <w:rFonts w:ascii="Times New Roman" w:eastAsia="Times New Roman" w:hAnsi="Times New Roman" w:cs="Times New Roman"/>
          <w:color w:val="000000" w:themeColor="text1"/>
        </w:rPr>
        <w:t xml:space="preserve"> τότε </w:t>
      </w:r>
      <w:r w:rsidR="00AF4911">
        <w:rPr>
          <w:rFonts w:ascii="Times New Roman" w:eastAsia="Times New Roman" w:hAnsi="Times New Roman" w:cs="Times New Roman"/>
          <w:color w:val="000000" w:themeColor="text1"/>
        </w:rPr>
        <w:t>είναι απαραίτητο</w:t>
      </w:r>
      <w:r w:rsidRPr="00CB23F6">
        <w:rPr>
          <w:rFonts w:ascii="Times New Roman" w:eastAsia="Times New Roman" w:hAnsi="Times New Roman" w:cs="Times New Roman"/>
          <w:color w:val="000000" w:themeColor="text1"/>
        </w:rPr>
        <w:t xml:space="preserve"> να εμπλακεί ο συντονιστής ασφαλείας</w:t>
      </w:r>
      <w:r w:rsidR="00AF4911">
        <w:rPr>
          <w:rFonts w:ascii="Times New Roman" w:eastAsia="Times New Roman" w:hAnsi="Times New Roman" w:cs="Times New Roman"/>
          <w:color w:val="000000" w:themeColor="text1"/>
        </w:rPr>
        <w:t>,</w:t>
      </w:r>
      <w:r w:rsidRPr="00CB23F6">
        <w:rPr>
          <w:rFonts w:ascii="Times New Roman" w:eastAsia="Times New Roman" w:hAnsi="Times New Roman" w:cs="Times New Roman"/>
          <w:color w:val="000000" w:themeColor="text1"/>
        </w:rPr>
        <w:t xml:space="preserve"> ο οποίος και είναι </w:t>
      </w:r>
      <w:r w:rsidR="00AF4911">
        <w:rPr>
          <w:rFonts w:ascii="Times New Roman" w:eastAsia="Times New Roman" w:hAnsi="Times New Roman" w:cs="Times New Roman"/>
          <w:color w:val="000000" w:themeColor="text1"/>
        </w:rPr>
        <w:t>αρμόδιος</w:t>
      </w:r>
      <w:r w:rsidRPr="00CB23F6">
        <w:rPr>
          <w:rFonts w:ascii="Times New Roman" w:eastAsia="Times New Roman" w:hAnsi="Times New Roman" w:cs="Times New Roman"/>
          <w:color w:val="000000" w:themeColor="text1"/>
        </w:rPr>
        <w:t xml:space="preserve"> για την επικοινωνία μεταξύ </w:t>
      </w:r>
      <w:proofErr w:type="spellStart"/>
      <w:r w:rsidRPr="00CB23F6">
        <w:rPr>
          <w:rFonts w:ascii="Times New Roman" w:eastAsia="Times New Roman" w:hAnsi="Times New Roman" w:cs="Times New Roman"/>
          <w:color w:val="000000" w:themeColor="text1"/>
        </w:rPr>
        <w:t>Supplier</w:t>
      </w:r>
      <w:proofErr w:type="spellEnd"/>
      <w:r w:rsidRPr="00CB23F6">
        <w:rPr>
          <w:rFonts w:ascii="Times New Roman" w:eastAsia="Times New Roman" w:hAnsi="Times New Roman" w:cs="Times New Roman"/>
          <w:color w:val="000000" w:themeColor="text1"/>
        </w:rPr>
        <w:t xml:space="preserve"> 1 και </w:t>
      </w:r>
      <w:r w:rsidRPr="00CB23F6">
        <w:rPr>
          <w:rFonts w:ascii="Times New Roman" w:eastAsia="Segoe UI" w:hAnsi="Times New Roman" w:cs="Times New Roman"/>
          <w:color w:val="000000" w:themeColor="text1"/>
        </w:rPr>
        <w:t>οργανισμού</w:t>
      </w:r>
      <w:r w:rsidR="00AF4911">
        <w:rPr>
          <w:rFonts w:ascii="Times New Roman" w:eastAsia="Segoe UI" w:hAnsi="Times New Roman" w:cs="Times New Roman"/>
          <w:color w:val="000000" w:themeColor="text1"/>
        </w:rPr>
        <w:t>. Όλα τα περιστατικά που καλείται ο Ο</w:t>
      </w:r>
      <w:r w:rsidRPr="00CB23F6">
        <w:rPr>
          <w:rFonts w:ascii="Times New Roman" w:eastAsia="Segoe UI" w:hAnsi="Times New Roman" w:cs="Times New Roman"/>
          <w:color w:val="000000" w:themeColor="text1"/>
        </w:rPr>
        <w:t>ργανισμός Β να αντιμετωπίσει κα</w:t>
      </w:r>
      <w:r w:rsidR="00AF4911">
        <w:rPr>
          <w:rFonts w:ascii="Times New Roman" w:eastAsia="Segoe UI" w:hAnsi="Times New Roman" w:cs="Times New Roman"/>
          <w:color w:val="000000" w:themeColor="text1"/>
        </w:rPr>
        <w:t>ταγράφονται στο ίδιο σύστημα. Σ</w:t>
      </w:r>
      <w:r w:rsidRPr="00CB23F6">
        <w:rPr>
          <w:rFonts w:ascii="Times New Roman" w:eastAsia="Segoe UI" w:hAnsi="Times New Roman" w:cs="Times New Roman"/>
          <w:color w:val="000000" w:themeColor="text1"/>
        </w:rPr>
        <w:t>το αρχείο καταγραφής υπάρχουν πληροφορίες</w:t>
      </w:r>
      <w:r w:rsidR="00AF4911">
        <w:rPr>
          <w:rFonts w:ascii="Times New Roman" w:eastAsia="Segoe UI" w:hAnsi="Times New Roman" w:cs="Times New Roman"/>
          <w:color w:val="000000" w:themeColor="text1"/>
        </w:rPr>
        <w:t>,</w:t>
      </w:r>
      <w:r w:rsidRPr="00CB23F6">
        <w:rPr>
          <w:rFonts w:ascii="Times New Roman" w:eastAsia="Segoe UI" w:hAnsi="Times New Roman" w:cs="Times New Roman"/>
          <w:color w:val="000000" w:themeColor="text1"/>
        </w:rPr>
        <w:t xml:space="preserve"> όπως η βα</w:t>
      </w:r>
      <w:r w:rsidR="00AF4911">
        <w:rPr>
          <w:rFonts w:ascii="Times New Roman" w:eastAsia="Segoe UI" w:hAnsi="Times New Roman" w:cs="Times New Roman"/>
          <w:color w:val="000000" w:themeColor="text1"/>
        </w:rPr>
        <w:t>σική αιτία του συμβάντος, πιθανέ</w:t>
      </w:r>
      <w:r w:rsidRPr="00CB23F6">
        <w:rPr>
          <w:rFonts w:ascii="Times New Roman" w:eastAsia="Segoe UI" w:hAnsi="Times New Roman" w:cs="Times New Roman"/>
          <w:color w:val="000000" w:themeColor="text1"/>
        </w:rPr>
        <w:t xml:space="preserve">ς παραβιάσεις SLA, </w:t>
      </w:r>
      <w:r w:rsidR="00AF4911">
        <w:rPr>
          <w:rFonts w:ascii="Times New Roman" w:eastAsia="Segoe UI" w:hAnsi="Times New Roman" w:cs="Times New Roman"/>
          <w:color w:val="000000" w:themeColor="text1"/>
        </w:rPr>
        <w:t>οι ενέργειες που ακολουθήθηκαν καθώς και οι</w:t>
      </w:r>
      <w:r w:rsidRPr="00CB23F6">
        <w:rPr>
          <w:rFonts w:ascii="Times New Roman" w:eastAsia="Segoe UI" w:hAnsi="Times New Roman" w:cs="Times New Roman"/>
          <w:color w:val="000000" w:themeColor="text1"/>
        </w:rPr>
        <w:t xml:space="preserve"> πιθανές λύσεις.</w:t>
      </w:r>
    </w:p>
    <w:p w14:paraId="0DE50464" w14:textId="77777777" w:rsidR="00815AD3" w:rsidRDefault="00AF4911"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δ</w:t>
      </w:r>
      <w:r w:rsidR="00CB23F6" w:rsidRPr="00CB23F6">
        <w:rPr>
          <w:rFonts w:ascii="Times New Roman" w:eastAsia="Segoe UI" w:hAnsi="Times New Roman" w:cs="Times New Roman"/>
          <w:color w:val="000000" w:themeColor="text1"/>
        </w:rPr>
        <w:t xml:space="preserve">ιευθυντής IT ανέφερε ότι η εξασφάλιση μιας σταθερής συλλογής πληροφοριών κατά τη διάρκεια </w:t>
      </w:r>
      <w:r w:rsidR="00815AD3">
        <w:rPr>
          <w:rFonts w:ascii="Times New Roman" w:eastAsia="Segoe UI" w:hAnsi="Times New Roman" w:cs="Times New Roman"/>
          <w:color w:val="000000" w:themeColor="text1"/>
        </w:rPr>
        <w:t>ενός συμβάντος,</w:t>
      </w:r>
      <w:r w:rsidR="00CB23F6" w:rsidRPr="00CB23F6">
        <w:rPr>
          <w:rFonts w:ascii="Times New Roman" w:eastAsia="Segoe UI" w:hAnsi="Times New Roman" w:cs="Times New Roman"/>
          <w:color w:val="000000" w:themeColor="text1"/>
        </w:rPr>
        <w:t xml:space="preserve"> σε συνδυασμό με την λήψη ορθών αποφάσεων τις σωστές στιγμές είναι </w:t>
      </w:r>
      <w:r w:rsidR="00815AD3">
        <w:rPr>
          <w:rFonts w:ascii="Times New Roman" w:eastAsia="Segoe UI" w:hAnsi="Times New Roman" w:cs="Times New Roman"/>
          <w:color w:val="000000" w:themeColor="text1"/>
        </w:rPr>
        <w:t>σημαντικότερα</w:t>
      </w:r>
      <w:r w:rsidR="00CB23F6" w:rsidRPr="00CB23F6">
        <w:rPr>
          <w:rFonts w:ascii="Times New Roman" w:eastAsia="Segoe UI" w:hAnsi="Times New Roman" w:cs="Times New Roman"/>
          <w:color w:val="000000" w:themeColor="text1"/>
        </w:rPr>
        <w:t xml:space="preserve"> από ένα ολιστικό σχέδιο</w:t>
      </w:r>
      <w:r w:rsidR="00815AD3">
        <w:rPr>
          <w:rFonts w:ascii="Times New Roman" w:eastAsia="Segoe UI" w:hAnsi="Times New Roman" w:cs="Times New Roman"/>
          <w:color w:val="000000" w:themeColor="text1"/>
        </w:rPr>
        <w:t xml:space="preserve">. </w:t>
      </w:r>
      <w:r w:rsidR="00CB23F6" w:rsidRPr="00CB23F6">
        <w:rPr>
          <w:rFonts w:ascii="Times New Roman" w:eastAsia="Segoe UI" w:hAnsi="Times New Roman" w:cs="Times New Roman"/>
          <w:color w:val="000000" w:themeColor="text1"/>
        </w:rPr>
        <w:t xml:space="preserve"> </w:t>
      </w:r>
      <w:r w:rsidR="00815AD3">
        <w:rPr>
          <w:rFonts w:ascii="Times New Roman" w:eastAsia="Segoe UI" w:hAnsi="Times New Roman" w:cs="Times New Roman"/>
          <w:color w:val="000000" w:themeColor="text1"/>
        </w:rPr>
        <w:t xml:space="preserve">Το σχέδιο αυτό </w:t>
      </w:r>
      <w:r w:rsidR="00CB23F6" w:rsidRPr="00CB23F6">
        <w:rPr>
          <w:rFonts w:ascii="Times New Roman" w:eastAsia="Segoe UI" w:hAnsi="Times New Roman" w:cs="Times New Roman"/>
          <w:color w:val="000000" w:themeColor="text1"/>
        </w:rPr>
        <w:t>είναι ένα από τα πιο απαιτητικά μέρη της διαχείρισης συμβάντων</w:t>
      </w:r>
      <w:r w:rsidR="00815AD3">
        <w:rPr>
          <w:rFonts w:ascii="Times New Roman" w:eastAsia="Segoe UI" w:hAnsi="Times New Roman" w:cs="Times New Roman"/>
          <w:color w:val="000000" w:themeColor="text1"/>
        </w:rPr>
        <w:t>,</w:t>
      </w:r>
      <w:r w:rsidR="00CB23F6" w:rsidRPr="00CB23F6">
        <w:rPr>
          <w:rFonts w:ascii="Times New Roman" w:eastAsia="Segoe UI" w:hAnsi="Times New Roman" w:cs="Times New Roman"/>
          <w:color w:val="000000" w:themeColor="text1"/>
        </w:rPr>
        <w:t xml:space="preserve"> καθώς τις περισσότερες φορές είναι πιθανό να συμβούν πράγματα που δεν υπάρχει</w:t>
      </w:r>
      <w:r w:rsidR="00815AD3">
        <w:rPr>
          <w:rFonts w:ascii="Times New Roman" w:eastAsia="Segoe UI" w:hAnsi="Times New Roman" w:cs="Times New Roman"/>
          <w:color w:val="000000" w:themeColor="text1"/>
        </w:rPr>
        <w:t xml:space="preserve"> προγενέστερη</w:t>
      </w:r>
      <w:r w:rsidR="00CB23F6" w:rsidRPr="00CB23F6">
        <w:rPr>
          <w:rFonts w:ascii="Times New Roman" w:eastAsia="Segoe UI" w:hAnsi="Times New Roman" w:cs="Times New Roman"/>
          <w:color w:val="000000" w:themeColor="text1"/>
        </w:rPr>
        <w:t xml:space="preserve"> γνώση για </w:t>
      </w:r>
      <w:r w:rsidR="00815AD3">
        <w:rPr>
          <w:rFonts w:ascii="Times New Roman" w:eastAsia="Segoe UI" w:hAnsi="Times New Roman" w:cs="Times New Roman"/>
          <w:color w:val="000000" w:themeColor="text1"/>
        </w:rPr>
        <w:t>τον τρόπο αντιμετώπισης τους</w:t>
      </w:r>
      <w:r w:rsidR="00CB23F6" w:rsidRPr="00CB23F6">
        <w:rPr>
          <w:rFonts w:ascii="Times New Roman" w:eastAsia="Segoe UI" w:hAnsi="Times New Roman" w:cs="Times New Roman"/>
          <w:color w:val="000000" w:themeColor="text1"/>
        </w:rPr>
        <w:t xml:space="preserve">. </w:t>
      </w:r>
    </w:p>
    <w:p w14:paraId="04D278B1" w14:textId="2D624D97" w:rsidR="00CB23F6" w:rsidRPr="00CB23F6" w:rsidRDefault="00CB23F6" w:rsidP="005B41C3">
      <w:pPr>
        <w:spacing w:before="120" w:after="120" w:line="360" w:lineRule="auto"/>
        <w:jc w:val="both"/>
        <w:rPr>
          <w:rFonts w:ascii="Times New Roman" w:eastAsia="Segoe UI" w:hAnsi="Times New Roman" w:cs="Times New Roman"/>
          <w:color w:val="000000" w:themeColor="text1"/>
        </w:rPr>
      </w:pPr>
      <w:r w:rsidRPr="00CB23F6">
        <w:rPr>
          <w:rFonts w:ascii="Times New Roman" w:eastAsia="Segoe UI" w:hAnsi="Times New Roman" w:cs="Times New Roman"/>
          <w:color w:val="000000" w:themeColor="text1"/>
        </w:rPr>
        <w:t xml:space="preserve">Ο </w:t>
      </w:r>
      <w:proofErr w:type="spellStart"/>
      <w:r w:rsidRPr="00CB23F6">
        <w:rPr>
          <w:rFonts w:ascii="Times New Roman" w:eastAsia="Times New Roman" w:hAnsi="Times New Roman" w:cs="Times New Roman"/>
          <w:color w:val="000000" w:themeColor="text1"/>
        </w:rPr>
        <w:t>Supplier</w:t>
      </w:r>
      <w:proofErr w:type="spellEnd"/>
      <w:r w:rsidRPr="00CB23F6">
        <w:rPr>
          <w:rFonts w:ascii="Times New Roman" w:eastAsia="Times New Roman" w:hAnsi="Times New Roman" w:cs="Times New Roman"/>
          <w:color w:val="000000" w:themeColor="text1"/>
        </w:rPr>
        <w:t xml:space="preserve"> 1 έχει αναλάβει να χειρίζεται συμβάντα που σχετίζονται με λειτουργίες πληροφορικής και υπάρχει συγκεκριμένη ροή εργασιών για συμ</w:t>
      </w:r>
      <w:r w:rsidR="00815AD3">
        <w:rPr>
          <w:rFonts w:ascii="Times New Roman" w:eastAsia="Times New Roman" w:hAnsi="Times New Roman" w:cs="Times New Roman"/>
          <w:color w:val="000000" w:themeColor="text1"/>
        </w:rPr>
        <w:t>βάντα που δεν κλιμακώνονται ενώ είναι στη κρίση του</w:t>
      </w:r>
      <w:r w:rsidRPr="00CB23F6">
        <w:rPr>
          <w:rFonts w:ascii="Times New Roman" w:eastAsia="Times New Roman" w:hAnsi="Times New Roman" w:cs="Times New Roman"/>
          <w:color w:val="000000" w:themeColor="text1"/>
        </w:rPr>
        <w:t xml:space="preserve"> η κατηγοριοποίηση τους. Ο </w:t>
      </w:r>
      <w:proofErr w:type="spellStart"/>
      <w:r w:rsidRPr="00CB23F6">
        <w:rPr>
          <w:rFonts w:ascii="Times New Roman" w:eastAsia="Times New Roman" w:hAnsi="Times New Roman" w:cs="Times New Roman"/>
          <w:color w:val="000000" w:themeColor="text1"/>
        </w:rPr>
        <w:t>Supplier</w:t>
      </w:r>
      <w:proofErr w:type="spellEnd"/>
      <w:r w:rsidRPr="00CB23F6">
        <w:rPr>
          <w:rFonts w:ascii="Times New Roman" w:eastAsia="Times New Roman" w:hAnsi="Times New Roman" w:cs="Times New Roman"/>
          <w:color w:val="000000" w:themeColor="text1"/>
        </w:rPr>
        <w:t xml:space="preserve"> 2 είναι υπεύθυνος για χειρισμό συμβάντ</w:t>
      </w:r>
      <w:r w:rsidR="00815AD3">
        <w:rPr>
          <w:rFonts w:ascii="Times New Roman" w:eastAsia="Times New Roman" w:hAnsi="Times New Roman" w:cs="Times New Roman"/>
          <w:color w:val="000000" w:themeColor="text1"/>
        </w:rPr>
        <w:t xml:space="preserve">ων που σχετίζονται με εφαρμογές, όπου </w:t>
      </w:r>
      <w:r w:rsidRPr="00CB23F6">
        <w:rPr>
          <w:rFonts w:ascii="Times New Roman" w:eastAsia="Times New Roman" w:hAnsi="Times New Roman" w:cs="Times New Roman"/>
          <w:color w:val="000000" w:themeColor="text1"/>
        </w:rPr>
        <w:t xml:space="preserve">υπάρχει και </w:t>
      </w:r>
      <w:r w:rsidR="00815AD3">
        <w:rPr>
          <w:rFonts w:ascii="Times New Roman" w:eastAsia="Times New Roman" w:hAnsi="Times New Roman" w:cs="Times New Roman"/>
          <w:color w:val="000000" w:themeColor="text1"/>
        </w:rPr>
        <w:t>σε αυτή την περίπτωση ακριβής διαδικασία</w:t>
      </w:r>
      <w:r w:rsidRPr="00CB23F6">
        <w:rPr>
          <w:rFonts w:ascii="Times New Roman" w:eastAsia="Times New Roman" w:hAnsi="Times New Roman" w:cs="Times New Roman"/>
          <w:color w:val="000000" w:themeColor="text1"/>
        </w:rPr>
        <w:t xml:space="preserve"> ροής εργασιών. </w:t>
      </w:r>
      <w:r w:rsidR="00815AD3">
        <w:rPr>
          <w:rFonts w:ascii="Times New Roman" w:eastAsia="Times New Roman" w:hAnsi="Times New Roman" w:cs="Times New Roman"/>
          <w:color w:val="000000" w:themeColor="text1"/>
        </w:rPr>
        <w:t>Για π</w:t>
      </w:r>
      <w:r w:rsidRPr="00CB23F6">
        <w:rPr>
          <w:rFonts w:ascii="Times New Roman" w:eastAsia="Times New Roman" w:hAnsi="Times New Roman" w:cs="Times New Roman"/>
          <w:color w:val="000000" w:themeColor="text1"/>
        </w:rPr>
        <w:t>εριστατικά</w:t>
      </w:r>
      <w:r w:rsidR="00815AD3">
        <w:rPr>
          <w:rFonts w:ascii="Times New Roman" w:eastAsia="Times New Roman" w:hAnsi="Times New Roman" w:cs="Times New Roman"/>
          <w:color w:val="000000" w:themeColor="text1"/>
        </w:rPr>
        <w:t>,</w:t>
      </w:r>
      <w:r w:rsidRPr="00CB23F6">
        <w:rPr>
          <w:rFonts w:ascii="Times New Roman" w:eastAsia="Times New Roman" w:hAnsi="Times New Roman" w:cs="Times New Roman"/>
          <w:color w:val="000000" w:themeColor="text1"/>
        </w:rPr>
        <w:t xml:space="preserve"> τα οποία αφορούν απόρρητο εργαζομένων</w:t>
      </w:r>
      <w:r w:rsidR="00815AD3">
        <w:rPr>
          <w:rFonts w:ascii="Times New Roman" w:eastAsia="Times New Roman" w:hAnsi="Times New Roman" w:cs="Times New Roman"/>
          <w:color w:val="000000" w:themeColor="text1"/>
        </w:rPr>
        <w:t>,</w:t>
      </w:r>
      <w:r w:rsidRPr="00CB23F6">
        <w:rPr>
          <w:rFonts w:ascii="Times New Roman" w:eastAsia="Times New Roman" w:hAnsi="Times New Roman" w:cs="Times New Roman"/>
          <w:color w:val="000000" w:themeColor="text1"/>
        </w:rPr>
        <w:t xml:space="preserve"> </w:t>
      </w:r>
      <w:r w:rsidR="00815AD3">
        <w:rPr>
          <w:rFonts w:ascii="Times New Roman" w:eastAsia="Times New Roman" w:hAnsi="Times New Roman" w:cs="Times New Roman"/>
          <w:color w:val="000000" w:themeColor="text1"/>
        </w:rPr>
        <w:t>είναι ορισμένη</w:t>
      </w:r>
      <w:r w:rsidRPr="00CB23F6">
        <w:rPr>
          <w:rFonts w:ascii="Times New Roman" w:eastAsia="Times New Roman" w:hAnsi="Times New Roman" w:cs="Times New Roman"/>
          <w:color w:val="000000" w:themeColor="text1"/>
        </w:rPr>
        <w:t xml:space="preserve"> ακριβής διαδικασία</w:t>
      </w:r>
      <w:r w:rsidR="00815AD3">
        <w:rPr>
          <w:rFonts w:ascii="Times New Roman" w:eastAsia="Times New Roman" w:hAnsi="Times New Roman" w:cs="Times New Roman"/>
          <w:color w:val="000000" w:themeColor="text1"/>
        </w:rPr>
        <w:t>, σύμφωνα με την οποία δίνεται η δέουσα</w:t>
      </w:r>
      <w:r w:rsidRPr="00CB23F6">
        <w:rPr>
          <w:rFonts w:ascii="Times New Roman" w:eastAsia="Times New Roman" w:hAnsi="Times New Roman" w:cs="Times New Roman"/>
          <w:color w:val="000000" w:themeColor="text1"/>
        </w:rPr>
        <w:t xml:space="preserve"> προσοχή </w:t>
      </w:r>
      <w:r w:rsidR="00815AD3">
        <w:rPr>
          <w:rFonts w:ascii="Times New Roman" w:eastAsia="Times New Roman" w:hAnsi="Times New Roman" w:cs="Times New Roman"/>
          <w:color w:val="000000" w:themeColor="text1"/>
        </w:rPr>
        <w:t>για την αποφυγή παραβίασης απορρήτου. Επιπροσθέτως,</w:t>
      </w:r>
      <w:r w:rsidRPr="00CB23F6">
        <w:rPr>
          <w:rFonts w:ascii="Times New Roman" w:eastAsia="Times New Roman" w:hAnsi="Times New Roman" w:cs="Times New Roman"/>
          <w:color w:val="000000" w:themeColor="text1"/>
        </w:rPr>
        <w:t xml:space="preserve"> ο </w:t>
      </w:r>
      <w:proofErr w:type="spellStart"/>
      <w:r w:rsidRPr="00CB23F6">
        <w:rPr>
          <w:rFonts w:ascii="Times New Roman" w:eastAsia="Times New Roman" w:hAnsi="Times New Roman" w:cs="Times New Roman"/>
          <w:color w:val="000000" w:themeColor="text1"/>
        </w:rPr>
        <w:t>Supplier</w:t>
      </w:r>
      <w:proofErr w:type="spellEnd"/>
      <w:r w:rsidRPr="00CB23F6">
        <w:rPr>
          <w:rFonts w:ascii="Times New Roman" w:eastAsia="Times New Roman" w:hAnsi="Times New Roman" w:cs="Times New Roman"/>
          <w:color w:val="000000" w:themeColor="text1"/>
        </w:rPr>
        <w:t xml:space="preserve"> 2 έχει αναπτύξει ξεκάθαρες </w:t>
      </w:r>
      <w:r w:rsidR="00815AD3">
        <w:rPr>
          <w:rFonts w:ascii="Times New Roman" w:eastAsia="Times New Roman" w:hAnsi="Times New Roman" w:cs="Times New Roman"/>
          <w:color w:val="000000" w:themeColor="text1"/>
        </w:rPr>
        <w:t xml:space="preserve">διαδικασίες </w:t>
      </w:r>
      <w:r w:rsidR="00815AD3">
        <w:rPr>
          <w:rFonts w:ascii="Times New Roman" w:eastAsia="Segoe UI" w:hAnsi="Times New Roman" w:cs="Times New Roman"/>
          <w:color w:val="000000" w:themeColor="text1"/>
        </w:rPr>
        <w:t>ρουτίνα</w:t>
      </w:r>
      <w:r w:rsidRPr="00CB23F6">
        <w:rPr>
          <w:rFonts w:ascii="Times New Roman" w:eastAsia="Segoe UI" w:hAnsi="Times New Roman" w:cs="Times New Roman"/>
          <w:color w:val="000000" w:themeColor="text1"/>
        </w:rPr>
        <w:t xml:space="preserve">ς για την κλιμάκωση και </w:t>
      </w:r>
      <w:r w:rsidR="00815AD3">
        <w:rPr>
          <w:rFonts w:ascii="Times New Roman" w:eastAsia="Segoe UI" w:hAnsi="Times New Roman" w:cs="Times New Roman"/>
          <w:color w:val="000000" w:themeColor="text1"/>
        </w:rPr>
        <w:t xml:space="preserve"> έχει ορίσει </w:t>
      </w:r>
      <w:r w:rsidRPr="00CB23F6">
        <w:rPr>
          <w:rFonts w:ascii="Times New Roman" w:eastAsia="Segoe UI" w:hAnsi="Times New Roman" w:cs="Times New Roman"/>
          <w:color w:val="000000" w:themeColor="text1"/>
        </w:rPr>
        <w:t>τα άτομα επικοινωνίας. Τέλος αν κριθεί απαραίτητο</w:t>
      </w:r>
      <w:r w:rsidR="00815AD3">
        <w:rPr>
          <w:rFonts w:ascii="Times New Roman" w:eastAsia="Segoe UI" w:hAnsi="Times New Roman" w:cs="Times New Roman"/>
          <w:color w:val="000000" w:themeColor="text1"/>
        </w:rPr>
        <w:t>,</w:t>
      </w:r>
      <w:r w:rsidRPr="00CB23F6">
        <w:rPr>
          <w:rFonts w:ascii="Times New Roman" w:eastAsia="Segoe UI" w:hAnsi="Times New Roman" w:cs="Times New Roman"/>
          <w:color w:val="000000" w:themeColor="text1"/>
        </w:rPr>
        <w:t xml:space="preserve"> έχουν </w:t>
      </w:r>
      <w:r w:rsidR="00815AD3">
        <w:rPr>
          <w:rFonts w:ascii="Times New Roman" w:eastAsia="Segoe UI" w:hAnsi="Times New Roman" w:cs="Times New Roman"/>
          <w:color w:val="000000" w:themeColor="text1"/>
        </w:rPr>
        <w:t>την αρμοδιότητα</w:t>
      </w:r>
      <w:r w:rsidRPr="00CB23F6">
        <w:rPr>
          <w:rFonts w:ascii="Times New Roman" w:eastAsia="Segoe UI" w:hAnsi="Times New Roman" w:cs="Times New Roman"/>
          <w:color w:val="000000" w:themeColor="text1"/>
        </w:rPr>
        <w:t xml:space="preserve"> να καλέσουν μέχρι και ομάδα διαχείρισης κρίσεων.</w:t>
      </w:r>
    </w:p>
    <w:p w14:paraId="196CE137" w14:textId="18CC5E31" w:rsidR="00CB23F6" w:rsidRDefault="00CB23F6" w:rsidP="005B41C3">
      <w:pPr>
        <w:spacing w:before="120" w:after="120" w:line="360" w:lineRule="auto"/>
        <w:jc w:val="both"/>
        <w:rPr>
          <w:rFonts w:ascii="Times New Roman" w:eastAsia="Times New Roman" w:hAnsi="Times New Roman" w:cs="Times New Roman"/>
          <w:color w:val="000000" w:themeColor="text1"/>
        </w:rPr>
      </w:pPr>
      <w:r w:rsidRPr="00CB23F6">
        <w:rPr>
          <w:rFonts w:ascii="Times New Roman" w:eastAsia="Segoe UI" w:hAnsi="Times New Roman" w:cs="Times New Roman"/>
          <w:color w:val="000000" w:themeColor="text1"/>
        </w:rPr>
        <w:lastRenderedPageBreak/>
        <w:t xml:space="preserve">Ο διευθυντής πληροφορικής του </w:t>
      </w:r>
      <w:r w:rsidR="00815AD3" w:rsidRPr="00CB23F6">
        <w:rPr>
          <w:rFonts w:ascii="Times New Roman" w:eastAsia="Segoe UI" w:hAnsi="Times New Roman" w:cs="Times New Roman"/>
          <w:color w:val="000000" w:themeColor="text1"/>
        </w:rPr>
        <w:t>Οργανισμού</w:t>
      </w:r>
      <w:r w:rsidRPr="00CB23F6">
        <w:rPr>
          <w:rFonts w:ascii="Times New Roman" w:eastAsia="Segoe UI" w:hAnsi="Times New Roman" w:cs="Times New Roman"/>
          <w:color w:val="000000" w:themeColor="text1"/>
        </w:rPr>
        <w:t xml:space="preserve"> Β δήλωσε ότι η </w:t>
      </w:r>
      <w:r w:rsidR="00815AD3">
        <w:rPr>
          <w:rFonts w:ascii="Times New Roman" w:eastAsia="Segoe UI" w:hAnsi="Times New Roman" w:cs="Times New Roman"/>
          <w:color w:val="000000" w:themeColor="text1"/>
        </w:rPr>
        <w:t>εκπαίδευση</w:t>
      </w:r>
      <w:r w:rsidRPr="00CB23F6">
        <w:rPr>
          <w:rFonts w:ascii="Times New Roman" w:eastAsia="Segoe UI" w:hAnsi="Times New Roman" w:cs="Times New Roman"/>
          <w:color w:val="000000" w:themeColor="text1"/>
        </w:rPr>
        <w:t xml:space="preserve"> από </w:t>
      </w:r>
      <w:r w:rsidR="00815AD3">
        <w:rPr>
          <w:rFonts w:ascii="Times New Roman" w:eastAsia="Segoe UI" w:hAnsi="Times New Roman" w:cs="Times New Roman"/>
          <w:color w:val="000000" w:themeColor="text1"/>
        </w:rPr>
        <w:t>τρίτους</w:t>
      </w:r>
      <w:r w:rsidRPr="00CB23F6">
        <w:rPr>
          <w:rFonts w:ascii="Times New Roman" w:eastAsia="Segoe UI" w:hAnsi="Times New Roman" w:cs="Times New Roman"/>
          <w:color w:val="000000" w:themeColor="text1"/>
        </w:rPr>
        <w:t xml:space="preserve"> είναι ένας σημαντικός παράγοντας για την επίτευξη των στόχων τους. Ο </w:t>
      </w:r>
      <w:proofErr w:type="spellStart"/>
      <w:r w:rsidRPr="00CB23F6">
        <w:rPr>
          <w:rFonts w:ascii="Times New Roman" w:eastAsia="Times New Roman" w:hAnsi="Times New Roman" w:cs="Times New Roman"/>
          <w:color w:val="000000" w:themeColor="text1"/>
        </w:rPr>
        <w:t>Supplier</w:t>
      </w:r>
      <w:proofErr w:type="spellEnd"/>
      <w:r w:rsidRPr="00CB23F6">
        <w:rPr>
          <w:rFonts w:ascii="Times New Roman" w:eastAsia="Times New Roman" w:hAnsi="Times New Roman" w:cs="Times New Roman"/>
          <w:color w:val="000000" w:themeColor="text1"/>
        </w:rPr>
        <w:t xml:space="preserve"> 2 </w:t>
      </w:r>
      <w:r w:rsidR="00815AD3">
        <w:rPr>
          <w:rFonts w:ascii="Times New Roman" w:eastAsia="Times New Roman" w:hAnsi="Times New Roman" w:cs="Times New Roman"/>
          <w:color w:val="000000" w:themeColor="text1"/>
        </w:rPr>
        <w:t>οργανώνει</w:t>
      </w:r>
      <w:r w:rsidRPr="00CB23F6">
        <w:rPr>
          <w:rFonts w:ascii="Times New Roman" w:eastAsia="Times New Roman" w:hAnsi="Times New Roman" w:cs="Times New Roman"/>
          <w:color w:val="000000" w:themeColor="text1"/>
        </w:rPr>
        <w:t xml:space="preserve"> συνέδρια με την ομάδα αντιμετώπισης περιστατικών για να μοιραστεί τις εμπειρίες </w:t>
      </w:r>
      <w:r w:rsidR="00815AD3">
        <w:rPr>
          <w:rFonts w:ascii="Times New Roman" w:eastAsia="Times New Roman" w:hAnsi="Times New Roman" w:cs="Times New Roman"/>
          <w:color w:val="000000" w:themeColor="text1"/>
        </w:rPr>
        <w:t>του κατά τη διάρκεια του χειρισμού</w:t>
      </w:r>
      <w:r w:rsidRPr="00CB23F6">
        <w:rPr>
          <w:rFonts w:ascii="Times New Roman" w:eastAsia="Times New Roman" w:hAnsi="Times New Roman" w:cs="Times New Roman"/>
          <w:color w:val="000000" w:themeColor="text1"/>
        </w:rPr>
        <w:t xml:space="preserve"> περισ</w:t>
      </w:r>
      <w:r w:rsidR="00815AD3">
        <w:rPr>
          <w:rFonts w:ascii="Times New Roman" w:eastAsia="Times New Roman" w:hAnsi="Times New Roman" w:cs="Times New Roman"/>
          <w:color w:val="000000" w:themeColor="text1"/>
        </w:rPr>
        <w:t xml:space="preserve">τατικών </w:t>
      </w:r>
      <w:r w:rsidRPr="00CB23F6">
        <w:rPr>
          <w:rFonts w:ascii="Times New Roman" w:eastAsia="Times New Roman" w:hAnsi="Times New Roman" w:cs="Times New Roman"/>
          <w:color w:val="000000" w:themeColor="text1"/>
        </w:rPr>
        <w:t xml:space="preserve">και να </w:t>
      </w:r>
      <w:r w:rsidR="00815AD3">
        <w:rPr>
          <w:rFonts w:ascii="Times New Roman" w:eastAsia="Times New Roman" w:hAnsi="Times New Roman" w:cs="Times New Roman"/>
          <w:color w:val="000000" w:themeColor="text1"/>
        </w:rPr>
        <w:t>συζητήσει</w:t>
      </w:r>
      <w:r w:rsidRPr="00CB23F6">
        <w:rPr>
          <w:rFonts w:ascii="Times New Roman" w:eastAsia="Times New Roman" w:hAnsi="Times New Roman" w:cs="Times New Roman"/>
          <w:color w:val="000000" w:themeColor="text1"/>
        </w:rPr>
        <w:t xml:space="preserve"> διάφορα θέματα για το τι συνέβη και </w:t>
      </w:r>
      <w:r w:rsidR="00815AD3">
        <w:rPr>
          <w:rFonts w:ascii="Times New Roman" w:eastAsia="Times New Roman" w:hAnsi="Times New Roman" w:cs="Times New Roman"/>
          <w:color w:val="000000" w:themeColor="text1"/>
        </w:rPr>
        <w:t>τα περιθώρια βελτίωσης</w:t>
      </w:r>
      <w:r w:rsidRPr="00CB23F6">
        <w:rPr>
          <w:rFonts w:ascii="Times New Roman" w:eastAsia="Times New Roman" w:hAnsi="Times New Roman" w:cs="Times New Roman"/>
          <w:color w:val="000000" w:themeColor="text1"/>
        </w:rPr>
        <w:t>.</w:t>
      </w:r>
    </w:p>
    <w:p w14:paraId="1D21317D" w14:textId="77777777" w:rsidR="00F52250" w:rsidRPr="00127200" w:rsidRDefault="00F52250" w:rsidP="005B41C3">
      <w:pPr>
        <w:pStyle w:val="3"/>
        <w:rPr>
          <w:rFonts w:eastAsia="Times New Roman"/>
        </w:rPr>
      </w:pPr>
      <w:bookmarkStart w:id="60" w:name="_Toc113968656"/>
      <w:r w:rsidRPr="00127200">
        <w:rPr>
          <w:rFonts w:eastAsia="Times New Roman"/>
        </w:rPr>
        <w:t>5.3.4 Οργανισμός Γ</w:t>
      </w:r>
      <w:bookmarkEnd w:id="60"/>
    </w:p>
    <w:p w14:paraId="7C589FAA" w14:textId="77777777" w:rsidR="0024105D" w:rsidRDefault="00F52250"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Στον Ο</w:t>
      </w:r>
      <w:r w:rsidRPr="00F52250">
        <w:rPr>
          <w:rFonts w:ascii="Times New Roman" w:eastAsia="Segoe UI" w:hAnsi="Times New Roman" w:cs="Times New Roman"/>
          <w:color w:val="000000" w:themeColor="text1"/>
        </w:rPr>
        <w:t xml:space="preserve">ργανισμό Γ πραγματοποιούνται τακτικά συνέδρια και </w:t>
      </w:r>
      <w:r>
        <w:rPr>
          <w:rFonts w:ascii="Times New Roman" w:eastAsia="Segoe UI" w:hAnsi="Times New Roman" w:cs="Times New Roman"/>
          <w:color w:val="000000" w:themeColor="text1"/>
        </w:rPr>
        <w:t>παρουσιάσεις</w:t>
      </w:r>
      <w:r w:rsidRPr="00F52250">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αναφορικά</w:t>
      </w:r>
      <w:r w:rsidRPr="00F52250">
        <w:rPr>
          <w:rFonts w:ascii="Times New Roman" w:eastAsia="Segoe UI" w:hAnsi="Times New Roman" w:cs="Times New Roman"/>
          <w:color w:val="000000" w:themeColor="text1"/>
        </w:rPr>
        <w:t xml:space="preserve"> με την ασφάλεια</w:t>
      </w:r>
      <w:r>
        <w:rPr>
          <w:rFonts w:ascii="Times New Roman" w:eastAsia="Segoe UI" w:hAnsi="Times New Roman" w:cs="Times New Roman"/>
          <w:color w:val="000000" w:themeColor="text1"/>
        </w:rPr>
        <w:t>,</w:t>
      </w:r>
      <w:r w:rsidRPr="00F52250">
        <w:rPr>
          <w:rFonts w:ascii="Times New Roman" w:eastAsia="Segoe UI" w:hAnsi="Times New Roman" w:cs="Times New Roman"/>
          <w:color w:val="000000" w:themeColor="text1"/>
        </w:rPr>
        <w:t xml:space="preserve"> με τον υπεύθυνο ασφάλειας πληροφορικής του οργανισμού να δηλώνει ότι εκτελούν</w:t>
      </w:r>
      <w:r>
        <w:rPr>
          <w:rFonts w:ascii="Times New Roman" w:eastAsia="Segoe UI" w:hAnsi="Times New Roman" w:cs="Times New Roman"/>
          <w:color w:val="000000" w:themeColor="text1"/>
        </w:rPr>
        <w:t>ται</w:t>
      </w:r>
      <w:r w:rsidRPr="00F52250">
        <w:rPr>
          <w:rFonts w:ascii="Times New Roman" w:eastAsia="Segoe UI" w:hAnsi="Times New Roman" w:cs="Times New Roman"/>
          <w:color w:val="000000" w:themeColor="text1"/>
        </w:rPr>
        <w:t xml:space="preserve"> εκτεταμένες εργασίες για την ευαισθητοποίηση των εργαζομένων </w:t>
      </w:r>
      <w:r>
        <w:rPr>
          <w:rFonts w:ascii="Times New Roman" w:eastAsia="Segoe UI" w:hAnsi="Times New Roman" w:cs="Times New Roman"/>
          <w:color w:val="000000" w:themeColor="text1"/>
        </w:rPr>
        <w:t>σε θέματα ασφάλειας</w:t>
      </w:r>
      <w:r w:rsidRPr="00F52250">
        <w:rPr>
          <w:rFonts w:ascii="Times New Roman" w:eastAsia="Segoe UI" w:hAnsi="Times New Roman" w:cs="Times New Roman"/>
          <w:color w:val="000000" w:themeColor="text1"/>
        </w:rPr>
        <w:t xml:space="preserve">. Το εγχειρίδιο ασφαλείας </w:t>
      </w:r>
      <w:r>
        <w:rPr>
          <w:rFonts w:ascii="Times New Roman" w:eastAsia="Segoe UI" w:hAnsi="Times New Roman" w:cs="Times New Roman"/>
          <w:color w:val="000000" w:themeColor="text1"/>
        </w:rPr>
        <w:t>αναθεωρείται σε ετήσια βάση και</w:t>
      </w:r>
      <w:r w:rsidRPr="00F52250">
        <w:rPr>
          <w:rFonts w:ascii="Times New Roman" w:eastAsia="Segoe UI" w:hAnsi="Times New Roman" w:cs="Times New Roman"/>
          <w:color w:val="000000" w:themeColor="text1"/>
        </w:rPr>
        <w:t xml:space="preserve"> κατά τη διάρκεια των αξ</w:t>
      </w:r>
      <w:r>
        <w:rPr>
          <w:rFonts w:ascii="Times New Roman" w:eastAsia="Segoe UI" w:hAnsi="Times New Roman" w:cs="Times New Roman"/>
          <w:color w:val="000000" w:themeColor="text1"/>
        </w:rPr>
        <w:t>ιολογήσεων των εργαζομένων. Οι</w:t>
      </w:r>
      <w:r w:rsidRPr="00F52250">
        <w:rPr>
          <w:rFonts w:ascii="Times New Roman" w:eastAsia="Segoe UI" w:hAnsi="Times New Roman" w:cs="Times New Roman"/>
          <w:color w:val="000000" w:themeColor="text1"/>
        </w:rPr>
        <w:t xml:space="preserve"> εργαζόμενοι </w:t>
      </w:r>
      <w:r>
        <w:rPr>
          <w:rFonts w:ascii="Times New Roman" w:eastAsia="Segoe UI" w:hAnsi="Times New Roman" w:cs="Times New Roman"/>
          <w:color w:val="000000" w:themeColor="text1"/>
        </w:rPr>
        <w:t xml:space="preserve">από την πλευρά τους θα </w:t>
      </w:r>
      <w:r w:rsidRPr="00F52250">
        <w:rPr>
          <w:rFonts w:ascii="Times New Roman" w:eastAsia="Segoe UI" w:hAnsi="Times New Roman" w:cs="Times New Roman"/>
          <w:color w:val="000000" w:themeColor="text1"/>
        </w:rPr>
        <w:t xml:space="preserve">πρέπει να επιβεβαιώσουν εκ νέου ότι το περιεχόμενο είναι γνωστό. </w:t>
      </w:r>
      <w:r>
        <w:rPr>
          <w:rFonts w:ascii="Times New Roman" w:eastAsia="Segoe UI" w:hAnsi="Times New Roman" w:cs="Times New Roman"/>
          <w:color w:val="000000" w:themeColor="text1"/>
        </w:rPr>
        <w:t>Το ζητούμενο</w:t>
      </w:r>
      <w:r w:rsidRPr="00F52250">
        <w:rPr>
          <w:rFonts w:ascii="Times New Roman" w:eastAsia="Segoe UI" w:hAnsi="Times New Roman" w:cs="Times New Roman"/>
          <w:color w:val="000000" w:themeColor="text1"/>
        </w:rPr>
        <w:t xml:space="preserve"> είναι να αυξηθεί η συνολική ικανότητα και να διασφαλιστεί ότι οι κατευθυντήριες γραμμές ασφαλείας είναι γνωστές. </w:t>
      </w:r>
    </w:p>
    <w:p w14:paraId="1D744687" w14:textId="7D87FEA9" w:rsidR="00F52250" w:rsidRPr="00F52250" w:rsidRDefault="00F52250" w:rsidP="005B41C3">
      <w:pPr>
        <w:spacing w:before="120" w:after="120" w:line="360" w:lineRule="auto"/>
        <w:jc w:val="both"/>
        <w:rPr>
          <w:rFonts w:ascii="Times New Roman" w:eastAsia="Segoe UI" w:hAnsi="Times New Roman" w:cs="Times New Roman"/>
          <w:color w:val="000000" w:themeColor="text1"/>
        </w:rPr>
      </w:pPr>
      <w:r w:rsidRPr="00F52250">
        <w:rPr>
          <w:rFonts w:ascii="Times New Roman" w:eastAsia="Segoe UI" w:hAnsi="Times New Roman" w:cs="Times New Roman"/>
          <w:color w:val="000000" w:themeColor="text1"/>
        </w:rPr>
        <w:t>Για τους υπάλληλο</w:t>
      </w:r>
      <w:r>
        <w:rPr>
          <w:rFonts w:ascii="Times New Roman" w:eastAsia="Segoe UI" w:hAnsi="Times New Roman" w:cs="Times New Roman"/>
          <w:color w:val="000000" w:themeColor="text1"/>
        </w:rPr>
        <w:t>υ</w:t>
      </w:r>
      <w:r w:rsidRPr="00F52250">
        <w:rPr>
          <w:rFonts w:ascii="Times New Roman" w:eastAsia="Segoe UI" w:hAnsi="Times New Roman" w:cs="Times New Roman"/>
          <w:color w:val="000000" w:themeColor="text1"/>
        </w:rPr>
        <w:t>ς που αντιμετωπί</w:t>
      </w:r>
      <w:r w:rsidR="0024105D">
        <w:rPr>
          <w:rFonts w:ascii="Times New Roman" w:eastAsia="Segoe UI" w:hAnsi="Times New Roman" w:cs="Times New Roman"/>
          <w:color w:val="000000" w:themeColor="text1"/>
        </w:rPr>
        <w:t>ζουν συνηθισμένα περιστατικά ο Ο</w:t>
      </w:r>
      <w:r w:rsidRPr="00F52250">
        <w:rPr>
          <w:rFonts w:ascii="Times New Roman" w:eastAsia="Segoe UI" w:hAnsi="Times New Roman" w:cs="Times New Roman"/>
          <w:color w:val="000000" w:themeColor="text1"/>
        </w:rPr>
        <w:t xml:space="preserve">ργανισμός Γ δεν πραγματοποιεί </w:t>
      </w:r>
      <w:r w:rsidR="0024105D">
        <w:rPr>
          <w:rFonts w:ascii="Times New Roman" w:eastAsia="Segoe UI" w:hAnsi="Times New Roman" w:cs="Times New Roman"/>
          <w:color w:val="000000" w:themeColor="text1"/>
        </w:rPr>
        <w:t xml:space="preserve">εκπαιδευτικές δράσεις. Αυτό συμβαίνει, </w:t>
      </w:r>
      <w:r w:rsidRPr="00F52250">
        <w:rPr>
          <w:rFonts w:ascii="Times New Roman" w:eastAsia="Segoe UI" w:hAnsi="Times New Roman" w:cs="Times New Roman"/>
          <w:color w:val="000000" w:themeColor="text1"/>
        </w:rPr>
        <w:t xml:space="preserve">σύμφωνα </w:t>
      </w:r>
      <w:r w:rsidR="0024105D">
        <w:rPr>
          <w:rFonts w:ascii="Times New Roman" w:eastAsia="Segoe UI" w:hAnsi="Times New Roman" w:cs="Times New Roman"/>
          <w:color w:val="000000" w:themeColor="text1"/>
        </w:rPr>
        <w:t xml:space="preserve">με τον </w:t>
      </w:r>
      <w:r w:rsidRPr="00F52250">
        <w:rPr>
          <w:rFonts w:ascii="Times New Roman" w:eastAsia="Segoe UI" w:hAnsi="Times New Roman" w:cs="Times New Roman"/>
          <w:color w:val="000000" w:themeColor="text1"/>
        </w:rPr>
        <w:t>υπεύθυνο ασφάλειας πληροφορικής</w:t>
      </w:r>
      <w:r w:rsidR="0024105D">
        <w:rPr>
          <w:rFonts w:ascii="Times New Roman" w:eastAsia="Segoe UI" w:hAnsi="Times New Roman" w:cs="Times New Roman"/>
          <w:color w:val="000000" w:themeColor="text1"/>
        </w:rPr>
        <w:t>,</w:t>
      </w:r>
      <w:r w:rsidRPr="00F52250">
        <w:rPr>
          <w:rFonts w:ascii="Times New Roman" w:eastAsia="Segoe UI" w:hAnsi="Times New Roman" w:cs="Times New Roman"/>
          <w:color w:val="000000" w:themeColor="text1"/>
        </w:rPr>
        <w:t xml:space="preserve"> </w:t>
      </w:r>
      <w:r w:rsidR="0024105D">
        <w:rPr>
          <w:rFonts w:ascii="Times New Roman" w:eastAsia="Segoe UI" w:hAnsi="Times New Roman" w:cs="Times New Roman"/>
          <w:color w:val="000000" w:themeColor="text1"/>
        </w:rPr>
        <w:t xml:space="preserve">επειδή </w:t>
      </w:r>
      <w:r w:rsidRPr="00F52250">
        <w:rPr>
          <w:rFonts w:ascii="Times New Roman" w:eastAsia="Segoe UI" w:hAnsi="Times New Roman" w:cs="Times New Roman"/>
          <w:color w:val="000000" w:themeColor="text1"/>
        </w:rPr>
        <w:t>τα σχέδια και οι διαδικασίες χρησιμοποιούνται τόσο συχνά</w:t>
      </w:r>
      <w:r w:rsidR="0024105D">
        <w:rPr>
          <w:rFonts w:ascii="Times New Roman" w:eastAsia="Segoe UI" w:hAnsi="Times New Roman" w:cs="Times New Roman"/>
          <w:color w:val="000000" w:themeColor="text1"/>
        </w:rPr>
        <w:t>,</w:t>
      </w:r>
      <w:r w:rsidRPr="00F52250">
        <w:rPr>
          <w:rFonts w:ascii="Times New Roman" w:eastAsia="Segoe UI" w:hAnsi="Times New Roman" w:cs="Times New Roman"/>
          <w:color w:val="000000" w:themeColor="text1"/>
        </w:rPr>
        <w:t xml:space="preserve"> που δεν </w:t>
      </w:r>
      <w:r w:rsidR="0024105D">
        <w:rPr>
          <w:rFonts w:ascii="Times New Roman" w:eastAsia="Segoe UI" w:hAnsi="Times New Roman" w:cs="Times New Roman"/>
          <w:color w:val="000000" w:themeColor="text1"/>
        </w:rPr>
        <w:t>συντρέχει ιδιαίτερος λόγος ν</w:t>
      </w:r>
      <w:r w:rsidRPr="00F52250">
        <w:rPr>
          <w:rFonts w:ascii="Times New Roman" w:eastAsia="Segoe UI" w:hAnsi="Times New Roman" w:cs="Times New Roman"/>
          <w:color w:val="000000" w:themeColor="text1"/>
        </w:rPr>
        <w:t>α πραγμα</w:t>
      </w:r>
      <w:r w:rsidR="0024105D">
        <w:rPr>
          <w:rFonts w:ascii="Times New Roman" w:eastAsia="Segoe UI" w:hAnsi="Times New Roman" w:cs="Times New Roman"/>
          <w:color w:val="000000" w:themeColor="text1"/>
        </w:rPr>
        <w:t>τοποιηθεί και να προγραμματιστούν</w:t>
      </w:r>
      <w:r w:rsidRPr="00F52250">
        <w:rPr>
          <w:rFonts w:ascii="Times New Roman" w:eastAsia="Segoe UI" w:hAnsi="Times New Roman" w:cs="Times New Roman"/>
          <w:color w:val="000000" w:themeColor="text1"/>
        </w:rPr>
        <w:t xml:space="preserve"> </w:t>
      </w:r>
      <w:r w:rsidR="0024105D">
        <w:rPr>
          <w:rFonts w:ascii="Times New Roman" w:eastAsia="Segoe UI" w:hAnsi="Times New Roman" w:cs="Times New Roman"/>
          <w:color w:val="000000" w:themeColor="text1"/>
        </w:rPr>
        <w:t>εκπαιδευτικά σεμινάρια</w:t>
      </w:r>
      <w:r w:rsidRPr="00F52250">
        <w:rPr>
          <w:rFonts w:ascii="Times New Roman" w:eastAsia="Segoe UI" w:hAnsi="Times New Roman" w:cs="Times New Roman"/>
          <w:color w:val="000000" w:themeColor="text1"/>
        </w:rPr>
        <w:t xml:space="preserve"> </w:t>
      </w:r>
      <w:r w:rsidR="0024105D">
        <w:rPr>
          <w:rFonts w:ascii="Times New Roman" w:eastAsia="Segoe UI" w:hAnsi="Times New Roman" w:cs="Times New Roman"/>
          <w:color w:val="000000" w:themeColor="text1"/>
        </w:rPr>
        <w:t>που να σχετίζονται με αυτές</w:t>
      </w:r>
      <w:r w:rsidRPr="00F52250">
        <w:rPr>
          <w:rFonts w:ascii="Times New Roman" w:eastAsia="Segoe UI" w:hAnsi="Times New Roman" w:cs="Times New Roman"/>
          <w:color w:val="000000" w:themeColor="text1"/>
        </w:rPr>
        <w:t xml:space="preserve"> τις περιπτώσεις. </w:t>
      </w:r>
      <w:r w:rsidR="0024105D">
        <w:rPr>
          <w:rFonts w:ascii="Times New Roman" w:eastAsia="Segoe UI" w:hAnsi="Times New Roman" w:cs="Times New Roman"/>
          <w:color w:val="000000" w:themeColor="text1"/>
        </w:rPr>
        <w:t>Ωστόσο, μ</w:t>
      </w:r>
      <w:r w:rsidRPr="00F52250">
        <w:rPr>
          <w:rFonts w:ascii="Times New Roman" w:eastAsia="Segoe UI" w:hAnsi="Times New Roman" w:cs="Times New Roman"/>
          <w:color w:val="000000" w:themeColor="text1"/>
        </w:rPr>
        <w:t xml:space="preserve">ια φορά το χρόνο ο οργανισμός </w:t>
      </w:r>
      <w:r w:rsidR="0024105D">
        <w:rPr>
          <w:rFonts w:ascii="Times New Roman" w:eastAsia="Segoe UI" w:hAnsi="Times New Roman" w:cs="Times New Roman"/>
          <w:color w:val="000000" w:themeColor="text1"/>
        </w:rPr>
        <w:t>διεξάγει</w:t>
      </w:r>
      <w:r w:rsidRPr="00F52250">
        <w:rPr>
          <w:rFonts w:ascii="Times New Roman" w:eastAsia="Segoe UI" w:hAnsi="Times New Roman" w:cs="Times New Roman"/>
          <w:color w:val="000000" w:themeColor="text1"/>
        </w:rPr>
        <w:t xml:space="preserve"> πρόβες με σενάρια που </w:t>
      </w:r>
      <w:r w:rsidR="0024105D">
        <w:rPr>
          <w:rFonts w:ascii="Times New Roman" w:eastAsia="Segoe UI" w:hAnsi="Times New Roman" w:cs="Times New Roman"/>
          <w:color w:val="000000" w:themeColor="text1"/>
        </w:rPr>
        <w:t>θεωρείται από τους αρμόδιους ότι είναι απαραίτητα.</w:t>
      </w:r>
      <w:r w:rsidRPr="00F52250">
        <w:rPr>
          <w:rFonts w:ascii="Times New Roman" w:eastAsia="Segoe UI" w:hAnsi="Times New Roman" w:cs="Times New Roman"/>
          <w:color w:val="000000" w:themeColor="text1"/>
        </w:rPr>
        <w:t xml:space="preserve"> </w:t>
      </w:r>
      <w:r w:rsidR="0024105D">
        <w:rPr>
          <w:rFonts w:ascii="Times New Roman" w:eastAsia="Segoe UI" w:hAnsi="Times New Roman" w:cs="Times New Roman"/>
          <w:color w:val="000000" w:themeColor="text1"/>
        </w:rPr>
        <w:t xml:space="preserve">Ταυτόχρονα, </w:t>
      </w:r>
      <w:r w:rsidRPr="00F52250">
        <w:rPr>
          <w:rFonts w:ascii="Times New Roman" w:eastAsia="Segoe UI" w:hAnsi="Times New Roman" w:cs="Times New Roman"/>
          <w:color w:val="000000" w:themeColor="text1"/>
        </w:rPr>
        <w:t xml:space="preserve"> πραγματοποιούνται πρόβες και με τους πελάτες τους.</w:t>
      </w:r>
    </w:p>
    <w:p w14:paraId="10C272C7" w14:textId="31515B7B" w:rsidR="00F52250" w:rsidRPr="00F52250" w:rsidRDefault="00F52250" w:rsidP="005B41C3">
      <w:pPr>
        <w:spacing w:before="120" w:after="120" w:line="360" w:lineRule="auto"/>
        <w:jc w:val="both"/>
        <w:rPr>
          <w:rFonts w:ascii="Times New Roman" w:eastAsia="Segoe UI" w:hAnsi="Times New Roman" w:cs="Times New Roman"/>
          <w:color w:val="000000" w:themeColor="text1"/>
        </w:rPr>
      </w:pPr>
      <w:r w:rsidRPr="00F52250">
        <w:rPr>
          <w:rFonts w:ascii="Times New Roman" w:eastAsia="Segoe UI" w:hAnsi="Times New Roman" w:cs="Times New Roman"/>
          <w:color w:val="000000" w:themeColor="text1"/>
        </w:rPr>
        <w:t xml:space="preserve">Ο οργανισμός έχει ένα προκαθορισμένο σχέδιο επικοινωνίας με τα ΜΜΕ κατά τη διάρκεια μεγάλων περιστατικών. Οι νέοι υπάλληλοι συμμετέχουν σε μαθήματα </w:t>
      </w:r>
      <w:r w:rsidR="0024105D">
        <w:rPr>
          <w:rFonts w:ascii="Times New Roman" w:eastAsia="Segoe UI" w:hAnsi="Times New Roman" w:cs="Times New Roman"/>
          <w:color w:val="000000" w:themeColor="text1"/>
        </w:rPr>
        <w:t xml:space="preserve">εξοικείωσης με </w:t>
      </w:r>
      <w:r w:rsidRPr="00F52250">
        <w:rPr>
          <w:rFonts w:ascii="Times New Roman" w:eastAsia="Segoe UI" w:hAnsi="Times New Roman" w:cs="Times New Roman"/>
          <w:color w:val="000000" w:themeColor="text1"/>
        </w:rPr>
        <w:t>το εγχειρί</w:t>
      </w:r>
      <w:r w:rsidR="0024105D">
        <w:rPr>
          <w:rFonts w:ascii="Times New Roman" w:eastAsia="Segoe UI" w:hAnsi="Times New Roman" w:cs="Times New Roman"/>
          <w:color w:val="000000" w:themeColor="text1"/>
        </w:rPr>
        <w:t xml:space="preserve">διο ασφαλείας του οργανισμού ενώ είναι απαραίτητο </w:t>
      </w:r>
      <w:r w:rsidRPr="00F52250">
        <w:rPr>
          <w:rFonts w:ascii="Times New Roman" w:eastAsia="Segoe UI" w:hAnsi="Times New Roman" w:cs="Times New Roman"/>
          <w:color w:val="000000" w:themeColor="text1"/>
        </w:rPr>
        <w:t xml:space="preserve">να υπογράψουν ότι το περιεχόμενο είναι γνωστό και κατανοητό. Οι απαιτήσεις που έχει θέσει οργανισμός </w:t>
      </w:r>
      <w:r w:rsidR="0024105D">
        <w:rPr>
          <w:rFonts w:ascii="Times New Roman" w:eastAsia="Segoe UI" w:hAnsi="Times New Roman" w:cs="Times New Roman"/>
          <w:color w:val="000000" w:themeColor="text1"/>
        </w:rPr>
        <w:t>αφορούν</w:t>
      </w:r>
      <w:r w:rsidRPr="00F52250">
        <w:rPr>
          <w:rFonts w:ascii="Times New Roman" w:eastAsia="Segoe UI" w:hAnsi="Times New Roman" w:cs="Times New Roman"/>
          <w:color w:val="000000" w:themeColor="text1"/>
        </w:rPr>
        <w:t xml:space="preserve"> την διαδικασία διαχείρισης συμβάντων και ουσιαστικά απαιτεί όλα τα περιστατικά </w:t>
      </w:r>
      <w:r w:rsidR="0024105D">
        <w:rPr>
          <w:rFonts w:ascii="Times New Roman" w:eastAsia="Segoe UI" w:hAnsi="Times New Roman" w:cs="Times New Roman"/>
          <w:color w:val="000000" w:themeColor="text1"/>
        </w:rPr>
        <w:t>και οι ενέργειες να καταγράφονται.</w:t>
      </w:r>
    </w:p>
    <w:p w14:paraId="0EB9E595" w14:textId="4DEB1846" w:rsidR="00F52250" w:rsidRPr="00F52250" w:rsidRDefault="0024105D"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Ο</w:t>
      </w:r>
      <w:r w:rsidR="00F52250" w:rsidRPr="00F52250">
        <w:rPr>
          <w:rFonts w:ascii="Times New Roman" w:eastAsia="Segoe UI" w:hAnsi="Times New Roman" w:cs="Times New Roman"/>
          <w:color w:val="000000" w:themeColor="text1"/>
        </w:rPr>
        <w:t xml:space="preserve">ργανισμός Γ </w:t>
      </w:r>
      <w:r>
        <w:rPr>
          <w:rFonts w:ascii="Times New Roman" w:eastAsia="Segoe UI" w:hAnsi="Times New Roman" w:cs="Times New Roman"/>
          <w:color w:val="000000" w:themeColor="text1"/>
        </w:rPr>
        <w:t>προχώρησε σε</w:t>
      </w:r>
      <w:r w:rsidR="00F52250" w:rsidRPr="00F52250">
        <w:rPr>
          <w:rFonts w:ascii="Times New Roman" w:eastAsia="Segoe UI" w:hAnsi="Times New Roman" w:cs="Times New Roman"/>
          <w:color w:val="000000" w:themeColor="text1"/>
        </w:rPr>
        <w:t xml:space="preserve"> ένα έργο βελτίωσης</w:t>
      </w:r>
      <w:r>
        <w:rPr>
          <w:rFonts w:ascii="Times New Roman" w:eastAsia="Segoe UI" w:hAnsi="Times New Roman" w:cs="Times New Roman"/>
          <w:color w:val="000000" w:themeColor="text1"/>
        </w:rPr>
        <w:t>,</w:t>
      </w:r>
      <w:r w:rsidR="00F52250" w:rsidRPr="00F52250">
        <w:rPr>
          <w:rFonts w:ascii="Times New Roman" w:eastAsia="Segoe UI" w:hAnsi="Times New Roman" w:cs="Times New Roman"/>
          <w:color w:val="000000" w:themeColor="text1"/>
        </w:rPr>
        <w:t xml:space="preserve"> όπου μέσα από αυτό εντόπισαν την αδύναμη ποιότητα στις περιγραφές της αλυσίδας αξίας ως πρόβλημα για την αποτελεσματική αντιμετώπιση περιστατικών. Το διαγ</w:t>
      </w:r>
      <w:r w:rsidR="00294CFA">
        <w:rPr>
          <w:rFonts w:ascii="Times New Roman" w:eastAsia="Segoe UI" w:hAnsi="Times New Roman" w:cs="Times New Roman"/>
          <w:color w:val="000000" w:themeColor="text1"/>
        </w:rPr>
        <w:t xml:space="preserve">νωστικό έργο ήταν περίπλοκο </w:t>
      </w:r>
      <w:r w:rsidR="00294CFA">
        <w:rPr>
          <w:rFonts w:ascii="Times New Roman" w:eastAsia="Segoe UI" w:hAnsi="Times New Roman" w:cs="Times New Roman"/>
          <w:color w:val="000000" w:themeColor="text1"/>
        </w:rPr>
        <w:lastRenderedPageBreak/>
        <w:t xml:space="preserve">ενώ </w:t>
      </w:r>
      <w:r w:rsidR="00F52250" w:rsidRPr="00F52250">
        <w:rPr>
          <w:rFonts w:ascii="Times New Roman" w:eastAsia="Segoe UI" w:hAnsi="Times New Roman" w:cs="Times New Roman"/>
          <w:color w:val="000000" w:themeColor="text1"/>
        </w:rPr>
        <w:t xml:space="preserve">μερικές φορές ήταν δύσκολο να εντοπιστεί τι </w:t>
      </w:r>
      <w:r w:rsidR="00294CFA">
        <w:rPr>
          <w:rFonts w:ascii="Times New Roman" w:eastAsia="Segoe UI" w:hAnsi="Times New Roman" w:cs="Times New Roman"/>
          <w:color w:val="000000" w:themeColor="text1"/>
        </w:rPr>
        <w:t xml:space="preserve">ακριβώς </w:t>
      </w:r>
      <w:r w:rsidR="00F52250" w:rsidRPr="00F52250">
        <w:rPr>
          <w:rFonts w:ascii="Times New Roman" w:eastAsia="Segoe UI" w:hAnsi="Times New Roman" w:cs="Times New Roman"/>
          <w:color w:val="000000" w:themeColor="text1"/>
        </w:rPr>
        <w:t xml:space="preserve">συνέβη, πού συνέβη και </w:t>
      </w:r>
      <w:r w:rsidR="00294CFA">
        <w:rPr>
          <w:rFonts w:ascii="Times New Roman" w:eastAsia="Segoe UI" w:hAnsi="Times New Roman" w:cs="Times New Roman"/>
          <w:color w:val="000000" w:themeColor="text1"/>
        </w:rPr>
        <w:t>με ποια επακόλουθα.</w:t>
      </w:r>
      <w:r w:rsidR="00F52250" w:rsidRPr="00F52250">
        <w:rPr>
          <w:rFonts w:ascii="Times New Roman" w:eastAsia="Segoe UI" w:hAnsi="Times New Roman" w:cs="Times New Roman"/>
          <w:color w:val="000000" w:themeColor="text1"/>
        </w:rPr>
        <w:t xml:space="preserve"> </w:t>
      </w:r>
      <w:r w:rsidR="00294CFA">
        <w:rPr>
          <w:rFonts w:ascii="Times New Roman" w:eastAsia="Segoe UI" w:hAnsi="Times New Roman" w:cs="Times New Roman"/>
          <w:color w:val="000000" w:themeColor="text1"/>
        </w:rPr>
        <w:t>Παρόλα αυτά,</w:t>
      </w:r>
      <w:r w:rsidR="00F52250" w:rsidRPr="00F52250">
        <w:rPr>
          <w:rFonts w:ascii="Times New Roman" w:eastAsia="Segoe UI" w:hAnsi="Times New Roman" w:cs="Times New Roman"/>
          <w:color w:val="000000" w:themeColor="text1"/>
        </w:rPr>
        <w:t xml:space="preserve"> είχαν ξεκινήσει εκτεταμένες εργασίες για τον εντοπισμό κάθε μεμονωμένου σημείου αποτυχίας. Τα θετικά αποτελέσματα </w:t>
      </w:r>
      <w:r w:rsidR="00294CFA">
        <w:rPr>
          <w:rFonts w:ascii="Times New Roman" w:eastAsia="Segoe UI" w:hAnsi="Times New Roman" w:cs="Times New Roman"/>
          <w:color w:val="000000" w:themeColor="text1"/>
        </w:rPr>
        <w:t>που προέκυψαν από την υλοποίηση του συγκεκριμένου έργου οδήγησαν στην επέκταση</w:t>
      </w:r>
      <w:r w:rsidR="00F52250" w:rsidRPr="00F52250">
        <w:rPr>
          <w:rFonts w:ascii="Times New Roman" w:eastAsia="Segoe UI" w:hAnsi="Times New Roman" w:cs="Times New Roman"/>
          <w:color w:val="000000" w:themeColor="text1"/>
        </w:rPr>
        <w:t xml:space="preserve"> και σε μεγαλύτερα τμήματα του οργανισμού. Στόχος του έργου είναι </w:t>
      </w:r>
      <w:r w:rsidR="00294CFA">
        <w:rPr>
          <w:rFonts w:ascii="Times New Roman" w:eastAsia="Segoe UI" w:hAnsi="Times New Roman" w:cs="Times New Roman"/>
          <w:color w:val="000000" w:themeColor="text1"/>
        </w:rPr>
        <w:t>ο εντοπισμός των τρωτών</w:t>
      </w:r>
      <w:r w:rsidR="00F52250" w:rsidRPr="00F52250">
        <w:rPr>
          <w:rFonts w:ascii="Times New Roman" w:eastAsia="Segoe UI" w:hAnsi="Times New Roman" w:cs="Times New Roman"/>
          <w:color w:val="000000" w:themeColor="text1"/>
        </w:rPr>
        <w:t xml:space="preserve"> </w:t>
      </w:r>
      <w:r w:rsidR="00294CFA">
        <w:rPr>
          <w:rFonts w:ascii="Times New Roman" w:eastAsia="Segoe UI" w:hAnsi="Times New Roman" w:cs="Times New Roman"/>
          <w:color w:val="000000" w:themeColor="text1"/>
        </w:rPr>
        <w:t xml:space="preserve">σημείων και τους τομείς βελτίωσης </w:t>
      </w:r>
      <w:r w:rsidR="00F52250" w:rsidRPr="00F52250">
        <w:rPr>
          <w:rFonts w:ascii="Times New Roman" w:eastAsia="Segoe UI" w:hAnsi="Times New Roman" w:cs="Times New Roman"/>
          <w:color w:val="000000" w:themeColor="text1"/>
        </w:rPr>
        <w:t xml:space="preserve">ενώ είναι ευθύνη των διαφόρων τμημάτων να εφαρμόσουν τις προτεινόμενες αλλαγές. Μέχρι στιγμής το έργο έχει οδηγήσει σε βελτιώσεις και νέες </w:t>
      </w:r>
      <w:r w:rsidR="00294CFA">
        <w:rPr>
          <w:rFonts w:ascii="Times New Roman" w:eastAsia="Segoe UI" w:hAnsi="Times New Roman" w:cs="Times New Roman"/>
          <w:color w:val="000000" w:themeColor="text1"/>
        </w:rPr>
        <w:t xml:space="preserve">διαδικασίες ρουτίνας, ενισχύοντας </w:t>
      </w:r>
      <w:r w:rsidR="00F52250" w:rsidRPr="00F52250">
        <w:rPr>
          <w:rFonts w:ascii="Times New Roman" w:eastAsia="Segoe UI" w:hAnsi="Times New Roman" w:cs="Times New Roman"/>
          <w:color w:val="000000" w:themeColor="text1"/>
        </w:rPr>
        <w:t xml:space="preserve">την αλληλεπίδραση με τρίτα μέρη και </w:t>
      </w:r>
      <w:r w:rsidR="00294CFA">
        <w:rPr>
          <w:rFonts w:ascii="Times New Roman" w:eastAsia="Segoe UI" w:hAnsi="Times New Roman" w:cs="Times New Roman"/>
          <w:color w:val="000000" w:themeColor="text1"/>
        </w:rPr>
        <w:t>δημιουργώντας</w:t>
      </w:r>
      <w:r w:rsidR="00F52250" w:rsidRPr="00F52250">
        <w:rPr>
          <w:rFonts w:ascii="Times New Roman" w:eastAsia="Segoe UI" w:hAnsi="Times New Roman" w:cs="Times New Roman"/>
          <w:color w:val="000000" w:themeColor="text1"/>
        </w:rPr>
        <w:t xml:space="preserve"> μια συνολική θετική τάση για</w:t>
      </w:r>
      <w:r w:rsidR="00294CFA">
        <w:rPr>
          <w:rFonts w:ascii="Times New Roman" w:eastAsia="Segoe UI" w:hAnsi="Times New Roman" w:cs="Times New Roman"/>
          <w:color w:val="000000" w:themeColor="text1"/>
        </w:rPr>
        <w:t xml:space="preserve"> τα</w:t>
      </w:r>
      <w:r w:rsidR="00F52250" w:rsidRPr="00F52250">
        <w:rPr>
          <w:rFonts w:ascii="Times New Roman" w:eastAsia="Segoe UI" w:hAnsi="Times New Roman" w:cs="Times New Roman"/>
          <w:color w:val="000000" w:themeColor="text1"/>
        </w:rPr>
        <w:t xml:space="preserve"> μικρά περιστατικά εντός του οργανισμού.</w:t>
      </w:r>
    </w:p>
    <w:p w14:paraId="0CA93BD4" w14:textId="6EF22D16" w:rsidR="00F52250" w:rsidRPr="00F52250" w:rsidRDefault="00294CFA"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 xml:space="preserve">Ο Οργανισμός Γ διαθέτει </w:t>
      </w:r>
      <w:r w:rsidR="00F52250" w:rsidRPr="00F52250">
        <w:rPr>
          <w:rFonts w:ascii="Times New Roman" w:eastAsia="Segoe UI" w:hAnsi="Times New Roman" w:cs="Times New Roman"/>
          <w:color w:val="000000" w:themeColor="text1"/>
        </w:rPr>
        <w:t>δύο ομά</w:t>
      </w:r>
      <w:r>
        <w:rPr>
          <w:rFonts w:ascii="Times New Roman" w:eastAsia="Segoe UI" w:hAnsi="Times New Roman" w:cs="Times New Roman"/>
          <w:color w:val="000000" w:themeColor="text1"/>
        </w:rPr>
        <w:t>δες αντιμετώπισης περιστατικών. Η</w:t>
      </w:r>
      <w:r w:rsidR="00F52250" w:rsidRPr="00F52250">
        <w:rPr>
          <w:rFonts w:ascii="Times New Roman" w:eastAsia="Segoe UI" w:hAnsi="Times New Roman" w:cs="Times New Roman"/>
          <w:color w:val="000000" w:themeColor="text1"/>
        </w:rPr>
        <w:t xml:space="preserve"> πρώτη ομάδα αντιμετώπισης περιστατικών</w:t>
      </w:r>
      <w:r>
        <w:rPr>
          <w:rFonts w:ascii="Times New Roman" w:eastAsia="Segoe UI" w:hAnsi="Times New Roman" w:cs="Times New Roman"/>
          <w:color w:val="000000" w:themeColor="text1"/>
        </w:rPr>
        <w:t>,</w:t>
      </w:r>
      <w:r w:rsidR="00F52250" w:rsidRPr="00F52250">
        <w:rPr>
          <w:rFonts w:ascii="Times New Roman" w:eastAsia="Segoe UI" w:hAnsi="Times New Roman" w:cs="Times New Roman"/>
          <w:color w:val="000000" w:themeColor="text1"/>
        </w:rPr>
        <w:t xml:space="preserve"> κατά τη διάρκεια της απόκρισης συντονίζει όλα τα </w:t>
      </w:r>
      <w:r>
        <w:rPr>
          <w:rFonts w:ascii="Times New Roman" w:eastAsia="Segoe UI" w:hAnsi="Times New Roman" w:cs="Times New Roman"/>
          <w:color w:val="000000" w:themeColor="text1"/>
        </w:rPr>
        <w:t>εμπλεκόμενα μέρη</w:t>
      </w:r>
      <w:r w:rsidR="00F52250" w:rsidRPr="00F52250">
        <w:rPr>
          <w:rFonts w:ascii="Times New Roman" w:eastAsia="Segoe UI" w:hAnsi="Times New Roman" w:cs="Times New Roman"/>
          <w:color w:val="000000" w:themeColor="text1"/>
        </w:rPr>
        <w:t xml:space="preserve"> ενώ η δεύτερη που ονομάζεται ομάδα διαχείρισης κρίσιμων περιστατικών λειτουργεί συμπληρωματικά και εσωτερικά για την πρώτη ομάδα. </w:t>
      </w:r>
      <w:r>
        <w:rPr>
          <w:rFonts w:ascii="Times New Roman" w:eastAsia="Segoe UI" w:hAnsi="Times New Roman" w:cs="Times New Roman"/>
          <w:color w:val="000000" w:themeColor="text1"/>
        </w:rPr>
        <w:t>Μια από τις βασικές</w:t>
      </w:r>
      <w:r w:rsidR="00F52250" w:rsidRPr="00F52250">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απαιτήσεις του Οργανισμού Γ σχετικά με τη διαδικασία διαχείρισης περιστατικών είναι η πλήρης καταγραφή των ενεργειών που εκτελούνται από τις ομάδες, με σκοπό να παρέχεται η δυνατότητα και σε άλλους να συνεχίσουν τον χειρισμό της εργασίας, σε περίπτωση που κριθεί απαραίτητο. </w:t>
      </w:r>
      <w:r w:rsidR="00F52250" w:rsidRPr="00F52250">
        <w:rPr>
          <w:rFonts w:ascii="Times New Roman" w:eastAsia="Segoe UI" w:hAnsi="Times New Roman" w:cs="Times New Roman"/>
          <w:color w:val="000000" w:themeColor="text1"/>
        </w:rPr>
        <w:t xml:space="preserve">Ο Οργανισμός Γ διαθέτει δικό του εγχειρίδιο που </w:t>
      </w:r>
      <w:r>
        <w:rPr>
          <w:rFonts w:ascii="Times New Roman" w:eastAsia="Segoe UI" w:hAnsi="Times New Roman" w:cs="Times New Roman"/>
          <w:color w:val="000000" w:themeColor="text1"/>
        </w:rPr>
        <w:t>αποσκοπεί στην εκμάθηση του τρόπου λειτουργίας</w:t>
      </w:r>
      <w:r w:rsidR="00F52250" w:rsidRPr="00F52250">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w:t>
      </w:r>
      <w:r w:rsidR="00F52250" w:rsidRPr="00F52250">
        <w:rPr>
          <w:rFonts w:ascii="Times New Roman" w:eastAsia="Segoe UI" w:hAnsi="Times New Roman" w:cs="Times New Roman"/>
          <w:color w:val="000000" w:themeColor="text1"/>
        </w:rPr>
        <w:t>η</w:t>
      </w:r>
      <w:r>
        <w:rPr>
          <w:rFonts w:ascii="Times New Roman" w:eastAsia="Segoe UI" w:hAnsi="Times New Roman" w:cs="Times New Roman"/>
          <w:color w:val="000000" w:themeColor="text1"/>
        </w:rPr>
        <w:t>ς</w:t>
      </w:r>
      <w:r w:rsidR="00F52250" w:rsidRPr="00F52250">
        <w:rPr>
          <w:rFonts w:ascii="Times New Roman" w:eastAsia="Segoe UI" w:hAnsi="Times New Roman" w:cs="Times New Roman"/>
          <w:color w:val="000000" w:themeColor="text1"/>
        </w:rPr>
        <w:t xml:space="preserve"> ομάδα</w:t>
      </w:r>
      <w:r>
        <w:rPr>
          <w:rFonts w:ascii="Times New Roman" w:eastAsia="Segoe UI" w:hAnsi="Times New Roman" w:cs="Times New Roman"/>
          <w:color w:val="000000" w:themeColor="text1"/>
        </w:rPr>
        <w:t>ς</w:t>
      </w:r>
      <w:r w:rsidR="00F52250" w:rsidRPr="00F52250">
        <w:rPr>
          <w:rFonts w:ascii="Times New Roman" w:eastAsia="Segoe UI" w:hAnsi="Times New Roman" w:cs="Times New Roman"/>
          <w:color w:val="000000" w:themeColor="text1"/>
        </w:rPr>
        <w:t xml:space="preserve"> αντιμετώπισης περιστατικών αλλά και </w:t>
      </w:r>
      <w:r>
        <w:rPr>
          <w:rFonts w:ascii="Times New Roman" w:eastAsia="Segoe UI" w:hAnsi="Times New Roman" w:cs="Times New Roman"/>
          <w:color w:val="000000" w:themeColor="text1"/>
        </w:rPr>
        <w:t>στην εξήγηση τις εσωτερικών διαδικασιών ρουτίνα</w:t>
      </w:r>
      <w:r w:rsidR="00F52250" w:rsidRPr="00F52250">
        <w:rPr>
          <w:rFonts w:ascii="Times New Roman" w:eastAsia="Segoe UI" w:hAnsi="Times New Roman" w:cs="Times New Roman"/>
          <w:color w:val="000000" w:themeColor="text1"/>
        </w:rPr>
        <w:t>ς στα νέα μέλη της ομάδας.</w:t>
      </w:r>
    </w:p>
    <w:p w14:paraId="5368FE6B" w14:textId="12A2580A" w:rsidR="00F52250" w:rsidRPr="00F52250" w:rsidRDefault="00F52250" w:rsidP="005B41C3">
      <w:pPr>
        <w:spacing w:before="120" w:after="120" w:line="360" w:lineRule="auto"/>
        <w:jc w:val="both"/>
        <w:rPr>
          <w:rFonts w:ascii="Times New Roman" w:eastAsia="Times New Roman" w:hAnsi="Times New Roman" w:cs="Times New Roman"/>
          <w:color w:val="000000" w:themeColor="text1"/>
        </w:rPr>
      </w:pPr>
      <w:r w:rsidRPr="00F52250">
        <w:rPr>
          <w:rFonts w:ascii="Times New Roman" w:eastAsia="Segoe UI" w:hAnsi="Times New Roman" w:cs="Times New Roman"/>
          <w:color w:val="000000" w:themeColor="text1"/>
        </w:rPr>
        <w:t>Υπάρχει συγκεκριμένη ροή εργασιών για τη διαχείριση συμβάντων που βασίζεται στο πλαίσιο ITIL. Τα μεγάλα περιστατικά έχουν ξεχωριστές διαδικασίες και μια λεπτομερή ροή εργασιών</w:t>
      </w:r>
      <w:r w:rsidR="00294CFA">
        <w:rPr>
          <w:rFonts w:ascii="Times New Roman" w:eastAsia="Segoe UI" w:hAnsi="Times New Roman" w:cs="Times New Roman"/>
          <w:color w:val="000000" w:themeColor="text1"/>
        </w:rPr>
        <w:t>,</w:t>
      </w:r>
      <w:r w:rsidRPr="00F52250">
        <w:rPr>
          <w:rFonts w:ascii="Times New Roman" w:eastAsia="Segoe UI" w:hAnsi="Times New Roman" w:cs="Times New Roman"/>
          <w:color w:val="000000" w:themeColor="text1"/>
        </w:rPr>
        <w:t xml:space="preserve"> καθώς </w:t>
      </w:r>
      <w:r w:rsidR="00294CFA">
        <w:rPr>
          <w:rFonts w:ascii="Times New Roman" w:eastAsia="Segoe UI" w:hAnsi="Times New Roman" w:cs="Times New Roman"/>
          <w:color w:val="000000" w:themeColor="text1"/>
        </w:rPr>
        <w:t>τις περισσότερες φορές</w:t>
      </w:r>
      <w:r w:rsidRPr="00F52250">
        <w:rPr>
          <w:rFonts w:ascii="Times New Roman" w:eastAsia="Segoe UI" w:hAnsi="Times New Roman" w:cs="Times New Roman"/>
          <w:color w:val="000000" w:themeColor="text1"/>
        </w:rPr>
        <w:t xml:space="preserve"> έχουν υψηλό βαθμό επιρροής από τους χρήστες</w:t>
      </w:r>
      <w:r w:rsidR="00294CFA">
        <w:rPr>
          <w:rFonts w:ascii="Times New Roman" w:eastAsia="Segoe UI" w:hAnsi="Times New Roman" w:cs="Times New Roman"/>
          <w:color w:val="000000" w:themeColor="text1"/>
        </w:rPr>
        <w:t>,</w:t>
      </w:r>
      <w:r w:rsidRPr="00F52250">
        <w:rPr>
          <w:rFonts w:ascii="Times New Roman" w:eastAsia="Segoe UI" w:hAnsi="Times New Roman" w:cs="Times New Roman"/>
          <w:color w:val="000000" w:themeColor="text1"/>
        </w:rPr>
        <w:t xml:space="preserve"> με αποτέλεσμα να θεωρούνται πιο </w:t>
      </w:r>
      <w:r w:rsidR="00294CFA">
        <w:rPr>
          <w:rFonts w:ascii="Times New Roman" w:eastAsia="Segoe UI" w:hAnsi="Times New Roman" w:cs="Times New Roman"/>
          <w:color w:val="000000" w:themeColor="text1"/>
        </w:rPr>
        <w:t>επείγοντα</w:t>
      </w:r>
      <w:r w:rsidRPr="00F52250">
        <w:rPr>
          <w:rFonts w:ascii="Times New Roman" w:eastAsia="Segoe UI" w:hAnsi="Times New Roman" w:cs="Times New Roman"/>
          <w:color w:val="000000" w:themeColor="text1"/>
        </w:rPr>
        <w:t xml:space="preserve"> και με σφικτούς χρονικούς περιορισμούς για την απόκρισή τους</w:t>
      </w:r>
      <w:r w:rsidRPr="00F52250">
        <w:rPr>
          <w:rFonts w:ascii="Times New Roman" w:eastAsia="Times New Roman" w:hAnsi="Times New Roman" w:cs="Times New Roman"/>
          <w:color w:val="000000" w:themeColor="text1"/>
        </w:rPr>
        <w:t>.</w:t>
      </w:r>
    </w:p>
    <w:p w14:paraId="11753E98" w14:textId="77777777" w:rsidR="00EB2232" w:rsidRPr="00127200" w:rsidRDefault="00EB2232" w:rsidP="005B41C3">
      <w:pPr>
        <w:pStyle w:val="2"/>
        <w:rPr>
          <w:rFonts w:eastAsia="Times New Roman"/>
        </w:rPr>
      </w:pPr>
      <w:bookmarkStart w:id="61" w:name="_Toc113968657"/>
      <w:r w:rsidRPr="00127200">
        <w:rPr>
          <w:rFonts w:eastAsia="Times New Roman"/>
        </w:rPr>
        <w:t>5.4 Αποτελέσματα σχετικά με τον αντίκτυπο στους οργανισμούς</w:t>
      </w:r>
      <w:bookmarkEnd w:id="61"/>
    </w:p>
    <w:p w14:paraId="59EF106E" w14:textId="77777777" w:rsidR="00EB2232" w:rsidRPr="00127200" w:rsidRDefault="00EB2232" w:rsidP="005B41C3">
      <w:pPr>
        <w:pStyle w:val="3"/>
        <w:rPr>
          <w:rFonts w:eastAsia="Times New Roman"/>
        </w:rPr>
      </w:pPr>
      <w:bookmarkStart w:id="62" w:name="_Toc113968658"/>
      <w:r w:rsidRPr="00127200">
        <w:rPr>
          <w:rFonts w:eastAsia="Times New Roman"/>
        </w:rPr>
        <w:t xml:space="preserve">5.4.1 </w:t>
      </w:r>
      <w:proofErr w:type="spellStart"/>
      <w:r w:rsidRPr="00127200">
        <w:rPr>
          <w:rFonts w:eastAsia="Times New Roman"/>
        </w:rPr>
        <w:t>Finance</w:t>
      </w:r>
      <w:bookmarkEnd w:id="62"/>
      <w:proofErr w:type="spellEnd"/>
    </w:p>
    <w:p w14:paraId="5A905FAB" w14:textId="1CD696A8" w:rsidR="00EB2232" w:rsidRPr="00FF0B96" w:rsidRDefault="00EB2232" w:rsidP="005B41C3">
      <w:pPr>
        <w:spacing w:before="120" w:after="120" w:line="360" w:lineRule="auto"/>
        <w:jc w:val="both"/>
        <w:rPr>
          <w:rFonts w:ascii="Times New Roman" w:eastAsia="Segoe UI" w:hAnsi="Times New Roman" w:cs="Times New Roman"/>
          <w:color w:val="000000" w:themeColor="text1"/>
        </w:rPr>
      </w:pPr>
      <w:r w:rsidRPr="00EB2232">
        <w:rPr>
          <w:rFonts w:ascii="Times New Roman" w:eastAsia="Segoe UI" w:hAnsi="Times New Roman" w:cs="Times New Roman"/>
          <w:color w:val="000000" w:themeColor="text1"/>
        </w:rPr>
        <w:t>Η διαδικασία που ακολουθείται μετά την επίλυση του περιστατικού</w:t>
      </w:r>
      <w:r>
        <w:rPr>
          <w:rFonts w:ascii="Times New Roman" w:eastAsia="Segoe UI" w:hAnsi="Times New Roman" w:cs="Times New Roman"/>
          <w:color w:val="000000" w:themeColor="text1"/>
        </w:rPr>
        <w:t>,</w:t>
      </w:r>
      <w:r w:rsidRPr="00EB2232">
        <w:rPr>
          <w:rFonts w:ascii="Times New Roman" w:eastAsia="Segoe UI" w:hAnsi="Times New Roman" w:cs="Times New Roman"/>
          <w:color w:val="000000" w:themeColor="text1"/>
        </w:rPr>
        <w:t xml:space="preserve"> δηλαδή η έρευνα και οι συνεδριάσεις με συμμετέχοντες και αρκετά τεχνικά μέλη για την δημιουργία μιας αναφοράς με βάθος στη λεπτομέρεια έχει </w:t>
      </w:r>
      <w:r>
        <w:rPr>
          <w:rFonts w:ascii="Times New Roman" w:eastAsia="Segoe UI" w:hAnsi="Times New Roman" w:cs="Times New Roman"/>
          <w:color w:val="000000" w:themeColor="text1"/>
        </w:rPr>
        <w:t xml:space="preserve">επιφέρει τη δραστική μείωση των </w:t>
      </w:r>
      <w:r w:rsidRPr="00EB2232">
        <w:rPr>
          <w:rFonts w:ascii="Times New Roman" w:eastAsia="Segoe UI" w:hAnsi="Times New Roman" w:cs="Times New Roman"/>
          <w:color w:val="000000" w:themeColor="text1"/>
        </w:rPr>
        <w:t xml:space="preserve">περιστατικών από περίπου 200 το μήνα σε 16 </w:t>
      </w:r>
      <w:r w:rsidR="00FF0B96">
        <w:rPr>
          <w:rFonts w:ascii="Times New Roman" w:eastAsia="Segoe UI" w:hAnsi="Times New Roman" w:cs="Times New Roman"/>
          <w:color w:val="000000" w:themeColor="text1"/>
        </w:rPr>
        <w:t xml:space="preserve">από το 2002 μέχρι την διεξαγωγή της </w:t>
      </w:r>
      <w:r w:rsidR="00FF0B96">
        <w:rPr>
          <w:rFonts w:ascii="Times New Roman" w:eastAsia="Segoe UI" w:hAnsi="Times New Roman" w:cs="Times New Roman"/>
          <w:color w:val="000000" w:themeColor="text1"/>
        </w:rPr>
        <w:lastRenderedPageBreak/>
        <w:t>μελέτης περίπτωσης. Επίσης, σημαντική μείωση των περιστατικών απέφεραν τα περιστατικά με υψηλό αντίκτυπο που διέπονται από τη διαδικασία παρακολούθησης και λεπτομερούς αιτιολόγησης, με απώτερο σκοπό τη λήψη διορθωτικών μέτρων.</w:t>
      </w:r>
    </w:p>
    <w:p w14:paraId="6FB319A8" w14:textId="77777777" w:rsidR="00EB2232" w:rsidRPr="00127200" w:rsidRDefault="00EB2232" w:rsidP="005B41C3">
      <w:pPr>
        <w:pStyle w:val="3"/>
        <w:rPr>
          <w:rFonts w:eastAsia="Times New Roman"/>
        </w:rPr>
      </w:pPr>
      <w:bookmarkStart w:id="63" w:name="_Toc113968659"/>
      <w:r w:rsidRPr="00127200">
        <w:rPr>
          <w:rFonts w:eastAsia="Times New Roman"/>
        </w:rPr>
        <w:t>5.4.2 Οργανισμός Α</w:t>
      </w:r>
      <w:bookmarkEnd w:id="63"/>
    </w:p>
    <w:p w14:paraId="33013439" w14:textId="64B36BA1" w:rsidR="00EB2232" w:rsidRPr="00FF0B96" w:rsidRDefault="00EB2232" w:rsidP="005B41C3">
      <w:pPr>
        <w:spacing w:before="120" w:after="120" w:line="360" w:lineRule="auto"/>
        <w:jc w:val="both"/>
        <w:rPr>
          <w:rFonts w:ascii="Times New Roman" w:eastAsia="Segoe UI" w:hAnsi="Times New Roman" w:cs="Times New Roman"/>
          <w:color w:val="000000" w:themeColor="text1"/>
        </w:rPr>
      </w:pPr>
      <w:r w:rsidRPr="00FF0B96">
        <w:rPr>
          <w:rFonts w:ascii="Times New Roman" w:eastAsia="Segoe UI" w:hAnsi="Times New Roman" w:cs="Times New Roman"/>
          <w:color w:val="000000" w:themeColor="text1"/>
        </w:rPr>
        <w:t xml:space="preserve">Οι πρόβες του Οργανισμού Α αποκάλυψαν αρκετά σημαντικά πράγματα με </w:t>
      </w:r>
      <w:r w:rsidR="00FF0B96">
        <w:rPr>
          <w:rFonts w:ascii="Times New Roman" w:eastAsia="Segoe UI" w:hAnsi="Times New Roman" w:cs="Times New Roman"/>
          <w:color w:val="000000" w:themeColor="text1"/>
        </w:rPr>
        <w:t>σημαντικότερο όλων</w:t>
      </w:r>
      <w:r w:rsidRPr="00FF0B96">
        <w:rPr>
          <w:rFonts w:ascii="Times New Roman" w:eastAsia="Segoe UI" w:hAnsi="Times New Roman" w:cs="Times New Roman"/>
          <w:color w:val="000000" w:themeColor="text1"/>
        </w:rPr>
        <w:t xml:space="preserve"> </w:t>
      </w:r>
      <w:r w:rsidR="00FF0B96">
        <w:rPr>
          <w:rFonts w:ascii="Times New Roman" w:eastAsia="Segoe UI" w:hAnsi="Times New Roman" w:cs="Times New Roman"/>
          <w:color w:val="000000" w:themeColor="text1"/>
        </w:rPr>
        <w:t>την</w:t>
      </w:r>
      <w:r w:rsidRPr="00FF0B96">
        <w:rPr>
          <w:rFonts w:ascii="Times New Roman" w:eastAsia="Segoe UI" w:hAnsi="Times New Roman" w:cs="Times New Roman"/>
          <w:color w:val="000000" w:themeColor="text1"/>
        </w:rPr>
        <w:t xml:space="preserve"> έλλειψη αίσθησης κινδύνου από τους υπαλλήλους του. </w:t>
      </w:r>
    </w:p>
    <w:p w14:paraId="503D39EF" w14:textId="77777777" w:rsidR="00EB2232" w:rsidRPr="00127200" w:rsidRDefault="00EB2232" w:rsidP="005B41C3">
      <w:pPr>
        <w:pStyle w:val="3"/>
        <w:rPr>
          <w:rFonts w:eastAsia="Times New Roman"/>
        </w:rPr>
      </w:pPr>
      <w:bookmarkStart w:id="64" w:name="_Toc113968660"/>
      <w:r w:rsidRPr="00127200">
        <w:rPr>
          <w:rFonts w:eastAsia="Times New Roman"/>
        </w:rPr>
        <w:t>5.4.3 Οργανισμός Β</w:t>
      </w:r>
      <w:bookmarkEnd w:id="64"/>
    </w:p>
    <w:p w14:paraId="7153361D" w14:textId="1C546EFE" w:rsidR="00EB2232" w:rsidRDefault="00EB2232" w:rsidP="005B41C3">
      <w:pPr>
        <w:spacing w:before="120" w:after="120" w:line="360" w:lineRule="auto"/>
        <w:jc w:val="both"/>
        <w:rPr>
          <w:rFonts w:ascii="Times New Roman" w:eastAsia="Times New Roman" w:hAnsi="Times New Roman" w:cs="Times New Roman"/>
          <w:color w:val="000000" w:themeColor="text1"/>
        </w:rPr>
      </w:pPr>
      <w:r w:rsidRPr="00FF0B96">
        <w:rPr>
          <w:rFonts w:ascii="Times New Roman" w:eastAsia="Segoe UI" w:hAnsi="Times New Roman" w:cs="Times New Roman"/>
          <w:color w:val="000000" w:themeColor="text1"/>
        </w:rPr>
        <w:t>Ο διευθυ</w:t>
      </w:r>
      <w:r w:rsidR="00FF0B96">
        <w:rPr>
          <w:rFonts w:ascii="Times New Roman" w:eastAsia="Segoe UI" w:hAnsi="Times New Roman" w:cs="Times New Roman"/>
          <w:color w:val="000000" w:themeColor="text1"/>
        </w:rPr>
        <w:t>ντής εφοδιαστικής αλυσίδας του Ο</w:t>
      </w:r>
      <w:r w:rsidRPr="00FF0B96">
        <w:rPr>
          <w:rFonts w:ascii="Times New Roman" w:eastAsia="Segoe UI" w:hAnsi="Times New Roman" w:cs="Times New Roman"/>
          <w:color w:val="000000" w:themeColor="text1"/>
        </w:rPr>
        <w:t xml:space="preserve">ργανισμού β </w:t>
      </w:r>
      <w:r w:rsidR="00FF0B96">
        <w:rPr>
          <w:rFonts w:ascii="Times New Roman" w:eastAsia="Segoe UI" w:hAnsi="Times New Roman" w:cs="Times New Roman"/>
          <w:color w:val="000000" w:themeColor="text1"/>
        </w:rPr>
        <w:t>ανέφερε ότι παρατηρείται μείωση του αριθμού των περιστατικών ασφαλείας,</w:t>
      </w:r>
      <w:r w:rsidRPr="00FF0B96">
        <w:rPr>
          <w:rFonts w:ascii="Times New Roman" w:eastAsia="Segoe UI" w:hAnsi="Times New Roman" w:cs="Times New Roman"/>
          <w:color w:val="000000" w:themeColor="text1"/>
        </w:rPr>
        <w:t xml:space="preserve"> παρά το </w:t>
      </w:r>
      <w:r w:rsidR="00FF0B96">
        <w:rPr>
          <w:rFonts w:ascii="Times New Roman" w:eastAsia="Segoe UI" w:hAnsi="Times New Roman" w:cs="Times New Roman"/>
          <w:color w:val="000000" w:themeColor="text1"/>
        </w:rPr>
        <w:t xml:space="preserve">γεγονός </w:t>
      </w:r>
      <w:r w:rsidRPr="00FF0B96">
        <w:rPr>
          <w:rFonts w:ascii="Times New Roman" w:eastAsia="Segoe UI" w:hAnsi="Times New Roman" w:cs="Times New Roman"/>
          <w:color w:val="000000" w:themeColor="text1"/>
        </w:rPr>
        <w:t xml:space="preserve">ότι η διαδικασία μέτρησης της επίδρασης των εκστρατειών ευαισθητοποίησης είναι ιδιαίτερα δύσκολη. Ο </w:t>
      </w:r>
      <w:proofErr w:type="spellStart"/>
      <w:r w:rsidRPr="00FF0B96">
        <w:rPr>
          <w:rFonts w:ascii="Times New Roman" w:eastAsia="Times New Roman" w:hAnsi="Times New Roman" w:cs="Times New Roman"/>
          <w:color w:val="000000" w:themeColor="text1"/>
        </w:rPr>
        <w:t>Supplier</w:t>
      </w:r>
      <w:proofErr w:type="spellEnd"/>
      <w:r w:rsidRPr="00FF0B96">
        <w:rPr>
          <w:rFonts w:ascii="Times New Roman" w:eastAsia="Times New Roman" w:hAnsi="Times New Roman" w:cs="Times New Roman"/>
          <w:color w:val="000000" w:themeColor="text1"/>
        </w:rPr>
        <w:t xml:space="preserve"> 2 χειρίστηκε με επιτυχία </w:t>
      </w:r>
      <w:r w:rsidR="00FF0B96">
        <w:rPr>
          <w:rFonts w:ascii="Times New Roman" w:eastAsia="Times New Roman" w:hAnsi="Times New Roman" w:cs="Times New Roman"/>
          <w:color w:val="000000" w:themeColor="text1"/>
        </w:rPr>
        <w:t>οποιοδήποτε</w:t>
      </w:r>
      <w:r w:rsidRPr="00FF0B96">
        <w:rPr>
          <w:rFonts w:ascii="Times New Roman" w:eastAsia="Times New Roman" w:hAnsi="Times New Roman" w:cs="Times New Roman"/>
          <w:color w:val="000000" w:themeColor="text1"/>
        </w:rPr>
        <w:t xml:space="preserve"> κρίσιμο περιστατικό κλήθηκε να αντιμετωπίσει</w:t>
      </w:r>
      <w:r w:rsidR="00FF0B96">
        <w:rPr>
          <w:rFonts w:ascii="Times New Roman" w:eastAsia="Times New Roman" w:hAnsi="Times New Roman" w:cs="Times New Roman"/>
          <w:color w:val="000000" w:themeColor="text1"/>
        </w:rPr>
        <w:t xml:space="preserve">. Εξαιρετικά </w:t>
      </w:r>
      <w:r w:rsidRPr="00FF0B96">
        <w:rPr>
          <w:rFonts w:ascii="Times New Roman" w:eastAsia="Times New Roman" w:hAnsi="Times New Roman" w:cs="Times New Roman"/>
          <w:color w:val="000000" w:themeColor="text1"/>
        </w:rPr>
        <w:t>σημαντικό</w:t>
      </w:r>
      <w:r w:rsidR="00FF0B96">
        <w:rPr>
          <w:rFonts w:ascii="Times New Roman" w:eastAsia="Times New Roman" w:hAnsi="Times New Roman" w:cs="Times New Roman"/>
          <w:color w:val="000000" w:themeColor="text1"/>
        </w:rPr>
        <w:t>ς</w:t>
      </w:r>
      <w:r w:rsidRPr="00FF0B96">
        <w:rPr>
          <w:rFonts w:ascii="Times New Roman" w:eastAsia="Times New Roman" w:hAnsi="Times New Roman" w:cs="Times New Roman"/>
          <w:color w:val="000000" w:themeColor="text1"/>
        </w:rPr>
        <w:t xml:space="preserve"> παράγοντα</w:t>
      </w:r>
      <w:r w:rsidR="00FF0B96">
        <w:rPr>
          <w:rFonts w:ascii="Times New Roman" w:eastAsia="Times New Roman" w:hAnsi="Times New Roman" w:cs="Times New Roman"/>
          <w:color w:val="000000" w:themeColor="text1"/>
        </w:rPr>
        <w:t>ς ως προς αυτή την κατεύθυνση</w:t>
      </w:r>
      <w:r w:rsidRPr="00FF0B96">
        <w:rPr>
          <w:rFonts w:ascii="Times New Roman" w:eastAsia="Times New Roman" w:hAnsi="Times New Roman" w:cs="Times New Roman"/>
          <w:color w:val="000000" w:themeColor="text1"/>
        </w:rPr>
        <w:t xml:space="preserve"> </w:t>
      </w:r>
      <w:r w:rsidR="00FF0B96">
        <w:rPr>
          <w:rFonts w:ascii="Times New Roman" w:eastAsia="Times New Roman" w:hAnsi="Times New Roman" w:cs="Times New Roman"/>
          <w:color w:val="000000" w:themeColor="text1"/>
        </w:rPr>
        <w:t xml:space="preserve">ήταν η </w:t>
      </w:r>
      <w:r w:rsidRPr="00FF0B96">
        <w:rPr>
          <w:rFonts w:ascii="Times New Roman" w:eastAsia="Times New Roman" w:hAnsi="Times New Roman" w:cs="Times New Roman"/>
          <w:color w:val="000000" w:themeColor="text1"/>
        </w:rPr>
        <w:t xml:space="preserve">διενέργεια </w:t>
      </w:r>
      <w:r w:rsidR="00FF0B96">
        <w:rPr>
          <w:rFonts w:ascii="Times New Roman" w:eastAsia="Times New Roman" w:hAnsi="Times New Roman" w:cs="Times New Roman"/>
          <w:color w:val="000000" w:themeColor="text1"/>
        </w:rPr>
        <w:t>επαφών</w:t>
      </w:r>
      <w:r w:rsidRPr="00FF0B96">
        <w:rPr>
          <w:rFonts w:ascii="Times New Roman" w:eastAsia="Times New Roman" w:hAnsi="Times New Roman" w:cs="Times New Roman"/>
          <w:color w:val="000000" w:themeColor="text1"/>
        </w:rPr>
        <w:t xml:space="preserve"> με τους κατάλληλους τεχνικούς πόρους την σωστή στιγμή. </w:t>
      </w:r>
      <w:r w:rsidR="00FF0B96">
        <w:rPr>
          <w:rFonts w:ascii="Times New Roman" w:eastAsia="Times New Roman" w:hAnsi="Times New Roman" w:cs="Times New Roman"/>
          <w:color w:val="000000" w:themeColor="text1"/>
        </w:rPr>
        <w:t>Επίσης,</w:t>
      </w:r>
      <w:r w:rsidRPr="00FF0B96">
        <w:rPr>
          <w:rFonts w:ascii="Times New Roman" w:eastAsia="Times New Roman" w:hAnsi="Times New Roman" w:cs="Times New Roman"/>
          <w:color w:val="000000" w:themeColor="text1"/>
        </w:rPr>
        <w:t xml:space="preserve"> άλλο ένα </w:t>
      </w:r>
      <w:r w:rsidR="00FF0B96">
        <w:rPr>
          <w:rFonts w:ascii="Times New Roman" w:eastAsia="Times New Roman" w:hAnsi="Times New Roman" w:cs="Times New Roman"/>
          <w:color w:val="000000" w:themeColor="text1"/>
        </w:rPr>
        <w:t xml:space="preserve">βασικό στοιχείο </w:t>
      </w:r>
      <w:r w:rsidRPr="00FF0B96">
        <w:rPr>
          <w:rFonts w:ascii="Times New Roman" w:eastAsia="Times New Roman" w:hAnsi="Times New Roman" w:cs="Times New Roman"/>
          <w:color w:val="000000" w:themeColor="text1"/>
        </w:rPr>
        <w:t xml:space="preserve">που </w:t>
      </w:r>
      <w:r w:rsidR="00FF0B96">
        <w:rPr>
          <w:rFonts w:ascii="Times New Roman" w:eastAsia="Times New Roman" w:hAnsi="Times New Roman" w:cs="Times New Roman"/>
          <w:color w:val="000000" w:themeColor="text1"/>
        </w:rPr>
        <w:t>αποτυπώθηκε</w:t>
      </w:r>
      <w:r w:rsidRPr="00FF0B96">
        <w:rPr>
          <w:rFonts w:ascii="Times New Roman" w:eastAsia="Times New Roman" w:hAnsi="Times New Roman" w:cs="Times New Roman"/>
          <w:color w:val="000000" w:themeColor="text1"/>
        </w:rPr>
        <w:t xml:space="preserve"> </w:t>
      </w:r>
      <w:r w:rsidR="00FF0B96">
        <w:rPr>
          <w:rFonts w:ascii="Times New Roman" w:eastAsia="Times New Roman" w:hAnsi="Times New Roman" w:cs="Times New Roman"/>
          <w:color w:val="000000" w:themeColor="text1"/>
        </w:rPr>
        <w:t>σ</w:t>
      </w:r>
      <w:r w:rsidRPr="00FF0B96">
        <w:rPr>
          <w:rFonts w:ascii="Times New Roman" w:eastAsia="Times New Roman" w:hAnsi="Times New Roman" w:cs="Times New Roman"/>
          <w:color w:val="000000" w:themeColor="text1"/>
        </w:rPr>
        <w:t xml:space="preserve">τις πρόβες </w:t>
      </w:r>
      <w:r w:rsidR="00FF0B96">
        <w:rPr>
          <w:rFonts w:ascii="Times New Roman" w:eastAsia="Times New Roman" w:hAnsi="Times New Roman" w:cs="Times New Roman"/>
          <w:color w:val="000000" w:themeColor="text1"/>
        </w:rPr>
        <w:t>του Οργανισμού</w:t>
      </w:r>
      <w:r w:rsidRPr="00FF0B96">
        <w:rPr>
          <w:rFonts w:ascii="Times New Roman" w:eastAsia="Times New Roman" w:hAnsi="Times New Roman" w:cs="Times New Roman"/>
          <w:color w:val="000000" w:themeColor="text1"/>
        </w:rPr>
        <w:t xml:space="preserve"> Β </w:t>
      </w:r>
      <w:r w:rsidR="00FF0B96">
        <w:rPr>
          <w:rFonts w:ascii="Times New Roman" w:eastAsia="Times New Roman" w:hAnsi="Times New Roman" w:cs="Times New Roman"/>
          <w:color w:val="000000" w:themeColor="text1"/>
        </w:rPr>
        <w:t>με αποδέκτες τους υπαλλήλους είναι να μην εμπιστεύονται απόλυτα τις ηλεκτρονικές μορφές σχεδίων έκτακτης ανάγκης, τα οποία καλό είναι να υπάρχουν τόσο σε έντυπη, όσο και σε ηλεκτρονική μορφή.</w:t>
      </w:r>
    </w:p>
    <w:p w14:paraId="204FEECC" w14:textId="77777777" w:rsidR="00EB2232" w:rsidRPr="00127200" w:rsidRDefault="00EB2232" w:rsidP="005B41C3">
      <w:pPr>
        <w:pStyle w:val="3"/>
        <w:rPr>
          <w:rFonts w:eastAsia="Times New Roman"/>
        </w:rPr>
      </w:pPr>
      <w:bookmarkStart w:id="65" w:name="_Toc113968661"/>
      <w:r w:rsidRPr="00127200">
        <w:rPr>
          <w:rFonts w:eastAsia="Times New Roman"/>
        </w:rPr>
        <w:t>5.4.4 Οργανισμός Γ</w:t>
      </w:r>
      <w:bookmarkEnd w:id="65"/>
    </w:p>
    <w:p w14:paraId="3588D01E" w14:textId="6F4B342A" w:rsidR="00EB2232" w:rsidRDefault="00EB2232" w:rsidP="005B41C3">
      <w:pPr>
        <w:spacing w:before="120" w:after="120" w:line="360" w:lineRule="auto"/>
        <w:jc w:val="both"/>
        <w:rPr>
          <w:rFonts w:ascii="Times New Roman" w:eastAsia="Segoe UI" w:hAnsi="Times New Roman" w:cs="Times New Roman"/>
          <w:color w:val="000000" w:themeColor="text1"/>
        </w:rPr>
      </w:pPr>
      <w:r w:rsidRPr="00FF0B96">
        <w:rPr>
          <w:rFonts w:ascii="Times New Roman" w:eastAsia="Segoe UI" w:hAnsi="Times New Roman" w:cs="Times New Roman"/>
          <w:color w:val="000000" w:themeColor="text1"/>
        </w:rPr>
        <w:t xml:space="preserve">Μια πρόκληση που </w:t>
      </w:r>
      <w:r w:rsidR="00FF0B96">
        <w:rPr>
          <w:rFonts w:ascii="Times New Roman" w:eastAsia="Segoe UI" w:hAnsi="Times New Roman" w:cs="Times New Roman"/>
          <w:color w:val="000000" w:themeColor="text1"/>
        </w:rPr>
        <w:t>αποκαλύφθηκε</w:t>
      </w:r>
      <w:r w:rsidRPr="00FF0B96">
        <w:rPr>
          <w:rFonts w:ascii="Times New Roman" w:eastAsia="Segoe UI" w:hAnsi="Times New Roman" w:cs="Times New Roman"/>
          <w:color w:val="000000" w:themeColor="text1"/>
        </w:rPr>
        <w:t xml:space="preserve"> μέσα από τις πρόβες ήταν η επικοινωνία του οργανισμού και των πελατών </w:t>
      </w:r>
      <w:r w:rsidR="00FF0B96">
        <w:rPr>
          <w:rFonts w:ascii="Times New Roman" w:eastAsia="Segoe UI" w:hAnsi="Times New Roman" w:cs="Times New Roman"/>
          <w:color w:val="000000" w:themeColor="text1"/>
        </w:rPr>
        <w:t>του</w:t>
      </w:r>
      <w:r w:rsidRPr="00FF0B96">
        <w:rPr>
          <w:rFonts w:ascii="Times New Roman" w:eastAsia="Segoe UI" w:hAnsi="Times New Roman" w:cs="Times New Roman"/>
          <w:color w:val="000000" w:themeColor="text1"/>
        </w:rPr>
        <w:t xml:space="preserve"> σε </w:t>
      </w:r>
      <w:r w:rsidR="00FF0B96">
        <w:rPr>
          <w:rFonts w:ascii="Times New Roman" w:eastAsia="Segoe UI" w:hAnsi="Times New Roman" w:cs="Times New Roman"/>
          <w:color w:val="000000" w:themeColor="text1"/>
        </w:rPr>
        <w:t>διάφορα περιστατικά. Ο Ο</w:t>
      </w:r>
      <w:r w:rsidRPr="00FF0B96">
        <w:rPr>
          <w:rFonts w:ascii="Times New Roman" w:eastAsia="Segoe UI" w:hAnsi="Times New Roman" w:cs="Times New Roman"/>
          <w:color w:val="000000" w:themeColor="text1"/>
        </w:rPr>
        <w:t xml:space="preserve">ργανισμός Γ </w:t>
      </w:r>
      <w:r w:rsidR="00CA3D07">
        <w:rPr>
          <w:rFonts w:ascii="Times New Roman" w:eastAsia="Segoe UI" w:hAnsi="Times New Roman" w:cs="Times New Roman"/>
          <w:color w:val="000000" w:themeColor="text1"/>
        </w:rPr>
        <w:t>στα πλαίσια της</w:t>
      </w:r>
      <w:r w:rsidRPr="00FF0B96">
        <w:rPr>
          <w:rFonts w:ascii="Times New Roman" w:eastAsia="Segoe UI" w:hAnsi="Times New Roman" w:cs="Times New Roman"/>
          <w:color w:val="000000" w:themeColor="text1"/>
        </w:rPr>
        <w:t xml:space="preserve"> διαδικασία</w:t>
      </w:r>
      <w:r w:rsidR="00CA3D07">
        <w:rPr>
          <w:rFonts w:ascii="Times New Roman" w:eastAsia="Segoe UI" w:hAnsi="Times New Roman" w:cs="Times New Roman"/>
          <w:color w:val="000000" w:themeColor="text1"/>
        </w:rPr>
        <w:t>ς</w:t>
      </w:r>
      <w:r w:rsidRPr="00FF0B96">
        <w:rPr>
          <w:rFonts w:ascii="Times New Roman" w:eastAsia="Segoe UI" w:hAnsi="Times New Roman" w:cs="Times New Roman"/>
          <w:color w:val="000000" w:themeColor="text1"/>
        </w:rPr>
        <w:t xml:space="preserve"> </w:t>
      </w:r>
      <w:r w:rsidR="00CA3D07">
        <w:rPr>
          <w:rFonts w:ascii="Times New Roman" w:eastAsia="Segoe UI" w:hAnsi="Times New Roman" w:cs="Times New Roman"/>
          <w:color w:val="000000" w:themeColor="text1"/>
        </w:rPr>
        <w:t>εκπαίδευσης</w:t>
      </w:r>
      <w:r w:rsidRPr="00FF0B96">
        <w:rPr>
          <w:rFonts w:ascii="Times New Roman" w:eastAsia="Segoe UI" w:hAnsi="Times New Roman" w:cs="Times New Roman"/>
          <w:color w:val="000000" w:themeColor="text1"/>
        </w:rPr>
        <w:t xml:space="preserve"> ακολουθεί το</w:t>
      </w:r>
      <w:r w:rsidR="00CA3D07">
        <w:rPr>
          <w:rFonts w:ascii="Times New Roman" w:eastAsia="Segoe UI" w:hAnsi="Times New Roman" w:cs="Times New Roman"/>
          <w:color w:val="000000" w:themeColor="text1"/>
        </w:rPr>
        <w:t xml:space="preserve"> πρωτόκολλο</w:t>
      </w:r>
      <w:r w:rsidRPr="00FF0B96">
        <w:rPr>
          <w:rFonts w:ascii="Times New Roman" w:eastAsia="Segoe UI" w:hAnsi="Times New Roman" w:cs="Times New Roman"/>
          <w:color w:val="000000" w:themeColor="text1"/>
        </w:rPr>
        <w:t xml:space="preserve"> ITIL</w:t>
      </w:r>
      <w:r w:rsidR="00CA3D07">
        <w:rPr>
          <w:rFonts w:ascii="Times New Roman" w:eastAsia="Segoe UI" w:hAnsi="Times New Roman" w:cs="Times New Roman"/>
          <w:color w:val="000000" w:themeColor="text1"/>
        </w:rPr>
        <w:t>,</w:t>
      </w:r>
      <w:r w:rsidRPr="00FF0B96">
        <w:rPr>
          <w:rFonts w:ascii="Times New Roman" w:eastAsia="Segoe UI" w:hAnsi="Times New Roman" w:cs="Times New Roman"/>
          <w:color w:val="000000" w:themeColor="text1"/>
        </w:rPr>
        <w:t xml:space="preserve"> όπου και εντοπίζονται βελτιώσεις κατά τη διαδικασία αυτή. </w:t>
      </w:r>
      <w:r w:rsidR="00CA3D07">
        <w:rPr>
          <w:rFonts w:ascii="Times New Roman" w:eastAsia="Segoe UI" w:hAnsi="Times New Roman" w:cs="Times New Roman"/>
          <w:color w:val="000000" w:themeColor="text1"/>
        </w:rPr>
        <w:t>Επίσης,</w:t>
      </w:r>
      <w:r w:rsidRPr="00FF0B96">
        <w:rPr>
          <w:rFonts w:ascii="Times New Roman" w:eastAsia="Segoe UI" w:hAnsi="Times New Roman" w:cs="Times New Roman"/>
          <w:color w:val="000000" w:themeColor="text1"/>
        </w:rPr>
        <w:t xml:space="preserve"> </w:t>
      </w:r>
      <w:r w:rsidR="00CA3D07">
        <w:rPr>
          <w:rFonts w:ascii="Times New Roman" w:eastAsia="Segoe UI" w:hAnsi="Times New Roman" w:cs="Times New Roman"/>
          <w:color w:val="000000" w:themeColor="text1"/>
        </w:rPr>
        <w:t>η προσπάθεια</w:t>
      </w:r>
      <w:r w:rsidRPr="00FF0B96">
        <w:rPr>
          <w:rFonts w:ascii="Times New Roman" w:eastAsia="Segoe UI" w:hAnsi="Times New Roman" w:cs="Times New Roman"/>
          <w:color w:val="000000" w:themeColor="text1"/>
        </w:rPr>
        <w:t xml:space="preserve"> βελτίωσης διαχείρισης συμ</w:t>
      </w:r>
      <w:r w:rsidR="00CA3D07">
        <w:rPr>
          <w:rFonts w:ascii="Times New Roman" w:eastAsia="Segoe UI" w:hAnsi="Times New Roman" w:cs="Times New Roman"/>
          <w:color w:val="000000" w:themeColor="text1"/>
        </w:rPr>
        <w:t xml:space="preserve">βάντων </w:t>
      </w:r>
      <w:r w:rsidRPr="00FF0B96">
        <w:rPr>
          <w:rFonts w:ascii="Times New Roman" w:eastAsia="Segoe UI" w:hAnsi="Times New Roman" w:cs="Times New Roman"/>
          <w:color w:val="000000" w:themeColor="text1"/>
        </w:rPr>
        <w:t>έχει απο</w:t>
      </w:r>
      <w:r w:rsidR="00CA3D07">
        <w:rPr>
          <w:rFonts w:ascii="Times New Roman" w:eastAsia="Segoe UI" w:hAnsi="Times New Roman" w:cs="Times New Roman"/>
          <w:color w:val="000000" w:themeColor="text1"/>
        </w:rPr>
        <w:t>δειχθεί ιδιαίτερα αποτελεσματική, τουλάχιστον</w:t>
      </w:r>
      <w:r w:rsidRPr="00FF0B96">
        <w:rPr>
          <w:rFonts w:ascii="Times New Roman" w:eastAsia="Segoe UI" w:hAnsi="Times New Roman" w:cs="Times New Roman"/>
          <w:color w:val="000000" w:themeColor="text1"/>
        </w:rPr>
        <w:t xml:space="preserve"> μέχρι τη στιγμή διεξαγωγής της μελέτης περίπτωσης.</w:t>
      </w:r>
    </w:p>
    <w:p w14:paraId="1FE2E5FC" w14:textId="77777777" w:rsidR="00CA3D07" w:rsidRPr="00127200" w:rsidRDefault="00CA3D07" w:rsidP="005B41C3">
      <w:pPr>
        <w:pStyle w:val="2"/>
        <w:rPr>
          <w:rFonts w:eastAsia="Times New Roman"/>
        </w:rPr>
      </w:pPr>
      <w:bookmarkStart w:id="66" w:name="_Toc113968662"/>
      <w:r w:rsidRPr="00127200">
        <w:rPr>
          <w:rFonts w:eastAsia="Times New Roman"/>
        </w:rPr>
        <w:t>5.5 Αποτελέσματα σχετικά με την επιρροή του ανθρώπινου παράγοντα</w:t>
      </w:r>
      <w:bookmarkEnd w:id="66"/>
    </w:p>
    <w:p w14:paraId="5E9DB6B5" w14:textId="77777777" w:rsidR="00CA3D07" w:rsidRPr="00127200" w:rsidRDefault="00CA3D07" w:rsidP="005B41C3">
      <w:pPr>
        <w:pStyle w:val="3"/>
        <w:rPr>
          <w:rFonts w:eastAsia="Times New Roman"/>
        </w:rPr>
      </w:pPr>
      <w:bookmarkStart w:id="67" w:name="_Toc113968663"/>
      <w:r w:rsidRPr="00127200">
        <w:rPr>
          <w:rFonts w:eastAsia="Times New Roman"/>
        </w:rPr>
        <w:t xml:space="preserve">5.5.1 </w:t>
      </w:r>
      <w:proofErr w:type="spellStart"/>
      <w:r w:rsidRPr="00127200">
        <w:rPr>
          <w:rFonts w:eastAsia="Times New Roman"/>
        </w:rPr>
        <w:t>Finance</w:t>
      </w:r>
      <w:bookmarkEnd w:id="67"/>
      <w:proofErr w:type="spellEnd"/>
    </w:p>
    <w:p w14:paraId="63772680" w14:textId="442F26E9" w:rsidR="00CA3D07" w:rsidRPr="00CA3D07" w:rsidRDefault="00CA3D07" w:rsidP="005B41C3">
      <w:pPr>
        <w:spacing w:before="120" w:after="120" w:line="360" w:lineRule="auto"/>
        <w:jc w:val="both"/>
        <w:rPr>
          <w:rFonts w:ascii="Times New Roman" w:eastAsia="Segoe UI" w:hAnsi="Times New Roman" w:cs="Times New Roman"/>
          <w:color w:val="000000" w:themeColor="text1"/>
        </w:rPr>
      </w:pPr>
      <w:r w:rsidRPr="00CA3D07">
        <w:rPr>
          <w:rFonts w:ascii="Times New Roman" w:eastAsia="Segoe UI" w:hAnsi="Times New Roman" w:cs="Times New Roman"/>
          <w:color w:val="000000" w:themeColor="text1"/>
        </w:rPr>
        <w:t xml:space="preserve">Στην αρκετά έμπειρη και αποτελεσματική ομάδα αντιμετώπισης περιστατικών της </w:t>
      </w:r>
      <w:proofErr w:type="spellStart"/>
      <w:r w:rsidRPr="00CA3D07">
        <w:rPr>
          <w:rFonts w:ascii="Times New Roman" w:eastAsia="Times New Roman" w:hAnsi="Times New Roman" w:cs="Times New Roman"/>
          <w:color w:val="000000" w:themeColor="text1"/>
        </w:rPr>
        <w:t>Finance</w:t>
      </w:r>
      <w:proofErr w:type="spellEnd"/>
      <w:r>
        <w:rPr>
          <w:rFonts w:ascii="Times New Roman" w:eastAsia="Segoe UI" w:hAnsi="Times New Roman" w:cs="Times New Roman"/>
          <w:color w:val="000000" w:themeColor="text1"/>
        </w:rPr>
        <w:t>, παρατηρείται η έλλειψη</w:t>
      </w:r>
      <w:r w:rsidRPr="00CA3D07">
        <w:rPr>
          <w:rFonts w:ascii="Times New Roman" w:eastAsia="Segoe UI" w:hAnsi="Times New Roman" w:cs="Times New Roman"/>
          <w:color w:val="000000" w:themeColor="text1"/>
        </w:rPr>
        <w:t xml:space="preserve"> ικανότητα</w:t>
      </w:r>
      <w:r>
        <w:rPr>
          <w:rFonts w:ascii="Times New Roman" w:eastAsia="Segoe UI" w:hAnsi="Times New Roman" w:cs="Times New Roman"/>
          <w:color w:val="000000" w:themeColor="text1"/>
        </w:rPr>
        <w:t>ς</w:t>
      </w:r>
      <w:r w:rsidRPr="00CA3D07">
        <w:rPr>
          <w:rFonts w:ascii="Times New Roman" w:eastAsia="Segoe UI" w:hAnsi="Times New Roman" w:cs="Times New Roman"/>
          <w:color w:val="000000" w:themeColor="text1"/>
        </w:rPr>
        <w:t xml:space="preserve"> εκμετάλλευσης της </w:t>
      </w:r>
      <w:proofErr w:type="spellStart"/>
      <w:r w:rsidRPr="00CA3D07">
        <w:rPr>
          <w:rFonts w:ascii="Times New Roman" w:eastAsia="Segoe UI" w:hAnsi="Times New Roman" w:cs="Times New Roman"/>
          <w:color w:val="000000" w:themeColor="text1"/>
        </w:rPr>
        <w:t>οργαν</w:t>
      </w:r>
      <w:r w:rsidR="00AC5A5C">
        <w:rPr>
          <w:rFonts w:ascii="Times New Roman" w:eastAsia="Segoe UI" w:hAnsi="Times New Roman" w:cs="Times New Roman"/>
          <w:color w:val="000000" w:themeColor="text1"/>
        </w:rPr>
        <w:t>ω</w:t>
      </w:r>
      <w:r w:rsidRPr="00CA3D07">
        <w:rPr>
          <w:rFonts w:ascii="Times New Roman" w:eastAsia="Segoe UI" w:hAnsi="Times New Roman" w:cs="Times New Roman"/>
          <w:color w:val="000000" w:themeColor="text1"/>
        </w:rPr>
        <w:t>σιακής</w:t>
      </w:r>
      <w:proofErr w:type="spellEnd"/>
      <w:r w:rsidRPr="00CA3D07">
        <w:rPr>
          <w:rFonts w:ascii="Times New Roman" w:eastAsia="Segoe UI" w:hAnsi="Times New Roman" w:cs="Times New Roman"/>
          <w:color w:val="000000" w:themeColor="text1"/>
        </w:rPr>
        <w:t xml:space="preserve"> μάθησης.</w:t>
      </w:r>
    </w:p>
    <w:p w14:paraId="6D0CFA27" w14:textId="15035DD1" w:rsidR="00CA3D07" w:rsidRPr="00CA3D07" w:rsidRDefault="00CA3D07" w:rsidP="005B41C3">
      <w:pPr>
        <w:spacing w:before="120" w:after="120" w:line="360" w:lineRule="auto"/>
        <w:jc w:val="both"/>
        <w:rPr>
          <w:rFonts w:ascii="Times New Roman" w:eastAsia="Segoe UI" w:hAnsi="Times New Roman" w:cs="Times New Roman"/>
          <w:color w:val="000000" w:themeColor="text1"/>
        </w:rPr>
      </w:pPr>
      <w:r w:rsidRPr="00CA3D07">
        <w:rPr>
          <w:rFonts w:ascii="Times New Roman" w:eastAsia="Segoe UI" w:hAnsi="Times New Roman" w:cs="Times New Roman"/>
          <w:color w:val="000000" w:themeColor="text1"/>
        </w:rPr>
        <w:lastRenderedPageBreak/>
        <w:t xml:space="preserve">Ο οργανισμός έχει θεσπίσει </w:t>
      </w:r>
      <w:r>
        <w:rPr>
          <w:rFonts w:ascii="Times New Roman" w:eastAsia="Segoe UI" w:hAnsi="Times New Roman" w:cs="Times New Roman"/>
          <w:color w:val="000000" w:themeColor="text1"/>
        </w:rPr>
        <w:t>ορισμένες υψηλόβαθμες θέσεις. Για παράδειγμα, ο</w:t>
      </w:r>
      <w:r w:rsidRPr="00CA3D07">
        <w:rPr>
          <w:rFonts w:ascii="Times New Roman" w:eastAsia="Segoe UI" w:hAnsi="Times New Roman" w:cs="Times New Roman"/>
          <w:color w:val="000000" w:themeColor="text1"/>
        </w:rPr>
        <w:t xml:space="preserve"> διευθυντής ομάδας αντιμετώπισης συμβάντων ασφαλείας δικτύου έχει υψηλό επίπεδο εκπαίδευσης</w:t>
      </w:r>
      <w:r>
        <w:rPr>
          <w:rFonts w:ascii="Times New Roman" w:eastAsia="Segoe UI" w:hAnsi="Times New Roman" w:cs="Times New Roman"/>
          <w:color w:val="000000" w:themeColor="text1"/>
        </w:rPr>
        <w:t>,</w:t>
      </w:r>
      <w:r w:rsidRPr="00CA3D07">
        <w:rPr>
          <w:rFonts w:ascii="Times New Roman" w:eastAsia="Segoe UI" w:hAnsi="Times New Roman" w:cs="Times New Roman"/>
          <w:color w:val="000000" w:themeColor="text1"/>
        </w:rPr>
        <w:t xml:space="preserve"> με δύο μεταπτυχιακά πάνω στον τομέα της πληροφορικής και μεγάλη εμπειρία </w:t>
      </w:r>
      <w:r>
        <w:rPr>
          <w:rFonts w:ascii="Times New Roman" w:eastAsia="Segoe UI" w:hAnsi="Times New Roman" w:cs="Times New Roman"/>
          <w:color w:val="000000" w:themeColor="text1"/>
        </w:rPr>
        <w:t xml:space="preserve">τόσο </w:t>
      </w:r>
      <w:r w:rsidRPr="00CA3D07">
        <w:rPr>
          <w:rFonts w:ascii="Times New Roman" w:eastAsia="Segoe UI" w:hAnsi="Times New Roman" w:cs="Times New Roman"/>
          <w:color w:val="000000" w:themeColor="text1"/>
        </w:rPr>
        <w:t xml:space="preserve">στη δικτύωση </w:t>
      </w:r>
      <w:r>
        <w:rPr>
          <w:rFonts w:ascii="Times New Roman" w:eastAsia="Segoe UI" w:hAnsi="Times New Roman" w:cs="Times New Roman"/>
          <w:color w:val="000000" w:themeColor="text1"/>
        </w:rPr>
        <w:t>όσο και στην ασφάλεια.  Ο</w:t>
      </w:r>
      <w:r w:rsidRPr="00CA3D07">
        <w:rPr>
          <w:rFonts w:ascii="Times New Roman" w:eastAsia="Segoe UI" w:hAnsi="Times New Roman" w:cs="Times New Roman"/>
          <w:color w:val="000000" w:themeColor="text1"/>
        </w:rPr>
        <w:t xml:space="preserve"> ίδιος εργάζεται στον οργανισμό δυόμισι χρόνια από τη στιγμή </w:t>
      </w:r>
      <w:r>
        <w:rPr>
          <w:rFonts w:ascii="Times New Roman" w:eastAsia="Segoe UI" w:hAnsi="Times New Roman" w:cs="Times New Roman"/>
          <w:color w:val="000000" w:themeColor="text1"/>
        </w:rPr>
        <w:t xml:space="preserve">διεξαγωγής </w:t>
      </w:r>
      <w:r w:rsidRPr="00CA3D07">
        <w:rPr>
          <w:rFonts w:ascii="Times New Roman" w:eastAsia="Segoe UI" w:hAnsi="Times New Roman" w:cs="Times New Roman"/>
          <w:color w:val="000000" w:themeColor="text1"/>
        </w:rPr>
        <w:t>της έρευνας. Ο διευθυντής της ομάδα</w:t>
      </w:r>
      <w:r>
        <w:rPr>
          <w:rFonts w:ascii="Times New Roman" w:eastAsia="Segoe UI" w:hAnsi="Times New Roman" w:cs="Times New Roman"/>
          <w:color w:val="000000" w:themeColor="text1"/>
        </w:rPr>
        <w:t>ς συντονισμού</w:t>
      </w:r>
      <w:r w:rsidRPr="00CA3D07">
        <w:rPr>
          <w:rFonts w:ascii="Times New Roman" w:eastAsia="Segoe UI" w:hAnsi="Times New Roman" w:cs="Times New Roman"/>
          <w:color w:val="000000" w:themeColor="text1"/>
        </w:rPr>
        <w:t xml:space="preserve"> αντιμετώπισης συμβάντων υψηλού αντίκτυπου </w:t>
      </w:r>
      <w:r>
        <w:rPr>
          <w:rFonts w:ascii="Times New Roman" w:eastAsia="Segoe UI" w:hAnsi="Times New Roman" w:cs="Times New Roman"/>
          <w:color w:val="000000" w:themeColor="text1"/>
        </w:rPr>
        <w:t>διαθέτει</w:t>
      </w:r>
      <w:r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αρκετές</w:t>
      </w:r>
      <w:r w:rsidRPr="00CA3D07">
        <w:rPr>
          <w:rFonts w:ascii="Times New Roman" w:eastAsia="Segoe UI" w:hAnsi="Times New Roman" w:cs="Times New Roman"/>
          <w:color w:val="000000" w:themeColor="text1"/>
        </w:rPr>
        <w:t xml:space="preserve"> τεχνικές και επιχειρηματικές γνώσεις για το προσωπικό και τα πληροφοριακά συστήματα του οργανισμού. </w:t>
      </w:r>
      <w:r>
        <w:rPr>
          <w:rFonts w:ascii="Times New Roman" w:eastAsia="Segoe UI" w:hAnsi="Times New Roman" w:cs="Times New Roman"/>
          <w:color w:val="000000" w:themeColor="text1"/>
        </w:rPr>
        <w:t>Τέλος,</w:t>
      </w:r>
      <w:r w:rsidRPr="00CA3D07">
        <w:rPr>
          <w:rFonts w:ascii="Times New Roman" w:eastAsia="Segoe UI" w:hAnsi="Times New Roman" w:cs="Times New Roman"/>
          <w:color w:val="000000" w:themeColor="text1"/>
        </w:rPr>
        <w:t xml:space="preserve"> το ανώτερο μέλος της ομάδας πολιτικής και διαδικασιών ασφάλειας πληροφοριών διαθέτει ισχυρό τεχνικό υπόβαθρο και πολυετή εμπειρία.</w:t>
      </w:r>
    </w:p>
    <w:p w14:paraId="7489C9EB" w14:textId="0F8E5BA0" w:rsidR="00CA3D07" w:rsidRPr="005B41C3" w:rsidRDefault="00CA3D07"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Σε γενικές γραμμές,</w:t>
      </w:r>
      <w:r w:rsidRPr="00CA3D07">
        <w:rPr>
          <w:rFonts w:ascii="Times New Roman" w:eastAsia="Segoe UI" w:hAnsi="Times New Roman" w:cs="Times New Roman"/>
          <w:color w:val="000000" w:themeColor="text1"/>
        </w:rPr>
        <w:t xml:space="preserve"> στον οργανισμό της </w:t>
      </w:r>
      <w:proofErr w:type="spellStart"/>
      <w:r w:rsidRPr="00CA3D07">
        <w:rPr>
          <w:rFonts w:ascii="Times New Roman" w:eastAsia="Times New Roman" w:hAnsi="Times New Roman" w:cs="Times New Roman"/>
          <w:color w:val="000000" w:themeColor="text1"/>
        </w:rPr>
        <w:t>Finance</w:t>
      </w:r>
      <w:proofErr w:type="spellEnd"/>
      <w:r w:rsidRPr="00CA3D07">
        <w:rPr>
          <w:rFonts w:ascii="Times New Roman" w:eastAsia="Segoe UI" w:hAnsi="Times New Roman" w:cs="Times New Roman"/>
          <w:color w:val="000000" w:themeColor="text1"/>
        </w:rPr>
        <w:t xml:space="preserve"> υπάρχει μια θετική κουλτούρα για την αντιμετώπιση περιστατικών</w:t>
      </w:r>
      <w:r>
        <w:rPr>
          <w:rFonts w:ascii="Times New Roman" w:eastAsia="Segoe UI" w:hAnsi="Times New Roman" w:cs="Times New Roman"/>
          <w:color w:val="000000" w:themeColor="text1"/>
        </w:rPr>
        <w:t>,</w:t>
      </w:r>
      <w:r w:rsidRPr="00CA3D07">
        <w:rPr>
          <w:rFonts w:ascii="Times New Roman" w:eastAsia="Segoe UI" w:hAnsi="Times New Roman" w:cs="Times New Roman"/>
          <w:color w:val="000000" w:themeColor="text1"/>
        </w:rPr>
        <w:t xml:space="preserve"> καθώς δεν τιμωρείται</w:t>
      </w:r>
      <w:r>
        <w:rPr>
          <w:rFonts w:ascii="Times New Roman" w:eastAsia="Segoe UI" w:hAnsi="Times New Roman" w:cs="Times New Roman"/>
          <w:color w:val="000000" w:themeColor="text1"/>
        </w:rPr>
        <w:t>,</w:t>
      </w:r>
      <w:r w:rsidRPr="00CA3D07">
        <w:rPr>
          <w:rFonts w:ascii="Times New Roman" w:eastAsia="Segoe UI" w:hAnsi="Times New Roman" w:cs="Times New Roman"/>
          <w:color w:val="000000" w:themeColor="text1"/>
        </w:rPr>
        <w:t xml:space="preserve"> όποιος αναφέρει περιστατικά.</w:t>
      </w:r>
    </w:p>
    <w:p w14:paraId="65142438" w14:textId="77777777" w:rsidR="00CA3D07" w:rsidRPr="00127200" w:rsidRDefault="00CA3D07" w:rsidP="005B41C3">
      <w:pPr>
        <w:pStyle w:val="3"/>
        <w:rPr>
          <w:rFonts w:eastAsia="Times New Roman"/>
        </w:rPr>
      </w:pPr>
      <w:bookmarkStart w:id="68" w:name="_Toc113968664"/>
      <w:r w:rsidRPr="00127200">
        <w:rPr>
          <w:rFonts w:eastAsia="Times New Roman"/>
        </w:rPr>
        <w:t>5.5.2 Οργανισμός Α</w:t>
      </w:r>
      <w:bookmarkEnd w:id="68"/>
    </w:p>
    <w:p w14:paraId="50BE6F41" w14:textId="5084429F" w:rsidR="00CA3D07" w:rsidRPr="00CA3D07" w:rsidRDefault="00CA3D07" w:rsidP="005B41C3">
      <w:pPr>
        <w:spacing w:before="120" w:after="120" w:line="360" w:lineRule="auto"/>
        <w:jc w:val="both"/>
        <w:rPr>
          <w:rFonts w:ascii="Times New Roman" w:eastAsia="Segoe UI" w:hAnsi="Times New Roman" w:cs="Times New Roman"/>
          <w:color w:val="000000" w:themeColor="text1"/>
        </w:rPr>
      </w:pPr>
      <w:r w:rsidRPr="00CA3D07">
        <w:rPr>
          <w:rFonts w:ascii="Times New Roman" w:eastAsia="Segoe UI" w:hAnsi="Times New Roman" w:cs="Times New Roman"/>
          <w:color w:val="000000" w:themeColor="text1"/>
        </w:rPr>
        <w:t>Από τους 15 ερωτηθέν</w:t>
      </w:r>
      <w:r>
        <w:rPr>
          <w:rFonts w:ascii="Times New Roman" w:eastAsia="Segoe UI" w:hAnsi="Times New Roman" w:cs="Times New Roman"/>
          <w:color w:val="000000" w:themeColor="text1"/>
        </w:rPr>
        <w:t>τες υπαλλήλους του Οργανισμού Α, αναφορικά</w:t>
      </w:r>
      <w:r w:rsidRPr="00CA3D07">
        <w:rPr>
          <w:rFonts w:ascii="Times New Roman" w:eastAsia="Segoe UI" w:hAnsi="Times New Roman" w:cs="Times New Roman"/>
          <w:color w:val="000000" w:themeColor="text1"/>
        </w:rPr>
        <w:t xml:space="preserve"> με την εξοικείωσή τους με την πολιτική ασφάλειας, οι</w:t>
      </w:r>
      <w:r>
        <w:rPr>
          <w:rFonts w:ascii="Times New Roman" w:eastAsia="Segoe UI" w:hAnsi="Times New Roman" w:cs="Times New Roman"/>
          <w:color w:val="000000" w:themeColor="text1"/>
        </w:rPr>
        <w:t xml:space="preserve"> 3 ήταν θετικοί, 5 ήταν αρνητικοί</w:t>
      </w:r>
      <w:r w:rsidRPr="00CA3D07">
        <w:rPr>
          <w:rFonts w:ascii="Times New Roman" w:eastAsia="Segoe UI" w:hAnsi="Times New Roman" w:cs="Times New Roman"/>
          <w:color w:val="000000" w:themeColor="text1"/>
        </w:rPr>
        <w:t xml:space="preserve"> και 7 είχαν ακούσει λίγα πράγματα για την πολιτική ασφάλειας</w:t>
      </w:r>
      <w:r>
        <w:rPr>
          <w:rFonts w:ascii="Times New Roman" w:eastAsia="Segoe UI" w:hAnsi="Times New Roman" w:cs="Times New Roman"/>
          <w:color w:val="000000" w:themeColor="text1"/>
        </w:rPr>
        <w:t>,</w:t>
      </w:r>
      <w:r w:rsidRPr="00CA3D07">
        <w:rPr>
          <w:rFonts w:ascii="Times New Roman" w:eastAsia="Segoe UI" w:hAnsi="Times New Roman" w:cs="Times New Roman"/>
          <w:color w:val="000000" w:themeColor="text1"/>
        </w:rPr>
        <w:t xml:space="preserve"> χωρίς το </w:t>
      </w:r>
      <w:r>
        <w:rPr>
          <w:rFonts w:ascii="Times New Roman" w:eastAsia="Segoe UI" w:hAnsi="Times New Roman" w:cs="Times New Roman"/>
          <w:color w:val="000000" w:themeColor="text1"/>
        </w:rPr>
        <w:t>περιεχόμενο</w:t>
      </w:r>
      <w:r w:rsidRPr="00CA3D07">
        <w:rPr>
          <w:rFonts w:ascii="Times New Roman" w:eastAsia="Segoe UI" w:hAnsi="Times New Roman" w:cs="Times New Roman"/>
          <w:color w:val="000000" w:themeColor="text1"/>
        </w:rPr>
        <w:t xml:space="preserve"> της να είναι ιδιαίτερα άγνωστο. </w:t>
      </w:r>
    </w:p>
    <w:p w14:paraId="34BEF492" w14:textId="09BE5736" w:rsidR="00CA3D07" w:rsidRPr="00CA3D07" w:rsidRDefault="00CA3D07" w:rsidP="005B41C3">
      <w:pPr>
        <w:spacing w:before="120" w:after="120" w:line="360" w:lineRule="auto"/>
        <w:jc w:val="both"/>
        <w:rPr>
          <w:rFonts w:ascii="Times New Roman" w:eastAsia="Segoe UI" w:hAnsi="Times New Roman" w:cs="Times New Roman"/>
          <w:color w:val="000000" w:themeColor="text1"/>
        </w:rPr>
      </w:pPr>
      <w:r w:rsidRPr="00CA3D07">
        <w:rPr>
          <w:rFonts w:ascii="Times New Roman" w:eastAsia="Segoe UI" w:hAnsi="Times New Roman" w:cs="Times New Roman"/>
          <w:color w:val="000000" w:themeColor="text1"/>
        </w:rPr>
        <w:t xml:space="preserve">Οι περισσότεροι από αυτούς δεν ανέφεραν ποτέ ύποπτο </w:t>
      </w:r>
      <w:proofErr w:type="spellStart"/>
      <w:r w:rsidRPr="00CA3D07">
        <w:rPr>
          <w:rFonts w:ascii="Times New Roman" w:eastAsia="Segoe UI" w:hAnsi="Times New Roman" w:cs="Times New Roman"/>
          <w:color w:val="000000" w:themeColor="text1"/>
        </w:rPr>
        <w:t>email</w:t>
      </w:r>
      <w:proofErr w:type="spellEnd"/>
      <w:r w:rsidRPr="00CA3D07">
        <w:rPr>
          <w:rFonts w:ascii="Times New Roman" w:eastAsia="Segoe UI" w:hAnsi="Times New Roman" w:cs="Times New Roman"/>
          <w:color w:val="000000" w:themeColor="text1"/>
        </w:rPr>
        <w:t xml:space="preserve"> ενώ </w:t>
      </w:r>
      <w:r>
        <w:rPr>
          <w:rFonts w:ascii="Times New Roman" w:eastAsia="Segoe UI" w:hAnsi="Times New Roman" w:cs="Times New Roman"/>
          <w:color w:val="000000" w:themeColor="text1"/>
        </w:rPr>
        <w:t>μικρός αριθμός υπαλλήλων ανέφερε</w:t>
      </w:r>
      <w:r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ελάχιστες</w:t>
      </w:r>
      <w:r w:rsidRPr="00CA3D07">
        <w:rPr>
          <w:rFonts w:ascii="Times New Roman" w:eastAsia="Segoe UI" w:hAnsi="Times New Roman" w:cs="Times New Roman"/>
          <w:color w:val="000000" w:themeColor="text1"/>
        </w:rPr>
        <w:t xml:space="preserve"> περιπτώσεις. </w:t>
      </w:r>
      <w:r>
        <w:rPr>
          <w:rFonts w:ascii="Times New Roman" w:eastAsia="Segoe UI" w:hAnsi="Times New Roman" w:cs="Times New Roman"/>
          <w:color w:val="000000" w:themeColor="text1"/>
        </w:rPr>
        <w:t>Επίσης, οι περισσότεροι</w:t>
      </w:r>
      <w:r w:rsidRPr="00CA3D07">
        <w:rPr>
          <w:rFonts w:ascii="Times New Roman" w:eastAsia="Segoe UI" w:hAnsi="Times New Roman" w:cs="Times New Roman"/>
          <w:color w:val="000000" w:themeColor="text1"/>
        </w:rPr>
        <w:t xml:space="preserve"> είχαν λάβει ύποπτα </w:t>
      </w:r>
      <w:proofErr w:type="spellStart"/>
      <w:r w:rsidRPr="00CA3D07">
        <w:rPr>
          <w:rFonts w:ascii="Times New Roman" w:eastAsia="Segoe UI" w:hAnsi="Times New Roman" w:cs="Times New Roman"/>
          <w:color w:val="000000" w:themeColor="text1"/>
        </w:rPr>
        <w:t>email</w:t>
      </w:r>
      <w:proofErr w:type="spellEnd"/>
      <w:r>
        <w:rPr>
          <w:rFonts w:ascii="Times New Roman" w:eastAsia="Segoe UI" w:hAnsi="Times New Roman" w:cs="Times New Roman"/>
          <w:color w:val="000000" w:themeColor="text1"/>
        </w:rPr>
        <w:t>,</w:t>
      </w:r>
      <w:r w:rsidRPr="00CA3D07">
        <w:rPr>
          <w:rFonts w:ascii="Times New Roman" w:eastAsia="Segoe UI" w:hAnsi="Times New Roman" w:cs="Times New Roman"/>
          <w:color w:val="000000" w:themeColor="text1"/>
        </w:rPr>
        <w:t xml:space="preserve"> με έναν από </w:t>
      </w:r>
      <w:r>
        <w:rPr>
          <w:rFonts w:ascii="Times New Roman" w:eastAsia="Segoe UI" w:hAnsi="Times New Roman" w:cs="Times New Roman"/>
          <w:color w:val="000000" w:themeColor="text1"/>
        </w:rPr>
        <w:t>τους εργαζόμενους</w:t>
      </w:r>
      <w:r w:rsidRPr="00CA3D07">
        <w:rPr>
          <w:rFonts w:ascii="Times New Roman" w:eastAsia="Segoe UI" w:hAnsi="Times New Roman" w:cs="Times New Roman"/>
          <w:color w:val="000000" w:themeColor="text1"/>
        </w:rPr>
        <w:t xml:space="preserve"> να κάνει λόγο για </w:t>
      </w:r>
      <w:proofErr w:type="spellStart"/>
      <w:r>
        <w:rPr>
          <w:rFonts w:ascii="Times New Roman" w:eastAsia="Times New Roman" w:hAnsi="Times New Roman" w:cs="Times New Roman"/>
          <w:color w:val="000000" w:themeColor="text1"/>
        </w:rPr>
        <w:t>spam</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email</w:t>
      </w:r>
      <w:proofErr w:type="spellEnd"/>
      <w:r>
        <w:rPr>
          <w:rFonts w:ascii="Times New Roman" w:eastAsia="Times New Roman" w:hAnsi="Times New Roman" w:cs="Times New Roman"/>
          <w:color w:val="000000" w:themeColor="text1"/>
        </w:rPr>
        <w:t xml:space="preserve"> και όχι </w:t>
      </w:r>
      <w:proofErr w:type="spellStart"/>
      <w:r w:rsidRPr="00CA3D07">
        <w:rPr>
          <w:rFonts w:ascii="Times New Roman" w:eastAsia="Segoe UI" w:hAnsi="Times New Roman" w:cs="Times New Roman"/>
          <w:color w:val="000000" w:themeColor="text1"/>
        </w:rPr>
        <w:t>στοχευμένα</w:t>
      </w:r>
      <w:proofErr w:type="spellEnd"/>
      <w:r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Εν κατακλείδι,</w:t>
      </w:r>
      <w:r w:rsidRPr="00CA3D07">
        <w:rPr>
          <w:rFonts w:ascii="Times New Roman" w:eastAsia="Segoe UI" w:hAnsi="Times New Roman" w:cs="Times New Roman"/>
          <w:color w:val="000000" w:themeColor="text1"/>
        </w:rPr>
        <w:t xml:space="preserve"> κανένας από τους υπαλλήλους δεν αναγνώρισε ότι άνοιξε ή ότι εκτέλεσε οδηγίες από ένα τέτοιο </w:t>
      </w:r>
      <w:proofErr w:type="spellStart"/>
      <w:r w:rsidRPr="00CA3D07">
        <w:rPr>
          <w:rFonts w:ascii="Times New Roman" w:eastAsia="Segoe UI" w:hAnsi="Times New Roman" w:cs="Times New Roman"/>
          <w:color w:val="000000" w:themeColor="text1"/>
        </w:rPr>
        <w:t>email</w:t>
      </w:r>
      <w:proofErr w:type="spellEnd"/>
      <w:r w:rsidRPr="00CA3D07">
        <w:rPr>
          <w:rFonts w:ascii="Times New Roman" w:eastAsia="Segoe UI" w:hAnsi="Times New Roman" w:cs="Times New Roman"/>
          <w:color w:val="000000" w:themeColor="text1"/>
        </w:rPr>
        <w:t>.</w:t>
      </w:r>
    </w:p>
    <w:p w14:paraId="1CB9445B" w14:textId="549E2B4E" w:rsidR="00CA3D07" w:rsidRPr="00CA3D07" w:rsidRDefault="00CA3D07" w:rsidP="005B41C3">
      <w:pPr>
        <w:spacing w:before="120" w:after="120" w:line="360" w:lineRule="auto"/>
        <w:jc w:val="both"/>
        <w:rPr>
          <w:rFonts w:ascii="Times New Roman" w:eastAsia="Segoe UI" w:hAnsi="Times New Roman" w:cs="Times New Roman"/>
          <w:color w:val="000000" w:themeColor="text1"/>
        </w:rPr>
      </w:pPr>
      <w:r w:rsidRPr="00CA3D07">
        <w:rPr>
          <w:rFonts w:ascii="Times New Roman" w:eastAsia="Segoe UI" w:hAnsi="Times New Roman" w:cs="Times New Roman"/>
          <w:color w:val="000000" w:themeColor="text1"/>
        </w:rPr>
        <w:t>Σε σχέση με το τι είναι ένα περιστατικό ασφάλειας πληροφοριών</w:t>
      </w:r>
      <w:r>
        <w:rPr>
          <w:rFonts w:ascii="Times New Roman" w:eastAsia="Segoe UI" w:hAnsi="Times New Roman" w:cs="Times New Roman"/>
          <w:color w:val="000000" w:themeColor="text1"/>
        </w:rPr>
        <w:t>, λίγοι θεώρησαν ότι γνωρίζουν</w:t>
      </w:r>
      <w:r w:rsidRPr="00CA3D07">
        <w:rPr>
          <w:rFonts w:ascii="Times New Roman" w:eastAsia="Segoe UI" w:hAnsi="Times New Roman" w:cs="Times New Roman"/>
          <w:color w:val="000000" w:themeColor="text1"/>
        </w:rPr>
        <w:t xml:space="preserve"> ενώ σχεδόν οι μισοί δεν γνώριζαν ή δεν ήταν εξοικειωμένοι με τον ορισμό</w:t>
      </w:r>
      <w:r>
        <w:rPr>
          <w:rFonts w:ascii="Times New Roman" w:eastAsia="Segoe UI" w:hAnsi="Times New Roman" w:cs="Times New Roman"/>
          <w:color w:val="000000" w:themeColor="text1"/>
        </w:rPr>
        <w:t>,</w:t>
      </w:r>
      <w:r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ανα</w:t>
      </w:r>
      <w:r w:rsidRPr="00CA3D07">
        <w:rPr>
          <w:rFonts w:ascii="Times New Roman" w:eastAsia="Segoe UI" w:hAnsi="Times New Roman" w:cs="Times New Roman"/>
          <w:color w:val="000000" w:themeColor="text1"/>
        </w:rPr>
        <w:t xml:space="preserve">γνωρίζοντας </w:t>
      </w:r>
      <w:r>
        <w:rPr>
          <w:rFonts w:ascii="Times New Roman" w:eastAsia="Segoe UI" w:hAnsi="Times New Roman" w:cs="Times New Roman"/>
          <w:color w:val="000000" w:themeColor="text1"/>
        </w:rPr>
        <w:t>την άγνοια</w:t>
      </w:r>
      <w:r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τους.</w:t>
      </w:r>
      <w:r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Οι υπόλοιποι</w:t>
      </w:r>
      <w:r w:rsidRPr="00CA3D07">
        <w:rPr>
          <w:rFonts w:ascii="Times New Roman" w:eastAsia="Segoe UI" w:hAnsi="Times New Roman" w:cs="Times New Roman"/>
          <w:color w:val="000000" w:themeColor="text1"/>
        </w:rPr>
        <w:t xml:space="preserve"> να </w:t>
      </w:r>
      <w:r>
        <w:rPr>
          <w:rFonts w:ascii="Times New Roman" w:eastAsia="Segoe UI" w:hAnsi="Times New Roman" w:cs="Times New Roman"/>
          <w:color w:val="000000" w:themeColor="text1"/>
        </w:rPr>
        <w:t>παρουσιάζονται με έλλειψη σιγουριάς</w:t>
      </w:r>
      <w:r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Μεγάλο ποσοστό</w:t>
      </w:r>
      <w:r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υπαλλήλων δήλωσε</w:t>
      </w:r>
      <w:r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ως</w:t>
      </w:r>
      <w:r w:rsidRPr="00CA3D07">
        <w:rPr>
          <w:rFonts w:ascii="Times New Roman" w:eastAsia="Segoe UI" w:hAnsi="Times New Roman" w:cs="Times New Roman"/>
          <w:color w:val="000000" w:themeColor="text1"/>
        </w:rPr>
        <w:t xml:space="preserve"> παράδειγμα πιθανού περιστατικού ασφάλειας πληροφοριών την κοινή χρήση κωδικών πρόσβασης, </w:t>
      </w:r>
      <w:r>
        <w:rPr>
          <w:rFonts w:ascii="Times New Roman" w:eastAsia="Segoe UI" w:hAnsi="Times New Roman" w:cs="Times New Roman"/>
          <w:color w:val="000000" w:themeColor="text1"/>
        </w:rPr>
        <w:t xml:space="preserve">τα </w:t>
      </w:r>
      <w:r w:rsidRPr="00CA3D07">
        <w:rPr>
          <w:rFonts w:ascii="Times New Roman" w:eastAsia="Segoe UI" w:hAnsi="Times New Roman" w:cs="Times New Roman"/>
          <w:color w:val="000000" w:themeColor="text1"/>
        </w:rPr>
        <w:t>διαπιστευτήρια σύνδεσης και</w:t>
      </w:r>
      <w:r>
        <w:rPr>
          <w:rFonts w:ascii="Times New Roman" w:eastAsia="Segoe UI" w:hAnsi="Times New Roman" w:cs="Times New Roman"/>
          <w:color w:val="000000" w:themeColor="text1"/>
        </w:rPr>
        <w:t xml:space="preserve"> τις</w:t>
      </w:r>
      <w:r w:rsidRPr="00CA3D07">
        <w:rPr>
          <w:rFonts w:ascii="Times New Roman" w:eastAsia="Segoe UI" w:hAnsi="Times New Roman" w:cs="Times New Roman"/>
          <w:color w:val="000000" w:themeColor="text1"/>
        </w:rPr>
        <w:t xml:space="preserve"> ευαίσθητες πληροφορίες. </w:t>
      </w:r>
      <w:r w:rsidR="00975EEF">
        <w:rPr>
          <w:rFonts w:ascii="Times New Roman" w:eastAsia="Segoe UI" w:hAnsi="Times New Roman" w:cs="Times New Roman"/>
          <w:color w:val="000000" w:themeColor="text1"/>
        </w:rPr>
        <w:t>Κατά τη διάρκεια της εργασίας τους</w:t>
      </w:r>
      <w:r w:rsidR="001C0247">
        <w:rPr>
          <w:rFonts w:ascii="Times New Roman" w:eastAsia="Segoe UI" w:hAnsi="Times New Roman" w:cs="Times New Roman"/>
          <w:color w:val="000000" w:themeColor="text1"/>
        </w:rPr>
        <w:t xml:space="preserve"> στον οργανισμό και</w:t>
      </w:r>
      <w:r w:rsidR="00975EEF">
        <w:rPr>
          <w:rFonts w:ascii="Times New Roman" w:eastAsia="Segoe UI" w:hAnsi="Times New Roman" w:cs="Times New Roman"/>
          <w:color w:val="000000" w:themeColor="text1"/>
        </w:rPr>
        <w:t xml:space="preserve"> σε καθημερινό επίπεδο, </w:t>
      </w:r>
      <w:r w:rsidRPr="00CA3D07">
        <w:rPr>
          <w:rFonts w:ascii="Times New Roman" w:eastAsia="Segoe UI" w:hAnsi="Times New Roman" w:cs="Times New Roman"/>
          <w:color w:val="000000" w:themeColor="text1"/>
        </w:rPr>
        <w:t>δήλωσαν ότι ήταν αρκετά προσεκτικοί</w:t>
      </w:r>
      <w:r w:rsidR="00975EEF">
        <w:rPr>
          <w:rFonts w:ascii="Times New Roman" w:eastAsia="Segoe UI" w:hAnsi="Times New Roman" w:cs="Times New Roman"/>
          <w:color w:val="000000" w:themeColor="text1"/>
        </w:rPr>
        <w:t>,</w:t>
      </w:r>
      <w:r w:rsidRPr="00CA3D07">
        <w:rPr>
          <w:rFonts w:ascii="Times New Roman" w:eastAsia="Segoe UI" w:hAnsi="Times New Roman" w:cs="Times New Roman"/>
          <w:color w:val="000000" w:themeColor="text1"/>
        </w:rPr>
        <w:t xml:space="preserve"> παρόλο που αρκετοί από αυτούς δεν ήταν βέβαιοι για τον ορισμό των περιστατικών ασφάλειας πληροφοριών. Μερικοί δικαιολόγησαν την αβεβαιότητα </w:t>
      </w:r>
      <w:r w:rsidRPr="00CA3D07">
        <w:rPr>
          <w:rFonts w:ascii="Times New Roman" w:eastAsia="Segoe UI" w:hAnsi="Times New Roman" w:cs="Times New Roman"/>
          <w:color w:val="000000" w:themeColor="text1"/>
        </w:rPr>
        <w:lastRenderedPageBreak/>
        <w:t xml:space="preserve">αυτή με το ότι δεν βρίσκονταν συχνά σε καταστάσεις όπου η ασφάλεια των πληροφοριών είναι σχετική. </w:t>
      </w:r>
    </w:p>
    <w:p w14:paraId="0800CEB9" w14:textId="630DB837" w:rsidR="001C0247" w:rsidRDefault="001C0247"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Παράλληλα, έ</w:t>
      </w:r>
      <w:r w:rsidR="00CA3D07" w:rsidRPr="00CA3D07">
        <w:rPr>
          <w:rFonts w:ascii="Times New Roman" w:eastAsia="Segoe UI" w:hAnsi="Times New Roman" w:cs="Times New Roman"/>
          <w:color w:val="000000" w:themeColor="text1"/>
        </w:rPr>
        <w:t>νας υπάλληλος ανέφερε ότι από την εφαρμογή του συστήματος κλειδώματος θυρών που αποσκοπούσε στη βελτίωση της ασφάλειας, οδήγησε αρκετούς υπαλλήλους στο να νιώσουν ασφάλεια</w:t>
      </w:r>
      <w:r>
        <w:rPr>
          <w:rFonts w:ascii="Times New Roman" w:eastAsia="Segoe UI" w:hAnsi="Times New Roman" w:cs="Times New Roman"/>
          <w:color w:val="000000" w:themeColor="text1"/>
        </w:rPr>
        <w:t>,</w:t>
      </w:r>
      <w:r w:rsidR="00CA3D07" w:rsidRPr="00CA3D07">
        <w:rPr>
          <w:rFonts w:ascii="Times New Roman" w:eastAsia="Segoe UI" w:hAnsi="Times New Roman" w:cs="Times New Roman"/>
          <w:color w:val="000000" w:themeColor="text1"/>
        </w:rPr>
        <w:t xml:space="preserve"> αφήνοντας πολλές φορές </w:t>
      </w:r>
      <w:r>
        <w:rPr>
          <w:rFonts w:ascii="Times New Roman" w:eastAsia="Segoe UI" w:hAnsi="Times New Roman" w:cs="Times New Roman"/>
          <w:color w:val="000000" w:themeColor="text1"/>
        </w:rPr>
        <w:t xml:space="preserve">τους </w:t>
      </w:r>
      <w:r w:rsidR="00CA3D07" w:rsidRPr="00CA3D07">
        <w:rPr>
          <w:rFonts w:ascii="Times New Roman" w:eastAsia="Segoe UI" w:hAnsi="Times New Roman" w:cs="Times New Roman"/>
          <w:color w:val="000000" w:themeColor="text1"/>
        </w:rPr>
        <w:t>υπολογιστέ</w:t>
      </w:r>
      <w:r>
        <w:rPr>
          <w:rFonts w:ascii="Times New Roman" w:eastAsia="Segoe UI" w:hAnsi="Times New Roman" w:cs="Times New Roman"/>
          <w:color w:val="000000" w:themeColor="text1"/>
        </w:rPr>
        <w:t>ς ξεκλείδωτους, καθώς και τις πόρτες γραφείων μη ασφαλισμένες</w:t>
      </w:r>
      <w:r w:rsidR="00CA3D07" w:rsidRPr="00CA3D07">
        <w:rPr>
          <w:rFonts w:ascii="Times New Roman" w:eastAsia="Segoe UI" w:hAnsi="Times New Roman" w:cs="Times New Roman"/>
          <w:color w:val="000000" w:themeColor="text1"/>
        </w:rPr>
        <w:t xml:space="preserve">. </w:t>
      </w:r>
    </w:p>
    <w:p w14:paraId="6FECBB3D" w14:textId="23A8EFB9" w:rsidR="00CA3D07" w:rsidRPr="00127200" w:rsidRDefault="001C0247"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 xml:space="preserve">Από το σύνολο των εργαζομένων, </w:t>
      </w:r>
      <w:r w:rsidR="00CA3D07" w:rsidRPr="00CA3D07">
        <w:rPr>
          <w:rFonts w:ascii="Times New Roman" w:eastAsia="Segoe UI" w:hAnsi="Times New Roman" w:cs="Times New Roman"/>
          <w:color w:val="000000" w:themeColor="text1"/>
        </w:rPr>
        <w:t xml:space="preserve">μόνο ένας δήλωσε ότι γνωρίζει σε ποιες περιπτώσεις αλλά και σε ποιους θα έπρεπε να αναφέρει ένα περιστατικό ασφάλειας. </w:t>
      </w:r>
      <w:r>
        <w:rPr>
          <w:rFonts w:ascii="Times New Roman" w:eastAsia="Segoe UI" w:hAnsi="Times New Roman" w:cs="Times New Roman"/>
          <w:color w:val="000000" w:themeColor="text1"/>
        </w:rPr>
        <w:t>Η πλειοψηφία των</w:t>
      </w:r>
      <w:r w:rsidR="00CA3D07"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εργαζόμενων δήλωσε ότι δεν ήταν σίγουρη</w:t>
      </w:r>
      <w:r w:rsidR="00CA3D07" w:rsidRPr="00CA3D07">
        <w:rPr>
          <w:rFonts w:ascii="Times New Roman" w:eastAsia="Segoe UI" w:hAnsi="Times New Roman" w:cs="Times New Roman"/>
          <w:color w:val="000000" w:themeColor="text1"/>
        </w:rPr>
        <w:t xml:space="preserve"> για το ποια περ</w:t>
      </w:r>
      <w:r>
        <w:rPr>
          <w:rFonts w:ascii="Times New Roman" w:eastAsia="Segoe UI" w:hAnsi="Times New Roman" w:cs="Times New Roman"/>
          <w:color w:val="000000" w:themeColor="text1"/>
        </w:rPr>
        <w:t>ιστατικά πρέπει να αναφέρονται. Εντούτοις,</w:t>
      </w:r>
      <w:r w:rsidR="00CA3D07"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όπως επεσήμαναν αρκετοί υπάλληλοι </w:t>
      </w:r>
      <w:r w:rsidR="00CA3D07" w:rsidRPr="00CA3D07">
        <w:rPr>
          <w:rFonts w:ascii="Times New Roman" w:eastAsia="Segoe UI" w:hAnsi="Times New Roman" w:cs="Times New Roman"/>
          <w:color w:val="000000" w:themeColor="text1"/>
        </w:rPr>
        <w:t>η κοινή λογική καθοδηγούσε τις επιλογές τους και ότι αν κρινόταν απαραίτητο θα ειδοποιούσαν τον άμεσο προϊστάμενο τους. Σχεδόν οι μισοί από τους υπαλλήλους που συμμετείχαν στην έρευνα είχαν παρακολο</w:t>
      </w:r>
      <w:r>
        <w:rPr>
          <w:rFonts w:ascii="Times New Roman" w:eastAsia="Segoe UI" w:hAnsi="Times New Roman" w:cs="Times New Roman"/>
          <w:color w:val="000000" w:themeColor="text1"/>
        </w:rPr>
        <w:t xml:space="preserve">υθήσει διαδικτυακές διαλέξεις και </w:t>
      </w:r>
      <w:r w:rsidR="00CA3D07" w:rsidRPr="00CA3D07">
        <w:rPr>
          <w:rFonts w:ascii="Times New Roman" w:eastAsia="Segoe UI" w:hAnsi="Times New Roman" w:cs="Times New Roman"/>
          <w:color w:val="000000" w:themeColor="text1"/>
        </w:rPr>
        <w:t xml:space="preserve"> παρουσιάσεις για την ασφάλεια πληροφοριών. </w:t>
      </w:r>
      <w:r>
        <w:rPr>
          <w:rFonts w:ascii="Times New Roman" w:eastAsia="Segoe UI" w:hAnsi="Times New Roman" w:cs="Times New Roman"/>
          <w:color w:val="000000" w:themeColor="text1"/>
        </w:rPr>
        <w:t>Η πλειοψηφία όσων είχαν παρακολουθήσει τέτοιου είδους εκπαιδευτικές δράσεις</w:t>
      </w:r>
      <w:r w:rsidR="00CA3D07" w:rsidRPr="00CA3D07">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δήλωσαν </w:t>
      </w:r>
      <w:r w:rsidR="00CA3D07" w:rsidRPr="00CA3D07">
        <w:rPr>
          <w:rFonts w:ascii="Times New Roman" w:eastAsia="Segoe UI" w:hAnsi="Times New Roman" w:cs="Times New Roman"/>
          <w:color w:val="000000" w:themeColor="text1"/>
        </w:rPr>
        <w:t xml:space="preserve">ότι το περιεχόμενο </w:t>
      </w:r>
      <w:r w:rsidR="0009216A">
        <w:rPr>
          <w:rFonts w:ascii="Times New Roman" w:eastAsia="Segoe UI" w:hAnsi="Times New Roman" w:cs="Times New Roman"/>
          <w:color w:val="000000" w:themeColor="text1"/>
        </w:rPr>
        <w:t>τους</w:t>
      </w:r>
      <w:r w:rsidR="00CA3D07" w:rsidRPr="00CA3D07">
        <w:rPr>
          <w:rFonts w:ascii="Times New Roman" w:eastAsia="Segoe UI" w:hAnsi="Times New Roman" w:cs="Times New Roman"/>
          <w:color w:val="000000" w:themeColor="text1"/>
        </w:rPr>
        <w:t xml:space="preserve"> ήταν ήδη γνωστό αλλά</w:t>
      </w:r>
      <w:r w:rsidR="0009216A">
        <w:rPr>
          <w:rFonts w:ascii="Times New Roman" w:eastAsia="Segoe UI" w:hAnsi="Times New Roman" w:cs="Times New Roman"/>
          <w:color w:val="000000" w:themeColor="text1"/>
        </w:rPr>
        <w:t xml:space="preserve"> παρόλα αυτά,</w:t>
      </w:r>
      <w:r w:rsidR="00CA3D07" w:rsidRPr="00CA3D07">
        <w:rPr>
          <w:rFonts w:ascii="Times New Roman" w:eastAsia="Segoe UI" w:hAnsi="Times New Roman" w:cs="Times New Roman"/>
          <w:color w:val="000000" w:themeColor="text1"/>
        </w:rPr>
        <w:t xml:space="preserve"> το βρήκαν χρήσιμο.</w:t>
      </w:r>
    </w:p>
    <w:p w14:paraId="67D7F637" w14:textId="77777777" w:rsidR="00CA3D07" w:rsidRPr="00127200" w:rsidRDefault="00CA3D07" w:rsidP="005B41C3">
      <w:pPr>
        <w:pStyle w:val="3"/>
        <w:rPr>
          <w:rFonts w:eastAsia="Times New Roman"/>
        </w:rPr>
      </w:pPr>
      <w:bookmarkStart w:id="69" w:name="_Toc113968665"/>
      <w:r w:rsidRPr="00127200">
        <w:rPr>
          <w:rFonts w:eastAsia="Times New Roman"/>
        </w:rPr>
        <w:t>5.5.3 Οργανισμός Β</w:t>
      </w:r>
      <w:bookmarkEnd w:id="69"/>
    </w:p>
    <w:p w14:paraId="630D7AEA" w14:textId="727C8B0A" w:rsidR="00CA3D07" w:rsidRPr="0009216A" w:rsidRDefault="00CA3D07" w:rsidP="005B41C3">
      <w:pPr>
        <w:spacing w:before="120" w:after="120" w:line="360" w:lineRule="auto"/>
        <w:jc w:val="both"/>
        <w:rPr>
          <w:rFonts w:ascii="Times New Roman" w:eastAsia="Segoe UI" w:hAnsi="Times New Roman" w:cs="Times New Roman"/>
          <w:color w:val="000000" w:themeColor="text1"/>
        </w:rPr>
      </w:pPr>
      <w:r w:rsidRPr="0009216A">
        <w:rPr>
          <w:rFonts w:ascii="Times New Roman" w:eastAsia="Segoe UI" w:hAnsi="Times New Roman" w:cs="Times New Roman"/>
          <w:color w:val="000000" w:themeColor="text1"/>
        </w:rPr>
        <w:t>Από τους 15 ερωτηθέντες υπαλλήλους του Οργανισμού Β</w:t>
      </w:r>
      <w:r w:rsidR="0009216A">
        <w:rPr>
          <w:rFonts w:ascii="Times New Roman" w:eastAsia="Segoe UI" w:hAnsi="Times New Roman" w:cs="Times New Roman"/>
          <w:color w:val="000000" w:themeColor="text1"/>
        </w:rPr>
        <w:t>,</w:t>
      </w:r>
      <w:r w:rsidRPr="0009216A">
        <w:rPr>
          <w:rFonts w:ascii="Times New Roman" w:eastAsia="Calibri" w:hAnsi="Times New Roman" w:cs="Times New Roman"/>
          <w:color w:val="000000" w:themeColor="text1"/>
        </w:rPr>
        <w:t xml:space="preserve"> </w:t>
      </w:r>
      <w:r w:rsidR="0009216A">
        <w:rPr>
          <w:rFonts w:ascii="Times New Roman" w:eastAsia="Segoe UI" w:hAnsi="Times New Roman" w:cs="Times New Roman"/>
          <w:color w:val="000000" w:themeColor="text1"/>
        </w:rPr>
        <w:t>αναφορικά</w:t>
      </w:r>
      <w:r w:rsidRPr="0009216A">
        <w:rPr>
          <w:rFonts w:ascii="Times New Roman" w:eastAsia="Segoe UI" w:hAnsi="Times New Roman" w:cs="Times New Roman"/>
          <w:color w:val="000000" w:themeColor="text1"/>
        </w:rPr>
        <w:t xml:space="preserve"> με την </w:t>
      </w:r>
      <w:r w:rsidR="0009216A">
        <w:rPr>
          <w:rFonts w:ascii="Times New Roman" w:eastAsia="Segoe UI" w:hAnsi="Times New Roman" w:cs="Times New Roman"/>
          <w:color w:val="000000" w:themeColor="text1"/>
        </w:rPr>
        <w:t xml:space="preserve">πολιτική ασφάλειας πληροφοριών, </w:t>
      </w:r>
      <w:r w:rsidRPr="0009216A">
        <w:rPr>
          <w:rFonts w:ascii="Times New Roman" w:eastAsia="Segoe UI" w:hAnsi="Times New Roman" w:cs="Times New Roman"/>
          <w:color w:val="000000" w:themeColor="text1"/>
        </w:rPr>
        <w:t>μόλις δύο από αυτούς δεν ήταν εξοικειωμένοι, οκτώ ήταν σε κάποιο βαθμό</w:t>
      </w:r>
      <w:r w:rsidR="0009216A">
        <w:rPr>
          <w:rFonts w:ascii="Times New Roman" w:eastAsia="Segoe UI" w:hAnsi="Times New Roman" w:cs="Times New Roman"/>
          <w:color w:val="000000" w:themeColor="text1"/>
        </w:rPr>
        <w:t>,</w:t>
      </w:r>
      <w:r w:rsidRPr="0009216A">
        <w:rPr>
          <w:rFonts w:ascii="Times New Roman" w:eastAsia="Segoe UI" w:hAnsi="Times New Roman" w:cs="Times New Roman"/>
          <w:color w:val="000000" w:themeColor="text1"/>
        </w:rPr>
        <w:t xml:space="preserve"> χωρίς </w:t>
      </w:r>
      <w:r w:rsidR="0009216A">
        <w:rPr>
          <w:rFonts w:ascii="Times New Roman" w:eastAsia="Segoe UI" w:hAnsi="Times New Roman" w:cs="Times New Roman"/>
          <w:color w:val="000000" w:themeColor="text1"/>
        </w:rPr>
        <w:t xml:space="preserve">ωστόσο να γνωρίζουν λεπτομέρειες </w:t>
      </w:r>
      <w:r w:rsidRPr="0009216A">
        <w:rPr>
          <w:rFonts w:ascii="Times New Roman" w:eastAsia="Segoe UI" w:hAnsi="Times New Roman" w:cs="Times New Roman"/>
          <w:color w:val="000000" w:themeColor="text1"/>
        </w:rPr>
        <w:t xml:space="preserve">ενώ </w:t>
      </w:r>
      <w:r w:rsidR="0009216A">
        <w:rPr>
          <w:rFonts w:ascii="Times New Roman" w:eastAsia="Segoe UI" w:hAnsi="Times New Roman" w:cs="Times New Roman"/>
          <w:color w:val="000000" w:themeColor="text1"/>
        </w:rPr>
        <w:t>ένας μόνο</w:t>
      </w:r>
      <w:r w:rsidRPr="0009216A">
        <w:rPr>
          <w:rFonts w:ascii="Times New Roman" w:eastAsia="Segoe UI" w:hAnsi="Times New Roman" w:cs="Times New Roman"/>
          <w:color w:val="000000" w:themeColor="text1"/>
        </w:rPr>
        <w:t xml:space="preserve"> ανέφερε ότι έχουν γίνει αρκετές αλλαγές στον </w:t>
      </w:r>
      <w:r w:rsidR="0009216A">
        <w:rPr>
          <w:rFonts w:ascii="Times New Roman" w:eastAsia="Segoe UI" w:hAnsi="Times New Roman" w:cs="Times New Roman"/>
          <w:color w:val="000000" w:themeColor="text1"/>
        </w:rPr>
        <w:t>οργανισμό</w:t>
      </w:r>
      <w:r w:rsidRPr="0009216A">
        <w:rPr>
          <w:rFonts w:ascii="Times New Roman" w:eastAsia="Segoe UI" w:hAnsi="Times New Roman" w:cs="Times New Roman"/>
          <w:color w:val="000000" w:themeColor="text1"/>
        </w:rPr>
        <w:t xml:space="preserve"> τα τελευταία χρόνια </w:t>
      </w:r>
      <w:r w:rsidR="0009216A">
        <w:rPr>
          <w:rFonts w:ascii="Times New Roman" w:eastAsia="Segoe UI" w:hAnsi="Times New Roman" w:cs="Times New Roman"/>
          <w:color w:val="000000" w:themeColor="text1"/>
        </w:rPr>
        <w:t xml:space="preserve">που σχετίζονται με την </w:t>
      </w:r>
      <w:r w:rsidRPr="0009216A">
        <w:rPr>
          <w:rFonts w:ascii="Times New Roman" w:eastAsia="Segoe UI" w:hAnsi="Times New Roman" w:cs="Times New Roman"/>
          <w:color w:val="000000" w:themeColor="text1"/>
        </w:rPr>
        <w:t>πολιτική ασφάλειας</w:t>
      </w:r>
      <w:r w:rsidR="0009216A">
        <w:rPr>
          <w:rFonts w:ascii="Times New Roman" w:eastAsia="Segoe UI" w:hAnsi="Times New Roman" w:cs="Times New Roman"/>
          <w:color w:val="000000" w:themeColor="text1"/>
        </w:rPr>
        <w:t>.</w:t>
      </w:r>
      <w:r w:rsidRPr="0009216A">
        <w:rPr>
          <w:rFonts w:ascii="Times New Roman" w:eastAsia="Segoe UI" w:hAnsi="Times New Roman" w:cs="Times New Roman"/>
          <w:color w:val="000000" w:themeColor="text1"/>
        </w:rPr>
        <w:t xml:space="preserve"> </w:t>
      </w:r>
      <w:r w:rsidR="0009216A">
        <w:rPr>
          <w:rFonts w:ascii="Times New Roman" w:eastAsia="Segoe UI" w:hAnsi="Times New Roman" w:cs="Times New Roman"/>
          <w:color w:val="000000" w:themeColor="text1"/>
        </w:rPr>
        <w:t>Επίσης, δήλωσε</w:t>
      </w:r>
      <w:r w:rsidRPr="0009216A">
        <w:rPr>
          <w:rFonts w:ascii="Times New Roman" w:eastAsia="Segoe UI" w:hAnsi="Times New Roman" w:cs="Times New Roman"/>
          <w:color w:val="000000" w:themeColor="text1"/>
        </w:rPr>
        <w:t xml:space="preserve"> ότι πολλές φορές δεν υπήρχε η κατάλληλη </w:t>
      </w:r>
      <w:r w:rsidR="0009216A">
        <w:rPr>
          <w:rFonts w:ascii="Times New Roman" w:eastAsia="Segoe UI" w:hAnsi="Times New Roman" w:cs="Times New Roman"/>
          <w:color w:val="000000" w:themeColor="text1"/>
        </w:rPr>
        <w:t>ενημέρωση</w:t>
      </w:r>
      <w:r w:rsidRPr="0009216A">
        <w:rPr>
          <w:rFonts w:ascii="Times New Roman" w:eastAsia="Segoe UI" w:hAnsi="Times New Roman" w:cs="Times New Roman"/>
          <w:color w:val="000000" w:themeColor="text1"/>
        </w:rPr>
        <w:t xml:space="preserve"> προς τους εργαζόμενος για τις αλλαγές αυτές.</w:t>
      </w:r>
    </w:p>
    <w:p w14:paraId="1731422B" w14:textId="565DAA05" w:rsidR="00CA3D07" w:rsidRPr="0009216A" w:rsidRDefault="00CA3D07" w:rsidP="005B41C3">
      <w:pPr>
        <w:spacing w:before="120" w:after="120" w:line="360" w:lineRule="auto"/>
        <w:jc w:val="both"/>
        <w:rPr>
          <w:rFonts w:ascii="Times New Roman" w:eastAsia="Segoe UI" w:hAnsi="Times New Roman" w:cs="Times New Roman"/>
          <w:color w:val="000000" w:themeColor="text1"/>
        </w:rPr>
      </w:pPr>
      <w:r w:rsidRPr="0009216A">
        <w:rPr>
          <w:rFonts w:ascii="Times New Roman" w:eastAsia="Segoe UI" w:hAnsi="Times New Roman" w:cs="Times New Roman"/>
          <w:color w:val="000000" w:themeColor="text1"/>
        </w:rPr>
        <w:t xml:space="preserve">Αρκετοί λαμβάνουν συχνά </w:t>
      </w:r>
      <w:proofErr w:type="spellStart"/>
      <w:r w:rsidRPr="0009216A">
        <w:rPr>
          <w:rFonts w:ascii="Times New Roman" w:eastAsia="Segoe UI" w:hAnsi="Times New Roman" w:cs="Times New Roman"/>
          <w:color w:val="000000" w:themeColor="text1"/>
        </w:rPr>
        <w:t>email</w:t>
      </w:r>
      <w:proofErr w:type="spellEnd"/>
      <w:r w:rsidRPr="0009216A">
        <w:rPr>
          <w:rFonts w:ascii="Times New Roman" w:eastAsia="Segoe UI" w:hAnsi="Times New Roman" w:cs="Times New Roman"/>
          <w:color w:val="000000" w:themeColor="text1"/>
        </w:rPr>
        <w:t xml:space="preserve"> με ανεπιθύμητο περιεχόμενο αλλά </w:t>
      </w:r>
      <w:r w:rsidR="0009216A">
        <w:rPr>
          <w:rFonts w:ascii="Times New Roman" w:eastAsia="Segoe UI" w:hAnsi="Times New Roman" w:cs="Times New Roman"/>
          <w:color w:val="000000" w:themeColor="text1"/>
        </w:rPr>
        <w:t xml:space="preserve">είναι σε θέση να </w:t>
      </w:r>
      <w:r w:rsidRPr="0009216A">
        <w:rPr>
          <w:rFonts w:ascii="Times New Roman" w:eastAsia="Segoe UI" w:hAnsi="Times New Roman" w:cs="Times New Roman"/>
          <w:color w:val="000000" w:themeColor="text1"/>
        </w:rPr>
        <w:t xml:space="preserve">το αναγνωρίσουν εύκολα. Μόλις ένας δήλωσε ότι δεν είχε λάβει ποτέ κανένα ύποπτο </w:t>
      </w:r>
      <w:proofErr w:type="spellStart"/>
      <w:r w:rsidRPr="0009216A">
        <w:rPr>
          <w:rFonts w:ascii="Times New Roman" w:eastAsia="Segoe UI" w:hAnsi="Times New Roman" w:cs="Times New Roman"/>
          <w:color w:val="000000" w:themeColor="text1"/>
        </w:rPr>
        <w:t>email</w:t>
      </w:r>
      <w:proofErr w:type="spellEnd"/>
      <w:r w:rsidRPr="0009216A">
        <w:rPr>
          <w:rFonts w:ascii="Times New Roman" w:eastAsia="Segoe UI" w:hAnsi="Times New Roman" w:cs="Times New Roman"/>
          <w:color w:val="000000" w:themeColor="text1"/>
        </w:rPr>
        <w:t xml:space="preserve"> ενώ </w:t>
      </w:r>
      <w:r w:rsidR="0009216A">
        <w:rPr>
          <w:rFonts w:ascii="Times New Roman" w:eastAsia="Segoe UI" w:hAnsi="Times New Roman" w:cs="Times New Roman"/>
          <w:color w:val="000000" w:themeColor="text1"/>
        </w:rPr>
        <w:t>δεν ανέφερε κανείς</w:t>
      </w:r>
      <w:r w:rsidRPr="0009216A">
        <w:rPr>
          <w:rFonts w:ascii="Times New Roman" w:eastAsia="Segoe UI" w:hAnsi="Times New Roman" w:cs="Times New Roman"/>
          <w:color w:val="000000" w:themeColor="text1"/>
        </w:rPr>
        <w:t xml:space="preserve"> ότι είχε λάβει κάποιο </w:t>
      </w:r>
      <w:proofErr w:type="spellStart"/>
      <w:r w:rsidRPr="0009216A">
        <w:rPr>
          <w:rFonts w:ascii="Times New Roman" w:eastAsia="Segoe UI" w:hAnsi="Times New Roman" w:cs="Times New Roman"/>
          <w:color w:val="000000" w:themeColor="text1"/>
        </w:rPr>
        <w:t>στοχευμένο</w:t>
      </w:r>
      <w:proofErr w:type="spellEnd"/>
      <w:r w:rsidRPr="0009216A">
        <w:rPr>
          <w:rFonts w:ascii="Times New Roman" w:eastAsia="Times New Roman" w:hAnsi="Times New Roman" w:cs="Times New Roman"/>
          <w:color w:val="000000" w:themeColor="text1"/>
        </w:rPr>
        <w:t xml:space="preserve"> </w:t>
      </w:r>
      <w:proofErr w:type="spellStart"/>
      <w:r w:rsidRPr="0009216A">
        <w:rPr>
          <w:rFonts w:ascii="Times New Roman" w:eastAsia="Times New Roman" w:hAnsi="Times New Roman" w:cs="Times New Roman"/>
          <w:color w:val="000000" w:themeColor="text1"/>
        </w:rPr>
        <w:t>email</w:t>
      </w:r>
      <w:proofErr w:type="spellEnd"/>
      <w:r w:rsidRPr="0009216A">
        <w:rPr>
          <w:rFonts w:ascii="Times New Roman" w:eastAsia="Times New Roman" w:hAnsi="Times New Roman" w:cs="Times New Roman"/>
          <w:color w:val="000000" w:themeColor="text1"/>
        </w:rPr>
        <w:t xml:space="preserve"> ή </w:t>
      </w:r>
      <w:r w:rsidR="0009216A">
        <w:rPr>
          <w:rFonts w:ascii="Times New Roman" w:eastAsia="Segoe UI" w:hAnsi="Times New Roman" w:cs="Times New Roman"/>
          <w:color w:val="000000" w:themeColor="text1"/>
        </w:rPr>
        <w:t>ό</w:t>
      </w:r>
      <w:r w:rsidRPr="0009216A">
        <w:rPr>
          <w:rFonts w:ascii="Times New Roman" w:eastAsia="Segoe UI" w:hAnsi="Times New Roman" w:cs="Times New Roman"/>
          <w:color w:val="000000" w:themeColor="text1"/>
        </w:rPr>
        <w:t xml:space="preserve">τι </w:t>
      </w:r>
      <w:r w:rsidR="0009216A">
        <w:rPr>
          <w:rFonts w:ascii="Times New Roman" w:eastAsia="Segoe UI" w:hAnsi="Times New Roman" w:cs="Times New Roman"/>
          <w:color w:val="000000" w:themeColor="text1"/>
        </w:rPr>
        <w:t>ακολούθησε</w:t>
      </w:r>
      <w:r w:rsidRPr="0009216A">
        <w:rPr>
          <w:rFonts w:ascii="Times New Roman" w:eastAsia="Segoe UI" w:hAnsi="Times New Roman" w:cs="Times New Roman"/>
          <w:color w:val="000000" w:themeColor="text1"/>
        </w:rPr>
        <w:t xml:space="preserve"> οδηγίες από κάτι </w:t>
      </w:r>
      <w:r w:rsidR="0009216A">
        <w:rPr>
          <w:rFonts w:ascii="Times New Roman" w:eastAsia="Segoe UI" w:hAnsi="Times New Roman" w:cs="Times New Roman"/>
          <w:color w:val="000000" w:themeColor="text1"/>
        </w:rPr>
        <w:t>σχετικό</w:t>
      </w:r>
      <w:r w:rsidRPr="0009216A">
        <w:rPr>
          <w:rFonts w:ascii="Times New Roman" w:eastAsia="Segoe UI" w:hAnsi="Times New Roman" w:cs="Times New Roman"/>
          <w:color w:val="000000" w:themeColor="text1"/>
        </w:rPr>
        <w:t xml:space="preserve">. Υπήρχε μια εξαίρεση </w:t>
      </w:r>
      <w:r w:rsidR="0009216A">
        <w:rPr>
          <w:rFonts w:ascii="Times New Roman" w:eastAsia="Segoe UI" w:hAnsi="Times New Roman" w:cs="Times New Roman"/>
          <w:color w:val="000000" w:themeColor="text1"/>
        </w:rPr>
        <w:t>όμως,</w:t>
      </w:r>
      <w:r w:rsidRPr="0009216A">
        <w:rPr>
          <w:rFonts w:ascii="Times New Roman" w:eastAsia="Segoe UI" w:hAnsi="Times New Roman" w:cs="Times New Roman"/>
          <w:color w:val="000000" w:themeColor="text1"/>
        </w:rPr>
        <w:t xml:space="preserve"> όπου ένας υπάλληλος δήλωσε ότι ακολούθησε τέτοιες οδηγίες εσκεμμένα και με ασφαλή τρόπο </w:t>
      </w:r>
      <w:r w:rsidR="0009216A">
        <w:rPr>
          <w:rFonts w:ascii="Times New Roman" w:eastAsia="Segoe UI" w:hAnsi="Times New Roman" w:cs="Times New Roman"/>
          <w:color w:val="000000" w:themeColor="text1"/>
        </w:rPr>
        <w:t xml:space="preserve">καθαρά </w:t>
      </w:r>
      <w:r w:rsidRPr="0009216A">
        <w:rPr>
          <w:rFonts w:ascii="Times New Roman" w:eastAsia="Segoe UI" w:hAnsi="Times New Roman" w:cs="Times New Roman"/>
          <w:color w:val="000000" w:themeColor="text1"/>
        </w:rPr>
        <w:t>από περιέργεια. Περισσότεροι δεν αναφέρουν τέτοιες περιπτώσεις</w:t>
      </w:r>
      <w:r w:rsidR="0009216A">
        <w:rPr>
          <w:rFonts w:ascii="Times New Roman" w:eastAsia="Segoe UI" w:hAnsi="Times New Roman" w:cs="Times New Roman"/>
          <w:color w:val="000000" w:themeColor="text1"/>
        </w:rPr>
        <w:t>,</w:t>
      </w:r>
      <w:r w:rsidRPr="0009216A">
        <w:rPr>
          <w:rFonts w:ascii="Times New Roman" w:eastAsia="Segoe UI" w:hAnsi="Times New Roman" w:cs="Times New Roman"/>
          <w:color w:val="000000" w:themeColor="text1"/>
        </w:rPr>
        <w:t xml:space="preserve"> επειδή είναι κάτι πολύ συνηθισμένο.</w:t>
      </w:r>
    </w:p>
    <w:p w14:paraId="37C89FCE" w14:textId="77777777" w:rsidR="006F4A50" w:rsidRDefault="00CA3D07" w:rsidP="005B41C3">
      <w:pPr>
        <w:spacing w:before="120" w:after="120" w:line="360" w:lineRule="auto"/>
        <w:jc w:val="both"/>
        <w:rPr>
          <w:rFonts w:ascii="Times New Roman" w:eastAsia="Segoe UI" w:hAnsi="Times New Roman" w:cs="Times New Roman"/>
          <w:color w:val="000000" w:themeColor="text1"/>
        </w:rPr>
      </w:pPr>
      <w:r w:rsidRPr="0009216A">
        <w:rPr>
          <w:rFonts w:ascii="Times New Roman" w:eastAsia="Segoe UI" w:hAnsi="Times New Roman" w:cs="Times New Roman"/>
          <w:color w:val="000000" w:themeColor="text1"/>
        </w:rPr>
        <w:t>Για τον ορισμό το</w:t>
      </w:r>
      <w:r w:rsidR="0009216A">
        <w:rPr>
          <w:rFonts w:ascii="Times New Roman" w:eastAsia="Segoe UI" w:hAnsi="Times New Roman" w:cs="Times New Roman"/>
          <w:color w:val="000000" w:themeColor="text1"/>
        </w:rPr>
        <w:t>υ περιστατικού</w:t>
      </w:r>
      <w:r w:rsidRPr="0009216A">
        <w:rPr>
          <w:rFonts w:ascii="Times New Roman" w:eastAsia="Segoe UI" w:hAnsi="Times New Roman" w:cs="Times New Roman"/>
          <w:color w:val="000000" w:themeColor="text1"/>
        </w:rPr>
        <w:t xml:space="preserve"> ασφάλειας πληροφοριών</w:t>
      </w:r>
      <w:r w:rsidR="0009216A">
        <w:rPr>
          <w:rFonts w:ascii="Times New Roman" w:eastAsia="Segoe UI" w:hAnsi="Times New Roman" w:cs="Times New Roman"/>
          <w:color w:val="000000" w:themeColor="text1"/>
        </w:rPr>
        <w:t xml:space="preserve">, 6 από τους υπαλλήλους </w:t>
      </w:r>
      <w:r w:rsidRPr="0009216A">
        <w:rPr>
          <w:rFonts w:ascii="Times New Roman" w:eastAsia="Segoe UI" w:hAnsi="Times New Roman" w:cs="Times New Roman"/>
          <w:color w:val="000000" w:themeColor="text1"/>
        </w:rPr>
        <w:t xml:space="preserve">γνώριζαν </w:t>
      </w:r>
      <w:r w:rsidR="0009216A">
        <w:rPr>
          <w:rFonts w:ascii="Times New Roman" w:eastAsia="Segoe UI" w:hAnsi="Times New Roman" w:cs="Times New Roman"/>
          <w:color w:val="000000" w:themeColor="text1"/>
        </w:rPr>
        <w:t>τι αφορά</w:t>
      </w:r>
      <w:r w:rsidRPr="0009216A">
        <w:rPr>
          <w:rFonts w:ascii="Times New Roman" w:eastAsia="Segoe UI" w:hAnsi="Times New Roman" w:cs="Times New Roman"/>
          <w:color w:val="000000" w:themeColor="text1"/>
        </w:rPr>
        <w:t xml:space="preserve">, 5 δεν </w:t>
      </w:r>
      <w:r w:rsidR="0009216A">
        <w:rPr>
          <w:rFonts w:ascii="Times New Roman" w:eastAsia="Segoe UI" w:hAnsi="Times New Roman" w:cs="Times New Roman"/>
          <w:color w:val="000000" w:themeColor="text1"/>
        </w:rPr>
        <w:t>κατάφεραν</w:t>
      </w:r>
      <w:r w:rsidRPr="0009216A">
        <w:rPr>
          <w:rFonts w:ascii="Times New Roman" w:eastAsia="Segoe UI" w:hAnsi="Times New Roman" w:cs="Times New Roman"/>
          <w:color w:val="000000" w:themeColor="text1"/>
        </w:rPr>
        <w:t xml:space="preserve"> να δώσουν τον ορισμό του αλλά είχαν μια ιδέα </w:t>
      </w:r>
      <w:r w:rsidR="0009216A">
        <w:rPr>
          <w:rFonts w:ascii="Times New Roman" w:eastAsia="Segoe UI" w:hAnsi="Times New Roman" w:cs="Times New Roman"/>
          <w:color w:val="000000" w:themeColor="text1"/>
        </w:rPr>
        <w:lastRenderedPageBreak/>
        <w:t>για το περί τίνος πρόκειται</w:t>
      </w:r>
      <w:r w:rsidRPr="0009216A">
        <w:rPr>
          <w:rFonts w:ascii="Times New Roman" w:eastAsia="Segoe UI" w:hAnsi="Times New Roman" w:cs="Times New Roman"/>
          <w:color w:val="000000" w:themeColor="text1"/>
        </w:rPr>
        <w:t xml:space="preserve"> </w:t>
      </w:r>
      <w:r w:rsidR="0009216A">
        <w:rPr>
          <w:rFonts w:ascii="Times New Roman" w:eastAsia="Segoe UI" w:hAnsi="Times New Roman" w:cs="Times New Roman"/>
          <w:color w:val="000000" w:themeColor="text1"/>
        </w:rPr>
        <w:t>ενώ</w:t>
      </w:r>
      <w:r w:rsidRPr="0009216A">
        <w:rPr>
          <w:rFonts w:ascii="Times New Roman" w:eastAsia="Segoe UI" w:hAnsi="Times New Roman" w:cs="Times New Roman"/>
          <w:color w:val="000000" w:themeColor="text1"/>
        </w:rPr>
        <w:t xml:space="preserve"> οι υπόλοιποι δήλωσαν ότι δεν γνωρίζουν</w:t>
      </w:r>
      <w:r w:rsidR="0009216A">
        <w:rPr>
          <w:rFonts w:ascii="Times New Roman" w:eastAsia="Segoe UI" w:hAnsi="Times New Roman" w:cs="Times New Roman"/>
          <w:color w:val="000000" w:themeColor="text1"/>
        </w:rPr>
        <w:t>. Ο</w:t>
      </w:r>
      <w:r w:rsidRPr="0009216A">
        <w:rPr>
          <w:rFonts w:ascii="Times New Roman" w:eastAsia="Segoe UI" w:hAnsi="Times New Roman" w:cs="Times New Roman"/>
          <w:color w:val="000000" w:themeColor="text1"/>
        </w:rPr>
        <w:t xml:space="preserve">ι περισσότεροι από </w:t>
      </w:r>
      <w:r w:rsidR="0009216A">
        <w:rPr>
          <w:rFonts w:ascii="Times New Roman" w:eastAsia="Segoe UI" w:hAnsi="Times New Roman" w:cs="Times New Roman"/>
          <w:color w:val="000000" w:themeColor="text1"/>
        </w:rPr>
        <w:t>τους εργαζόμενους κατάφεραν</w:t>
      </w:r>
      <w:r w:rsidRPr="0009216A">
        <w:rPr>
          <w:rFonts w:ascii="Times New Roman" w:eastAsia="Segoe UI" w:hAnsi="Times New Roman" w:cs="Times New Roman"/>
          <w:color w:val="000000" w:themeColor="text1"/>
        </w:rPr>
        <w:t xml:space="preserve"> να δώσουν ένα παράδειγμα για το τι είναι περ</w:t>
      </w:r>
      <w:r w:rsidR="006F4A50">
        <w:rPr>
          <w:rFonts w:ascii="Times New Roman" w:eastAsia="Segoe UI" w:hAnsi="Times New Roman" w:cs="Times New Roman"/>
          <w:color w:val="000000" w:themeColor="text1"/>
        </w:rPr>
        <w:t xml:space="preserve">ιστατικό ασφάλειας πληροφοριών, καθώς και άλλα </w:t>
      </w:r>
      <w:r w:rsidRPr="0009216A">
        <w:rPr>
          <w:rFonts w:ascii="Times New Roman" w:eastAsia="Segoe UI" w:hAnsi="Times New Roman" w:cs="Times New Roman"/>
          <w:color w:val="000000" w:themeColor="text1"/>
        </w:rPr>
        <w:t xml:space="preserve">παραδείγματα </w:t>
      </w:r>
      <w:r w:rsidR="006F4A50">
        <w:rPr>
          <w:rFonts w:ascii="Times New Roman" w:eastAsia="Segoe UI" w:hAnsi="Times New Roman" w:cs="Times New Roman"/>
          <w:color w:val="000000" w:themeColor="text1"/>
        </w:rPr>
        <w:t>σχετικά με</w:t>
      </w:r>
      <w:r w:rsidRPr="0009216A">
        <w:rPr>
          <w:rFonts w:ascii="Times New Roman" w:eastAsia="Segoe UI" w:hAnsi="Times New Roman" w:cs="Times New Roman"/>
          <w:color w:val="000000" w:themeColor="text1"/>
        </w:rPr>
        <w:t xml:space="preserve"> λανθασμένες πληροφορίες, </w:t>
      </w:r>
      <w:r w:rsidR="006F4A50">
        <w:rPr>
          <w:rFonts w:ascii="Times New Roman" w:eastAsia="Segoe UI" w:hAnsi="Times New Roman" w:cs="Times New Roman"/>
          <w:color w:val="000000" w:themeColor="text1"/>
        </w:rPr>
        <w:t>κωδικούς</w:t>
      </w:r>
      <w:r w:rsidRPr="0009216A">
        <w:rPr>
          <w:rFonts w:ascii="Times New Roman" w:eastAsia="Segoe UI" w:hAnsi="Times New Roman" w:cs="Times New Roman"/>
          <w:color w:val="000000" w:themeColor="text1"/>
        </w:rPr>
        <w:t xml:space="preserve"> πρόσβασης, αποθήκευση</w:t>
      </w:r>
      <w:r w:rsidR="006F4A50">
        <w:rPr>
          <w:rFonts w:ascii="Times New Roman" w:eastAsia="Segoe UI" w:hAnsi="Times New Roman" w:cs="Times New Roman"/>
          <w:color w:val="000000" w:themeColor="text1"/>
        </w:rPr>
        <w:t>ς</w:t>
      </w:r>
      <w:r w:rsidRPr="0009216A">
        <w:rPr>
          <w:rFonts w:ascii="Times New Roman" w:eastAsia="Segoe UI" w:hAnsi="Times New Roman" w:cs="Times New Roman"/>
          <w:color w:val="000000" w:themeColor="text1"/>
        </w:rPr>
        <w:t xml:space="preserve"> ευαίσθητων πληροφοριών σε μη κρυπτογραφημένα USB, χρήση άγνωστων USB και παραβίαση οδηγιών ασφαλείας ή κοινή χρήση </w:t>
      </w:r>
      <w:r w:rsidR="006F4A50">
        <w:rPr>
          <w:rFonts w:ascii="Times New Roman" w:eastAsia="Segoe UI" w:hAnsi="Times New Roman" w:cs="Times New Roman"/>
          <w:color w:val="000000" w:themeColor="text1"/>
        </w:rPr>
        <w:t xml:space="preserve">του </w:t>
      </w:r>
      <w:r w:rsidRPr="0009216A">
        <w:rPr>
          <w:rFonts w:ascii="Times New Roman" w:eastAsia="Segoe UI" w:hAnsi="Times New Roman" w:cs="Times New Roman"/>
          <w:color w:val="000000" w:themeColor="text1"/>
        </w:rPr>
        <w:t>ίδιο</w:t>
      </w:r>
      <w:r w:rsidR="006F4A50">
        <w:rPr>
          <w:rFonts w:ascii="Times New Roman" w:eastAsia="Segoe UI" w:hAnsi="Times New Roman" w:cs="Times New Roman"/>
          <w:color w:val="000000" w:themeColor="text1"/>
        </w:rPr>
        <w:t>υ</w:t>
      </w:r>
      <w:r w:rsidRPr="0009216A">
        <w:rPr>
          <w:rFonts w:ascii="Times New Roman" w:eastAsia="Segoe UI" w:hAnsi="Times New Roman" w:cs="Times New Roman"/>
          <w:color w:val="000000" w:themeColor="text1"/>
        </w:rPr>
        <w:t xml:space="preserve"> υπολογιστή. </w:t>
      </w:r>
    </w:p>
    <w:p w14:paraId="6DD18592" w14:textId="77777777" w:rsidR="006F4A50" w:rsidRDefault="00CA3D07" w:rsidP="005B41C3">
      <w:pPr>
        <w:spacing w:before="120" w:after="120" w:line="360" w:lineRule="auto"/>
        <w:jc w:val="both"/>
        <w:rPr>
          <w:rFonts w:ascii="Times New Roman" w:eastAsia="Segoe UI" w:hAnsi="Times New Roman" w:cs="Times New Roman"/>
          <w:color w:val="000000" w:themeColor="text1"/>
        </w:rPr>
      </w:pPr>
      <w:r w:rsidRPr="0009216A">
        <w:rPr>
          <w:rFonts w:ascii="Times New Roman" w:eastAsia="Segoe UI" w:hAnsi="Times New Roman" w:cs="Times New Roman"/>
          <w:color w:val="000000" w:themeColor="text1"/>
        </w:rPr>
        <w:t>Υπ</w:t>
      </w:r>
      <w:r w:rsidR="006F4A50">
        <w:rPr>
          <w:rFonts w:ascii="Times New Roman" w:eastAsia="Segoe UI" w:hAnsi="Times New Roman" w:cs="Times New Roman"/>
          <w:color w:val="000000" w:themeColor="text1"/>
        </w:rPr>
        <w:t>ήρξε μια ομάδα υπαλλήλων</w:t>
      </w:r>
      <w:r w:rsidRPr="0009216A">
        <w:rPr>
          <w:rFonts w:ascii="Times New Roman" w:eastAsia="Segoe UI" w:hAnsi="Times New Roman" w:cs="Times New Roman"/>
          <w:color w:val="000000" w:themeColor="text1"/>
        </w:rPr>
        <w:t xml:space="preserve"> </w:t>
      </w:r>
      <w:r w:rsidR="006F4A50">
        <w:rPr>
          <w:rFonts w:ascii="Times New Roman" w:eastAsia="Segoe UI" w:hAnsi="Times New Roman" w:cs="Times New Roman"/>
          <w:color w:val="000000" w:themeColor="text1"/>
        </w:rPr>
        <w:t>που</w:t>
      </w:r>
      <w:r w:rsidRPr="0009216A">
        <w:rPr>
          <w:rFonts w:ascii="Times New Roman" w:eastAsia="Segoe UI" w:hAnsi="Times New Roman" w:cs="Times New Roman"/>
          <w:color w:val="000000" w:themeColor="text1"/>
        </w:rPr>
        <w:t xml:space="preserve"> </w:t>
      </w:r>
      <w:r w:rsidR="006F4A50">
        <w:rPr>
          <w:rFonts w:ascii="Times New Roman" w:eastAsia="Segoe UI" w:hAnsi="Times New Roman" w:cs="Times New Roman"/>
          <w:color w:val="000000" w:themeColor="text1"/>
        </w:rPr>
        <w:t>δήλωσε ότι δεν</w:t>
      </w:r>
      <w:r w:rsidRPr="0009216A">
        <w:rPr>
          <w:rFonts w:ascii="Times New Roman" w:eastAsia="Segoe UI" w:hAnsi="Times New Roman" w:cs="Times New Roman"/>
          <w:color w:val="000000" w:themeColor="text1"/>
        </w:rPr>
        <w:t xml:space="preserve"> </w:t>
      </w:r>
      <w:r w:rsidR="006F4A50">
        <w:rPr>
          <w:rFonts w:ascii="Times New Roman" w:eastAsia="Segoe UI" w:hAnsi="Times New Roman" w:cs="Times New Roman"/>
          <w:color w:val="000000" w:themeColor="text1"/>
        </w:rPr>
        <w:t>γνώριζε</w:t>
      </w:r>
      <w:r w:rsidRPr="0009216A">
        <w:rPr>
          <w:rFonts w:ascii="Times New Roman" w:eastAsia="Segoe UI" w:hAnsi="Times New Roman" w:cs="Times New Roman"/>
          <w:color w:val="000000" w:themeColor="text1"/>
        </w:rPr>
        <w:t xml:space="preserve"> τι είναι το περιστατικό ασφάλειας πληροφοριών</w:t>
      </w:r>
      <w:r w:rsidR="006F4A50">
        <w:rPr>
          <w:rFonts w:ascii="Times New Roman" w:eastAsia="Segoe UI" w:hAnsi="Times New Roman" w:cs="Times New Roman"/>
          <w:color w:val="000000" w:themeColor="text1"/>
        </w:rPr>
        <w:t>. Εντούτοις, οι</w:t>
      </w:r>
      <w:r w:rsidRPr="0009216A">
        <w:rPr>
          <w:rFonts w:ascii="Times New Roman" w:eastAsia="Segoe UI" w:hAnsi="Times New Roman" w:cs="Times New Roman"/>
          <w:color w:val="000000" w:themeColor="text1"/>
        </w:rPr>
        <w:t xml:space="preserve"> περισσότεροι από αυτούς ήταν ιδιαίτερα προσεκτικοί στα περιστατικά</w:t>
      </w:r>
      <w:r w:rsidR="006F4A50">
        <w:rPr>
          <w:rFonts w:ascii="Times New Roman" w:eastAsia="Segoe UI" w:hAnsi="Times New Roman" w:cs="Times New Roman"/>
          <w:color w:val="000000" w:themeColor="text1"/>
        </w:rPr>
        <w:t>, χωρίς να γνωρίζουν τον όρο. Δηλαδή, όπως ανέφεραν χαρακτηριστικά</w:t>
      </w:r>
      <w:r w:rsidRPr="0009216A">
        <w:rPr>
          <w:rFonts w:ascii="Times New Roman" w:eastAsia="Segoe UI" w:hAnsi="Times New Roman" w:cs="Times New Roman"/>
          <w:color w:val="000000" w:themeColor="text1"/>
        </w:rPr>
        <w:t xml:space="preserve"> το </w:t>
      </w:r>
      <w:r w:rsidR="006F4A50">
        <w:rPr>
          <w:rFonts w:ascii="Times New Roman" w:eastAsia="Segoe UI" w:hAnsi="Times New Roman" w:cs="Times New Roman"/>
          <w:color w:val="000000" w:themeColor="text1"/>
        </w:rPr>
        <w:t>κλείδωμα</w:t>
      </w:r>
      <w:r w:rsidRPr="0009216A">
        <w:rPr>
          <w:rFonts w:ascii="Times New Roman" w:eastAsia="Segoe UI" w:hAnsi="Times New Roman" w:cs="Times New Roman"/>
          <w:color w:val="000000" w:themeColor="text1"/>
        </w:rPr>
        <w:t xml:space="preserve"> </w:t>
      </w:r>
      <w:r w:rsidR="006F4A50">
        <w:rPr>
          <w:rFonts w:ascii="Times New Roman" w:eastAsia="Segoe UI" w:hAnsi="Times New Roman" w:cs="Times New Roman"/>
          <w:color w:val="000000" w:themeColor="text1"/>
        </w:rPr>
        <w:t>της οθόνης του υπολογιστή</w:t>
      </w:r>
      <w:r w:rsidRPr="0009216A">
        <w:rPr>
          <w:rFonts w:ascii="Times New Roman" w:eastAsia="Segoe UI" w:hAnsi="Times New Roman" w:cs="Times New Roman"/>
          <w:color w:val="000000" w:themeColor="text1"/>
        </w:rPr>
        <w:t xml:space="preserve"> τους, </w:t>
      </w:r>
      <w:r w:rsidR="006F4A50">
        <w:rPr>
          <w:rFonts w:ascii="Times New Roman" w:eastAsia="Segoe UI" w:hAnsi="Times New Roman" w:cs="Times New Roman"/>
          <w:color w:val="000000" w:themeColor="text1"/>
        </w:rPr>
        <w:t xml:space="preserve">ότι </w:t>
      </w:r>
      <w:r w:rsidRPr="0009216A">
        <w:rPr>
          <w:rFonts w:ascii="Times New Roman" w:eastAsia="Segoe UI" w:hAnsi="Times New Roman" w:cs="Times New Roman"/>
          <w:color w:val="000000" w:themeColor="text1"/>
        </w:rPr>
        <w:t>κλειδώνουν τις πόρτες των γραφείων</w:t>
      </w:r>
      <w:r w:rsidR="006F4A50">
        <w:rPr>
          <w:rFonts w:ascii="Times New Roman" w:eastAsia="Segoe UI" w:hAnsi="Times New Roman" w:cs="Times New Roman"/>
          <w:color w:val="000000" w:themeColor="text1"/>
        </w:rPr>
        <w:t xml:space="preserve"> τους, ακόμα και </w:t>
      </w:r>
      <w:r w:rsidRPr="0009216A">
        <w:rPr>
          <w:rFonts w:ascii="Times New Roman" w:eastAsia="Segoe UI" w:hAnsi="Times New Roman" w:cs="Times New Roman"/>
          <w:color w:val="000000" w:themeColor="text1"/>
        </w:rPr>
        <w:t xml:space="preserve">ότι καταστρέφουν ευαίσθητα έγγραφα. Ένας διευθυντής τμήματος πληροφορικής </w:t>
      </w:r>
      <w:r w:rsidR="006F4A50">
        <w:rPr>
          <w:rFonts w:ascii="Times New Roman" w:eastAsia="Segoe UI" w:hAnsi="Times New Roman" w:cs="Times New Roman"/>
          <w:color w:val="000000" w:themeColor="text1"/>
        </w:rPr>
        <w:t>επεσήμανε</w:t>
      </w:r>
      <w:r w:rsidRPr="0009216A">
        <w:rPr>
          <w:rFonts w:ascii="Times New Roman" w:eastAsia="Segoe UI" w:hAnsi="Times New Roman" w:cs="Times New Roman"/>
          <w:color w:val="000000" w:themeColor="text1"/>
        </w:rPr>
        <w:t xml:space="preserve"> την προσπάθειά του για </w:t>
      </w:r>
      <w:r w:rsidR="006F4A50">
        <w:rPr>
          <w:rFonts w:ascii="Times New Roman" w:eastAsia="Segoe UI" w:hAnsi="Times New Roman" w:cs="Times New Roman"/>
          <w:color w:val="000000" w:themeColor="text1"/>
        </w:rPr>
        <w:t xml:space="preserve">την μεταλαμπάδευση στους υπαλλήλους του της θεωρίας που αναφέρει </w:t>
      </w:r>
      <w:r w:rsidR="006F4A50" w:rsidRPr="0009216A">
        <w:rPr>
          <w:rFonts w:ascii="Times New Roman" w:eastAsia="Segoe UI" w:hAnsi="Times New Roman" w:cs="Times New Roman"/>
          <w:color w:val="000000" w:themeColor="text1"/>
        </w:rPr>
        <w:t>ότι δεν θα θεωρηθούν υπεύθυνοι στην περίπτωση που προκαλέσουν ένα περιστατικό ασφάλειας.</w:t>
      </w:r>
    </w:p>
    <w:p w14:paraId="1DD7E67E" w14:textId="6999A6DA" w:rsidR="00CA3D07" w:rsidRPr="006F4A50" w:rsidRDefault="00CA3D07" w:rsidP="005B41C3">
      <w:pPr>
        <w:spacing w:before="120" w:after="120" w:line="360" w:lineRule="auto"/>
        <w:jc w:val="both"/>
        <w:rPr>
          <w:rFonts w:ascii="Times New Roman" w:eastAsia="Segoe UI" w:hAnsi="Times New Roman" w:cs="Times New Roman"/>
          <w:color w:val="000000" w:themeColor="text1"/>
        </w:rPr>
      </w:pPr>
      <w:r w:rsidRPr="0009216A">
        <w:rPr>
          <w:rFonts w:ascii="Times New Roman" w:eastAsia="Segoe UI" w:hAnsi="Times New Roman" w:cs="Times New Roman"/>
          <w:color w:val="000000" w:themeColor="text1"/>
        </w:rPr>
        <w:t>Όσο</w:t>
      </w:r>
      <w:r w:rsidR="006F4A50">
        <w:rPr>
          <w:rFonts w:ascii="Times New Roman" w:eastAsia="Segoe UI" w:hAnsi="Times New Roman" w:cs="Times New Roman"/>
          <w:color w:val="000000" w:themeColor="text1"/>
        </w:rPr>
        <w:t>ν αφορά τη δήλωση</w:t>
      </w:r>
      <w:r w:rsidRPr="0009216A">
        <w:rPr>
          <w:rFonts w:ascii="Times New Roman" w:eastAsia="Segoe UI" w:hAnsi="Times New Roman" w:cs="Times New Roman"/>
          <w:color w:val="000000" w:themeColor="text1"/>
        </w:rPr>
        <w:t xml:space="preserve"> των περιστατικών</w:t>
      </w:r>
      <w:r w:rsidR="006F4A50">
        <w:rPr>
          <w:rFonts w:ascii="Times New Roman" w:eastAsia="Segoe UI" w:hAnsi="Times New Roman" w:cs="Times New Roman"/>
          <w:color w:val="000000" w:themeColor="text1"/>
        </w:rPr>
        <w:t>,</w:t>
      </w:r>
      <w:r w:rsidRPr="0009216A">
        <w:rPr>
          <w:rFonts w:ascii="Times New Roman" w:eastAsia="Segoe UI" w:hAnsi="Times New Roman" w:cs="Times New Roman"/>
          <w:color w:val="000000" w:themeColor="text1"/>
        </w:rPr>
        <w:t xml:space="preserve"> οι περισσότεροι δεν ήταν σίγουρο</w:t>
      </w:r>
      <w:r w:rsidR="006F4A50">
        <w:rPr>
          <w:rFonts w:ascii="Times New Roman" w:eastAsia="Segoe UI" w:hAnsi="Times New Roman" w:cs="Times New Roman"/>
          <w:color w:val="000000" w:themeColor="text1"/>
        </w:rPr>
        <w:t>ι</w:t>
      </w:r>
      <w:r w:rsidRPr="0009216A">
        <w:rPr>
          <w:rFonts w:ascii="Times New Roman" w:eastAsia="Segoe UI" w:hAnsi="Times New Roman" w:cs="Times New Roman"/>
          <w:color w:val="000000" w:themeColor="text1"/>
        </w:rPr>
        <w:t xml:space="preserve"> για το ποιες </w:t>
      </w:r>
      <w:r w:rsidR="006F4A50">
        <w:rPr>
          <w:rFonts w:ascii="Times New Roman" w:eastAsia="Segoe UI" w:hAnsi="Times New Roman" w:cs="Times New Roman"/>
          <w:color w:val="000000" w:themeColor="text1"/>
        </w:rPr>
        <w:t xml:space="preserve">περιπτώσεις πρέπει να αναφέρουν. Επίσης, μπροστά </w:t>
      </w:r>
      <w:r w:rsidRPr="0009216A">
        <w:rPr>
          <w:rFonts w:ascii="Times New Roman" w:eastAsia="Segoe UI" w:hAnsi="Times New Roman" w:cs="Times New Roman"/>
          <w:color w:val="000000" w:themeColor="text1"/>
        </w:rPr>
        <w:t xml:space="preserve">σε ένα τέτοιο ενδεχόμενο θα είχαν αναφερθεί στον τοπικό </w:t>
      </w:r>
      <w:r w:rsidR="006F4A50">
        <w:rPr>
          <w:rFonts w:ascii="Times New Roman" w:eastAsia="Segoe UI" w:hAnsi="Times New Roman" w:cs="Times New Roman"/>
          <w:color w:val="000000" w:themeColor="text1"/>
        </w:rPr>
        <w:t xml:space="preserve">κεντρικό διευθυντή πληροφορικής, </w:t>
      </w:r>
      <w:r w:rsidRPr="0009216A">
        <w:rPr>
          <w:rFonts w:ascii="Times New Roman" w:eastAsia="Segoe UI" w:hAnsi="Times New Roman" w:cs="Times New Roman"/>
          <w:color w:val="000000" w:themeColor="text1"/>
        </w:rPr>
        <w:t xml:space="preserve">χωρίς </w:t>
      </w:r>
      <w:r w:rsidR="006F4A50">
        <w:rPr>
          <w:rFonts w:ascii="Times New Roman" w:eastAsia="Segoe UI" w:hAnsi="Times New Roman" w:cs="Times New Roman"/>
          <w:color w:val="000000" w:themeColor="text1"/>
        </w:rPr>
        <w:t xml:space="preserve">ωστόσο </w:t>
      </w:r>
      <w:r w:rsidRPr="0009216A">
        <w:rPr>
          <w:rFonts w:ascii="Times New Roman" w:eastAsia="Segoe UI" w:hAnsi="Times New Roman" w:cs="Times New Roman"/>
          <w:color w:val="000000" w:themeColor="text1"/>
        </w:rPr>
        <w:t>να είναι σίγουροι</w:t>
      </w:r>
      <w:r w:rsidR="006F4A50">
        <w:rPr>
          <w:rFonts w:ascii="Times New Roman" w:eastAsia="Segoe UI" w:hAnsi="Times New Roman" w:cs="Times New Roman"/>
          <w:color w:val="000000" w:themeColor="text1"/>
        </w:rPr>
        <w:t>,</w:t>
      </w:r>
      <w:r w:rsidRPr="0009216A">
        <w:rPr>
          <w:rFonts w:ascii="Times New Roman" w:eastAsia="Segoe UI" w:hAnsi="Times New Roman" w:cs="Times New Roman"/>
          <w:color w:val="000000" w:themeColor="text1"/>
        </w:rPr>
        <w:t xml:space="preserve"> αν </w:t>
      </w:r>
      <w:r w:rsidR="006F4A50">
        <w:rPr>
          <w:rFonts w:ascii="Times New Roman" w:eastAsia="Segoe UI" w:hAnsi="Times New Roman" w:cs="Times New Roman"/>
          <w:color w:val="000000" w:themeColor="text1"/>
        </w:rPr>
        <w:t>αυτή είναι μια ενδεδειγμένη διαδικασία,</w:t>
      </w:r>
      <w:r w:rsidRPr="0009216A">
        <w:rPr>
          <w:rFonts w:ascii="Times New Roman" w:eastAsia="Segoe UI" w:hAnsi="Times New Roman" w:cs="Times New Roman"/>
          <w:color w:val="000000" w:themeColor="text1"/>
        </w:rPr>
        <w:t xml:space="preserve"> με έναν από αυτούς να δηλώνει ότι θα αναφ</w:t>
      </w:r>
      <w:r w:rsidR="006F4A50">
        <w:rPr>
          <w:rFonts w:ascii="Times New Roman" w:eastAsia="Segoe UI" w:hAnsi="Times New Roman" w:cs="Times New Roman"/>
          <w:color w:val="000000" w:themeColor="text1"/>
        </w:rPr>
        <w:t xml:space="preserve">ερόταν στον διευθυντή IT ή στον </w:t>
      </w:r>
      <w:proofErr w:type="spellStart"/>
      <w:r w:rsidRPr="0009216A">
        <w:rPr>
          <w:rFonts w:ascii="Times New Roman" w:eastAsia="Times New Roman" w:hAnsi="Times New Roman" w:cs="Times New Roman"/>
          <w:color w:val="000000" w:themeColor="text1"/>
        </w:rPr>
        <w:t>Supplier</w:t>
      </w:r>
      <w:proofErr w:type="spellEnd"/>
      <w:r w:rsidRPr="0009216A">
        <w:rPr>
          <w:rFonts w:ascii="Times New Roman" w:eastAsia="Times New Roman" w:hAnsi="Times New Roman" w:cs="Times New Roman"/>
          <w:color w:val="000000" w:themeColor="text1"/>
        </w:rPr>
        <w:t xml:space="preserve"> 1. Οι υπάλληλοι που δεν γνώριζαν τον ορισμό και </w:t>
      </w:r>
      <w:r w:rsidR="006F4A50">
        <w:rPr>
          <w:rFonts w:ascii="Times New Roman" w:eastAsia="Times New Roman" w:hAnsi="Times New Roman" w:cs="Times New Roman"/>
          <w:color w:val="000000" w:themeColor="text1"/>
        </w:rPr>
        <w:t xml:space="preserve">την έννοια του περιστατικού </w:t>
      </w:r>
      <w:r w:rsidRPr="0009216A">
        <w:rPr>
          <w:rFonts w:ascii="Times New Roman" w:eastAsia="Times New Roman" w:hAnsi="Times New Roman" w:cs="Times New Roman"/>
          <w:color w:val="000000" w:themeColor="text1"/>
        </w:rPr>
        <w:t>ασφάλειας</w:t>
      </w:r>
      <w:r w:rsidR="006F4A50">
        <w:rPr>
          <w:rFonts w:ascii="Times New Roman" w:eastAsia="Times New Roman" w:hAnsi="Times New Roman" w:cs="Times New Roman"/>
          <w:color w:val="000000" w:themeColor="text1"/>
        </w:rPr>
        <w:t>,</w:t>
      </w:r>
      <w:r w:rsidRPr="0009216A">
        <w:rPr>
          <w:rFonts w:ascii="Times New Roman" w:eastAsia="Times New Roman" w:hAnsi="Times New Roman" w:cs="Times New Roman"/>
          <w:color w:val="000000" w:themeColor="text1"/>
        </w:rPr>
        <w:t xml:space="preserve"> εξακολουθούν να </w:t>
      </w:r>
      <w:r w:rsidR="006F4A50">
        <w:rPr>
          <w:rFonts w:ascii="Times New Roman" w:eastAsia="Times New Roman" w:hAnsi="Times New Roman" w:cs="Times New Roman"/>
          <w:color w:val="000000" w:themeColor="text1"/>
        </w:rPr>
        <w:t>πιστεύουν</w:t>
      </w:r>
      <w:r w:rsidRPr="0009216A">
        <w:rPr>
          <w:rFonts w:ascii="Times New Roman" w:eastAsia="Times New Roman" w:hAnsi="Times New Roman" w:cs="Times New Roman"/>
          <w:color w:val="000000" w:themeColor="text1"/>
        </w:rPr>
        <w:t xml:space="preserve"> ότι </w:t>
      </w:r>
      <w:r w:rsidR="006F4A50">
        <w:rPr>
          <w:rFonts w:ascii="Times New Roman" w:eastAsia="Times New Roman" w:hAnsi="Times New Roman" w:cs="Times New Roman"/>
          <w:color w:val="000000" w:themeColor="text1"/>
        </w:rPr>
        <w:t xml:space="preserve">είναι σε θέση να αναγνωρίσουν </w:t>
      </w:r>
      <w:r w:rsidRPr="0009216A">
        <w:rPr>
          <w:rFonts w:ascii="Times New Roman" w:eastAsia="Times New Roman" w:hAnsi="Times New Roman" w:cs="Times New Roman"/>
          <w:color w:val="000000" w:themeColor="text1"/>
        </w:rPr>
        <w:t xml:space="preserve">εάν πρέπει να αναφέρουν ένα περιστατικό σε περίπτωση που συμβεί. Φυσικά υπήρξαν και αυτοί που δεν ήταν ιδιαίτερα εξοικειωμένοι με τις διαδικασίες υποβολής και αναφοράς εκθέσεων </w:t>
      </w:r>
      <w:r w:rsidR="006F4A50">
        <w:rPr>
          <w:rFonts w:ascii="Times New Roman" w:eastAsia="Times New Roman" w:hAnsi="Times New Roman" w:cs="Times New Roman"/>
          <w:color w:val="000000" w:themeColor="text1"/>
        </w:rPr>
        <w:t xml:space="preserve">από τη στιγμή που δεν παρέστη ανάγκη να το μάθουν. </w:t>
      </w:r>
    </w:p>
    <w:p w14:paraId="7EB2323B" w14:textId="6748FAB9" w:rsidR="00CA3D07" w:rsidRPr="0009216A" w:rsidRDefault="006F4A50"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Στον Οργανισμό Β, αναφορικά με</w:t>
      </w:r>
      <w:r w:rsidR="00CA3D07" w:rsidRPr="0009216A">
        <w:rPr>
          <w:rFonts w:ascii="Times New Roman" w:eastAsia="Segoe UI" w:hAnsi="Times New Roman" w:cs="Times New Roman"/>
          <w:color w:val="000000" w:themeColor="text1"/>
        </w:rPr>
        <w:t xml:space="preserve"> τις εκστρατείες ευαισθητοποίησης που είχαν πραγματοποιηθεί στο παρελθόν, ένας διευθυντής πληροφορικής έλαβε θετικά σχόλια από τους υπαλλήλους </w:t>
      </w:r>
      <w:r>
        <w:rPr>
          <w:rFonts w:ascii="Times New Roman" w:eastAsia="Segoe UI" w:hAnsi="Times New Roman" w:cs="Times New Roman"/>
          <w:color w:val="000000" w:themeColor="text1"/>
        </w:rPr>
        <w:t xml:space="preserve">του </w:t>
      </w:r>
      <w:r w:rsidR="00CA3D07" w:rsidRPr="0009216A">
        <w:rPr>
          <w:rFonts w:ascii="Times New Roman" w:eastAsia="Segoe UI" w:hAnsi="Times New Roman" w:cs="Times New Roman"/>
          <w:color w:val="000000" w:themeColor="text1"/>
        </w:rPr>
        <w:t xml:space="preserve">και μάλιστα αυτό υποστηρίχθηκε και από αρκετούς που διάβασαν </w:t>
      </w:r>
      <w:r>
        <w:rPr>
          <w:rFonts w:ascii="Times New Roman" w:eastAsia="Segoe UI" w:hAnsi="Times New Roman" w:cs="Times New Roman"/>
          <w:color w:val="000000" w:themeColor="text1"/>
        </w:rPr>
        <w:t>τις διαδικτυακές διαφάνειε</w:t>
      </w:r>
      <w:r w:rsidR="00CA3D07" w:rsidRPr="0009216A">
        <w:rPr>
          <w:rFonts w:ascii="Times New Roman" w:eastAsia="Segoe UI" w:hAnsi="Times New Roman" w:cs="Times New Roman"/>
          <w:color w:val="000000" w:themeColor="text1"/>
        </w:rPr>
        <w:t>ς</w:t>
      </w:r>
      <w:r>
        <w:rPr>
          <w:rFonts w:ascii="Times New Roman" w:eastAsia="Segoe UI" w:hAnsi="Times New Roman" w:cs="Times New Roman"/>
          <w:color w:val="000000" w:themeColor="text1"/>
        </w:rPr>
        <w:t>.</w:t>
      </w:r>
      <w:r w:rsidR="00CA3D07" w:rsidRPr="0009216A">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Δήλωσαν ότι</w:t>
      </w:r>
      <w:r w:rsidR="00CA3D07" w:rsidRPr="0009216A">
        <w:rPr>
          <w:rFonts w:ascii="Times New Roman" w:eastAsia="Segoe UI" w:hAnsi="Times New Roman" w:cs="Times New Roman"/>
          <w:color w:val="000000" w:themeColor="text1"/>
        </w:rPr>
        <w:t xml:space="preserve"> τις βρήκαν ιδιαίτερα χρήσιμες</w:t>
      </w:r>
      <w:r>
        <w:rPr>
          <w:rFonts w:ascii="Times New Roman" w:eastAsia="Segoe UI" w:hAnsi="Times New Roman" w:cs="Times New Roman"/>
          <w:color w:val="000000" w:themeColor="text1"/>
        </w:rPr>
        <w:t>,</w:t>
      </w:r>
      <w:r w:rsidR="00CA3D07" w:rsidRPr="0009216A">
        <w:rPr>
          <w:rFonts w:ascii="Times New Roman" w:eastAsia="Segoe UI" w:hAnsi="Times New Roman" w:cs="Times New Roman"/>
          <w:color w:val="000000" w:themeColor="text1"/>
        </w:rPr>
        <w:t xml:space="preserve"> παρόλο που γνώριζαν το περιεχόμενό </w:t>
      </w:r>
      <w:r>
        <w:rPr>
          <w:rFonts w:ascii="Times New Roman" w:eastAsia="Segoe UI" w:hAnsi="Times New Roman" w:cs="Times New Roman"/>
          <w:color w:val="000000" w:themeColor="text1"/>
        </w:rPr>
        <w:t>τους,</w:t>
      </w:r>
      <w:r w:rsidR="00CA3D07" w:rsidRPr="0009216A">
        <w:rPr>
          <w:rFonts w:ascii="Times New Roman" w:eastAsia="Segoe UI" w:hAnsi="Times New Roman" w:cs="Times New Roman"/>
          <w:color w:val="000000" w:themeColor="text1"/>
        </w:rPr>
        <w:t xml:space="preserve"> με </w:t>
      </w:r>
      <w:r>
        <w:rPr>
          <w:rFonts w:ascii="Times New Roman" w:eastAsia="Segoe UI" w:hAnsi="Times New Roman" w:cs="Times New Roman"/>
          <w:color w:val="000000" w:themeColor="text1"/>
        </w:rPr>
        <w:t xml:space="preserve">την πλειοψηφία να ζητάει </w:t>
      </w:r>
      <w:r w:rsidR="008E5038">
        <w:rPr>
          <w:rFonts w:ascii="Times New Roman" w:eastAsia="Segoe UI" w:hAnsi="Times New Roman" w:cs="Times New Roman"/>
          <w:color w:val="000000" w:themeColor="text1"/>
        </w:rPr>
        <w:t>επανάληψη</w:t>
      </w:r>
      <w:r w:rsidR="00CA3D07" w:rsidRPr="0009216A">
        <w:rPr>
          <w:rFonts w:ascii="Times New Roman" w:eastAsia="Segoe UI" w:hAnsi="Times New Roman" w:cs="Times New Roman"/>
          <w:color w:val="000000" w:themeColor="text1"/>
        </w:rPr>
        <w:t xml:space="preserve"> τέτοιων </w:t>
      </w:r>
      <w:r w:rsidR="008E5038">
        <w:rPr>
          <w:rFonts w:ascii="Times New Roman" w:eastAsia="Segoe UI" w:hAnsi="Times New Roman" w:cs="Times New Roman"/>
          <w:color w:val="000000" w:themeColor="text1"/>
        </w:rPr>
        <w:t xml:space="preserve">ενημερωτικών και εκπαιδευτικών </w:t>
      </w:r>
      <w:r w:rsidR="00CA3D07" w:rsidRPr="0009216A">
        <w:rPr>
          <w:rFonts w:ascii="Times New Roman" w:eastAsia="Segoe UI" w:hAnsi="Times New Roman" w:cs="Times New Roman"/>
          <w:color w:val="000000" w:themeColor="text1"/>
        </w:rPr>
        <w:t>εκστρατειών. Δύο από αυτούς που είχαν διαβάσει τις διαδικτυακές διαφάνειες</w:t>
      </w:r>
      <w:r w:rsidR="008E5038">
        <w:rPr>
          <w:rFonts w:ascii="Times New Roman" w:eastAsia="Segoe UI" w:hAnsi="Times New Roman" w:cs="Times New Roman"/>
          <w:color w:val="000000" w:themeColor="text1"/>
        </w:rPr>
        <w:t xml:space="preserve">, απάντησαν πως δεν τις  βρήκαν χρήσιμες ενώ </w:t>
      </w:r>
      <w:r w:rsidR="00CA3D07" w:rsidRPr="0009216A">
        <w:rPr>
          <w:rFonts w:ascii="Times New Roman" w:eastAsia="Segoe UI" w:hAnsi="Times New Roman" w:cs="Times New Roman"/>
          <w:color w:val="000000" w:themeColor="text1"/>
        </w:rPr>
        <w:t xml:space="preserve">ένας εκ των δύο </w:t>
      </w:r>
      <w:r w:rsidR="008E5038">
        <w:rPr>
          <w:rFonts w:ascii="Times New Roman" w:eastAsia="Segoe UI" w:hAnsi="Times New Roman" w:cs="Times New Roman"/>
          <w:color w:val="000000" w:themeColor="text1"/>
        </w:rPr>
        <w:t>δήλωσε</w:t>
      </w:r>
      <w:r w:rsidR="00CA3D07" w:rsidRPr="0009216A">
        <w:rPr>
          <w:rFonts w:ascii="Times New Roman" w:eastAsia="Segoe UI" w:hAnsi="Times New Roman" w:cs="Times New Roman"/>
          <w:color w:val="000000" w:themeColor="text1"/>
        </w:rPr>
        <w:t xml:space="preserve"> ότι κάποια μέτρα ήτα</w:t>
      </w:r>
      <w:r w:rsidR="008E5038">
        <w:rPr>
          <w:rFonts w:ascii="Times New Roman" w:eastAsia="Segoe UI" w:hAnsi="Times New Roman" w:cs="Times New Roman"/>
          <w:color w:val="000000" w:themeColor="text1"/>
        </w:rPr>
        <w:t>ν τόσο αυστηρά που θα προτιμούσε</w:t>
      </w:r>
      <w:r w:rsidR="00CA3D07" w:rsidRPr="0009216A">
        <w:rPr>
          <w:rFonts w:ascii="Times New Roman" w:eastAsia="Segoe UI" w:hAnsi="Times New Roman" w:cs="Times New Roman"/>
          <w:color w:val="000000" w:themeColor="text1"/>
        </w:rPr>
        <w:t xml:space="preserve"> να λάβει υπόψη τον κίνδυνο</w:t>
      </w:r>
      <w:r w:rsidR="008E5038">
        <w:rPr>
          <w:rFonts w:ascii="Times New Roman" w:eastAsia="Segoe UI" w:hAnsi="Times New Roman" w:cs="Times New Roman"/>
          <w:color w:val="000000" w:themeColor="text1"/>
        </w:rPr>
        <w:t>,</w:t>
      </w:r>
      <w:r w:rsidR="00CA3D07" w:rsidRPr="0009216A">
        <w:rPr>
          <w:rFonts w:ascii="Times New Roman" w:eastAsia="Segoe UI" w:hAnsi="Times New Roman" w:cs="Times New Roman"/>
          <w:color w:val="000000" w:themeColor="text1"/>
        </w:rPr>
        <w:t xml:space="preserve"> παρά να τα </w:t>
      </w:r>
      <w:r w:rsidR="008E5038">
        <w:rPr>
          <w:rFonts w:ascii="Times New Roman" w:eastAsia="Segoe UI" w:hAnsi="Times New Roman" w:cs="Times New Roman"/>
          <w:color w:val="000000" w:themeColor="text1"/>
        </w:rPr>
        <w:t>εφαρμόσει</w:t>
      </w:r>
      <w:r w:rsidR="00CA3D07" w:rsidRPr="0009216A">
        <w:rPr>
          <w:rFonts w:ascii="Times New Roman" w:eastAsia="Segoe UI" w:hAnsi="Times New Roman" w:cs="Times New Roman"/>
          <w:color w:val="000000" w:themeColor="text1"/>
        </w:rPr>
        <w:t>.</w:t>
      </w:r>
    </w:p>
    <w:p w14:paraId="153E060F" w14:textId="06E310F1" w:rsidR="00CA3D07" w:rsidRPr="0009216A" w:rsidRDefault="00CA3D07" w:rsidP="005B41C3">
      <w:pPr>
        <w:spacing w:before="120" w:after="120" w:line="360" w:lineRule="auto"/>
        <w:jc w:val="both"/>
        <w:rPr>
          <w:rFonts w:ascii="Times New Roman" w:eastAsia="Times New Roman" w:hAnsi="Times New Roman" w:cs="Times New Roman"/>
          <w:color w:val="000000" w:themeColor="text1"/>
        </w:rPr>
      </w:pPr>
      <w:r w:rsidRPr="0009216A">
        <w:rPr>
          <w:rFonts w:ascii="Times New Roman" w:eastAsia="Segoe UI" w:hAnsi="Times New Roman" w:cs="Times New Roman"/>
          <w:color w:val="000000" w:themeColor="text1"/>
        </w:rPr>
        <w:lastRenderedPageBreak/>
        <w:t xml:space="preserve">Ο </w:t>
      </w:r>
      <w:r w:rsidR="008E5038">
        <w:rPr>
          <w:rFonts w:ascii="Times New Roman" w:eastAsia="Segoe UI" w:hAnsi="Times New Roman" w:cs="Times New Roman"/>
          <w:color w:val="000000" w:themeColor="text1"/>
        </w:rPr>
        <w:t xml:space="preserve">ρόλος του </w:t>
      </w:r>
      <w:proofErr w:type="spellStart"/>
      <w:r w:rsidRPr="0009216A">
        <w:rPr>
          <w:rFonts w:ascii="Times New Roman" w:eastAsia="Times New Roman" w:hAnsi="Times New Roman" w:cs="Times New Roman"/>
          <w:color w:val="000000" w:themeColor="text1"/>
        </w:rPr>
        <w:t>Supplier</w:t>
      </w:r>
      <w:proofErr w:type="spellEnd"/>
      <w:r w:rsidRPr="0009216A">
        <w:rPr>
          <w:rFonts w:ascii="Times New Roman" w:eastAsia="Times New Roman" w:hAnsi="Times New Roman" w:cs="Times New Roman"/>
          <w:color w:val="000000" w:themeColor="text1"/>
        </w:rPr>
        <w:t xml:space="preserve"> 1 </w:t>
      </w:r>
      <w:r w:rsidR="008E5038">
        <w:rPr>
          <w:rFonts w:ascii="Times New Roman" w:eastAsia="Times New Roman" w:hAnsi="Times New Roman" w:cs="Times New Roman"/>
          <w:color w:val="000000" w:themeColor="text1"/>
        </w:rPr>
        <w:t>είναι η στενή παρακολούθηση</w:t>
      </w:r>
      <w:r w:rsidRPr="0009216A">
        <w:rPr>
          <w:rFonts w:ascii="Times New Roman" w:eastAsia="Times New Roman" w:hAnsi="Times New Roman" w:cs="Times New Roman"/>
          <w:color w:val="000000" w:themeColor="text1"/>
        </w:rPr>
        <w:t xml:space="preserve"> </w:t>
      </w:r>
      <w:r w:rsidR="008E5038">
        <w:rPr>
          <w:rFonts w:ascii="Times New Roman" w:eastAsia="Times New Roman" w:hAnsi="Times New Roman" w:cs="Times New Roman"/>
          <w:color w:val="000000" w:themeColor="text1"/>
        </w:rPr>
        <w:t>των</w:t>
      </w:r>
      <w:r w:rsidRPr="0009216A">
        <w:rPr>
          <w:rFonts w:ascii="Times New Roman" w:eastAsia="Times New Roman" w:hAnsi="Times New Roman" w:cs="Times New Roman"/>
          <w:color w:val="000000" w:themeColor="text1"/>
        </w:rPr>
        <w:t xml:space="preserve"> </w:t>
      </w:r>
      <w:r w:rsidR="008E5038">
        <w:rPr>
          <w:rFonts w:ascii="Times New Roman" w:eastAsia="Times New Roman" w:hAnsi="Times New Roman" w:cs="Times New Roman"/>
          <w:color w:val="000000" w:themeColor="text1"/>
        </w:rPr>
        <w:t>τάσεων</w:t>
      </w:r>
      <w:r w:rsidRPr="0009216A">
        <w:rPr>
          <w:rFonts w:ascii="Times New Roman" w:eastAsia="Times New Roman" w:hAnsi="Times New Roman" w:cs="Times New Roman"/>
          <w:color w:val="000000" w:themeColor="text1"/>
        </w:rPr>
        <w:t xml:space="preserve"> που </w:t>
      </w:r>
      <w:r w:rsidR="008E5038">
        <w:rPr>
          <w:rFonts w:ascii="Times New Roman" w:eastAsia="Times New Roman" w:hAnsi="Times New Roman" w:cs="Times New Roman"/>
          <w:color w:val="000000" w:themeColor="text1"/>
        </w:rPr>
        <w:t xml:space="preserve">σχετίζονται </w:t>
      </w:r>
      <w:r w:rsidRPr="0009216A">
        <w:rPr>
          <w:rFonts w:ascii="Times New Roman" w:eastAsia="Times New Roman" w:hAnsi="Times New Roman" w:cs="Times New Roman"/>
          <w:color w:val="000000" w:themeColor="text1"/>
        </w:rPr>
        <w:t xml:space="preserve">με </w:t>
      </w:r>
      <w:r w:rsidR="008E5038">
        <w:rPr>
          <w:rFonts w:ascii="Times New Roman" w:eastAsia="Times New Roman" w:hAnsi="Times New Roman" w:cs="Times New Roman"/>
          <w:color w:val="000000" w:themeColor="text1"/>
        </w:rPr>
        <w:t xml:space="preserve">τα </w:t>
      </w:r>
      <w:r w:rsidRPr="0009216A">
        <w:rPr>
          <w:rFonts w:ascii="Times New Roman" w:eastAsia="Times New Roman" w:hAnsi="Times New Roman" w:cs="Times New Roman"/>
          <w:color w:val="000000" w:themeColor="text1"/>
        </w:rPr>
        <w:t>περιστατικά ασφάλειας</w:t>
      </w:r>
      <w:r w:rsidR="008E5038">
        <w:rPr>
          <w:rFonts w:ascii="Times New Roman" w:eastAsia="Times New Roman" w:hAnsi="Times New Roman" w:cs="Times New Roman"/>
          <w:color w:val="000000" w:themeColor="text1"/>
        </w:rPr>
        <w:t>. Ταυτόχρονα είναι συμβατός ο ρόλος του και σύμφωνος</w:t>
      </w:r>
      <w:r w:rsidRPr="0009216A">
        <w:rPr>
          <w:rFonts w:ascii="Times New Roman" w:eastAsia="Times New Roman" w:hAnsi="Times New Roman" w:cs="Times New Roman"/>
          <w:color w:val="000000" w:themeColor="text1"/>
        </w:rPr>
        <w:t xml:space="preserve"> με τις συστάσεις για τη φάση της προετοιμασίας από το </w:t>
      </w:r>
      <w:r w:rsidRPr="0009216A">
        <w:rPr>
          <w:rFonts w:ascii="Times New Roman" w:eastAsia="Segoe UI" w:hAnsi="Times New Roman" w:cs="Times New Roman"/>
          <w:color w:val="000000" w:themeColor="text1"/>
        </w:rPr>
        <w:t>πρότυπο</w:t>
      </w:r>
      <w:r w:rsidRPr="0009216A">
        <w:rPr>
          <w:rFonts w:ascii="Times New Roman" w:eastAsia="Times New Roman" w:hAnsi="Times New Roman" w:cs="Times New Roman"/>
          <w:color w:val="000000" w:themeColor="text1"/>
        </w:rPr>
        <w:t xml:space="preserve"> ISO/IEC 27035.</w:t>
      </w:r>
    </w:p>
    <w:p w14:paraId="077B3469" w14:textId="45CCE656" w:rsidR="00CA3D07" w:rsidRPr="0009216A" w:rsidRDefault="00CA3D07" w:rsidP="005B41C3">
      <w:pPr>
        <w:spacing w:before="120" w:after="120" w:line="360" w:lineRule="auto"/>
        <w:jc w:val="both"/>
        <w:rPr>
          <w:rFonts w:ascii="Times New Roman" w:eastAsia="Times New Roman" w:hAnsi="Times New Roman" w:cs="Times New Roman"/>
          <w:color w:val="000000" w:themeColor="text1"/>
        </w:rPr>
      </w:pPr>
      <w:r w:rsidRPr="0009216A">
        <w:rPr>
          <w:rFonts w:ascii="Times New Roman" w:eastAsia="Segoe UI" w:hAnsi="Times New Roman" w:cs="Times New Roman"/>
          <w:color w:val="000000" w:themeColor="text1"/>
        </w:rPr>
        <w:t xml:space="preserve">Για τον </w:t>
      </w:r>
      <w:proofErr w:type="spellStart"/>
      <w:r w:rsidRPr="0009216A">
        <w:rPr>
          <w:rFonts w:ascii="Times New Roman" w:eastAsia="Times New Roman" w:hAnsi="Times New Roman" w:cs="Times New Roman"/>
          <w:color w:val="000000" w:themeColor="text1"/>
        </w:rPr>
        <w:t>Oργανισμό</w:t>
      </w:r>
      <w:proofErr w:type="spellEnd"/>
      <w:r w:rsidRPr="0009216A">
        <w:rPr>
          <w:rFonts w:ascii="Times New Roman" w:eastAsia="Times New Roman" w:hAnsi="Times New Roman" w:cs="Times New Roman"/>
          <w:color w:val="000000" w:themeColor="text1"/>
        </w:rPr>
        <w:t xml:space="preserve"> B η κατανομή των πόρων για την ανάπτυξη λεπτομερών σχεδίων δεν αποτελεί ένα από τους κύριους στόχους του</w:t>
      </w:r>
      <w:r w:rsidR="008E5038">
        <w:rPr>
          <w:rFonts w:ascii="Times New Roman" w:eastAsia="Times New Roman" w:hAnsi="Times New Roman" w:cs="Times New Roman"/>
          <w:color w:val="000000" w:themeColor="text1"/>
        </w:rPr>
        <w:t>,</w:t>
      </w:r>
      <w:r w:rsidRPr="0009216A">
        <w:rPr>
          <w:rFonts w:ascii="Times New Roman" w:eastAsia="Times New Roman" w:hAnsi="Times New Roman" w:cs="Times New Roman"/>
          <w:color w:val="000000" w:themeColor="text1"/>
        </w:rPr>
        <w:t xml:space="preserve"> </w:t>
      </w:r>
      <w:r w:rsidR="008E5038">
        <w:rPr>
          <w:rFonts w:ascii="Times New Roman" w:eastAsia="Times New Roman" w:hAnsi="Times New Roman" w:cs="Times New Roman"/>
          <w:color w:val="000000" w:themeColor="text1"/>
        </w:rPr>
        <w:t>αφού θεωρείται</w:t>
      </w:r>
      <w:r w:rsidRPr="0009216A">
        <w:rPr>
          <w:rFonts w:ascii="Times New Roman" w:eastAsia="Times New Roman" w:hAnsi="Times New Roman" w:cs="Times New Roman"/>
          <w:color w:val="000000" w:themeColor="text1"/>
        </w:rPr>
        <w:t xml:space="preserve"> ότι η ύπαρξη έμπειρων χειριστών συμβάντων είναι αρκετά πιο χρήσιμη και </w:t>
      </w:r>
      <w:r w:rsidR="008E5038">
        <w:rPr>
          <w:rFonts w:ascii="Times New Roman" w:eastAsia="Times New Roman" w:hAnsi="Times New Roman" w:cs="Times New Roman"/>
          <w:color w:val="000000" w:themeColor="text1"/>
        </w:rPr>
        <w:t>σημαντικότερη</w:t>
      </w:r>
      <w:r w:rsidRPr="0009216A">
        <w:rPr>
          <w:rFonts w:ascii="Times New Roman" w:eastAsia="Times New Roman" w:hAnsi="Times New Roman" w:cs="Times New Roman"/>
          <w:color w:val="000000" w:themeColor="text1"/>
        </w:rPr>
        <w:t xml:space="preserve"> για την επιτυχία των χειρισμών αυτών.</w:t>
      </w:r>
      <w:r w:rsidRPr="0009216A">
        <w:rPr>
          <w:rFonts w:ascii="Times New Roman" w:hAnsi="Times New Roman" w:cs="Times New Roman"/>
        </w:rPr>
        <w:tab/>
      </w:r>
    </w:p>
    <w:p w14:paraId="1C965426" w14:textId="2B635D09" w:rsidR="00CA3D07" w:rsidRPr="0009216A" w:rsidRDefault="00CA3D07" w:rsidP="005B41C3">
      <w:pPr>
        <w:spacing w:before="120" w:after="120" w:line="360" w:lineRule="auto"/>
        <w:jc w:val="both"/>
        <w:rPr>
          <w:rFonts w:ascii="Times New Roman" w:eastAsia="Times New Roman" w:hAnsi="Times New Roman" w:cs="Times New Roman"/>
          <w:color w:val="000000" w:themeColor="text1"/>
        </w:rPr>
      </w:pPr>
      <w:r w:rsidRPr="0009216A">
        <w:rPr>
          <w:rFonts w:ascii="Times New Roman" w:eastAsia="Segoe UI" w:hAnsi="Times New Roman" w:cs="Times New Roman"/>
          <w:color w:val="000000" w:themeColor="text1"/>
        </w:rPr>
        <w:t xml:space="preserve">Η </w:t>
      </w:r>
      <w:r w:rsidR="008E5038">
        <w:rPr>
          <w:rFonts w:ascii="Times New Roman" w:eastAsia="Segoe UI" w:hAnsi="Times New Roman" w:cs="Times New Roman"/>
          <w:color w:val="000000" w:themeColor="text1"/>
        </w:rPr>
        <w:t>συμμετέχοντες υπάλληλοι στην έρευνα</w:t>
      </w:r>
      <w:r w:rsidRPr="0009216A">
        <w:rPr>
          <w:rFonts w:ascii="Times New Roman" w:eastAsia="Segoe UI" w:hAnsi="Times New Roman" w:cs="Times New Roman"/>
          <w:color w:val="000000" w:themeColor="text1"/>
        </w:rPr>
        <w:t xml:space="preserve"> του </w:t>
      </w:r>
      <w:proofErr w:type="spellStart"/>
      <w:r w:rsidRPr="0009216A">
        <w:rPr>
          <w:rFonts w:ascii="Times New Roman" w:eastAsia="Times New Roman" w:hAnsi="Times New Roman" w:cs="Times New Roman"/>
          <w:color w:val="000000" w:themeColor="text1"/>
        </w:rPr>
        <w:t>Oργανισμού</w:t>
      </w:r>
      <w:proofErr w:type="spellEnd"/>
      <w:r w:rsidRPr="0009216A">
        <w:rPr>
          <w:rFonts w:ascii="Times New Roman" w:eastAsia="Times New Roman" w:hAnsi="Times New Roman" w:cs="Times New Roman"/>
          <w:color w:val="000000" w:themeColor="text1"/>
        </w:rPr>
        <w:t xml:space="preserve"> B δήλωσαν ότι το χειρότερο δυνατό περιστατικό ασφάλειας και ο μεγαλύτερος φόβος που θα μπορ</w:t>
      </w:r>
      <w:r w:rsidR="008E5038">
        <w:rPr>
          <w:rFonts w:ascii="Times New Roman" w:eastAsia="Times New Roman" w:hAnsi="Times New Roman" w:cs="Times New Roman"/>
          <w:color w:val="000000" w:themeColor="text1"/>
        </w:rPr>
        <w:t xml:space="preserve">ούσαν να αντιμετωπίσουν είναι οι επίορκοι </w:t>
      </w:r>
      <w:r w:rsidRPr="0009216A">
        <w:rPr>
          <w:rFonts w:ascii="Times New Roman" w:eastAsia="Times New Roman" w:hAnsi="Times New Roman" w:cs="Times New Roman"/>
          <w:color w:val="000000" w:themeColor="text1"/>
        </w:rPr>
        <w:t xml:space="preserve">υπάλληλοι που διαρρέουν πληροφορίες σε τρίτους χωρίς να </w:t>
      </w:r>
      <w:r w:rsidR="008E5038">
        <w:rPr>
          <w:rFonts w:ascii="Times New Roman" w:eastAsia="Times New Roman" w:hAnsi="Times New Roman" w:cs="Times New Roman"/>
          <w:color w:val="000000" w:themeColor="text1"/>
        </w:rPr>
        <w:t>αποκαλυφθεί η ταυτότητα τους</w:t>
      </w:r>
      <w:r w:rsidRPr="0009216A">
        <w:rPr>
          <w:rFonts w:ascii="Times New Roman" w:eastAsia="Times New Roman" w:hAnsi="Times New Roman" w:cs="Times New Roman"/>
          <w:color w:val="000000" w:themeColor="text1"/>
        </w:rPr>
        <w:t>.</w:t>
      </w:r>
    </w:p>
    <w:p w14:paraId="4E26EB87" w14:textId="4F963A6C" w:rsidR="00CA3D07" w:rsidRPr="0009216A" w:rsidRDefault="00CA3D07" w:rsidP="005B41C3">
      <w:pPr>
        <w:spacing w:before="120" w:after="120" w:line="360" w:lineRule="auto"/>
        <w:jc w:val="both"/>
        <w:rPr>
          <w:rFonts w:ascii="Times New Roman" w:eastAsia="Times New Roman" w:hAnsi="Times New Roman" w:cs="Times New Roman"/>
          <w:color w:val="000000" w:themeColor="text1"/>
        </w:rPr>
      </w:pPr>
      <w:r w:rsidRPr="0009216A">
        <w:rPr>
          <w:rFonts w:ascii="Times New Roman" w:eastAsia="Segoe UI" w:hAnsi="Times New Roman" w:cs="Times New Roman"/>
          <w:color w:val="000000" w:themeColor="text1"/>
        </w:rPr>
        <w:t>Ο διευθυντής της εφοδιαστικής αλυσίδας δήλωσε ότι η έλλειψη σωστής επικοινωνίας είναι πιθανόν να οδ</w:t>
      </w:r>
      <w:r w:rsidR="008E5038">
        <w:rPr>
          <w:rFonts w:ascii="Times New Roman" w:eastAsia="Segoe UI" w:hAnsi="Times New Roman" w:cs="Times New Roman"/>
          <w:color w:val="000000" w:themeColor="text1"/>
        </w:rPr>
        <w:t xml:space="preserve">ηγήσει σε περιττά προβλήματα. Η </w:t>
      </w:r>
      <w:r w:rsidRPr="0009216A">
        <w:rPr>
          <w:rFonts w:ascii="Times New Roman" w:eastAsia="Segoe UI" w:hAnsi="Times New Roman" w:cs="Times New Roman"/>
          <w:color w:val="000000" w:themeColor="text1"/>
        </w:rPr>
        <w:t xml:space="preserve">σιωπηρή γνώση των ευθυνών σε περιπτώσεις όχι τόσο σημαντικές είναι ένα παράδειγμα ρουτίνας που είναι δύσκολο να τεκμηριωθεί σωστά. </w:t>
      </w:r>
      <w:r w:rsidR="008E5038">
        <w:rPr>
          <w:rFonts w:ascii="Times New Roman" w:eastAsia="Segoe UI" w:hAnsi="Times New Roman" w:cs="Times New Roman"/>
          <w:color w:val="000000" w:themeColor="text1"/>
        </w:rPr>
        <w:t>Τέλος,</w:t>
      </w:r>
      <w:r w:rsidRPr="0009216A">
        <w:rPr>
          <w:rFonts w:ascii="Times New Roman" w:eastAsia="Segoe UI" w:hAnsi="Times New Roman" w:cs="Times New Roman"/>
          <w:color w:val="000000" w:themeColor="text1"/>
        </w:rPr>
        <w:t xml:space="preserve"> δήλωσε ότι </w:t>
      </w:r>
      <w:r w:rsidR="008E5038">
        <w:rPr>
          <w:rFonts w:ascii="Times New Roman" w:eastAsia="Segoe UI" w:hAnsi="Times New Roman" w:cs="Times New Roman"/>
          <w:color w:val="000000" w:themeColor="text1"/>
        </w:rPr>
        <w:t>ενδέχεται</w:t>
      </w:r>
      <w:r w:rsidRPr="0009216A">
        <w:rPr>
          <w:rFonts w:ascii="Times New Roman" w:eastAsia="Segoe UI" w:hAnsi="Times New Roman" w:cs="Times New Roman"/>
          <w:color w:val="000000" w:themeColor="text1"/>
        </w:rPr>
        <w:t xml:space="preserve"> να </w:t>
      </w:r>
      <w:r w:rsidR="008E5038">
        <w:rPr>
          <w:rFonts w:ascii="Times New Roman" w:eastAsia="Segoe UI" w:hAnsi="Times New Roman" w:cs="Times New Roman"/>
          <w:color w:val="000000" w:themeColor="text1"/>
        </w:rPr>
        <w:t>ανακύψουν</w:t>
      </w:r>
      <w:r w:rsidRPr="0009216A">
        <w:rPr>
          <w:rFonts w:ascii="Times New Roman" w:eastAsia="Segoe UI" w:hAnsi="Times New Roman" w:cs="Times New Roman"/>
          <w:color w:val="000000" w:themeColor="text1"/>
        </w:rPr>
        <w:t xml:space="preserve"> προβλήματα</w:t>
      </w:r>
      <w:r w:rsidR="008E5038">
        <w:rPr>
          <w:rFonts w:ascii="Times New Roman" w:eastAsia="Segoe UI" w:hAnsi="Times New Roman" w:cs="Times New Roman"/>
          <w:color w:val="000000" w:themeColor="text1"/>
        </w:rPr>
        <w:t xml:space="preserve"> ακόμη και με μικρά περιστατικά, ιδιαίτερα σε περιπτώσεις όπου </w:t>
      </w:r>
      <w:r w:rsidRPr="0009216A">
        <w:rPr>
          <w:rFonts w:ascii="Times New Roman" w:eastAsia="Segoe UI" w:hAnsi="Times New Roman" w:cs="Times New Roman"/>
          <w:color w:val="000000" w:themeColor="text1"/>
        </w:rPr>
        <w:t>δεν παίρνει κανείς την ευθύνη και υποθέτουν ότι η ευθύνη είναι κάποιο</w:t>
      </w:r>
      <w:r w:rsidR="008E5038">
        <w:rPr>
          <w:rFonts w:ascii="Times New Roman" w:eastAsia="Segoe UI" w:hAnsi="Times New Roman" w:cs="Times New Roman"/>
          <w:color w:val="000000" w:themeColor="text1"/>
        </w:rPr>
        <w:t>υ</w:t>
      </w:r>
      <w:r w:rsidRPr="0009216A">
        <w:rPr>
          <w:rFonts w:ascii="Times New Roman" w:eastAsia="Segoe UI" w:hAnsi="Times New Roman" w:cs="Times New Roman"/>
          <w:color w:val="000000" w:themeColor="text1"/>
        </w:rPr>
        <w:t xml:space="preserve"> άλλου</w:t>
      </w:r>
      <w:r w:rsidRPr="0009216A">
        <w:rPr>
          <w:rFonts w:ascii="Times New Roman" w:eastAsia="Times New Roman" w:hAnsi="Times New Roman" w:cs="Times New Roman"/>
          <w:color w:val="000000" w:themeColor="text1"/>
        </w:rPr>
        <w:t>.</w:t>
      </w:r>
    </w:p>
    <w:p w14:paraId="1E2AE773" w14:textId="768D5420" w:rsidR="00930E38" w:rsidRDefault="008E5038"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Στον Οργανισμό Β</w:t>
      </w:r>
      <w:r w:rsidR="00CA3D07" w:rsidRPr="0009216A">
        <w:rPr>
          <w:rFonts w:ascii="Times New Roman" w:eastAsia="Segoe UI" w:hAnsi="Times New Roman" w:cs="Times New Roman"/>
          <w:color w:val="000000" w:themeColor="text1"/>
        </w:rPr>
        <w:t xml:space="preserve"> αναφέρθηκε ότι </w:t>
      </w:r>
      <w:r>
        <w:rPr>
          <w:rFonts w:ascii="Times New Roman" w:eastAsia="Segoe UI" w:hAnsi="Times New Roman" w:cs="Times New Roman"/>
          <w:color w:val="000000" w:themeColor="text1"/>
        </w:rPr>
        <w:t>σε περίπτωση που</w:t>
      </w:r>
      <w:r w:rsidR="00CA3D07" w:rsidRPr="0009216A">
        <w:rPr>
          <w:rFonts w:ascii="Times New Roman" w:eastAsia="Segoe UI" w:hAnsi="Times New Roman" w:cs="Times New Roman"/>
          <w:color w:val="000000" w:themeColor="text1"/>
        </w:rPr>
        <w:t xml:space="preserve"> τα μέτρα ασφαλείας κριθούν ιδιαίτερα περίπλοκα για τους χρήστες</w:t>
      </w:r>
      <w:r>
        <w:rPr>
          <w:rFonts w:ascii="Times New Roman" w:eastAsia="Segoe UI" w:hAnsi="Times New Roman" w:cs="Times New Roman"/>
          <w:color w:val="000000" w:themeColor="text1"/>
        </w:rPr>
        <w:t>,</w:t>
      </w:r>
      <w:r w:rsidR="00CA3D07" w:rsidRPr="0009216A">
        <w:rPr>
          <w:rFonts w:ascii="Times New Roman" w:eastAsia="Segoe UI" w:hAnsi="Times New Roman" w:cs="Times New Roman"/>
          <w:color w:val="000000" w:themeColor="text1"/>
        </w:rPr>
        <w:t xml:space="preserve"> θα βρουν </w:t>
      </w:r>
      <w:r>
        <w:rPr>
          <w:rFonts w:ascii="Times New Roman" w:eastAsia="Segoe UI" w:hAnsi="Times New Roman" w:cs="Times New Roman"/>
          <w:color w:val="000000" w:themeColor="text1"/>
        </w:rPr>
        <w:t>εναλλακτικούς τρόπους για να τα παρακάμψουν, με αποτέλεσμα τα</w:t>
      </w:r>
      <w:r w:rsidR="00CA3D07" w:rsidRPr="0009216A">
        <w:rPr>
          <w:rFonts w:ascii="Times New Roman" w:eastAsia="Segoe UI" w:hAnsi="Times New Roman" w:cs="Times New Roman"/>
          <w:color w:val="000000" w:themeColor="text1"/>
        </w:rPr>
        <w:t xml:space="preserve"> αρχικά μέτρα ασφαλείας τίθενται σε κίνδυνο. Οι 2 υπάλληλοι που </w:t>
      </w:r>
      <w:r>
        <w:rPr>
          <w:rFonts w:ascii="Times New Roman" w:eastAsia="Segoe UI" w:hAnsi="Times New Roman" w:cs="Times New Roman"/>
          <w:color w:val="000000" w:themeColor="text1"/>
        </w:rPr>
        <w:t xml:space="preserve">αναφέρθηκαν νωρίτερα, οι οποίοι </w:t>
      </w:r>
      <w:r w:rsidR="00CA3D07" w:rsidRPr="0009216A">
        <w:rPr>
          <w:rFonts w:ascii="Times New Roman" w:eastAsia="Segoe UI" w:hAnsi="Times New Roman" w:cs="Times New Roman"/>
          <w:color w:val="000000" w:themeColor="text1"/>
        </w:rPr>
        <w:t>δεν βρήκαν χρήσιμες τις εκστρατείες</w:t>
      </w:r>
      <w:r>
        <w:rPr>
          <w:rFonts w:ascii="Times New Roman" w:eastAsia="Segoe UI" w:hAnsi="Times New Roman" w:cs="Times New Roman"/>
          <w:color w:val="000000" w:themeColor="text1"/>
        </w:rPr>
        <w:t>,</w:t>
      </w:r>
      <w:r w:rsidR="00CA3D07" w:rsidRPr="0009216A">
        <w:rPr>
          <w:rFonts w:ascii="Times New Roman" w:eastAsia="Segoe UI" w:hAnsi="Times New Roman" w:cs="Times New Roman"/>
          <w:color w:val="000000" w:themeColor="text1"/>
        </w:rPr>
        <w:t xml:space="preserve"> έχουν ένα ιστορικό </w:t>
      </w:r>
      <w:r>
        <w:rPr>
          <w:rFonts w:ascii="Times New Roman" w:eastAsia="Segoe UI" w:hAnsi="Times New Roman" w:cs="Times New Roman"/>
          <w:color w:val="000000" w:themeColor="text1"/>
        </w:rPr>
        <w:t xml:space="preserve">στο κομμάτι της </w:t>
      </w:r>
      <w:r w:rsidR="00CA3D07" w:rsidRPr="0009216A">
        <w:rPr>
          <w:rFonts w:ascii="Times New Roman" w:eastAsia="Segoe UI" w:hAnsi="Times New Roman" w:cs="Times New Roman"/>
          <w:color w:val="000000" w:themeColor="text1"/>
        </w:rPr>
        <w:t>πληροφορικής</w:t>
      </w:r>
      <w:r>
        <w:rPr>
          <w:rFonts w:ascii="Times New Roman" w:eastAsia="Segoe UI" w:hAnsi="Times New Roman" w:cs="Times New Roman"/>
          <w:color w:val="000000" w:themeColor="text1"/>
        </w:rPr>
        <w:t>,</w:t>
      </w:r>
      <w:r w:rsidR="00CA3D07" w:rsidRPr="0009216A">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όπου </w:t>
      </w:r>
      <w:r w:rsidR="00CA3D07" w:rsidRPr="0009216A">
        <w:rPr>
          <w:rFonts w:ascii="Times New Roman" w:eastAsia="Segoe UI" w:hAnsi="Times New Roman" w:cs="Times New Roman"/>
          <w:color w:val="000000" w:themeColor="text1"/>
        </w:rPr>
        <w:t xml:space="preserve">σύμφωνα με την αρχική έρευνα μελέτης περίπτωσης </w:t>
      </w:r>
      <w:r>
        <w:rPr>
          <w:rFonts w:ascii="Times New Roman" w:eastAsia="Segoe UI" w:hAnsi="Times New Roman" w:cs="Times New Roman"/>
          <w:color w:val="000000" w:themeColor="text1"/>
        </w:rPr>
        <w:t>ενδεχομένως</w:t>
      </w:r>
      <w:r w:rsidR="00CA3D07" w:rsidRPr="0009216A">
        <w:rPr>
          <w:rFonts w:ascii="Times New Roman" w:eastAsia="Segoe UI" w:hAnsi="Times New Roman" w:cs="Times New Roman"/>
          <w:color w:val="000000" w:themeColor="text1"/>
        </w:rPr>
        <w:t xml:space="preserve"> να δηλώνει αρνητική στάση απέναντι στις δραστηριότητες ευαισθητοποίησης αλλά και μια μη ικανοποιητική κουλτούρα ασφάλειας</w:t>
      </w:r>
      <w:r>
        <w:rPr>
          <w:rFonts w:ascii="Times New Roman" w:eastAsia="Segoe UI" w:hAnsi="Times New Roman" w:cs="Times New Roman"/>
          <w:color w:val="000000" w:themeColor="text1"/>
        </w:rPr>
        <w:t>.</w:t>
      </w:r>
      <w:r w:rsidR="00CA3D07" w:rsidRPr="7A3408B6">
        <w:rPr>
          <w:rFonts w:ascii="Segoe UI" w:eastAsia="Segoe UI" w:hAnsi="Segoe UI" w:cs="Segoe UI"/>
          <w:color w:val="000000" w:themeColor="text1"/>
        </w:rPr>
        <w:t xml:space="preserve"> </w:t>
      </w:r>
      <w:r>
        <w:rPr>
          <w:rFonts w:ascii="Times New Roman" w:eastAsia="Segoe UI" w:hAnsi="Times New Roman" w:cs="Times New Roman"/>
          <w:color w:val="000000" w:themeColor="text1"/>
        </w:rPr>
        <w:t>Αξίζει εντούτοις να σημειωθεί</w:t>
      </w:r>
      <w:r w:rsidR="00CA3D07" w:rsidRPr="0009216A">
        <w:rPr>
          <w:rFonts w:ascii="Times New Roman" w:eastAsia="Segoe UI" w:hAnsi="Times New Roman" w:cs="Times New Roman"/>
          <w:color w:val="000000" w:themeColor="text1"/>
        </w:rPr>
        <w:t xml:space="preserve"> ότι ο αριθμός αυτών </w:t>
      </w:r>
      <w:r>
        <w:rPr>
          <w:rFonts w:ascii="Times New Roman" w:eastAsia="Segoe UI" w:hAnsi="Times New Roman" w:cs="Times New Roman"/>
          <w:color w:val="000000" w:themeColor="text1"/>
        </w:rPr>
        <w:t xml:space="preserve">των υπαλλήλων </w:t>
      </w:r>
      <w:r w:rsidR="00CA3D07" w:rsidRPr="0009216A">
        <w:rPr>
          <w:rFonts w:ascii="Times New Roman" w:eastAsia="Segoe UI" w:hAnsi="Times New Roman" w:cs="Times New Roman"/>
          <w:color w:val="000000" w:themeColor="text1"/>
        </w:rPr>
        <w:t xml:space="preserve">ήταν μικρός </w:t>
      </w:r>
      <w:r>
        <w:rPr>
          <w:rFonts w:ascii="Times New Roman" w:eastAsia="Segoe UI" w:hAnsi="Times New Roman" w:cs="Times New Roman"/>
          <w:color w:val="000000" w:themeColor="text1"/>
        </w:rPr>
        <w:t>,συγκριτικά</w:t>
      </w:r>
      <w:r w:rsidR="00CA3D07" w:rsidRPr="0009216A">
        <w:rPr>
          <w:rFonts w:ascii="Times New Roman" w:eastAsia="Segoe UI" w:hAnsi="Times New Roman" w:cs="Times New Roman"/>
          <w:color w:val="000000" w:themeColor="text1"/>
        </w:rPr>
        <w:t xml:space="preserve"> με </w:t>
      </w:r>
      <w:r>
        <w:rPr>
          <w:rFonts w:ascii="Times New Roman" w:eastAsia="Segoe UI" w:hAnsi="Times New Roman" w:cs="Times New Roman"/>
          <w:color w:val="000000" w:themeColor="text1"/>
        </w:rPr>
        <w:t xml:space="preserve">όσους </w:t>
      </w:r>
      <w:r w:rsidR="00CA3D07" w:rsidRPr="0009216A">
        <w:rPr>
          <w:rFonts w:ascii="Times New Roman" w:eastAsia="Segoe UI" w:hAnsi="Times New Roman" w:cs="Times New Roman"/>
          <w:color w:val="000000" w:themeColor="text1"/>
        </w:rPr>
        <w:t>βρήκαν χρήσιμες τις εκστρατείες ευαισθητοποίησης.</w:t>
      </w:r>
    </w:p>
    <w:p w14:paraId="3F97B67F" w14:textId="77777777" w:rsidR="007325DC" w:rsidRPr="00127200" w:rsidRDefault="007325DC" w:rsidP="005B41C3">
      <w:pPr>
        <w:pStyle w:val="3"/>
        <w:rPr>
          <w:rFonts w:eastAsia="Times New Roman"/>
        </w:rPr>
      </w:pPr>
      <w:bookmarkStart w:id="70" w:name="_Toc113968666"/>
      <w:r w:rsidRPr="00127200">
        <w:rPr>
          <w:rFonts w:eastAsia="Times New Roman"/>
        </w:rPr>
        <w:t>5.5.4 Οργανισμός Γ</w:t>
      </w:r>
      <w:bookmarkEnd w:id="70"/>
    </w:p>
    <w:p w14:paraId="3A40F928" w14:textId="45ADD263" w:rsidR="007325DC" w:rsidRPr="007325DC" w:rsidRDefault="007325DC"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Στον Ο</w:t>
      </w:r>
      <w:r w:rsidRPr="007325DC">
        <w:rPr>
          <w:rFonts w:ascii="Times New Roman" w:eastAsia="Segoe UI" w:hAnsi="Times New Roman" w:cs="Times New Roman"/>
          <w:color w:val="000000" w:themeColor="text1"/>
        </w:rPr>
        <w:t xml:space="preserve">ργανισμό Γ ο διευθυντής ασφάλειας πληροφορικής </w:t>
      </w:r>
      <w:r w:rsidR="004830EE">
        <w:rPr>
          <w:rFonts w:ascii="Times New Roman" w:eastAsia="Segoe UI" w:hAnsi="Times New Roman" w:cs="Times New Roman"/>
          <w:color w:val="000000" w:themeColor="text1"/>
        </w:rPr>
        <w:t>πιστεύει</w:t>
      </w:r>
      <w:r w:rsidRPr="007325DC">
        <w:rPr>
          <w:rFonts w:ascii="Times New Roman" w:eastAsia="Segoe UI" w:hAnsi="Times New Roman" w:cs="Times New Roman"/>
          <w:color w:val="000000" w:themeColor="text1"/>
        </w:rPr>
        <w:t xml:space="preserve"> ότι το όριο αναφοράς περιστατικών ήταν υψηλό και ότι οι εργαζόμενοι συχνά δεν</w:t>
      </w:r>
      <w:r w:rsidR="004830EE">
        <w:rPr>
          <w:rFonts w:ascii="Times New Roman" w:eastAsia="Segoe UI" w:hAnsi="Times New Roman" w:cs="Times New Roman"/>
          <w:color w:val="000000" w:themeColor="text1"/>
        </w:rPr>
        <w:t xml:space="preserve"> ανέφεραν τυχόν ύποπτα γεγονότα. Εν συνεχεία, δήλωσε ότι είχε υποψιαστεί την υπό-</w:t>
      </w:r>
      <w:r w:rsidRPr="007325DC">
        <w:rPr>
          <w:rFonts w:ascii="Times New Roman" w:eastAsia="Segoe UI" w:hAnsi="Times New Roman" w:cs="Times New Roman"/>
          <w:color w:val="000000" w:themeColor="text1"/>
        </w:rPr>
        <w:t xml:space="preserve">αναφορά περιστατικών μεταξύ των εργαζομένων. </w:t>
      </w:r>
      <w:r w:rsidR="004830EE">
        <w:rPr>
          <w:rFonts w:ascii="Times New Roman" w:eastAsia="Segoe UI" w:hAnsi="Times New Roman" w:cs="Times New Roman"/>
          <w:color w:val="000000" w:themeColor="text1"/>
        </w:rPr>
        <w:t>Ως π</w:t>
      </w:r>
      <w:r w:rsidRPr="007325DC">
        <w:rPr>
          <w:rFonts w:ascii="Times New Roman" w:eastAsia="Segoe UI" w:hAnsi="Times New Roman" w:cs="Times New Roman"/>
          <w:color w:val="000000" w:themeColor="text1"/>
        </w:rPr>
        <w:t xml:space="preserve">ιθανές αιτίες </w:t>
      </w:r>
      <w:r w:rsidR="004830EE">
        <w:rPr>
          <w:rFonts w:ascii="Times New Roman" w:eastAsia="Segoe UI" w:hAnsi="Times New Roman" w:cs="Times New Roman"/>
          <w:color w:val="000000" w:themeColor="text1"/>
        </w:rPr>
        <w:t xml:space="preserve">θεωρεί πρωτίστως ότι οι </w:t>
      </w:r>
      <w:r w:rsidRPr="007325DC">
        <w:rPr>
          <w:rFonts w:ascii="Times New Roman" w:eastAsia="Segoe UI" w:hAnsi="Times New Roman" w:cs="Times New Roman"/>
          <w:color w:val="000000" w:themeColor="text1"/>
        </w:rPr>
        <w:lastRenderedPageBreak/>
        <w:t>εργαζόμενοι δεν είναι ικανοί να αντιληφθούν τη σημασία της αναφοράς περιστατικών ή ότι δεν ήθελα</w:t>
      </w:r>
      <w:r w:rsidR="004830EE">
        <w:rPr>
          <w:rFonts w:ascii="Times New Roman" w:eastAsia="Segoe UI" w:hAnsi="Times New Roman" w:cs="Times New Roman"/>
          <w:color w:val="000000" w:themeColor="text1"/>
        </w:rPr>
        <w:t>ν</w:t>
      </w:r>
      <w:r w:rsidRPr="007325DC">
        <w:rPr>
          <w:rFonts w:ascii="Times New Roman" w:eastAsia="Segoe UI" w:hAnsi="Times New Roman" w:cs="Times New Roman"/>
          <w:color w:val="000000" w:themeColor="text1"/>
        </w:rPr>
        <w:t xml:space="preserve"> να </w:t>
      </w:r>
      <w:r w:rsidR="004830EE">
        <w:rPr>
          <w:rFonts w:ascii="Times New Roman" w:eastAsia="Segoe UI" w:hAnsi="Times New Roman" w:cs="Times New Roman"/>
          <w:color w:val="000000" w:themeColor="text1"/>
        </w:rPr>
        <w:t>αναγνωρίσουν</w:t>
      </w:r>
      <w:r w:rsidRPr="007325DC">
        <w:rPr>
          <w:rFonts w:ascii="Times New Roman" w:eastAsia="Segoe UI" w:hAnsi="Times New Roman" w:cs="Times New Roman"/>
          <w:color w:val="000000" w:themeColor="text1"/>
        </w:rPr>
        <w:t xml:space="preserve"> πιθανά λάθη που έκαναν. </w:t>
      </w:r>
    </w:p>
    <w:p w14:paraId="69A35742" w14:textId="2EF3876A" w:rsidR="007325DC" w:rsidRPr="007325DC" w:rsidRDefault="004830EE"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 οργανισμός δεν υποστηρίζει</w:t>
      </w:r>
      <w:r w:rsidR="007325DC" w:rsidRPr="007325DC">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καμία λειτουργία</w:t>
      </w:r>
      <w:r w:rsidR="007325DC" w:rsidRPr="007325DC">
        <w:rPr>
          <w:rFonts w:ascii="Times New Roman" w:eastAsia="Segoe UI" w:hAnsi="Times New Roman" w:cs="Times New Roman"/>
          <w:color w:val="000000" w:themeColor="text1"/>
        </w:rPr>
        <w:t xml:space="preserve"> ανώνυμης αναφοράς συμβάντων ασφαλείας για τους υπαλλήλους αλλά </w:t>
      </w:r>
      <w:r>
        <w:rPr>
          <w:rFonts w:ascii="Times New Roman" w:eastAsia="Segoe UI" w:hAnsi="Times New Roman" w:cs="Times New Roman"/>
          <w:color w:val="000000" w:themeColor="text1"/>
        </w:rPr>
        <w:t>παρέχει</w:t>
      </w:r>
      <w:r w:rsidR="007325DC" w:rsidRPr="007325DC">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w:t>
      </w:r>
      <w:r w:rsidR="007325DC" w:rsidRPr="007325DC">
        <w:rPr>
          <w:rFonts w:ascii="Times New Roman" w:eastAsia="Segoe UI" w:hAnsi="Times New Roman" w:cs="Times New Roman"/>
          <w:color w:val="000000" w:themeColor="text1"/>
        </w:rPr>
        <w:t>η δυνατότητα χρήσης εξωτερικής δικηγορικής εταιρείας</w:t>
      </w:r>
      <w:r>
        <w:rPr>
          <w:rFonts w:ascii="Times New Roman" w:eastAsia="Segoe UI" w:hAnsi="Times New Roman" w:cs="Times New Roman"/>
          <w:color w:val="000000" w:themeColor="text1"/>
        </w:rPr>
        <w:t>,</w:t>
      </w:r>
      <w:r w:rsidR="007325DC" w:rsidRPr="007325DC">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σε περίπτωση που</w:t>
      </w:r>
      <w:r w:rsidR="007325DC" w:rsidRPr="007325DC">
        <w:rPr>
          <w:rFonts w:ascii="Times New Roman" w:eastAsia="Segoe UI" w:hAnsi="Times New Roman" w:cs="Times New Roman"/>
          <w:color w:val="000000" w:themeColor="text1"/>
        </w:rPr>
        <w:t xml:space="preserve"> ε</w:t>
      </w:r>
      <w:r>
        <w:rPr>
          <w:rFonts w:ascii="Times New Roman" w:eastAsia="Segoe UI" w:hAnsi="Times New Roman" w:cs="Times New Roman"/>
          <w:color w:val="000000" w:themeColor="text1"/>
        </w:rPr>
        <w:t>πιθυμεί κάποιος να κάνει ανώνυμη</w:t>
      </w:r>
      <w:r w:rsidR="007325DC" w:rsidRPr="007325DC">
        <w:rPr>
          <w:rFonts w:ascii="Times New Roman" w:eastAsia="Segoe UI" w:hAnsi="Times New Roman" w:cs="Times New Roman"/>
          <w:color w:val="000000" w:themeColor="text1"/>
        </w:rPr>
        <w:t xml:space="preserve"> αναφορά περιστατικού. Ο διευθυντής ασφάλειας IT δεν ήταν εξοικειωμένος με το πρότυπο ISO 27035 που σχετίζεται με την αντιμετώπιση με τη διαχείριση συμβάντων ασφαλείας. Η πολι</w:t>
      </w:r>
      <w:r>
        <w:rPr>
          <w:rFonts w:ascii="Times New Roman" w:eastAsia="Segoe UI" w:hAnsi="Times New Roman" w:cs="Times New Roman"/>
          <w:color w:val="000000" w:themeColor="text1"/>
        </w:rPr>
        <w:t>τική ασφάλειας πληροφοριών του Ο</w:t>
      </w:r>
      <w:r w:rsidR="007325DC" w:rsidRPr="007325DC">
        <w:rPr>
          <w:rFonts w:ascii="Times New Roman" w:eastAsia="Segoe UI" w:hAnsi="Times New Roman" w:cs="Times New Roman"/>
          <w:color w:val="000000" w:themeColor="text1"/>
        </w:rPr>
        <w:t>ργανισμού Γ είναι αρκετά γνωστή στο</w:t>
      </w:r>
      <w:r>
        <w:rPr>
          <w:rFonts w:ascii="Times New Roman" w:eastAsia="Segoe UI" w:hAnsi="Times New Roman" w:cs="Times New Roman"/>
          <w:color w:val="000000" w:themeColor="text1"/>
        </w:rPr>
        <w:t>υς</w:t>
      </w:r>
      <w:r w:rsidR="007325DC" w:rsidRPr="007325DC">
        <w:rPr>
          <w:rFonts w:ascii="Times New Roman" w:eastAsia="Segoe UI" w:hAnsi="Times New Roman" w:cs="Times New Roman"/>
          <w:color w:val="000000" w:themeColor="text1"/>
        </w:rPr>
        <w:t xml:space="preserve"> εργαζόμενους</w:t>
      </w:r>
      <w:r>
        <w:rPr>
          <w:rFonts w:ascii="Times New Roman" w:eastAsia="Segoe UI" w:hAnsi="Times New Roman" w:cs="Times New Roman"/>
          <w:color w:val="000000" w:themeColor="text1"/>
        </w:rPr>
        <w:t xml:space="preserve"> που συμμετείχαν στην έρευνα</w:t>
      </w:r>
      <w:r w:rsidR="007325DC" w:rsidRPr="007325DC">
        <w:rPr>
          <w:rFonts w:ascii="Times New Roman" w:eastAsia="Segoe UI" w:hAnsi="Times New Roman" w:cs="Times New Roman"/>
          <w:color w:val="000000" w:themeColor="text1"/>
        </w:rPr>
        <w:t>.</w:t>
      </w:r>
    </w:p>
    <w:p w14:paraId="3A57761D" w14:textId="10CE68B1" w:rsidR="007325DC" w:rsidRDefault="007325DC" w:rsidP="005B41C3">
      <w:pPr>
        <w:spacing w:before="120" w:after="120" w:line="360" w:lineRule="auto"/>
        <w:jc w:val="both"/>
        <w:rPr>
          <w:rFonts w:ascii="Times New Roman" w:eastAsia="Segoe UI" w:hAnsi="Times New Roman" w:cs="Times New Roman"/>
          <w:color w:val="000000" w:themeColor="text1"/>
        </w:rPr>
      </w:pPr>
      <w:r w:rsidRPr="007325DC">
        <w:rPr>
          <w:rFonts w:ascii="Times New Roman" w:eastAsia="Segoe UI" w:hAnsi="Times New Roman" w:cs="Times New Roman"/>
          <w:color w:val="000000" w:themeColor="text1"/>
        </w:rPr>
        <w:t>Ο διευθυντής ασφάλειας IT δήλω</w:t>
      </w:r>
      <w:r w:rsidR="004830EE">
        <w:rPr>
          <w:rFonts w:ascii="Times New Roman" w:eastAsia="Segoe UI" w:hAnsi="Times New Roman" w:cs="Times New Roman"/>
          <w:color w:val="000000" w:themeColor="text1"/>
        </w:rPr>
        <w:t>σε ότι οι αιτήσεις αξιολόγηση</w:t>
      </w:r>
      <w:r w:rsidR="004830EE" w:rsidRPr="007325DC">
        <w:rPr>
          <w:rFonts w:ascii="Times New Roman" w:eastAsia="Segoe UI" w:hAnsi="Times New Roman" w:cs="Times New Roman"/>
          <w:color w:val="000000" w:themeColor="text1"/>
        </w:rPr>
        <w:t>ς</w:t>
      </w:r>
      <w:r w:rsidRPr="007325DC">
        <w:rPr>
          <w:rFonts w:ascii="Times New Roman" w:eastAsia="Segoe UI" w:hAnsi="Times New Roman" w:cs="Times New Roman"/>
          <w:color w:val="000000" w:themeColor="text1"/>
        </w:rPr>
        <w:t xml:space="preserve"> των εργαζομένων ασφάλειας </w:t>
      </w:r>
      <w:r w:rsidR="004830EE">
        <w:rPr>
          <w:rFonts w:ascii="Times New Roman" w:eastAsia="Segoe UI" w:hAnsi="Times New Roman" w:cs="Times New Roman"/>
          <w:color w:val="000000" w:themeColor="text1"/>
        </w:rPr>
        <w:t>εντοπίζουν πάντα ένα θέμα. Ο</w:t>
      </w:r>
      <w:r w:rsidRPr="007325DC">
        <w:rPr>
          <w:rFonts w:ascii="Times New Roman" w:eastAsia="Segoe UI" w:hAnsi="Times New Roman" w:cs="Times New Roman"/>
          <w:color w:val="000000" w:themeColor="text1"/>
        </w:rPr>
        <w:t xml:space="preserve">ι περισσότεροι από </w:t>
      </w:r>
      <w:r w:rsidR="004830EE">
        <w:rPr>
          <w:rFonts w:ascii="Times New Roman" w:eastAsia="Segoe UI" w:hAnsi="Times New Roman" w:cs="Times New Roman"/>
          <w:color w:val="000000" w:themeColor="text1"/>
        </w:rPr>
        <w:t>τους εργαζόμενους</w:t>
      </w:r>
      <w:r w:rsidRPr="007325DC">
        <w:rPr>
          <w:rFonts w:ascii="Times New Roman" w:eastAsia="Segoe UI" w:hAnsi="Times New Roman" w:cs="Times New Roman"/>
          <w:color w:val="000000" w:themeColor="text1"/>
        </w:rPr>
        <w:t xml:space="preserve"> έδειξαν ότι έχουν γνώσεις για το τι είναι ένα περ</w:t>
      </w:r>
      <w:r w:rsidR="004830EE">
        <w:rPr>
          <w:rFonts w:ascii="Times New Roman" w:eastAsia="Segoe UI" w:hAnsi="Times New Roman" w:cs="Times New Roman"/>
          <w:color w:val="000000" w:themeColor="text1"/>
        </w:rPr>
        <w:t xml:space="preserve">ιστατικό ασφάλειας πληροφοριών ενώ ταυτόχρονα στον </w:t>
      </w:r>
      <w:r w:rsidRPr="007325DC">
        <w:rPr>
          <w:rFonts w:ascii="Times New Roman" w:eastAsia="Segoe UI" w:hAnsi="Times New Roman" w:cs="Times New Roman"/>
          <w:color w:val="000000" w:themeColor="text1"/>
        </w:rPr>
        <w:t xml:space="preserve">οργανισμό θεωρούν ότι είναι αρκετά σημαντικό να υπάρχει ένα θετικό περιβάλλον για την ασφάλεια και κάνουν </w:t>
      </w:r>
      <w:r w:rsidR="004830EE">
        <w:rPr>
          <w:rFonts w:ascii="Times New Roman" w:eastAsia="Segoe UI" w:hAnsi="Times New Roman" w:cs="Times New Roman"/>
          <w:color w:val="000000" w:themeColor="text1"/>
        </w:rPr>
        <w:t>συνεχείς</w:t>
      </w:r>
      <w:r w:rsidRPr="007325DC">
        <w:rPr>
          <w:rFonts w:ascii="Times New Roman" w:eastAsia="Segoe UI" w:hAnsi="Times New Roman" w:cs="Times New Roman"/>
          <w:color w:val="000000" w:themeColor="text1"/>
        </w:rPr>
        <w:t xml:space="preserve"> προσπάθειες </w:t>
      </w:r>
      <w:r w:rsidR="004830EE">
        <w:rPr>
          <w:rFonts w:ascii="Times New Roman" w:eastAsia="Segoe UI" w:hAnsi="Times New Roman" w:cs="Times New Roman"/>
          <w:color w:val="000000" w:themeColor="text1"/>
        </w:rPr>
        <w:t>προς αυτή την κατεύθυνση</w:t>
      </w:r>
      <w:r w:rsidRPr="007325DC">
        <w:rPr>
          <w:rFonts w:ascii="Times New Roman" w:eastAsia="Segoe UI" w:hAnsi="Times New Roman" w:cs="Times New Roman"/>
          <w:color w:val="000000" w:themeColor="text1"/>
        </w:rPr>
        <w:t>.</w:t>
      </w:r>
    </w:p>
    <w:p w14:paraId="0568E559" w14:textId="77777777" w:rsidR="00637FF6" w:rsidRDefault="00637FF6">
      <w:pPr>
        <w:rPr>
          <w:rFonts w:ascii="Times New Roman" w:eastAsiaTheme="majorEastAsia" w:hAnsi="Times New Roman" w:cs="Times New Roman (Επικεφαλίδες C"/>
          <w:b/>
          <w:bCs/>
          <w:color w:val="000000" w:themeColor="text1"/>
          <w:sz w:val="28"/>
          <w:szCs w:val="28"/>
          <w:lang w:eastAsia="el-GR"/>
        </w:rPr>
      </w:pPr>
      <w:bookmarkStart w:id="71" w:name="_Toc113968667"/>
      <w:r>
        <w:br w:type="page"/>
      </w:r>
    </w:p>
    <w:p w14:paraId="28B78D3D" w14:textId="067303E4" w:rsidR="004830EE" w:rsidRPr="005B41C3" w:rsidRDefault="004830EE" w:rsidP="005B41C3">
      <w:pPr>
        <w:pStyle w:val="1"/>
      </w:pPr>
      <w:r w:rsidRPr="005B41C3">
        <w:lastRenderedPageBreak/>
        <w:t>ΚΕΦΑΛΑΙΟ 6</w:t>
      </w:r>
      <w:r w:rsidR="00EC3E93">
        <w:rPr>
          <w:vertAlign w:val="superscript"/>
        </w:rPr>
        <w:t>ο</w:t>
      </w:r>
      <w:r w:rsidRPr="005B41C3">
        <w:t xml:space="preserve"> : ΣΥΜΠΕΡΑΣΜΑΤΑ</w:t>
      </w:r>
      <w:bookmarkEnd w:id="71"/>
    </w:p>
    <w:p w14:paraId="24B220AC" w14:textId="77777777" w:rsidR="004830EE" w:rsidRPr="00127200" w:rsidRDefault="004830EE" w:rsidP="005B41C3">
      <w:pPr>
        <w:pStyle w:val="2"/>
        <w:rPr>
          <w:rFonts w:eastAsia="Times New Roman"/>
        </w:rPr>
      </w:pPr>
      <w:bookmarkStart w:id="72" w:name="_Toc113968668"/>
      <w:r w:rsidRPr="00127200">
        <w:rPr>
          <w:rFonts w:eastAsia="Times New Roman"/>
        </w:rPr>
        <w:t>6.1 Συμπεράσματα για το πρώτο ερευνητικό ερώτημα</w:t>
      </w:r>
      <w:bookmarkEnd w:id="72"/>
    </w:p>
    <w:p w14:paraId="609C3336" w14:textId="131B6A4A" w:rsidR="004830EE" w:rsidRPr="004830EE" w:rsidRDefault="004830EE" w:rsidP="005B41C3">
      <w:pPr>
        <w:spacing w:before="120" w:after="120" w:line="360" w:lineRule="auto"/>
        <w:jc w:val="both"/>
        <w:rPr>
          <w:rFonts w:ascii="Times New Roman" w:eastAsia="Segoe UI" w:hAnsi="Times New Roman" w:cs="Times New Roman"/>
          <w:color w:val="000000" w:themeColor="text1"/>
        </w:rPr>
      </w:pPr>
      <w:r w:rsidRPr="004830EE">
        <w:rPr>
          <w:rFonts w:ascii="Times New Roman" w:eastAsia="Times New Roman" w:hAnsi="Times New Roman" w:cs="Times New Roman"/>
          <w:color w:val="000000" w:themeColor="text1"/>
        </w:rPr>
        <w:t xml:space="preserve">O οργανισμός της </w:t>
      </w:r>
      <w:proofErr w:type="spellStart"/>
      <w:r w:rsidRPr="004830EE">
        <w:rPr>
          <w:rFonts w:ascii="Times New Roman" w:eastAsia="Times New Roman" w:hAnsi="Times New Roman" w:cs="Times New Roman"/>
          <w:color w:val="000000" w:themeColor="text1"/>
        </w:rPr>
        <w:t>Finance</w:t>
      </w:r>
      <w:proofErr w:type="spellEnd"/>
      <w:r w:rsidRPr="004830EE">
        <w:rPr>
          <w:rFonts w:ascii="Times New Roman" w:eastAsia="Segoe UI" w:hAnsi="Times New Roman" w:cs="Times New Roman"/>
          <w:color w:val="000000" w:themeColor="text1"/>
        </w:rPr>
        <w:t xml:space="preserve"> έχει στην κατοχή του συστήματα για την ανίχνευση περιστατικών αλλά και δυο ομάδες αρκετά έμπειρες. </w:t>
      </w:r>
      <w:r>
        <w:rPr>
          <w:rFonts w:ascii="Times New Roman" w:eastAsia="Segoe UI" w:hAnsi="Times New Roman" w:cs="Times New Roman"/>
          <w:color w:val="000000" w:themeColor="text1"/>
        </w:rPr>
        <w:t>Επίσης,</w:t>
      </w:r>
      <w:r w:rsidRPr="004830EE">
        <w:rPr>
          <w:rFonts w:ascii="Times New Roman" w:eastAsia="Segoe UI" w:hAnsi="Times New Roman" w:cs="Times New Roman"/>
          <w:color w:val="000000" w:themeColor="text1"/>
        </w:rPr>
        <w:t xml:space="preserve"> διαθέτει </w:t>
      </w:r>
      <w:r>
        <w:rPr>
          <w:rFonts w:ascii="Times New Roman" w:eastAsia="Segoe UI" w:hAnsi="Times New Roman" w:cs="Times New Roman"/>
          <w:color w:val="000000" w:themeColor="text1"/>
        </w:rPr>
        <w:t xml:space="preserve">άτομα </w:t>
      </w:r>
      <w:r w:rsidRPr="004830EE">
        <w:rPr>
          <w:rFonts w:ascii="Times New Roman" w:eastAsia="Segoe UI" w:hAnsi="Times New Roman" w:cs="Times New Roman"/>
          <w:color w:val="000000" w:themeColor="text1"/>
        </w:rPr>
        <w:t>με εμπειρία και γνώσεις</w:t>
      </w:r>
      <w:r>
        <w:rPr>
          <w:rFonts w:ascii="Times New Roman" w:eastAsia="Segoe UI" w:hAnsi="Times New Roman" w:cs="Times New Roman"/>
          <w:color w:val="000000" w:themeColor="text1"/>
        </w:rPr>
        <w:t xml:space="preserve"> </w:t>
      </w:r>
      <w:r w:rsidRPr="004830EE">
        <w:rPr>
          <w:rFonts w:ascii="Times New Roman" w:eastAsia="Segoe UI" w:hAnsi="Times New Roman" w:cs="Times New Roman"/>
          <w:color w:val="000000" w:themeColor="text1"/>
        </w:rPr>
        <w:t>σε σημαντικές θέσεις. Παρόλο που δεν δίνονται ιδιαίτερα πολλές πληροφορίες για το κατά πόσο ο οργανισμός</w:t>
      </w:r>
      <w:r>
        <w:rPr>
          <w:rFonts w:ascii="Times New Roman" w:eastAsia="Segoe UI" w:hAnsi="Times New Roman" w:cs="Times New Roman"/>
          <w:color w:val="000000" w:themeColor="text1"/>
        </w:rPr>
        <w:t xml:space="preserve"> έχει την ικανότητα</w:t>
      </w:r>
      <w:r w:rsidRPr="004830EE">
        <w:rPr>
          <w:rFonts w:ascii="Times New Roman" w:eastAsia="Segoe UI" w:hAnsi="Times New Roman" w:cs="Times New Roman"/>
          <w:color w:val="000000" w:themeColor="text1"/>
        </w:rPr>
        <w:t xml:space="preserve"> να αναγνωρίσει περιστατικά, </w:t>
      </w:r>
      <w:r>
        <w:rPr>
          <w:rFonts w:ascii="Times New Roman" w:eastAsia="Segoe UI" w:hAnsi="Times New Roman" w:cs="Times New Roman"/>
          <w:color w:val="000000" w:themeColor="text1"/>
        </w:rPr>
        <w:t>με βάση την εμπειρία</w:t>
      </w:r>
      <w:r w:rsidRPr="004830EE">
        <w:rPr>
          <w:rFonts w:ascii="Times New Roman" w:eastAsia="Segoe UI" w:hAnsi="Times New Roman" w:cs="Times New Roman"/>
          <w:color w:val="000000" w:themeColor="text1"/>
        </w:rPr>
        <w:t xml:space="preserve"> του οργανισμού και των ατόμων που εργάζονται </w:t>
      </w:r>
      <w:r>
        <w:rPr>
          <w:rFonts w:ascii="Times New Roman" w:eastAsia="Segoe UI" w:hAnsi="Times New Roman" w:cs="Times New Roman"/>
          <w:color w:val="000000" w:themeColor="text1"/>
        </w:rPr>
        <w:t xml:space="preserve">σε αυτόν </w:t>
      </w:r>
      <w:r w:rsidRPr="004830EE">
        <w:rPr>
          <w:rFonts w:ascii="Times New Roman" w:eastAsia="Segoe UI" w:hAnsi="Times New Roman" w:cs="Times New Roman"/>
          <w:color w:val="000000" w:themeColor="text1"/>
        </w:rPr>
        <w:t xml:space="preserve">φαίνεται </w:t>
      </w:r>
      <w:r>
        <w:rPr>
          <w:rFonts w:ascii="Times New Roman" w:eastAsia="Segoe UI" w:hAnsi="Times New Roman" w:cs="Times New Roman"/>
          <w:color w:val="000000" w:themeColor="text1"/>
        </w:rPr>
        <w:t xml:space="preserve">πως </w:t>
      </w:r>
      <w:r w:rsidRPr="004830EE">
        <w:rPr>
          <w:rFonts w:ascii="Times New Roman" w:eastAsia="Segoe UI" w:hAnsi="Times New Roman" w:cs="Times New Roman"/>
          <w:color w:val="000000" w:themeColor="text1"/>
        </w:rPr>
        <w:t xml:space="preserve">είναι ικανός να ανιχνεύσει περιστατικά ασφάλειας είτε αυτά είναι </w:t>
      </w:r>
      <w:r>
        <w:rPr>
          <w:rFonts w:ascii="Times New Roman" w:eastAsia="Segoe UI" w:hAnsi="Times New Roman" w:cs="Times New Roman"/>
          <w:color w:val="000000" w:themeColor="text1"/>
        </w:rPr>
        <w:t>κρίσιμα</w:t>
      </w:r>
      <w:r w:rsidRPr="004830EE">
        <w:rPr>
          <w:rFonts w:ascii="Times New Roman" w:eastAsia="Segoe UI" w:hAnsi="Times New Roman" w:cs="Times New Roman"/>
          <w:color w:val="000000" w:themeColor="text1"/>
        </w:rPr>
        <w:t xml:space="preserve"> είτε πιο απλές περιπτώσεις. </w:t>
      </w:r>
    </w:p>
    <w:p w14:paraId="21B017DE" w14:textId="0638C246" w:rsidR="003E14EE" w:rsidRDefault="004830EE"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 xml:space="preserve">Ο </w:t>
      </w:r>
      <w:r w:rsidRPr="004830EE">
        <w:rPr>
          <w:rFonts w:ascii="Times New Roman" w:eastAsia="Segoe UI" w:hAnsi="Times New Roman" w:cs="Times New Roman"/>
          <w:color w:val="000000" w:themeColor="text1"/>
        </w:rPr>
        <w:t>Οργανισμός Α έχει διάφορα συστήματα ανίχνευσης περιστατικών που ποικίλουν ανάλογα τις περιπτώσεις</w:t>
      </w:r>
      <w:r>
        <w:rPr>
          <w:rFonts w:ascii="Times New Roman" w:eastAsia="Segoe UI" w:hAnsi="Times New Roman" w:cs="Times New Roman"/>
          <w:color w:val="000000" w:themeColor="text1"/>
        </w:rPr>
        <w:t xml:space="preserve">, όπως ανάλυση </w:t>
      </w:r>
      <w:proofErr w:type="spellStart"/>
      <w:r>
        <w:rPr>
          <w:rFonts w:ascii="Times New Roman" w:eastAsia="Segoe UI" w:hAnsi="Times New Roman" w:cs="Times New Roman"/>
          <w:color w:val="000000" w:themeColor="text1"/>
        </w:rPr>
        <w:t>email</w:t>
      </w:r>
      <w:proofErr w:type="spellEnd"/>
      <w:r>
        <w:rPr>
          <w:rFonts w:ascii="Times New Roman" w:eastAsia="Segoe UI" w:hAnsi="Times New Roman" w:cs="Times New Roman"/>
          <w:color w:val="000000" w:themeColor="text1"/>
        </w:rPr>
        <w:t xml:space="preserve"> και παρακολούθηση δικτύου. Επιπρόσθετα,</w:t>
      </w:r>
      <w:r w:rsidRPr="004830EE">
        <w:rPr>
          <w:rFonts w:ascii="Times New Roman" w:eastAsia="Segoe UI" w:hAnsi="Times New Roman" w:cs="Times New Roman"/>
          <w:color w:val="000000" w:themeColor="text1"/>
        </w:rPr>
        <w:t xml:space="preserve"> έχουν οριστεί διάφορες θέσεις μέσα στον οργανισμό</w:t>
      </w:r>
      <w:r>
        <w:rPr>
          <w:rFonts w:ascii="Times New Roman" w:eastAsia="Segoe UI" w:hAnsi="Times New Roman" w:cs="Times New Roman"/>
          <w:color w:val="000000" w:themeColor="text1"/>
        </w:rPr>
        <w:t>,</w:t>
      </w:r>
      <w:r w:rsidRPr="004830EE">
        <w:rPr>
          <w:rFonts w:ascii="Times New Roman" w:eastAsia="Segoe UI" w:hAnsi="Times New Roman" w:cs="Times New Roman"/>
          <w:color w:val="000000" w:themeColor="text1"/>
        </w:rPr>
        <w:t xml:space="preserve"> όπως o υπεύθυνος ασφαλείας IT</w:t>
      </w:r>
      <w:r>
        <w:rPr>
          <w:rFonts w:ascii="Times New Roman" w:eastAsia="Segoe UI" w:hAnsi="Times New Roman" w:cs="Times New Roman"/>
          <w:color w:val="000000" w:themeColor="text1"/>
        </w:rPr>
        <w:t>,</w:t>
      </w:r>
      <w:r w:rsidRPr="004830EE">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στον οποίο έχουν την δυνατότητα</w:t>
      </w:r>
      <w:r w:rsidRPr="004830EE">
        <w:rPr>
          <w:rFonts w:ascii="Times New Roman" w:eastAsia="Segoe UI" w:hAnsi="Times New Roman" w:cs="Times New Roman"/>
          <w:color w:val="000000" w:themeColor="text1"/>
        </w:rPr>
        <w:t xml:space="preserve"> οι υπάλληλοι να αναφέρουν αν διακρίνουν κάτι ασυνήθιστο σε αυτούς. </w:t>
      </w:r>
      <w:r w:rsidR="003E14EE">
        <w:rPr>
          <w:rFonts w:ascii="Times New Roman" w:eastAsia="Segoe UI" w:hAnsi="Times New Roman" w:cs="Times New Roman"/>
          <w:color w:val="000000" w:themeColor="text1"/>
        </w:rPr>
        <w:t>Ανα</w:t>
      </w:r>
      <w:r>
        <w:rPr>
          <w:rFonts w:ascii="Times New Roman" w:eastAsia="Segoe UI" w:hAnsi="Times New Roman" w:cs="Times New Roman"/>
          <w:color w:val="000000" w:themeColor="text1"/>
        </w:rPr>
        <w:t xml:space="preserve">φορικά </w:t>
      </w:r>
      <w:r w:rsidRPr="004830EE">
        <w:rPr>
          <w:rFonts w:ascii="Times New Roman" w:eastAsia="Segoe UI" w:hAnsi="Times New Roman" w:cs="Times New Roman"/>
          <w:color w:val="000000" w:themeColor="text1"/>
        </w:rPr>
        <w:t xml:space="preserve">με τους υπαλλήλους αυτοί που εμπλέκονταν άμεσα </w:t>
      </w:r>
      <w:r>
        <w:rPr>
          <w:rFonts w:ascii="Times New Roman" w:eastAsia="Segoe UI" w:hAnsi="Times New Roman" w:cs="Times New Roman"/>
          <w:color w:val="000000" w:themeColor="text1"/>
        </w:rPr>
        <w:t xml:space="preserve">με το αντικείμενο διέθεταν την δέουσα </w:t>
      </w:r>
      <w:r w:rsidRPr="004830EE">
        <w:rPr>
          <w:rFonts w:ascii="Times New Roman" w:eastAsia="Segoe UI" w:hAnsi="Times New Roman" w:cs="Times New Roman"/>
          <w:color w:val="000000" w:themeColor="text1"/>
        </w:rPr>
        <w:t xml:space="preserve">εμπειρία ενώ κάποιοι άλλοι εργαζόμενοι φάνηκε να </w:t>
      </w:r>
      <w:r>
        <w:rPr>
          <w:rFonts w:ascii="Times New Roman" w:eastAsia="Segoe UI" w:hAnsi="Times New Roman" w:cs="Times New Roman"/>
          <w:color w:val="000000" w:themeColor="text1"/>
        </w:rPr>
        <w:t>μην είναι τόσο καταρτισμένοι</w:t>
      </w:r>
      <w:r w:rsidRPr="004830EE">
        <w:rPr>
          <w:rFonts w:ascii="Times New Roman" w:eastAsia="Segoe UI" w:hAnsi="Times New Roman" w:cs="Times New Roman"/>
          <w:color w:val="000000" w:themeColor="text1"/>
        </w:rPr>
        <w:t xml:space="preserve">. </w:t>
      </w:r>
      <w:r w:rsidR="003E14EE">
        <w:rPr>
          <w:rFonts w:ascii="Times New Roman" w:eastAsia="Segoe UI" w:hAnsi="Times New Roman" w:cs="Times New Roman"/>
          <w:color w:val="000000" w:themeColor="text1"/>
        </w:rPr>
        <w:t xml:space="preserve">Είχαν πολύ βασικά κενά, </w:t>
      </w:r>
      <w:r w:rsidRPr="004830EE">
        <w:rPr>
          <w:rFonts w:ascii="Times New Roman" w:eastAsia="Segoe UI" w:hAnsi="Times New Roman" w:cs="Times New Roman"/>
          <w:color w:val="000000" w:themeColor="text1"/>
        </w:rPr>
        <w:t>όπως το να μην είναι σίγουροι για το τι πρέπει να αναφέρουν</w:t>
      </w:r>
      <w:r w:rsidR="003E14EE">
        <w:rPr>
          <w:rFonts w:ascii="Times New Roman" w:eastAsia="Segoe UI" w:hAnsi="Times New Roman" w:cs="Times New Roman"/>
          <w:color w:val="000000" w:themeColor="text1"/>
        </w:rPr>
        <w:t>,</w:t>
      </w:r>
      <w:r w:rsidRPr="004830EE">
        <w:rPr>
          <w:rFonts w:ascii="Times New Roman" w:eastAsia="Segoe UI" w:hAnsi="Times New Roman" w:cs="Times New Roman"/>
          <w:color w:val="000000" w:themeColor="text1"/>
        </w:rPr>
        <w:t xml:space="preserve"> </w:t>
      </w:r>
      <w:r w:rsidR="003E14EE">
        <w:rPr>
          <w:rFonts w:ascii="Times New Roman" w:eastAsia="Segoe UI" w:hAnsi="Times New Roman" w:cs="Times New Roman"/>
          <w:color w:val="000000" w:themeColor="text1"/>
        </w:rPr>
        <w:t>σε ποιον και υπό ποιες συνθήκες. Αυ</w:t>
      </w:r>
      <w:r w:rsidRPr="004830EE">
        <w:rPr>
          <w:rFonts w:ascii="Times New Roman" w:eastAsia="Segoe UI" w:hAnsi="Times New Roman" w:cs="Times New Roman"/>
          <w:color w:val="000000" w:themeColor="text1"/>
        </w:rPr>
        <w:t xml:space="preserve">τές οι </w:t>
      </w:r>
      <w:r w:rsidR="003E14EE">
        <w:rPr>
          <w:rFonts w:ascii="Times New Roman" w:eastAsia="Segoe UI" w:hAnsi="Times New Roman" w:cs="Times New Roman"/>
          <w:color w:val="000000" w:themeColor="text1"/>
        </w:rPr>
        <w:t>διαπιστώσεις</w:t>
      </w:r>
      <w:r w:rsidRPr="004830EE">
        <w:rPr>
          <w:rFonts w:ascii="Times New Roman" w:eastAsia="Segoe UI" w:hAnsi="Times New Roman" w:cs="Times New Roman"/>
          <w:color w:val="000000" w:themeColor="text1"/>
        </w:rPr>
        <w:t xml:space="preserve"> υπήρχαν στους υπάλληλο</w:t>
      </w:r>
      <w:r w:rsidR="000F77D2">
        <w:rPr>
          <w:rFonts w:ascii="Times New Roman" w:eastAsia="Segoe UI" w:hAnsi="Times New Roman" w:cs="Times New Roman"/>
          <w:color w:val="000000" w:themeColor="text1"/>
        </w:rPr>
        <w:t>υ</w:t>
      </w:r>
      <w:r w:rsidRPr="004830EE">
        <w:rPr>
          <w:rFonts w:ascii="Times New Roman" w:eastAsia="Segoe UI" w:hAnsi="Times New Roman" w:cs="Times New Roman"/>
          <w:color w:val="000000" w:themeColor="text1"/>
        </w:rPr>
        <w:t xml:space="preserve">ς που συμμετείχαν </w:t>
      </w:r>
      <w:r w:rsidR="003E14EE">
        <w:rPr>
          <w:rFonts w:ascii="Times New Roman" w:eastAsia="Segoe UI" w:hAnsi="Times New Roman" w:cs="Times New Roman"/>
          <w:color w:val="000000" w:themeColor="text1"/>
        </w:rPr>
        <w:t>στις συνεντεύξεις,</w:t>
      </w:r>
      <w:r w:rsidRPr="004830EE">
        <w:rPr>
          <w:rFonts w:ascii="Times New Roman" w:eastAsia="Segoe UI" w:hAnsi="Times New Roman" w:cs="Times New Roman"/>
          <w:color w:val="000000" w:themeColor="text1"/>
        </w:rPr>
        <w:t xml:space="preserve"> οπότε υπάρχει μεγάλη πιθανότητα να ισχύουν τα ίδια </w:t>
      </w:r>
      <w:r w:rsidR="003E14EE">
        <w:rPr>
          <w:rFonts w:ascii="Times New Roman" w:eastAsia="Segoe UI" w:hAnsi="Times New Roman" w:cs="Times New Roman"/>
          <w:color w:val="000000" w:themeColor="text1"/>
        </w:rPr>
        <w:t>αποτελέσματα</w:t>
      </w:r>
      <w:r w:rsidRPr="004830EE">
        <w:rPr>
          <w:rFonts w:ascii="Times New Roman" w:eastAsia="Segoe UI" w:hAnsi="Times New Roman" w:cs="Times New Roman"/>
          <w:color w:val="000000" w:themeColor="text1"/>
        </w:rPr>
        <w:t xml:space="preserve"> και για τους υπόλοιπους. </w:t>
      </w:r>
    </w:p>
    <w:p w14:paraId="63657874" w14:textId="6B544B4A" w:rsidR="004830EE" w:rsidRPr="004830EE" w:rsidRDefault="003E14EE"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Εξαιτίας της έλλειψης επαρκών γνώσεων των υπαλλήλων, ο Ο</w:t>
      </w:r>
      <w:r w:rsidR="004830EE" w:rsidRPr="004830EE">
        <w:rPr>
          <w:rFonts w:ascii="Times New Roman" w:eastAsia="Segoe UI" w:hAnsi="Times New Roman" w:cs="Times New Roman"/>
          <w:color w:val="000000" w:themeColor="text1"/>
        </w:rPr>
        <w:t xml:space="preserve">ργανισμός Α είναι πιθανό να </w:t>
      </w:r>
      <w:r>
        <w:rPr>
          <w:rFonts w:ascii="Times New Roman" w:eastAsia="Segoe UI" w:hAnsi="Times New Roman" w:cs="Times New Roman"/>
          <w:color w:val="000000" w:themeColor="text1"/>
        </w:rPr>
        <w:t>αντιμετωπίσει</w:t>
      </w:r>
      <w:r w:rsidR="004830EE" w:rsidRPr="004830EE">
        <w:rPr>
          <w:rFonts w:ascii="Times New Roman" w:eastAsia="Segoe UI" w:hAnsi="Times New Roman" w:cs="Times New Roman"/>
          <w:color w:val="000000" w:themeColor="text1"/>
        </w:rPr>
        <w:t xml:space="preserve"> περιπτώσεις</w:t>
      </w:r>
      <w:r>
        <w:rPr>
          <w:rFonts w:ascii="Times New Roman" w:eastAsia="Segoe UI" w:hAnsi="Times New Roman" w:cs="Times New Roman"/>
          <w:color w:val="000000" w:themeColor="text1"/>
        </w:rPr>
        <w:t>,</w:t>
      </w:r>
      <w:r w:rsidR="004830EE" w:rsidRPr="004830EE">
        <w:rPr>
          <w:rFonts w:ascii="Times New Roman" w:eastAsia="Segoe UI" w:hAnsi="Times New Roman" w:cs="Times New Roman"/>
          <w:color w:val="000000" w:themeColor="text1"/>
        </w:rPr>
        <w:t xml:space="preserve"> όπου θα </w:t>
      </w:r>
      <w:r>
        <w:rPr>
          <w:rFonts w:ascii="Times New Roman" w:eastAsia="Segoe UI" w:hAnsi="Times New Roman" w:cs="Times New Roman"/>
          <w:color w:val="000000" w:themeColor="text1"/>
        </w:rPr>
        <w:t>παρατηρείται</w:t>
      </w:r>
      <w:r w:rsidR="004830EE" w:rsidRPr="004830EE">
        <w:rPr>
          <w:rFonts w:ascii="Times New Roman" w:eastAsia="Segoe UI" w:hAnsi="Times New Roman" w:cs="Times New Roman"/>
          <w:color w:val="000000" w:themeColor="text1"/>
        </w:rPr>
        <w:t xml:space="preserve"> καθυστέρηση </w:t>
      </w:r>
      <w:r>
        <w:rPr>
          <w:rFonts w:ascii="Times New Roman" w:eastAsia="Segoe UI" w:hAnsi="Times New Roman" w:cs="Times New Roman"/>
          <w:color w:val="000000" w:themeColor="text1"/>
        </w:rPr>
        <w:t xml:space="preserve">στην αντίληψη </w:t>
      </w:r>
      <w:r w:rsidR="004830EE" w:rsidRPr="004830EE">
        <w:rPr>
          <w:rFonts w:ascii="Times New Roman" w:eastAsia="Segoe UI" w:hAnsi="Times New Roman" w:cs="Times New Roman"/>
          <w:color w:val="000000" w:themeColor="text1"/>
        </w:rPr>
        <w:t>το</w:t>
      </w:r>
      <w:r>
        <w:rPr>
          <w:rFonts w:ascii="Times New Roman" w:eastAsia="Segoe UI" w:hAnsi="Times New Roman" w:cs="Times New Roman"/>
          <w:color w:val="000000" w:themeColor="text1"/>
        </w:rPr>
        <w:t>υ περιστατικού. Ενώ</w:t>
      </w:r>
      <w:r w:rsidR="004830EE" w:rsidRPr="004830EE">
        <w:rPr>
          <w:rFonts w:ascii="Times New Roman" w:eastAsia="Segoe UI" w:hAnsi="Times New Roman" w:cs="Times New Roman"/>
          <w:color w:val="000000" w:themeColor="text1"/>
        </w:rPr>
        <w:t xml:space="preserve"> αυτά τα περιστατικά θα μπορούσαν να προέρχονται από αμέλεια ή </w:t>
      </w:r>
      <w:r>
        <w:rPr>
          <w:rFonts w:ascii="Times New Roman" w:eastAsia="Segoe UI" w:hAnsi="Times New Roman" w:cs="Times New Roman"/>
          <w:color w:val="000000" w:themeColor="text1"/>
        </w:rPr>
        <w:t>από έλλειψη γνώσεων</w:t>
      </w:r>
      <w:r w:rsidR="004830EE" w:rsidRPr="004830EE">
        <w:rPr>
          <w:rFonts w:ascii="Times New Roman" w:eastAsia="Segoe UI" w:hAnsi="Times New Roman" w:cs="Times New Roman"/>
          <w:color w:val="000000" w:themeColor="text1"/>
        </w:rPr>
        <w:t xml:space="preserve"> των υπαλλήλων του και όχι από κάποιο λάθος από τα συστήματα ανίχνευσης που έχει στη διάθεσή του</w:t>
      </w:r>
      <w:r>
        <w:rPr>
          <w:rFonts w:ascii="Times New Roman" w:eastAsia="Segoe UI" w:hAnsi="Times New Roman" w:cs="Times New Roman"/>
          <w:color w:val="000000" w:themeColor="text1"/>
        </w:rPr>
        <w:t>,</w:t>
      </w:r>
      <w:r w:rsidR="004830EE" w:rsidRPr="004830EE">
        <w:rPr>
          <w:rFonts w:ascii="Times New Roman" w:eastAsia="Segoe UI" w:hAnsi="Times New Roman" w:cs="Times New Roman"/>
          <w:color w:val="000000" w:themeColor="text1"/>
        </w:rPr>
        <w:t xml:space="preserve"> ωστόσο δεν </w:t>
      </w:r>
      <w:r>
        <w:rPr>
          <w:rFonts w:ascii="Times New Roman" w:eastAsia="Segoe UI" w:hAnsi="Times New Roman" w:cs="Times New Roman"/>
          <w:color w:val="000000" w:themeColor="text1"/>
        </w:rPr>
        <w:t>διαφαίνεται ότι</w:t>
      </w:r>
      <w:r w:rsidR="004830EE" w:rsidRPr="004830EE">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το συγκεκριμένο αποτέλεσμα</w:t>
      </w:r>
      <w:r w:rsidR="004830EE" w:rsidRPr="004830EE">
        <w:rPr>
          <w:rFonts w:ascii="Times New Roman" w:eastAsia="Segoe UI" w:hAnsi="Times New Roman" w:cs="Times New Roman"/>
          <w:color w:val="000000" w:themeColor="text1"/>
        </w:rPr>
        <w:t xml:space="preserve"> μπορεί να προκαλέσει μεγάλη ζημι</w:t>
      </w:r>
      <w:r>
        <w:rPr>
          <w:rFonts w:ascii="Times New Roman" w:eastAsia="Segoe UI" w:hAnsi="Times New Roman" w:cs="Times New Roman"/>
          <w:color w:val="000000" w:themeColor="text1"/>
        </w:rPr>
        <w:t>ά στον οργανισμό. Με εξαίρεση τα</w:t>
      </w:r>
      <w:r w:rsidR="004830EE" w:rsidRPr="004830EE">
        <w:rPr>
          <w:rFonts w:ascii="Times New Roman" w:eastAsia="Segoe UI" w:hAnsi="Times New Roman" w:cs="Times New Roman"/>
          <w:color w:val="000000" w:themeColor="text1"/>
        </w:rPr>
        <w:t xml:space="preserve"> παραπάνω</w:t>
      </w:r>
      <w:r>
        <w:rPr>
          <w:rFonts w:ascii="Times New Roman" w:eastAsia="Segoe UI" w:hAnsi="Times New Roman" w:cs="Times New Roman"/>
          <w:color w:val="000000" w:themeColor="text1"/>
        </w:rPr>
        <w:t>,</w:t>
      </w:r>
      <w:r w:rsidR="004830EE" w:rsidRPr="004830EE">
        <w:rPr>
          <w:rFonts w:ascii="Times New Roman" w:eastAsia="Segoe UI" w:hAnsi="Times New Roman" w:cs="Times New Roman"/>
          <w:color w:val="000000" w:themeColor="text1"/>
        </w:rPr>
        <w:t xml:space="preserve"> ο Οργανισμός Α φαίνεται </w:t>
      </w:r>
      <w:r>
        <w:rPr>
          <w:rFonts w:ascii="Times New Roman" w:eastAsia="Segoe UI" w:hAnsi="Times New Roman" w:cs="Times New Roman"/>
          <w:color w:val="000000" w:themeColor="text1"/>
        </w:rPr>
        <w:t>πως</w:t>
      </w:r>
      <w:r w:rsidR="004830EE" w:rsidRPr="004830EE">
        <w:rPr>
          <w:rFonts w:ascii="Times New Roman" w:eastAsia="Segoe UI" w:hAnsi="Times New Roman" w:cs="Times New Roman"/>
          <w:color w:val="000000" w:themeColor="text1"/>
        </w:rPr>
        <w:t xml:space="preserve"> είναι σε θέση να ανιχνεύσει περιστατικά ασφάλειας.</w:t>
      </w:r>
    </w:p>
    <w:p w14:paraId="5DD7C538" w14:textId="77777777" w:rsidR="003E14EE" w:rsidRDefault="003E14EE"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 xml:space="preserve">Ο </w:t>
      </w:r>
      <w:r w:rsidR="004830EE" w:rsidRPr="004830EE">
        <w:rPr>
          <w:rFonts w:ascii="Times New Roman" w:eastAsia="Segoe UI" w:hAnsi="Times New Roman" w:cs="Times New Roman"/>
          <w:color w:val="000000" w:themeColor="text1"/>
        </w:rPr>
        <w:t xml:space="preserve">Οργανισμός Β ανιχνεύει περιστατικά μέσω συστημάτων που έχει στη διάθεσή του αλλά και από τις αναφορές των υπαλλήλων του. Ενδιαφέρον </w:t>
      </w:r>
      <w:r>
        <w:rPr>
          <w:rFonts w:ascii="Times New Roman" w:eastAsia="Segoe UI" w:hAnsi="Times New Roman" w:cs="Times New Roman"/>
          <w:color w:val="000000" w:themeColor="text1"/>
        </w:rPr>
        <w:t>προκαλεί το στοιχείο ότι</w:t>
      </w:r>
      <w:r w:rsidR="004830EE" w:rsidRPr="004830EE">
        <w:rPr>
          <w:rFonts w:ascii="Times New Roman" w:eastAsia="Segoe UI" w:hAnsi="Times New Roman" w:cs="Times New Roman"/>
          <w:color w:val="000000" w:themeColor="text1"/>
        </w:rPr>
        <w:t xml:space="preserve"> ο </w:t>
      </w:r>
      <w:proofErr w:type="spellStart"/>
      <w:r w:rsidR="004830EE" w:rsidRPr="004830EE">
        <w:rPr>
          <w:rFonts w:ascii="Times New Roman" w:eastAsia="Segoe UI" w:hAnsi="Times New Roman" w:cs="Times New Roman"/>
          <w:color w:val="000000" w:themeColor="text1"/>
        </w:rPr>
        <w:t>Supplier</w:t>
      </w:r>
      <w:proofErr w:type="spellEnd"/>
      <w:r w:rsidR="004830EE" w:rsidRPr="004830EE">
        <w:rPr>
          <w:rFonts w:ascii="Times New Roman" w:eastAsia="Segoe UI" w:hAnsi="Times New Roman" w:cs="Times New Roman"/>
          <w:color w:val="000000" w:themeColor="text1"/>
        </w:rPr>
        <w:t xml:space="preserve"> 1 του οργανισμού διαθέτει μια ομάδα που λαμβάνει αυτοματοποιημένες </w:t>
      </w:r>
      <w:r w:rsidR="004830EE" w:rsidRPr="004830EE">
        <w:rPr>
          <w:rFonts w:ascii="Times New Roman" w:eastAsia="Segoe UI" w:hAnsi="Times New Roman" w:cs="Times New Roman"/>
          <w:color w:val="000000" w:themeColor="text1"/>
        </w:rPr>
        <w:lastRenderedPageBreak/>
        <w:t xml:space="preserve">ειδοποιήσεις για περιστατικά </w:t>
      </w:r>
      <w:r>
        <w:rPr>
          <w:rFonts w:ascii="Times New Roman" w:eastAsia="Segoe UI" w:hAnsi="Times New Roman" w:cs="Times New Roman"/>
          <w:color w:val="000000" w:themeColor="text1"/>
        </w:rPr>
        <w:t>κατά τη διάρκεια του 24ωρου. Α</w:t>
      </w:r>
      <w:r w:rsidR="004830EE" w:rsidRPr="004830EE">
        <w:rPr>
          <w:rFonts w:ascii="Times New Roman" w:eastAsia="Segoe UI" w:hAnsi="Times New Roman" w:cs="Times New Roman"/>
          <w:color w:val="000000" w:themeColor="text1"/>
        </w:rPr>
        <w:t xml:space="preserve">υτό δείχνει μια αρκετά υγιή διαδικασία για την ανίχνευση περιστατικών ενώ </w:t>
      </w:r>
      <w:r>
        <w:rPr>
          <w:rFonts w:ascii="Times New Roman" w:eastAsia="Segoe UI" w:hAnsi="Times New Roman" w:cs="Times New Roman"/>
          <w:color w:val="000000" w:themeColor="text1"/>
        </w:rPr>
        <w:t>αποδεικνύει έμπρακτα</w:t>
      </w:r>
      <w:r w:rsidR="004830EE" w:rsidRPr="004830EE">
        <w:rPr>
          <w:rFonts w:ascii="Times New Roman" w:eastAsia="Segoe UI" w:hAnsi="Times New Roman" w:cs="Times New Roman"/>
          <w:color w:val="000000" w:themeColor="text1"/>
        </w:rPr>
        <w:t xml:space="preserve"> και το ενδιαφέρον του οργανισμού στο να εντοπίζονται όσο το δυνατόν περισσότερα περιστατικά ή συμβάντα. </w:t>
      </w:r>
    </w:p>
    <w:p w14:paraId="0DF43075" w14:textId="355D4881" w:rsidR="006C374D" w:rsidRDefault="004830EE" w:rsidP="005B41C3">
      <w:pPr>
        <w:spacing w:before="120" w:after="120" w:line="360" w:lineRule="auto"/>
        <w:jc w:val="both"/>
        <w:rPr>
          <w:rFonts w:ascii="Times New Roman" w:eastAsia="Segoe UI" w:hAnsi="Times New Roman" w:cs="Times New Roman"/>
          <w:color w:val="000000" w:themeColor="text1"/>
        </w:rPr>
      </w:pPr>
      <w:r w:rsidRPr="004830EE">
        <w:rPr>
          <w:rFonts w:ascii="Times New Roman" w:eastAsia="Segoe UI" w:hAnsi="Times New Roman" w:cs="Times New Roman"/>
          <w:color w:val="000000" w:themeColor="text1"/>
        </w:rPr>
        <w:t xml:space="preserve">Αυτό έρχεται σε αντίθεση με το ότι πιστεύουν </w:t>
      </w:r>
      <w:r w:rsidR="003E14EE">
        <w:rPr>
          <w:rFonts w:ascii="Times New Roman" w:eastAsia="Segoe UI" w:hAnsi="Times New Roman" w:cs="Times New Roman"/>
          <w:color w:val="000000" w:themeColor="text1"/>
        </w:rPr>
        <w:t>ότι υπάρχει υπό-</w:t>
      </w:r>
      <w:r w:rsidRPr="004830EE">
        <w:rPr>
          <w:rFonts w:ascii="Times New Roman" w:eastAsia="Segoe UI" w:hAnsi="Times New Roman" w:cs="Times New Roman"/>
          <w:color w:val="000000" w:themeColor="text1"/>
        </w:rPr>
        <w:t>αναφορά περιστατικών</w:t>
      </w:r>
      <w:r w:rsidR="003E14EE">
        <w:rPr>
          <w:rFonts w:ascii="Times New Roman" w:eastAsia="Segoe UI" w:hAnsi="Times New Roman" w:cs="Times New Roman"/>
          <w:color w:val="000000" w:themeColor="text1"/>
        </w:rPr>
        <w:t>,</w:t>
      </w:r>
      <w:r w:rsidRPr="004830EE">
        <w:rPr>
          <w:rFonts w:ascii="Times New Roman" w:eastAsia="Segoe UI" w:hAnsi="Times New Roman" w:cs="Times New Roman"/>
          <w:color w:val="000000" w:themeColor="text1"/>
        </w:rPr>
        <w:t xml:space="preserve"> χωρίς να το βλέπουν </w:t>
      </w:r>
      <w:r w:rsidR="003E14EE">
        <w:rPr>
          <w:rFonts w:ascii="Times New Roman" w:eastAsia="Segoe UI" w:hAnsi="Times New Roman" w:cs="Times New Roman"/>
          <w:color w:val="000000" w:themeColor="text1"/>
        </w:rPr>
        <w:t>ως</w:t>
      </w:r>
      <w:r w:rsidRPr="004830EE">
        <w:rPr>
          <w:rFonts w:ascii="Times New Roman" w:eastAsia="Segoe UI" w:hAnsi="Times New Roman" w:cs="Times New Roman"/>
          <w:color w:val="000000" w:themeColor="text1"/>
        </w:rPr>
        <w:t xml:space="preserve"> πρόβλημα. </w:t>
      </w:r>
      <w:r w:rsidR="003E14EE">
        <w:rPr>
          <w:rFonts w:ascii="Times New Roman" w:eastAsia="Segoe UI" w:hAnsi="Times New Roman" w:cs="Times New Roman"/>
          <w:color w:val="000000" w:themeColor="text1"/>
        </w:rPr>
        <w:t>Ακόμα,</w:t>
      </w:r>
      <w:r w:rsidRPr="004830EE">
        <w:rPr>
          <w:rFonts w:ascii="Times New Roman" w:eastAsia="Segoe UI" w:hAnsi="Times New Roman" w:cs="Times New Roman"/>
          <w:color w:val="000000" w:themeColor="text1"/>
        </w:rPr>
        <w:t xml:space="preserve"> υπήρξαν δηλώσεις από </w:t>
      </w:r>
      <w:r w:rsidR="003E14EE">
        <w:rPr>
          <w:rFonts w:ascii="Times New Roman" w:eastAsia="Segoe UI" w:hAnsi="Times New Roman" w:cs="Times New Roman"/>
          <w:color w:val="000000" w:themeColor="text1"/>
        </w:rPr>
        <w:t>ορισμένους υπαλλήλους</w:t>
      </w:r>
      <w:r w:rsidRPr="004830EE">
        <w:rPr>
          <w:rFonts w:ascii="Times New Roman" w:eastAsia="Segoe UI" w:hAnsi="Times New Roman" w:cs="Times New Roman"/>
          <w:color w:val="000000" w:themeColor="text1"/>
        </w:rPr>
        <w:t xml:space="preserve"> που </w:t>
      </w:r>
      <w:r w:rsidR="003E14EE">
        <w:rPr>
          <w:rFonts w:ascii="Times New Roman" w:eastAsia="Segoe UI" w:hAnsi="Times New Roman" w:cs="Times New Roman"/>
          <w:color w:val="000000" w:themeColor="text1"/>
        </w:rPr>
        <w:t>ανέφεραν</w:t>
      </w:r>
      <w:r w:rsidRPr="004830EE">
        <w:rPr>
          <w:rFonts w:ascii="Times New Roman" w:eastAsia="Segoe UI" w:hAnsi="Times New Roman" w:cs="Times New Roman"/>
          <w:color w:val="000000" w:themeColor="text1"/>
        </w:rPr>
        <w:t xml:space="preserve"> ότι δεν ήταν και πολύ σίγουροι για το που έπρεπε </w:t>
      </w:r>
      <w:r w:rsidR="003E14EE">
        <w:rPr>
          <w:rFonts w:ascii="Times New Roman" w:eastAsia="Segoe UI" w:hAnsi="Times New Roman" w:cs="Times New Roman"/>
          <w:color w:val="000000" w:themeColor="text1"/>
        </w:rPr>
        <w:t>να αναφέρουν περιστατικά. Γενικότερα,</w:t>
      </w:r>
      <w:r w:rsidRPr="004830EE">
        <w:rPr>
          <w:rFonts w:ascii="Times New Roman" w:eastAsia="Segoe UI" w:hAnsi="Times New Roman" w:cs="Times New Roman"/>
          <w:color w:val="000000" w:themeColor="text1"/>
        </w:rPr>
        <w:t xml:space="preserve"> </w:t>
      </w:r>
      <w:r w:rsidR="003E14EE">
        <w:rPr>
          <w:rFonts w:ascii="Times New Roman" w:eastAsia="Segoe UI" w:hAnsi="Times New Roman" w:cs="Times New Roman"/>
          <w:color w:val="000000" w:themeColor="text1"/>
        </w:rPr>
        <w:t xml:space="preserve">όλα </w:t>
      </w:r>
      <w:r w:rsidRPr="004830EE">
        <w:rPr>
          <w:rFonts w:ascii="Times New Roman" w:eastAsia="Segoe UI" w:hAnsi="Times New Roman" w:cs="Times New Roman"/>
          <w:color w:val="000000" w:themeColor="text1"/>
        </w:rPr>
        <w:t>τα κρίσιμα περιστατικά τον τελευταίο χρόνο έχουν αντιμετωπιστεί με επιτυχία</w:t>
      </w:r>
      <w:r w:rsidR="003E14EE">
        <w:rPr>
          <w:rFonts w:ascii="Times New Roman" w:eastAsia="Segoe UI" w:hAnsi="Times New Roman" w:cs="Times New Roman"/>
          <w:color w:val="000000" w:themeColor="text1"/>
        </w:rPr>
        <w:t>,</w:t>
      </w:r>
      <w:r w:rsidRPr="004830EE">
        <w:rPr>
          <w:rFonts w:ascii="Times New Roman" w:eastAsia="Segoe UI" w:hAnsi="Times New Roman" w:cs="Times New Roman"/>
          <w:color w:val="000000" w:themeColor="text1"/>
        </w:rPr>
        <w:t xml:space="preserve"> </w:t>
      </w:r>
      <w:r w:rsidR="003E14EE">
        <w:rPr>
          <w:rFonts w:ascii="Times New Roman" w:eastAsia="Segoe UI" w:hAnsi="Times New Roman" w:cs="Times New Roman"/>
          <w:color w:val="000000" w:themeColor="text1"/>
        </w:rPr>
        <w:t>γεγονός</w:t>
      </w:r>
      <w:r w:rsidRPr="004830EE">
        <w:rPr>
          <w:rFonts w:ascii="Times New Roman" w:eastAsia="Segoe UI" w:hAnsi="Times New Roman" w:cs="Times New Roman"/>
          <w:color w:val="000000" w:themeColor="text1"/>
        </w:rPr>
        <w:t xml:space="preserve"> που </w:t>
      </w:r>
      <w:r w:rsidR="003E14EE">
        <w:rPr>
          <w:rFonts w:ascii="Times New Roman" w:eastAsia="Segoe UI" w:hAnsi="Times New Roman" w:cs="Times New Roman"/>
          <w:color w:val="000000" w:themeColor="text1"/>
        </w:rPr>
        <w:t>αποδεικνύει</w:t>
      </w:r>
      <w:r w:rsidRPr="004830EE">
        <w:rPr>
          <w:rFonts w:ascii="Times New Roman" w:eastAsia="Segoe UI" w:hAnsi="Times New Roman" w:cs="Times New Roman"/>
          <w:color w:val="000000" w:themeColor="text1"/>
        </w:rPr>
        <w:t xml:space="preserve"> ότι </w:t>
      </w:r>
      <w:r w:rsidR="003E14EE">
        <w:rPr>
          <w:rFonts w:ascii="Times New Roman" w:eastAsia="Segoe UI" w:hAnsi="Times New Roman" w:cs="Times New Roman"/>
          <w:color w:val="000000" w:themeColor="text1"/>
        </w:rPr>
        <w:t xml:space="preserve">οτιδήποτε </w:t>
      </w:r>
      <w:r w:rsidRPr="004830EE">
        <w:rPr>
          <w:rFonts w:ascii="Times New Roman" w:eastAsia="Segoe UI" w:hAnsi="Times New Roman" w:cs="Times New Roman"/>
          <w:color w:val="000000" w:themeColor="text1"/>
        </w:rPr>
        <w:t>σημαντικό υπήρξε</w:t>
      </w:r>
      <w:r w:rsidR="003E14EE">
        <w:rPr>
          <w:rFonts w:ascii="Times New Roman" w:eastAsia="Segoe UI" w:hAnsi="Times New Roman" w:cs="Times New Roman"/>
          <w:color w:val="000000" w:themeColor="text1"/>
        </w:rPr>
        <w:t>, ανιχνεύθ</w:t>
      </w:r>
      <w:r w:rsidRPr="004830EE">
        <w:rPr>
          <w:rFonts w:ascii="Times New Roman" w:eastAsia="Segoe UI" w:hAnsi="Times New Roman" w:cs="Times New Roman"/>
          <w:color w:val="000000" w:themeColor="text1"/>
        </w:rPr>
        <w:t>ηκε</w:t>
      </w:r>
      <w:r w:rsidR="003E14EE">
        <w:rPr>
          <w:rFonts w:ascii="Times New Roman" w:eastAsia="Segoe UI" w:hAnsi="Times New Roman" w:cs="Times New Roman"/>
          <w:color w:val="000000" w:themeColor="text1"/>
        </w:rPr>
        <w:t>,</w:t>
      </w:r>
      <w:r w:rsidRPr="004830EE">
        <w:rPr>
          <w:rFonts w:ascii="Times New Roman" w:eastAsia="Segoe UI" w:hAnsi="Times New Roman" w:cs="Times New Roman"/>
          <w:color w:val="000000" w:themeColor="text1"/>
        </w:rPr>
        <w:t xml:space="preserve"> χωρίς </w:t>
      </w:r>
      <w:r w:rsidR="003E14EE">
        <w:rPr>
          <w:rFonts w:ascii="Times New Roman" w:eastAsia="Segoe UI" w:hAnsi="Times New Roman" w:cs="Times New Roman"/>
          <w:color w:val="000000" w:themeColor="text1"/>
        </w:rPr>
        <w:t>ωστόσο να γνωρίζουμε το πόσο έγκαιρη ήταν η ανίχνευση. Όπως συμπεραίνεται όμως</w:t>
      </w:r>
      <w:r w:rsidRPr="004830EE">
        <w:rPr>
          <w:rFonts w:ascii="Times New Roman" w:eastAsia="Segoe UI" w:hAnsi="Times New Roman" w:cs="Times New Roman"/>
          <w:color w:val="000000" w:themeColor="text1"/>
        </w:rPr>
        <w:t xml:space="preserve"> </w:t>
      </w:r>
      <w:r w:rsidR="003E14EE">
        <w:rPr>
          <w:rFonts w:ascii="Times New Roman" w:eastAsia="Segoe UI" w:hAnsi="Times New Roman" w:cs="Times New Roman"/>
          <w:color w:val="000000" w:themeColor="text1"/>
        </w:rPr>
        <w:t>από τα δεδομένα δεν</w:t>
      </w:r>
      <w:r w:rsidRPr="004830EE">
        <w:rPr>
          <w:rFonts w:ascii="Times New Roman" w:eastAsia="Segoe UI" w:hAnsi="Times New Roman" w:cs="Times New Roman"/>
          <w:color w:val="000000" w:themeColor="text1"/>
        </w:rPr>
        <w:t xml:space="preserve"> επηρέασε τον οργανισμό το χρονικό διάστημα της ανίχνευσης. Φυσικά υπήρξαν και κάποιοι υπάλληλοι όπου δήλωσαν ότι δεν γνωρίζουν ή ότι δεν ήταν πολύ σίγουροι για το πού πρέπει να αναφέρουν περιστατικά</w:t>
      </w:r>
      <w:r w:rsidR="006C374D">
        <w:rPr>
          <w:rFonts w:ascii="Times New Roman" w:eastAsia="Segoe UI" w:hAnsi="Times New Roman" w:cs="Times New Roman"/>
          <w:color w:val="000000" w:themeColor="text1"/>
        </w:rPr>
        <w:t>.</w:t>
      </w:r>
      <w:r w:rsidRPr="004830EE">
        <w:rPr>
          <w:rFonts w:ascii="Times New Roman" w:eastAsia="Segoe UI" w:hAnsi="Times New Roman" w:cs="Times New Roman"/>
          <w:color w:val="000000" w:themeColor="text1"/>
        </w:rPr>
        <w:t xml:space="preserve"> </w:t>
      </w:r>
      <w:r w:rsidR="006C374D">
        <w:rPr>
          <w:rFonts w:ascii="Times New Roman" w:eastAsia="Segoe UI" w:hAnsi="Times New Roman" w:cs="Times New Roman"/>
          <w:color w:val="000000" w:themeColor="text1"/>
        </w:rPr>
        <w:t>Αυτό ίσως</w:t>
      </w:r>
      <w:r w:rsidRPr="004830EE">
        <w:rPr>
          <w:rFonts w:ascii="Times New Roman" w:eastAsia="Segoe UI" w:hAnsi="Times New Roman" w:cs="Times New Roman"/>
          <w:color w:val="000000" w:themeColor="text1"/>
        </w:rPr>
        <w:t xml:space="preserve"> </w:t>
      </w:r>
      <w:r w:rsidR="006C374D">
        <w:rPr>
          <w:rFonts w:ascii="Times New Roman" w:eastAsia="Segoe UI" w:hAnsi="Times New Roman" w:cs="Times New Roman"/>
          <w:color w:val="000000" w:themeColor="text1"/>
        </w:rPr>
        <w:t>αποδεικνύει ότι</w:t>
      </w:r>
      <w:r w:rsidR="000F77D2">
        <w:rPr>
          <w:rFonts w:ascii="Times New Roman" w:eastAsia="Segoe UI" w:hAnsi="Times New Roman" w:cs="Times New Roman"/>
          <w:color w:val="000000" w:themeColor="text1"/>
        </w:rPr>
        <w:t xml:space="preserve"> ο Οργανισμός Β</w:t>
      </w:r>
      <w:r w:rsidRPr="004830EE">
        <w:rPr>
          <w:rFonts w:ascii="Times New Roman" w:eastAsia="Segoe UI" w:hAnsi="Times New Roman" w:cs="Times New Roman"/>
          <w:color w:val="000000" w:themeColor="text1"/>
        </w:rPr>
        <w:t xml:space="preserve"> μάλλον δεν έχει κάνει σαφείς και ξεκάθαρες τις διαδικασίες του για την ανίχνευση περιστατικών σε όλους τους εργαζόμενους. </w:t>
      </w:r>
    </w:p>
    <w:p w14:paraId="46CAF22D" w14:textId="56B34205" w:rsidR="004830EE" w:rsidRPr="004830EE" w:rsidRDefault="004830EE" w:rsidP="005B41C3">
      <w:pPr>
        <w:spacing w:before="120" w:after="120" w:line="360" w:lineRule="auto"/>
        <w:jc w:val="both"/>
        <w:rPr>
          <w:rFonts w:ascii="Times New Roman" w:eastAsia="Segoe UI" w:hAnsi="Times New Roman" w:cs="Times New Roman"/>
          <w:color w:val="000000" w:themeColor="text1"/>
        </w:rPr>
      </w:pPr>
      <w:r w:rsidRPr="004830EE">
        <w:rPr>
          <w:rFonts w:ascii="Times New Roman" w:eastAsia="Segoe UI" w:hAnsi="Times New Roman" w:cs="Times New Roman"/>
          <w:color w:val="000000" w:themeColor="text1"/>
        </w:rPr>
        <w:t xml:space="preserve">Αξιοσημείωτη ήταν η δήλωση ότι ο μεγαλύτερος φόβος και το χειρότερο περιστατικό που θα μπορούσαν να αντιμετωπίσουν είναι οι </w:t>
      </w:r>
      <w:r w:rsidR="006C374D">
        <w:rPr>
          <w:rFonts w:ascii="Times New Roman" w:eastAsia="Segoe UI" w:hAnsi="Times New Roman" w:cs="Times New Roman"/>
          <w:color w:val="000000" w:themeColor="text1"/>
        </w:rPr>
        <w:t>επίορκοι</w:t>
      </w:r>
      <w:r w:rsidRPr="004830EE">
        <w:rPr>
          <w:rFonts w:ascii="Times New Roman" w:eastAsia="Segoe UI" w:hAnsi="Times New Roman" w:cs="Times New Roman"/>
          <w:color w:val="000000" w:themeColor="text1"/>
        </w:rPr>
        <w:t xml:space="preserve"> υπάλληλοι που δι</w:t>
      </w:r>
      <w:r w:rsidR="006C374D">
        <w:rPr>
          <w:rFonts w:ascii="Times New Roman" w:eastAsia="Segoe UI" w:hAnsi="Times New Roman" w:cs="Times New Roman"/>
          <w:color w:val="000000" w:themeColor="text1"/>
        </w:rPr>
        <w:t>αρρέουν πληροφορίες σε τρίτους. Α</w:t>
      </w:r>
      <w:r w:rsidRPr="004830EE">
        <w:rPr>
          <w:rFonts w:ascii="Times New Roman" w:eastAsia="Segoe UI" w:hAnsi="Times New Roman" w:cs="Times New Roman"/>
          <w:color w:val="000000" w:themeColor="text1"/>
        </w:rPr>
        <w:t xml:space="preserve">υτή </w:t>
      </w:r>
      <w:r w:rsidR="006C374D">
        <w:rPr>
          <w:rFonts w:ascii="Times New Roman" w:eastAsia="Segoe UI" w:hAnsi="Times New Roman" w:cs="Times New Roman"/>
          <w:color w:val="000000" w:themeColor="text1"/>
        </w:rPr>
        <w:t xml:space="preserve">και μόνο </w:t>
      </w:r>
      <w:r w:rsidRPr="004830EE">
        <w:rPr>
          <w:rFonts w:ascii="Times New Roman" w:eastAsia="Segoe UI" w:hAnsi="Times New Roman" w:cs="Times New Roman"/>
          <w:color w:val="000000" w:themeColor="text1"/>
        </w:rPr>
        <w:t xml:space="preserve">η δήλωση </w:t>
      </w:r>
      <w:r w:rsidR="006C374D">
        <w:rPr>
          <w:rFonts w:ascii="Times New Roman" w:eastAsia="Segoe UI" w:hAnsi="Times New Roman" w:cs="Times New Roman"/>
          <w:color w:val="000000" w:themeColor="text1"/>
        </w:rPr>
        <w:t>καταδεικνύει</w:t>
      </w:r>
      <w:r w:rsidRPr="004830EE">
        <w:rPr>
          <w:rFonts w:ascii="Times New Roman" w:eastAsia="Segoe UI" w:hAnsi="Times New Roman" w:cs="Times New Roman"/>
          <w:color w:val="000000" w:themeColor="text1"/>
        </w:rPr>
        <w:t xml:space="preserve"> μια ιδιαίτερη στάση</w:t>
      </w:r>
      <w:r w:rsidR="006C374D">
        <w:rPr>
          <w:rFonts w:ascii="Times New Roman" w:eastAsia="Segoe UI" w:hAnsi="Times New Roman" w:cs="Times New Roman"/>
          <w:color w:val="000000" w:themeColor="text1"/>
        </w:rPr>
        <w:t>,</w:t>
      </w:r>
      <w:r w:rsidRPr="004830EE">
        <w:rPr>
          <w:rFonts w:ascii="Times New Roman" w:eastAsia="Segoe UI" w:hAnsi="Times New Roman" w:cs="Times New Roman"/>
          <w:color w:val="000000" w:themeColor="text1"/>
        </w:rPr>
        <w:t xml:space="preserve"> μη εμπιστοσύνης από τον οργανισμό προς τους εργαζόμενους. </w:t>
      </w:r>
      <w:r w:rsidR="006C374D">
        <w:rPr>
          <w:rFonts w:ascii="Times New Roman" w:eastAsia="Segoe UI" w:hAnsi="Times New Roman" w:cs="Times New Roman"/>
          <w:color w:val="000000" w:themeColor="text1"/>
        </w:rPr>
        <w:t xml:space="preserve">Ο </w:t>
      </w:r>
      <w:r w:rsidRPr="004830EE">
        <w:rPr>
          <w:rFonts w:ascii="Times New Roman" w:eastAsia="Segoe UI" w:hAnsi="Times New Roman" w:cs="Times New Roman"/>
          <w:color w:val="000000" w:themeColor="text1"/>
        </w:rPr>
        <w:t>Οργανισμός Β φαίνεται να έχει κάποιες καλές διαδικασίες για την ανίχνευση περιστατικών</w:t>
      </w:r>
      <w:r w:rsidR="006C374D">
        <w:rPr>
          <w:rFonts w:ascii="Times New Roman" w:eastAsia="Segoe UI" w:hAnsi="Times New Roman" w:cs="Times New Roman"/>
          <w:color w:val="000000" w:themeColor="text1"/>
        </w:rPr>
        <w:t>,</w:t>
      </w:r>
      <w:r w:rsidRPr="004830EE">
        <w:rPr>
          <w:rFonts w:ascii="Times New Roman" w:eastAsia="Segoe UI" w:hAnsi="Times New Roman" w:cs="Times New Roman"/>
          <w:color w:val="000000" w:themeColor="text1"/>
        </w:rPr>
        <w:t xml:space="preserve"> πέρα από τα συστήματα που έχει στη διάθεσή του και δείχνει ικανός στην ανίχνευση αυτών</w:t>
      </w:r>
      <w:r w:rsidR="006C374D">
        <w:rPr>
          <w:rFonts w:ascii="Times New Roman" w:eastAsia="Segoe UI" w:hAnsi="Times New Roman" w:cs="Times New Roman"/>
          <w:color w:val="000000" w:themeColor="text1"/>
        </w:rPr>
        <w:t xml:space="preserve">, παρόλα </w:t>
      </w:r>
      <w:r w:rsidRPr="004830EE">
        <w:rPr>
          <w:rFonts w:ascii="Times New Roman" w:eastAsia="Segoe UI" w:hAnsi="Times New Roman" w:cs="Times New Roman"/>
          <w:color w:val="000000" w:themeColor="text1"/>
        </w:rPr>
        <w:t>τα θέματα που αντιμετωπίζει με τους υπαλλήλους του.</w:t>
      </w:r>
    </w:p>
    <w:p w14:paraId="72B981BC" w14:textId="5FDA1850" w:rsidR="004830EE" w:rsidRPr="004830EE" w:rsidRDefault="004830EE" w:rsidP="005B41C3">
      <w:pPr>
        <w:spacing w:before="120" w:after="120" w:line="360" w:lineRule="auto"/>
        <w:jc w:val="both"/>
        <w:rPr>
          <w:rFonts w:ascii="Times New Roman" w:eastAsia="Segoe UI" w:hAnsi="Times New Roman" w:cs="Times New Roman"/>
          <w:color w:val="000000" w:themeColor="text1"/>
        </w:rPr>
      </w:pPr>
      <w:r w:rsidRPr="004830EE">
        <w:rPr>
          <w:rFonts w:ascii="Times New Roman" w:eastAsia="Segoe UI" w:hAnsi="Times New Roman" w:cs="Times New Roman"/>
          <w:color w:val="000000" w:themeColor="text1"/>
        </w:rPr>
        <w:t>Ο Οργανισμός Γ έχει και αυτός κάποια συστήματα για</w:t>
      </w:r>
      <w:r w:rsidR="006C374D">
        <w:rPr>
          <w:rFonts w:ascii="Times New Roman" w:eastAsia="Segoe UI" w:hAnsi="Times New Roman" w:cs="Times New Roman"/>
          <w:color w:val="000000" w:themeColor="text1"/>
        </w:rPr>
        <w:t xml:space="preserve"> την ανίχνευση περιστατικών. Επίσης,</w:t>
      </w:r>
      <w:r w:rsidRPr="004830EE">
        <w:rPr>
          <w:rFonts w:ascii="Times New Roman" w:eastAsia="Segoe UI" w:hAnsi="Times New Roman" w:cs="Times New Roman"/>
          <w:color w:val="000000" w:themeColor="text1"/>
        </w:rPr>
        <w:t xml:space="preserve"> </w:t>
      </w:r>
      <w:r w:rsidR="006C374D">
        <w:rPr>
          <w:rFonts w:ascii="Times New Roman" w:eastAsia="Segoe UI" w:hAnsi="Times New Roman" w:cs="Times New Roman"/>
          <w:color w:val="000000" w:themeColor="text1"/>
        </w:rPr>
        <w:t>διαθέτει</w:t>
      </w:r>
      <w:r w:rsidRPr="004830EE">
        <w:rPr>
          <w:rFonts w:ascii="Times New Roman" w:eastAsia="Segoe UI" w:hAnsi="Times New Roman" w:cs="Times New Roman"/>
          <w:color w:val="000000" w:themeColor="text1"/>
        </w:rPr>
        <w:t xml:space="preserve"> ένα ειδικό πλαίσιο κινδύνου που αναφέρονται τα τρωτά σημεία. Μια ιδιαίτερη απαίτηση όμως που εντοπίστηκε ήταν ότι ζητούσε ο οργανισμός να δηλώνονται όλα τα συμβάντα και ν</w:t>
      </w:r>
      <w:r w:rsidR="006C374D">
        <w:rPr>
          <w:rFonts w:ascii="Times New Roman" w:eastAsia="Segoe UI" w:hAnsi="Times New Roman" w:cs="Times New Roman"/>
          <w:color w:val="000000" w:themeColor="text1"/>
        </w:rPr>
        <w:t>α καταχωρούνται στο σύστημά του</w:t>
      </w:r>
      <w:r w:rsidRPr="004830EE">
        <w:rPr>
          <w:rFonts w:ascii="Times New Roman" w:eastAsia="Segoe UI" w:hAnsi="Times New Roman" w:cs="Times New Roman"/>
          <w:color w:val="000000" w:themeColor="text1"/>
        </w:rPr>
        <w:t>. Αυτό για την ανίχνευση περιστατικών θα μπορούσε να σημαίνει ότι εάν υπάλληλοι ή οποιοσδήποτε άλλος παρατηρήσει κάτι μη συνηθισμένο</w:t>
      </w:r>
      <w:r w:rsidR="006C374D">
        <w:rPr>
          <w:rFonts w:ascii="Times New Roman" w:eastAsia="Segoe UI" w:hAnsi="Times New Roman" w:cs="Times New Roman"/>
          <w:color w:val="000000" w:themeColor="text1"/>
        </w:rPr>
        <w:t>,</w:t>
      </w:r>
      <w:r w:rsidRPr="004830EE">
        <w:rPr>
          <w:rFonts w:ascii="Times New Roman" w:eastAsia="Segoe UI" w:hAnsi="Times New Roman" w:cs="Times New Roman"/>
          <w:color w:val="000000" w:themeColor="text1"/>
        </w:rPr>
        <w:t xml:space="preserve"> θα μπορεί να ανατρέξει στο αρχείο και να δει αν σχετίζεται με κάποιο περιστατικό που είχε αντιμετωπίσει στο παρελθόν. </w:t>
      </w:r>
      <w:r w:rsidR="006C374D">
        <w:rPr>
          <w:rFonts w:ascii="Times New Roman" w:eastAsia="Segoe UI" w:hAnsi="Times New Roman" w:cs="Times New Roman"/>
          <w:color w:val="000000" w:themeColor="text1"/>
        </w:rPr>
        <w:t>Σε γενικές γραμμές</w:t>
      </w:r>
      <w:r w:rsidRPr="004830EE">
        <w:rPr>
          <w:rFonts w:ascii="Times New Roman" w:eastAsia="Segoe UI" w:hAnsi="Times New Roman" w:cs="Times New Roman"/>
          <w:color w:val="000000" w:themeColor="text1"/>
        </w:rPr>
        <w:t xml:space="preserve"> ο Οργανισμός Γ με τις διαδικασίες και τα συστήματα που διαθέτει φαίνεται ικανός να μπορεί να ανιχνεύσει και να αναγνωρίσει ένα περιστατικό ασφαλείας ή συμβάν.</w:t>
      </w:r>
    </w:p>
    <w:p w14:paraId="51B2FDE2" w14:textId="6998562B" w:rsidR="004830EE" w:rsidRDefault="006C374D"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lastRenderedPageBreak/>
        <w:t>Αναφορικά</w:t>
      </w:r>
      <w:r w:rsidR="004830EE" w:rsidRPr="004830EE">
        <w:rPr>
          <w:rFonts w:ascii="Times New Roman" w:eastAsia="Segoe UI" w:hAnsi="Times New Roman" w:cs="Times New Roman"/>
          <w:color w:val="000000" w:themeColor="text1"/>
        </w:rPr>
        <w:t xml:space="preserve"> με το ερευνητικό ερώτημα που τέθηκε</w:t>
      </w:r>
      <w:r>
        <w:rPr>
          <w:rFonts w:ascii="Times New Roman" w:eastAsia="Segoe UI" w:hAnsi="Times New Roman" w:cs="Times New Roman"/>
          <w:color w:val="000000" w:themeColor="text1"/>
        </w:rPr>
        <w:t>,</w:t>
      </w:r>
      <w:r w:rsidR="004830EE" w:rsidRPr="004830EE">
        <w:rPr>
          <w:rFonts w:ascii="Times New Roman" w:eastAsia="Segoe UI" w:hAnsi="Times New Roman" w:cs="Times New Roman"/>
          <w:color w:val="000000" w:themeColor="text1"/>
        </w:rPr>
        <w:t xml:space="preserve"> όλοι οι οργανισμοί βρέθηκαν να έχουν συστήματα για την</w:t>
      </w:r>
      <w:r>
        <w:rPr>
          <w:rFonts w:ascii="Times New Roman" w:eastAsia="Segoe UI" w:hAnsi="Times New Roman" w:cs="Times New Roman"/>
          <w:color w:val="000000" w:themeColor="text1"/>
        </w:rPr>
        <w:t xml:space="preserve"> ανίχνευση περιστατικών. Στους Ο</w:t>
      </w:r>
      <w:r w:rsidR="004830EE" w:rsidRPr="004830EE">
        <w:rPr>
          <w:rFonts w:ascii="Times New Roman" w:eastAsia="Segoe UI" w:hAnsi="Times New Roman" w:cs="Times New Roman"/>
          <w:color w:val="000000" w:themeColor="text1"/>
        </w:rPr>
        <w:t xml:space="preserve">ργανισμούς Α και Β φαίνεται ότι υπήρχε θέμα με τους υπαλλήλους </w:t>
      </w:r>
      <w:r>
        <w:rPr>
          <w:rFonts w:ascii="Times New Roman" w:eastAsia="Segoe UI" w:hAnsi="Times New Roman" w:cs="Times New Roman"/>
          <w:color w:val="000000" w:themeColor="text1"/>
        </w:rPr>
        <w:t>τους,</w:t>
      </w:r>
      <w:r w:rsidR="004830EE" w:rsidRPr="004830EE">
        <w:rPr>
          <w:rFonts w:ascii="Times New Roman" w:eastAsia="Segoe UI" w:hAnsi="Times New Roman" w:cs="Times New Roman"/>
          <w:color w:val="000000" w:themeColor="text1"/>
        </w:rPr>
        <w:t xml:space="preserve"> δηλαδή ότι αρκετοί από αυτούς δεν γνώριζαν πότε και πού πρέπει να αναφέρουν περιστατικά. Αυτό βέβαια δεν φαίνεται να επηρεάζει σε </w:t>
      </w:r>
      <w:r>
        <w:rPr>
          <w:rFonts w:ascii="Times New Roman" w:eastAsia="Segoe UI" w:hAnsi="Times New Roman" w:cs="Times New Roman"/>
          <w:color w:val="000000" w:themeColor="text1"/>
        </w:rPr>
        <w:t>σημαντικό</w:t>
      </w:r>
      <w:r w:rsidR="004830EE" w:rsidRPr="004830EE">
        <w:rPr>
          <w:rFonts w:ascii="Times New Roman" w:eastAsia="Segoe UI" w:hAnsi="Times New Roman" w:cs="Times New Roman"/>
          <w:color w:val="000000" w:themeColor="text1"/>
        </w:rPr>
        <w:t xml:space="preserve"> βαθμό την ανίχνευση τους. Γενικά</w:t>
      </w:r>
      <w:r>
        <w:rPr>
          <w:rFonts w:ascii="Times New Roman" w:eastAsia="Segoe UI" w:hAnsi="Times New Roman" w:cs="Times New Roman"/>
          <w:color w:val="000000" w:themeColor="text1"/>
        </w:rPr>
        <w:t>,</w:t>
      </w:r>
      <w:r w:rsidR="004830EE" w:rsidRPr="004830EE">
        <w:rPr>
          <w:rFonts w:ascii="Times New Roman" w:eastAsia="Segoe UI" w:hAnsi="Times New Roman" w:cs="Times New Roman"/>
          <w:color w:val="000000" w:themeColor="text1"/>
        </w:rPr>
        <w:t xml:space="preserve"> όλοι οι οργανισμοί φαίνονται να έχουν τις δυνατότητες να ανιχνεύουν περιστατικά με τον </w:t>
      </w:r>
      <w:r>
        <w:rPr>
          <w:rFonts w:ascii="Times New Roman" w:eastAsia="Segoe UI" w:hAnsi="Times New Roman" w:cs="Times New Roman"/>
          <w:color w:val="000000" w:themeColor="text1"/>
        </w:rPr>
        <w:t>καθ</w:t>
      </w:r>
      <w:r w:rsidR="004830EE" w:rsidRPr="004830EE">
        <w:rPr>
          <w:rFonts w:ascii="Times New Roman" w:eastAsia="Segoe UI" w:hAnsi="Times New Roman" w:cs="Times New Roman"/>
          <w:color w:val="000000" w:themeColor="text1"/>
        </w:rPr>
        <w:t>ένα από αυτούς να αντιμετωπίζει και κάποια προβλ</w:t>
      </w:r>
      <w:r>
        <w:rPr>
          <w:rFonts w:ascii="Times New Roman" w:eastAsia="Segoe UI" w:hAnsi="Times New Roman" w:cs="Times New Roman"/>
          <w:color w:val="000000" w:themeColor="text1"/>
        </w:rPr>
        <w:t xml:space="preserve">ήματα πάνω σε αυτό τον τομέα, </w:t>
      </w:r>
      <w:r w:rsidR="004830EE" w:rsidRPr="004830EE">
        <w:rPr>
          <w:rFonts w:ascii="Times New Roman" w:eastAsia="Segoe UI" w:hAnsi="Times New Roman" w:cs="Times New Roman"/>
          <w:color w:val="000000" w:themeColor="text1"/>
        </w:rPr>
        <w:t>τα οποία</w:t>
      </w:r>
      <w:r>
        <w:rPr>
          <w:rFonts w:ascii="Times New Roman" w:eastAsia="Segoe UI" w:hAnsi="Times New Roman" w:cs="Times New Roman"/>
          <w:color w:val="000000" w:themeColor="text1"/>
        </w:rPr>
        <w:t xml:space="preserve"> ωστόσο δεν δείχνουν να τους επηρεάζουν</w:t>
      </w:r>
      <w:r w:rsidR="004830EE" w:rsidRPr="004830EE">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σε μεγάλο βαθμό</w:t>
      </w:r>
      <w:r w:rsidR="004830EE" w:rsidRPr="004830EE">
        <w:rPr>
          <w:rFonts w:ascii="Times New Roman" w:eastAsia="Segoe UI" w:hAnsi="Times New Roman" w:cs="Times New Roman"/>
          <w:color w:val="000000" w:themeColor="text1"/>
        </w:rPr>
        <w:t>.</w:t>
      </w:r>
    </w:p>
    <w:p w14:paraId="5A651C3E" w14:textId="77777777" w:rsidR="0077403D" w:rsidRPr="0077403D" w:rsidRDefault="0077403D" w:rsidP="005B41C3">
      <w:pPr>
        <w:pStyle w:val="2"/>
        <w:rPr>
          <w:rFonts w:eastAsia="Times New Roman"/>
          <w:bCs/>
        </w:rPr>
      </w:pPr>
      <w:bookmarkStart w:id="73" w:name="_Toc113968669"/>
      <w:r w:rsidRPr="00127200">
        <w:rPr>
          <w:rFonts w:eastAsia="Times New Roman"/>
        </w:rPr>
        <w:t>6.2 Συμπεράσματα για το δεύτερο ερευνητικό ερώτημα</w:t>
      </w:r>
      <w:bookmarkEnd w:id="73"/>
    </w:p>
    <w:p w14:paraId="5209FCF7" w14:textId="77777777" w:rsidR="0077403D" w:rsidRDefault="0077403D" w:rsidP="005B41C3">
      <w:pPr>
        <w:spacing w:before="120" w:after="120" w:line="360" w:lineRule="auto"/>
        <w:jc w:val="both"/>
        <w:rPr>
          <w:rFonts w:ascii="Times New Roman" w:eastAsia="Segoe UI" w:hAnsi="Times New Roman" w:cs="Times New Roman"/>
          <w:color w:val="000000" w:themeColor="text1"/>
        </w:rPr>
      </w:pPr>
      <w:r w:rsidRPr="0077403D">
        <w:rPr>
          <w:rFonts w:ascii="Times New Roman" w:eastAsia="Segoe UI" w:hAnsi="Times New Roman" w:cs="Times New Roman"/>
          <w:color w:val="000000" w:themeColor="text1"/>
        </w:rPr>
        <w:t xml:space="preserve">Στον οργανισμό της </w:t>
      </w:r>
      <w:proofErr w:type="spellStart"/>
      <w:r w:rsidRPr="0077403D">
        <w:rPr>
          <w:rFonts w:ascii="Times New Roman" w:eastAsia="Times New Roman" w:hAnsi="Times New Roman" w:cs="Times New Roman"/>
          <w:color w:val="000000" w:themeColor="text1"/>
        </w:rPr>
        <w:t>Finance</w:t>
      </w:r>
      <w:proofErr w:type="spellEnd"/>
      <w:r w:rsidRPr="0077403D">
        <w:rPr>
          <w:rFonts w:ascii="Times New Roman" w:eastAsia="Segoe UI" w:hAnsi="Times New Roman" w:cs="Times New Roman"/>
          <w:color w:val="000000" w:themeColor="text1"/>
        </w:rPr>
        <w:t xml:space="preserve"> υπάρχουν καθημερινές δοκιμές ευπάθειας, πρόβες, </w:t>
      </w:r>
      <w:r>
        <w:rPr>
          <w:rFonts w:ascii="Times New Roman" w:eastAsia="Segoe UI" w:hAnsi="Times New Roman" w:cs="Times New Roman"/>
          <w:color w:val="000000" w:themeColor="text1"/>
        </w:rPr>
        <w:t>συντάσσονται</w:t>
      </w:r>
      <w:r w:rsidRPr="0077403D">
        <w:rPr>
          <w:rFonts w:ascii="Times New Roman" w:eastAsia="Segoe UI" w:hAnsi="Times New Roman" w:cs="Times New Roman"/>
          <w:color w:val="000000" w:themeColor="text1"/>
        </w:rPr>
        <w:t xml:space="preserve"> επίσημες εκθέσεις, </w:t>
      </w:r>
      <w:r>
        <w:rPr>
          <w:rFonts w:ascii="Times New Roman" w:eastAsia="Segoe UI" w:hAnsi="Times New Roman" w:cs="Times New Roman"/>
          <w:color w:val="000000" w:themeColor="text1"/>
        </w:rPr>
        <w:t>συλλέγονται</w:t>
      </w:r>
      <w:r w:rsidRPr="0077403D">
        <w:rPr>
          <w:rFonts w:ascii="Times New Roman" w:eastAsia="Segoe UI" w:hAnsi="Times New Roman" w:cs="Times New Roman"/>
          <w:color w:val="000000" w:themeColor="text1"/>
        </w:rPr>
        <w:t xml:space="preserve"> μεγάλες ποσότητες από εγκληματολογικά δεδομένα και πραγματοποιούνται συνεδριάσεις περιστατικών για</w:t>
      </w:r>
      <w:r>
        <w:rPr>
          <w:rFonts w:ascii="Times New Roman" w:eastAsia="Segoe UI" w:hAnsi="Times New Roman" w:cs="Times New Roman"/>
          <w:color w:val="000000" w:themeColor="text1"/>
        </w:rPr>
        <w:t xml:space="preserve"> περαιτέρω ανάλυση</w:t>
      </w:r>
      <w:r w:rsidRPr="0077403D">
        <w:rPr>
          <w:rFonts w:ascii="Times New Roman" w:eastAsia="Segoe UI" w:hAnsi="Times New Roman" w:cs="Times New Roman"/>
          <w:color w:val="000000" w:themeColor="text1"/>
        </w:rPr>
        <w:t xml:space="preserve">. Όλα τα παραπάνω δείχνουν μια ώριμη κουλτούρα προετοιμασίας για την διαχείριση και αντιμετώπιση συμβάντων με συγκεκριμένες διαδικασίες και ενδιαφέρον του οργανισμού για ευαισθητοποίηση των εργαζομένων του. Ένα ενδιαφέρον εύρημα υπάρχει στην διαδικασία για </w:t>
      </w:r>
      <w:r>
        <w:rPr>
          <w:rFonts w:ascii="Times New Roman" w:eastAsia="Segoe UI" w:hAnsi="Times New Roman" w:cs="Times New Roman"/>
          <w:color w:val="000000" w:themeColor="text1"/>
        </w:rPr>
        <w:t xml:space="preserve">περιστατικά χαμηλού </w:t>
      </w:r>
      <w:proofErr w:type="spellStart"/>
      <w:r>
        <w:rPr>
          <w:rFonts w:ascii="Times New Roman" w:eastAsia="Segoe UI" w:hAnsi="Times New Roman" w:cs="Times New Roman"/>
          <w:color w:val="000000" w:themeColor="text1"/>
        </w:rPr>
        <w:t>αντικτύπου</w:t>
      </w:r>
      <w:proofErr w:type="spellEnd"/>
      <w:r>
        <w:rPr>
          <w:rFonts w:ascii="Times New Roman" w:eastAsia="Segoe UI" w:hAnsi="Times New Roman" w:cs="Times New Roman"/>
          <w:color w:val="000000" w:themeColor="text1"/>
        </w:rPr>
        <w:t xml:space="preserve">. Αναλυτικότερα, </w:t>
      </w:r>
      <w:r w:rsidRPr="0077403D">
        <w:rPr>
          <w:rFonts w:ascii="Times New Roman" w:eastAsia="Segoe UI" w:hAnsi="Times New Roman" w:cs="Times New Roman"/>
          <w:color w:val="000000" w:themeColor="text1"/>
        </w:rPr>
        <w:t xml:space="preserve">για τα περιστατικά χαμηλού αντίκτυπου η ομάδα αντιμετώπισης περιστατικών δικτύου έχει την υποχρέωση να συντάσσει αρκετές επίσημες εκθέσεις με περιεχόμενο τη διαχείριση και τεχνικά σημεία. </w:t>
      </w:r>
    </w:p>
    <w:p w14:paraId="73F9584D" w14:textId="163F1DE3" w:rsidR="0077403D" w:rsidRPr="0077403D" w:rsidRDefault="0077403D" w:rsidP="005B41C3">
      <w:pPr>
        <w:spacing w:before="120" w:after="120" w:line="360" w:lineRule="auto"/>
        <w:jc w:val="both"/>
        <w:rPr>
          <w:rFonts w:ascii="Times New Roman" w:eastAsia="Segoe UI" w:hAnsi="Times New Roman" w:cs="Times New Roman"/>
          <w:color w:val="000000" w:themeColor="text1"/>
        </w:rPr>
      </w:pPr>
      <w:r w:rsidRPr="0077403D">
        <w:rPr>
          <w:rFonts w:ascii="Times New Roman" w:eastAsia="Segoe UI" w:hAnsi="Times New Roman" w:cs="Times New Roman"/>
          <w:color w:val="000000" w:themeColor="text1"/>
        </w:rPr>
        <w:t xml:space="preserve">Για την ταξινόμηση των περιστατικών ο οργανισμός έχει αναπτύξει διαδικασίες που </w:t>
      </w:r>
      <w:r>
        <w:rPr>
          <w:rFonts w:ascii="Times New Roman" w:eastAsia="Segoe UI" w:hAnsi="Times New Roman" w:cs="Times New Roman"/>
          <w:color w:val="000000" w:themeColor="text1"/>
        </w:rPr>
        <w:t>υλοποιούνται</w:t>
      </w:r>
      <w:r w:rsidRPr="0077403D">
        <w:rPr>
          <w:rFonts w:ascii="Times New Roman" w:eastAsia="Segoe UI" w:hAnsi="Times New Roman" w:cs="Times New Roman"/>
          <w:color w:val="000000" w:themeColor="text1"/>
        </w:rPr>
        <w:t xml:space="preserve"> αμέσως μετά την ανίχνευση του και </w:t>
      </w:r>
      <w:r>
        <w:rPr>
          <w:rFonts w:ascii="Times New Roman" w:eastAsia="Segoe UI" w:hAnsi="Times New Roman" w:cs="Times New Roman"/>
          <w:color w:val="000000" w:themeColor="text1"/>
        </w:rPr>
        <w:t>οδηγούν</w:t>
      </w:r>
      <w:r w:rsidRPr="0077403D">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στην ειδοποίηση</w:t>
      </w:r>
      <w:r w:rsidRPr="0077403D">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των κατάλληλων</w:t>
      </w:r>
      <w:r w:rsidRPr="0077403D">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ατόμων</w:t>
      </w:r>
      <w:r w:rsidRPr="0077403D">
        <w:rPr>
          <w:rFonts w:ascii="Times New Roman" w:eastAsia="Segoe UI" w:hAnsi="Times New Roman" w:cs="Times New Roman"/>
          <w:color w:val="000000" w:themeColor="text1"/>
        </w:rPr>
        <w:t xml:space="preserve"> για να διαχειριστούν τις περιπτώσεις. Τα παραπάνω αποτελούν μια τυπική διαδικασία</w:t>
      </w:r>
      <w:r>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χωρίς να </w:t>
      </w:r>
      <w:r>
        <w:rPr>
          <w:rFonts w:ascii="Times New Roman" w:eastAsia="Segoe UI" w:hAnsi="Times New Roman" w:cs="Times New Roman"/>
          <w:color w:val="000000" w:themeColor="text1"/>
        </w:rPr>
        <w:t>διακρίνεται</w:t>
      </w:r>
      <w:r w:rsidRPr="0077403D">
        <w:rPr>
          <w:rFonts w:ascii="Times New Roman" w:eastAsia="Segoe UI" w:hAnsi="Times New Roman" w:cs="Times New Roman"/>
          <w:color w:val="000000" w:themeColor="text1"/>
        </w:rPr>
        <w:t xml:space="preserve"> κάποιο πρόβλημα. Οι διαδικασίες μάθησης διαφέρουν για τα περιστ</w:t>
      </w:r>
      <w:r>
        <w:rPr>
          <w:rFonts w:ascii="Times New Roman" w:eastAsia="Segoe UI" w:hAnsi="Times New Roman" w:cs="Times New Roman"/>
          <w:color w:val="000000" w:themeColor="text1"/>
        </w:rPr>
        <w:t xml:space="preserve">ατικά κρίσεων και τα πιο απλά </w:t>
      </w:r>
      <w:r w:rsidRPr="0077403D">
        <w:rPr>
          <w:rFonts w:ascii="Times New Roman" w:eastAsia="Segoe UI" w:hAnsi="Times New Roman" w:cs="Times New Roman"/>
          <w:color w:val="000000" w:themeColor="text1"/>
        </w:rPr>
        <w:t>ενώ υπάρχει μια πολύ ώριμη και συγκεκριμένη διαδικασία για τα περιστατικά κρίσης</w:t>
      </w:r>
      <w:r>
        <w:rPr>
          <w:rFonts w:ascii="Times New Roman" w:eastAsia="Segoe UI" w:hAnsi="Times New Roman" w:cs="Times New Roman"/>
          <w:color w:val="000000" w:themeColor="text1"/>
        </w:rPr>
        <w:t xml:space="preserve">. Εντούτοις, </w:t>
      </w:r>
      <w:r w:rsidRPr="0077403D">
        <w:rPr>
          <w:rFonts w:ascii="Times New Roman" w:eastAsia="Segoe UI" w:hAnsi="Times New Roman" w:cs="Times New Roman"/>
          <w:color w:val="000000" w:themeColor="text1"/>
        </w:rPr>
        <w:t xml:space="preserve"> σε πιο απλά περιστατικά φαίνεται να συμβαίνει το αντίθετο. Ο οργανισμός δείχνει να είναι πολύ προσεκτικός γι</w:t>
      </w:r>
      <w:r>
        <w:rPr>
          <w:rFonts w:ascii="Times New Roman" w:eastAsia="Segoe UI" w:hAnsi="Times New Roman" w:cs="Times New Roman"/>
          <w:color w:val="000000" w:themeColor="text1"/>
        </w:rPr>
        <w:t xml:space="preserve">α τα περιστατικά κρίσης, το </w:t>
      </w:r>
      <w:r w:rsidRPr="0077403D">
        <w:rPr>
          <w:rFonts w:ascii="Times New Roman" w:eastAsia="Segoe UI" w:hAnsi="Times New Roman" w:cs="Times New Roman"/>
          <w:color w:val="000000" w:themeColor="text1"/>
        </w:rPr>
        <w:t>οποίο είναι και λογικό, ωστόσο θα μπορούσε να έχει αναπτύξει και πιο προσεκτικές διαδικασίες μάθησ</w:t>
      </w:r>
      <w:r>
        <w:rPr>
          <w:rFonts w:ascii="Times New Roman" w:eastAsia="Segoe UI" w:hAnsi="Times New Roman" w:cs="Times New Roman"/>
          <w:color w:val="000000" w:themeColor="text1"/>
        </w:rPr>
        <w:t xml:space="preserve">ης για τα πιο μικρά περιστατικά, αφού </w:t>
      </w:r>
      <w:r w:rsidRPr="0077403D">
        <w:rPr>
          <w:rFonts w:ascii="Times New Roman" w:eastAsia="Segoe UI" w:hAnsi="Times New Roman" w:cs="Times New Roman"/>
          <w:color w:val="000000" w:themeColor="text1"/>
        </w:rPr>
        <w:t>πολλές φορές και αυτά</w:t>
      </w:r>
      <w:r>
        <w:rPr>
          <w:rFonts w:ascii="Times New Roman" w:eastAsia="Segoe UI" w:hAnsi="Times New Roman" w:cs="Times New Roman"/>
          <w:color w:val="000000" w:themeColor="text1"/>
        </w:rPr>
        <w:t xml:space="preserve"> με τη σειρά τους</w:t>
      </w:r>
      <w:r w:rsidRPr="0077403D">
        <w:rPr>
          <w:rFonts w:ascii="Times New Roman" w:eastAsia="Segoe UI" w:hAnsi="Times New Roman" w:cs="Times New Roman"/>
          <w:color w:val="000000" w:themeColor="text1"/>
        </w:rPr>
        <w:t xml:space="preserve"> μπορούν να αποτελέσουν μια ισχυρή πηγή μάθησης ή μια υπολογίσιμη ζημιά για τον οργανισμό. Ένα ακόμα κενό που παρουσιάζεται είναι αυτό του αποκλεισμού στις πρώτες δυο συνεδριάσεις αναφοράς</w:t>
      </w:r>
      <w:r>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με αποτέλεσμα να στερούνται γνώση </w:t>
      </w:r>
      <w:r>
        <w:rPr>
          <w:rFonts w:ascii="Times New Roman" w:eastAsia="Segoe UI" w:hAnsi="Times New Roman" w:cs="Times New Roman"/>
          <w:color w:val="000000" w:themeColor="text1"/>
        </w:rPr>
        <w:t xml:space="preserve">και πληροφορία οι </w:t>
      </w:r>
      <w:r>
        <w:rPr>
          <w:rFonts w:ascii="Times New Roman" w:eastAsia="Segoe UI" w:hAnsi="Times New Roman" w:cs="Times New Roman"/>
          <w:color w:val="000000" w:themeColor="text1"/>
        </w:rPr>
        <w:lastRenderedPageBreak/>
        <w:t>ίδιοι υπάλληλοι τους. Συμπερασματικά,</w:t>
      </w:r>
      <w:r w:rsidRPr="0077403D">
        <w:rPr>
          <w:rFonts w:ascii="Times New Roman" w:eastAsia="Segoe UI" w:hAnsi="Times New Roman" w:cs="Times New Roman"/>
          <w:color w:val="000000" w:themeColor="text1"/>
        </w:rPr>
        <w:t xml:space="preserve"> οι διαδικασίες του οργανισμού στον τομέα της μάθησης φαίνεται να χρειάζονται μεγαλύτερη προσοχή και μια καλύτερη οργάνωση.</w:t>
      </w:r>
    </w:p>
    <w:p w14:paraId="31FB10B8" w14:textId="77777777" w:rsidR="005F7B4C" w:rsidRDefault="0077403D" w:rsidP="005B41C3">
      <w:pPr>
        <w:spacing w:before="120" w:after="120" w:line="360" w:lineRule="auto"/>
        <w:jc w:val="both"/>
        <w:rPr>
          <w:rFonts w:ascii="Times New Roman" w:eastAsia="Segoe UI" w:hAnsi="Times New Roman" w:cs="Times New Roman"/>
          <w:color w:val="000000" w:themeColor="text1"/>
        </w:rPr>
      </w:pPr>
      <w:r w:rsidRPr="0077403D">
        <w:rPr>
          <w:rFonts w:ascii="Times New Roman" w:eastAsia="Segoe UI" w:hAnsi="Times New Roman" w:cs="Times New Roman"/>
          <w:color w:val="000000" w:themeColor="text1"/>
        </w:rPr>
        <w:t>Ο Οργανισμός Α έχει θεσπίσει αρκετές πρόβες και εκστρατείες ευαισθητοποίησης για τους εργαζόμενους του</w:t>
      </w:r>
      <w:r w:rsidR="005F7B4C">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που πραγματοποιούνται σχεδόν </w:t>
      </w:r>
      <w:r w:rsidR="005F7B4C">
        <w:rPr>
          <w:rFonts w:ascii="Times New Roman" w:eastAsia="Segoe UI" w:hAnsi="Times New Roman" w:cs="Times New Roman"/>
          <w:color w:val="000000" w:themeColor="text1"/>
        </w:rPr>
        <w:t>σε ετήσια βάση</w:t>
      </w:r>
      <w:r w:rsidRPr="0077403D">
        <w:rPr>
          <w:rFonts w:ascii="Times New Roman" w:eastAsia="Segoe UI" w:hAnsi="Times New Roman" w:cs="Times New Roman"/>
          <w:color w:val="000000" w:themeColor="text1"/>
        </w:rPr>
        <w:t xml:space="preserve">. </w:t>
      </w:r>
      <w:r w:rsidR="005F7B4C">
        <w:rPr>
          <w:rFonts w:ascii="Times New Roman" w:eastAsia="Segoe UI" w:hAnsi="Times New Roman" w:cs="Times New Roman"/>
          <w:color w:val="000000" w:themeColor="text1"/>
        </w:rPr>
        <w:t>Με αυτό τον τρόπο,</w:t>
      </w:r>
      <w:r w:rsidRPr="0077403D">
        <w:rPr>
          <w:rFonts w:ascii="Times New Roman" w:eastAsia="Segoe UI" w:hAnsi="Times New Roman" w:cs="Times New Roman"/>
          <w:color w:val="000000" w:themeColor="text1"/>
        </w:rPr>
        <w:t xml:space="preserve"> ο οργανισμός δείχνει το μεγάλο του ενδιαφέρον και την κουλτούρα που έχει αναπτύξει </w:t>
      </w:r>
      <w:r w:rsidR="005F7B4C">
        <w:rPr>
          <w:rFonts w:ascii="Times New Roman" w:eastAsia="Segoe UI" w:hAnsi="Times New Roman" w:cs="Times New Roman"/>
          <w:color w:val="000000" w:themeColor="text1"/>
        </w:rPr>
        <w:t>σε θέματα</w:t>
      </w:r>
      <w:r w:rsidRPr="0077403D">
        <w:rPr>
          <w:rFonts w:ascii="Times New Roman" w:eastAsia="Segoe UI" w:hAnsi="Times New Roman" w:cs="Times New Roman"/>
          <w:color w:val="000000" w:themeColor="text1"/>
        </w:rPr>
        <w:t xml:space="preserve"> εκπαίδευση</w:t>
      </w:r>
      <w:r w:rsidR="005F7B4C">
        <w:rPr>
          <w:rFonts w:ascii="Times New Roman" w:eastAsia="Segoe UI" w:hAnsi="Times New Roman" w:cs="Times New Roman"/>
          <w:color w:val="000000" w:themeColor="text1"/>
        </w:rPr>
        <w:t>ς</w:t>
      </w:r>
      <w:r w:rsidRPr="0077403D">
        <w:rPr>
          <w:rFonts w:ascii="Times New Roman" w:eastAsia="Segoe UI" w:hAnsi="Times New Roman" w:cs="Times New Roman"/>
          <w:color w:val="000000" w:themeColor="text1"/>
        </w:rPr>
        <w:t>, ενημέρωση</w:t>
      </w:r>
      <w:r w:rsidR="005F7B4C">
        <w:rPr>
          <w:rFonts w:ascii="Times New Roman" w:eastAsia="Segoe UI" w:hAnsi="Times New Roman" w:cs="Times New Roman"/>
          <w:color w:val="000000" w:themeColor="text1"/>
        </w:rPr>
        <w:t>ς</w:t>
      </w:r>
      <w:r w:rsidRPr="0077403D">
        <w:rPr>
          <w:rFonts w:ascii="Times New Roman" w:eastAsia="Segoe UI" w:hAnsi="Times New Roman" w:cs="Times New Roman"/>
          <w:color w:val="000000" w:themeColor="text1"/>
        </w:rPr>
        <w:t xml:space="preserve"> και ευαισθητοποίηση</w:t>
      </w:r>
      <w:r w:rsidR="005F7B4C">
        <w:rPr>
          <w:rFonts w:ascii="Times New Roman" w:eastAsia="Segoe UI" w:hAnsi="Times New Roman" w:cs="Times New Roman"/>
          <w:color w:val="000000" w:themeColor="text1"/>
        </w:rPr>
        <w:t>ς</w:t>
      </w:r>
      <w:r w:rsidRPr="0077403D">
        <w:rPr>
          <w:rFonts w:ascii="Times New Roman" w:eastAsia="Segoe UI" w:hAnsi="Times New Roman" w:cs="Times New Roman"/>
          <w:color w:val="000000" w:themeColor="text1"/>
        </w:rPr>
        <w:t xml:space="preserve"> του π</w:t>
      </w:r>
      <w:r w:rsidR="005F7B4C">
        <w:rPr>
          <w:rFonts w:ascii="Times New Roman" w:eastAsia="Segoe UI" w:hAnsi="Times New Roman" w:cs="Times New Roman"/>
          <w:color w:val="000000" w:themeColor="text1"/>
        </w:rPr>
        <w:t>ροσωπικού του, αναφορικά με</w:t>
      </w:r>
      <w:r w:rsidRPr="0077403D">
        <w:rPr>
          <w:rFonts w:ascii="Times New Roman" w:eastAsia="Segoe UI" w:hAnsi="Times New Roman" w:cs="Times New Roman"/>
          <w:color w:val="000000" w:themeColor="text1"/>
        </w:rPr>
        <w:t xml:space="preserve"> την ασφάλεια </w:t>
      </w:r>
      <w:proofErr w:type="spellStart"/>
      <w:r w:rsidRPr="0077403D">
        <w:rPr>
          <w:rFonts w:ascii="Times New Roman" w:eastAsia="Segoe UI" w:hAnsi="Times New Roman" w:cs="Times New Roman"/>
          <w:color w:val="000000" w:themeColor="text1"/>
        </w:rPr>
        <w:t>πληροφορίων</w:t>
      </w:r>
      <w:proofErr w:type="spellEnd"/>
      <w:r w:rsidRPr="0077403D">
        <w:rPr>
          <w:rFonts w:ascii="Times New Roman" w:eastAsia="Segoe UI" w:hAnsi="Times New Roman" w:cs="Times New Roman"/>
          <w:color w:val="000000" w:themeColor="text1"/>
        </w:rPr>
        <w:t xml:space="preserve">. </w:t>
      </w:r>
      <w:r w:rsidR="005F7B4C">
        <w:rPr>
          <w:rFonts w:ascii="Times New Roman" w:eastAsia="Segoe UI" w:hAnsi="Times New Roman" w:cs="Times New Roman"/>
          <w:color w:val="000000" w:themeColor="text1"/>
        </w:rPr>
        <w:t>Επιπρόσθετα,</w:t>
      </w:r>
      <w:r w:rsidRPr="0077403D">
        <w:rPr>
          <w:rFonts w:ascii="Times New Roman" w:eastAsia="Segoe UI" w:hAnsi="Times New Roman" w:cs="Times New Roman"/>
          <w:color w:val="000000" w:themeColor="text1"/>
        </w:rPr>
        <w:t xml:space="preserve"> ο οργανισμός έχει αναπτύξει διαδικασίες που το</w:t>
      </w:r>
      <w:r w:rsidR="005F7B4C">
        <w:rPr>
          <w:rFonts w:ascii="Times New Roman" w:eastAsia="Segoe UI" w:hAnsi="Times New Roman" w:cs="Times New Roman"/>
          <w:color w:val="000000" w:themeColor="text1"/>
        </w:rPr>
        <w:t>υ</w:t>
      </w:r>
      <w:r w:rsidRPr="0077403D">
        <w:rPr>
          <w:rFonts w:ascii="Times New Roman" w:eastAsia="Segoe UI" w:hAnsi="Times New Roman" w:cs="Times New Roman"/>
          <w:color w:val="000000" w:themeColor="text1"/>
        </w:rPr>
        <w:t xml:space="preserve"> επιτρέπουν να ανιχνεύει </w:t>
      </w:r>
      <w:r w:rsidR="005F7B4C">
        <w:rPr>
          <w:rFonts w:ascii="Times New Roman" w:eastAsia="Segoe UI" w:hAnsi="Times New Roman" w:cs="Times New Roman"/>
          <w:color w:val="000000" w:themeColor="text1"/>
        </w:rPr>
        <w:t xml:space="preserve">που χρειάζεται </w:t>
      </w:r>
      <w:r w:rsidRPr="0077403D">
        <w:rPr>
          <w:rFonts w:ascii="Times New Roman" w:eastAsia="Segoe UI" w:hAnsi="Times New Roman" w:cs="Times New Roman"/>
          <w:color w:val="000000" w:themeColor="text1"/>
        </w:rPr>
        <w:t>να επικεντρώνονται</w:t>
      </w:r>
      <w:r w:rsidR="005F7B4C">
        <w:rPr>
          <w:rFonts w:ascii="Times New Roman" w:eastAsia="Segoe UI" w:hAnsi="Times New Roman" w:cs="Times New Roman"/>
          <w:color w:val="000000" w:themeColor="text1"/>
        </w:rPr>
        <w:t xml:space="preserve"> οι πρόβες του</w:t>
      </w:r>
      <w:r w:rsidRPr="0077403D">
        <w:rPr>
          <w:rFonts w:ascii="Times New Roman" w:eastAsia="Segoe UI" w:hAnsi="Times New Roman" w:cs="Times New Roman"/>
          <w:color w:val="000000" w:themeColor="text1"/>
        </w:rPr>
        <w:t xml:space="preserve"> και ποιες </w:t>
      </w:r>
      <w:r w:rsidR="005F7B4C">
        <w:rPr>
          <w:rFonts w:ascii="Times New Roman" w:eastAsia="Segoe UI" w:hAnsi="Times New Roman" w:cs="Times New Roman"/>
          <w:color w:val="000000" w:themeColor="text1"/>
        </w:rPr>
        <w:t>διαδικασίες πρέπει να εφαρμόζονται. Παράλληλα, στις περιπτώσεις που</w:t>
      </w:r>
      <w:r w:rsidRPr="0077403D">
        <w:rPr>
          <w:rFonts w:ascii="Times New Roman" w:eastAsia="Segoe UI" w:hAnsi="Times New Roman" w:cs="Times New Roman"/>
          <w:color w:val="000000" w:themeColor="text1"/>
        </w:rPr>
        <w:t xml:space="preserve"> δεν λειτούργησαν καλά οι </w:t>
      </w:r>
      <w:r w:rsidR="005F7B4C">
        <w:rPr>
          <w:rFonts w:ascii="Times New Roman" w:eastAsia="Segoe UI" w:hAnsi="Times New Roman" w:cs="Times New Roman"/>
          <w:color w:val="000000" w:themeColor="text1"/>
        </w:rPr>
        <w:t xml:space="preserve">διαδικασίες </w:t>
      </w:r>
      <w:r w:rsidRPr="0077403D">
        <w:rPr>
          <w:rFonts w:ascii="Times New Roman" w:eastAsia="Segoe UI" w:hAnsi="Times New Roman" w:cs="Times New Roman"/>
          <w:color w:val="000000" w:themeColor="text1"/>
        </w:rPr>
        <w:t>ρουτί</w:t>
      </w:r>
      <w:r w:rsidR="005F7B4C">
        <w:rPr>
          <w:rFonts w:ascii="Times New Roman" w:eastAsia="Segoe UI" w:hAnsi="Times New Roman" w:cs="Times New Roman"/>
          <w:color w:val="000000" w:themeColor="text1"/>
        </w:rPr>
        <w:t>να</w:t>
      </w:r>
      <w:r w:rsidRPr="0077403D">
        <w:rPr>
          <w:rFonts w:ascii="Times New Roman" w:eastAsia="Segoe UI" w:hAnsi="Times New Roman" w:cs="Times New Roman"/>
          <w:color w:val="000000" w:themeColor="text1"/>
        </w:rPr>
        <w:t>ς</w:t>
      </w:r>
      <w:r w:rsidR="005F7B4C">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πραγματοποιήθηκε επανεξέταση. Αυτό αποτελεί άλλο ένα σημάδι του πόσο καλά και προσεγμένα έχουν αναπτυχθεί οι διαδικασί</w:t>
      </w:r>
      <w:r w:rsidR="005F7B4C">
        <w:rPr>
          <w:rFonts w:ascii="Times New Roman" w:eastAsia="Segoe UI" w:hAnsi="Times New Roman" w:cs="Times New Roman"/>
          <w:color w:val="000000" w:themeColor="text1"/>
        </w:rPr>
        <w:t>ες για τις πρόβες και τις ενέργειες ρουτίνας</w:t>
      </w:r>
      <w:r w:rsidRPr="0077403D">
        <w:rPr>
          <w:rFonts w:ascii="Times New Roman" w:eastAsia="Segoe UI" w:hAnsi="Times New Roman" w:cs="Times New Roman"/>
          <w:color w:val="000000" w:themeColor="text1"/>
        </w:rPr>
        <w:t xml:space="preserve"> στον οργανισμό. </w:t>
      </w:r>
    </w:p>
    <w:p w14:paraId="1929A356" w14:textId="77777777" w:rsidR="005F7B4C" w:rsidRDefault="0077403D" w:rsidP="005B41C3">
      <w:pPr>
        <w:spacing w:before="120" w:after="120" w:line="360" w:lineRule="auto"/>
        <w:jc w:val="both"/>
        <w:rPr>
          <w:rFonts w:ascii="Times New Roman" w:eastAsia="Segoe UI" w:hAnsi="Times New Roman" w:cs="Times New Roman"/>
          <w:color w:val="000000" w:themeColor="text1"/>
        </w:rPr>
      </w:pPr>
      <w:r w:rsidRPr="0077403D">
        <w:rPr>
          <w:rFonts w:ascii="Times New Roman" w:eastAsia="Segoe UI" w:hAnsi="Times New Roman" w:cs="Times New Roman"/>
          <w:color w:val="000000" w:themeColor="text1"/>
        </w:rPr>
        <w:t xml:space="preserve">Ακόμα ένα δείγμα της </w:t>
      </w:r>
      <w:r w:rsidR="005F7B4C">
        <w:rPr>
          <w:rFonts w:ascii="Times New Roman" w:eastAsia="Segoe UI" w:hAnsi="Times New Roman" w:cs="Times New Roman"/>
          <w:color w:val="000000" w:themeColor="text1"/>
        </w:rPr>
        <w:t xml:space="preserve">πολύ συγκεκριμένης και σε βάθος </w:t>
      </w:r>
      <w:r w:rsidRPr="0077403D">
        <w:rPr>
          <w:rFonts w:ascii="Times New Roman" w:eastAsia="Segoe UI" w:hAnsi="Times New Roman" w:cs="Times New Roman"/>
          <w:color w:val="000000" w:themeColor="text1"/>
        </w:rPr>
        <w:t xml:space="preserve">λεπτομερούς διαχείρισης είναι </w:t>
      </w:r>
      <w:r w:rsidR="005F7B4C">
        <w:rPr>
          <w:rFonts w:ascii="Times New Roman" w:eastAsia="Segoe UI" w:hAnsi="Times New Roman" w:cs="Times New Roman"/>
          <w:color w:val="000000" w:themeColor="text1"/>
        </w:rPr>
        <w:t>ότι για να διατηρήσει σε</w:t>
      </w:r>
      <w:r w:rsidRPr="0077403D">
        <w:rPr>
          <w:rFonts w:ascii="Times New Roman" w:eastAsia="Segoe UI" w:hAnsi="Times New Roman" w:cs="Times New Roman"/>
          <w:color w:val="000000" w:themeColor="text1"/>
        </w:rPr>
        <w:t xml:space="preserve"> υψηλό επίπεδο </w:t>
      </w:r>
      <w:r w:rsidR="005F7B4C">
        <w:rPr>
          <w:rFonts w:ascii="Times New Roman" w:eastAsia="Segoe UI" w:hAnsi="Times New Roman" w:cs="Times New Roman"/>
          <w:color w:val="000000" w:themeColor="text1"/>
        </w:rPr>
        <w:t xml:space="preserve">το επίπεδο της εταιρείας σε θέματα ασφάλειας </w:t>
      </w:r>
      <w:r w:rsidRPr="0077403D">
        <w:rPr>
          <w:rFonts w:ascii="Times New Roman" w:eastAsia="Segoe UI" w:hAnsi="Times New Roman" w:cs="Times New Roman"/>
          <w:color w:val="000000" w:themeColor="text1"/>
        </w:rPr>
        <w:t xml:space="preserve">έχει </w:t>
      </w:r>
      <w:r w:rsidR="005F7B4C">
        <w:rPr>
          <w:rFonts w:ascii="Times New Roman" w:eastAsia="Segoe UI" w:hAnsi="Times New Roman" w:cs="Times New Roman"/>
          <w:color w:val="000000" w:themeColor="text1"/>
        </w:rPr>
        <w:t>επιβάλλει</w:t>
      </w:r>
      <w:r w:rsidRPr="0077403D">
        <w:rPr>
          <w:rFonts w:ascii="Times New Roman" w:eastAsia="Segoe UI" w:hAnsi="Times New Roman" w:cs="Times New Roman"/>
          <w:color w:val="000000" w:themeColor="text1"/>
        </w:rPr>
        <w:t xml:space="preserve"> </w:t>
      </w:r>
      <w:r w:rsidR="005F7B4C">
        <w:rPr>
          <w:rFonts w:ascii="Times New Roman" w:eastAsia="Segoe UI" w:hAnsi="Times New Roman" w:cs="Times New Roman"/>
          <w:color w:val="000000" w:themeColor="text1"/>
        </w:rPr>
        <w:t>μια συγκεκριμένη διαδικασία στην</w:t>
      </w:r>
      <w:r w:rsidRPr="0077403D">
        <w:rPr>
          <w:rFonts w:ascii="Times New Roman" w:eastAsia="Segoe UI" w:hAnsi="Times New Roman" w:cs="Times New Roman"/>
          <w:color w:val="000000" w:themeColor="text1"/>
        </w:rPr>
        <w:t xml:space="preserve"> πρόσληψη νέων υπαλλήλων</w:t>
      </w:r>
      <w:r w:rsidR="005F7B4C">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να </w:t>
      </w:r>
      <w:r w:rsidR="005F7B4C">
        <w:rPr>
          <w:rFonts w:ascii="Times New Roman" w:eastAsia="Segoe UI" w:hAnsi="Times New Roman" w:cs="Times New Roman"/>
          <w:color w:val="000000" w:themeColor="text1"/>
        </w:rPr>
        <w:t>υποβάλλονται</w:t>
      </w:r>
      <w:r w:rsidRPr="0077403D">
        <w:rPr>
          <w:rFonts w:ascii="Times New Roman" w:eastAsia="Segoe UI" w:hAnsi="Times New Roman" w:cs="Times New Roman"/>
          <w:color w:val="000000" w:themeColor="text1"/>
        </w:rPr>
        <w:t xml:space="preserve"> </w:t>
      </w:r>
      <w:r w:rsidR="005F7B4C">
        <w:rPr>
          <w:rFonts w:ascii="Times New Roman" w:eastAsia="Segoe UI" w:hAnsi="Times New Roman" w:cs="Times New Roman"/>
          <w:color w:val="000000" w:themeColor="text1"/>
        </w:rPr>
        <w:t>δηλαδή σε εξειδικευμένη</w:t>
      </w:r>
      <w:r w:rsidRPr="0077403D">
        <w:rPr>
          <w:rFonts w:ascii="Times New Roman" w:eastAsia="Segoe UI" w:hAnsi="Times New Roman" w:cs="Times New Roman"/>
          <w:color w:val="000000" w:themeColor="text1"/>
        </w:rPr>
        <w:t xml:space="preserve"> </w:t>
      </w:r>
      <w:r w:rsidR="005F7B4C">
        <w:rPr>
          <w:rFonts w:ascii="Times New Roman" w:eastAsia="Segoe UI" w:hAnsi="Times New Roman" w:cs="Times New Roman"/>
          <w:color w:val="000000" w:themeColor="text1"/>
        </w:rPr>
        <w:t>εκπαίδευση</w:t>
      </w:r>
      <w:r w:rsidRPr="0077403D">
        <w:rPr>
          <w:rFonts w:ascii="Times New Roman" w:eastAsia="Segoe UI" w:hAnsi="Times New Roman" w:cs="Times New Roman"/>
          <w:color w:val="000000" w:themeColor="text1"/>
        </w:rPr>
        <w:t>. Όσον αφορά τη δημιουργία γνώσης μετά τα περιστατικά</w:t>
      </w:r>
      <w:r w:rsidR="005F7B4C">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υπάρχει και εκεί μια αρκετά ώριμη αντιμετώπιση</w:t>
      </w:r>
      <w:r w:rsidR="005F7B4C">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καθώς μετά </w:t>
      </w:r>
      <w:r w:rsidR="005F7B4C">
        <w:rPr>
          <w:rFonts w:ascii="Times New Roman" w:eastAsia="Segoe UI" w:hAnsi="Times New Roman" w:cs="Times New Roman"/>
          <w:color w:val="000000" w:themeColor="text1"/>
        </w:rPr>
        <w:t>από κάθε συμβάν,</w:t>
      </w:r>
      <w:r w:rsidRPr="0077403D">
        <w:rPr>
          <w:rFonts w:ascii="Times New Roman" w:eastAsia="Segoe UI" w:hAnsi="Times New Roman" w:cs="Times New Roman"/>
          <w:color w:val="000000" w:themeColor="text1"/>
        </w:rPr>
        <w:t xml:space="preserve"> </w:t>
      </w:r>
      <w:r w:rsidR="005F7B4C">
        <w:rPr>
          <w:rFonts w:ascii="Times New Roman" w:eastAsia="Segoe UI" w:hAnsi="Times New Roman" w:cs="Times New Roman"/>
          <w:color w:val="000000" w:themeColor="text1"/>
        </w:rPr>
        <w:t>βεβαιώνεται</w:t>
      </w:r>
      <w:r w:rsidRPr="0077403D">
        <w:rPr>
          <w:rFonts w:ascii="Times New Roman" w:eastAsia="Segoe UI" w:hAnsi="Times New Roman" w:cs="Times New Roman"/>
          <w:color w:val="000000" w:themeColor="text1"/>
        </w:rPr>
        <w:t xml:space="preserve"> πρώτ</w:t>
      </w:r>
      <w:r w:rsidR="005F7B4C">
        <w:rPr>
          <w:rFonts w:ascii="Times New Roman" w:eastAsia="Segoe UI" w:hAnsi="Times New Roman" w:cs="Times New Roman"/>
          <w:color w:val="000000" w:themeColor="text1"/>
        </w:rPr>
        <w:t>α ότι επιλύθηκε σωστά και στη συνέχεια τίθενται σε λειτουργία τα συστήματα. Ο Ο</w:t>
      </w:r>
      <w:r w:rsidRPr="0077403D">
        <w:rPr>
          <w:rFonts w:ascii="Times New Roman" w:eastAsia="Segoe UI" w:hAnsi="Times New Roman" w:cs="Times New Roman"/>
          <w:color w:val="000000" w:themeColor="text1"/>
        </w:rPr>
        <w:t xml:space="preserve">ργανισμός Α </w:t>
      </w:r>
      <w:r w:rsidR="005F7B4C">
        <w:rPr>
          <w:rFonts w:ascii="Times New Roman" w:eastAsia="Segoe UI" w:hAnsi="Times New Roman" w:cs="Times New Roman"/>
          <w:color w:val="000000" w:themeColor="text1"/>
        </w:rPr>
        <w:t>αναφορικά</w:t>
      </w:r>
      <w:r w:rsidRPr="0077403D">
        <w:rPr>
          <w:rFonts w:ascii="Times New Roman" w:eastAsia="Segoe UI" w:hAnsi="Times New Roman" w:cs="Times New Roman"/>
          <w:color w:val="000000" w:themeColor="text1"/>
        </w:rPr>
        <w:t xml:space="preserve"> με</w:t>
      </w:r>
      <w:r w:rsidR="005F7B4C">
        <w:rPr>
          <w:rFonts w:ascii="Times New Roman" w:eastAsia="Segoe UI" w:hAnsi="Times New Roman" w:cs="Times New Roman"/>
          <w:color w:val="000000" w:themeColor="text1"/>
        </w:rPr>
        <w:t xml:space="preserve"> την διαδικασία κατηγοριοποίηση</w:t>
      </w:r>
      <w:r w:rsidR="005F7B4C" w:rsidRPr="0077403D">
        <w:rPr>
          <w:rFonts w:ascii="Times New Roman" w:eastAsia="Segoe UI" w:hAnsi="Times New Roman" w:cs="Times New Roman"/>
          <w:color w:val="000000" w:themeColor="text1"/>
        </w:rPr>
        <w:t>ς</w:t>
      </w:r>
      <w:r w:rsidRPr="0077403D">
        <w:rPr>
          <w:rFonts w:ascii="Times New Roman" w:eastAsia="Segoe UI" w:hAnsi="Times New Roman" w:cs="Times New Roman"/>
          <w:color w:val="000000" w:themeColor="text1"/>
        </w:rPr>
        <w:t xml:space="preserve"> περιστατικού φαίνεται ότι </w:t>
      </w:r>
      <w:r w:rsidR="005F7B4C">
        <w:rPr>
          <w:rFonts w:ascii="Times New Roman" w:eastAsia="Segoe UI" w:hAnsi="Times New Roman" w:cs="Times New Roman"/>
          <w:color w:val="000000" w:themeColor="text1"/>
        </w:rPr>
        <w:t>ακολουθεί</w:t>
      </w:r>
      <w:r w:rsidRPr="0077403D">
        <w:rPr>
          <w:rFonts w:ascii="Times New Roman" w:eastAsia="Segoe UI" w:hAnsi="Times New Roman" w:cs="Times New Roman"/>
          <w:color w:val="000000" w:themeColor="text1"/>
        </w:rPr>
        <w:t xml:space="preserve"> </w:t>
      </w:r>
      <w:r w:rsidR="005F7B4C">
        <w:rPr>
          <w:rFonts w:ascii="Times New Roman" w:eastAsia="Segoe UI" w:hAnsi="Times New Roman" w:cs="Times New Roman"/>
          <w:color w:val="000000" w:themeColor="text1"/>
        </w:rPr>
        <w:t>συγκεκριμένα</w:t>
      </w:r>
      <w:r w:rsidRPr="0077403D">
        <w:rPr>
          <w:rFonts w:ascii="Times New Roman" w:eastAsia="Segoe UI" w:hAnsi="Times New Roman" w:cs="Times New Roman"/>
          <w:color w:val="000000" w:themeColor="text1"/>
        </w:rPr>
        <w:t xml:space="preserve"> τυπικά βήματα</w:t>
      </w:r>
      <w:r w:rsidR="005F7B4C">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w:t>
      </w:r>
      <w:r w:rsidR="005F7B4C">
        <w:rPr>
          <w:rFonts w:ascii="Times New Roman" w:eastAsia="Segoe UI" w:hAnsi="Times New Roman" w:cs="Times New Roman"/>
          <w:color w:val="000000" w:themeColor="text1"/>
        </w:rPr>
        <w:t>αφού</w:t>
      </w:r>
      <w:r w:rsidRPr="0077403D">
        <w:rPr>
          <w:rFonts w:ascii="Times New Roman" w:eastAsia="Segoe UI" w:hAnsi="Times New Roman" w:cs="Times New Roman"/>
          <w:color w:val="000000" w:themeColor="text1"/>
        </w:rPr>
        <w:t xml:space="preserve"> μετά την ανίχνευση του από το σύστ</w:t>
      </w:r>
      <w:r w:rsidR="005F7B4C">
        <w:rPr>
          <w:rFonts w:ascii="Times New Roman" w:eastAsia="Segoe UI" w:hAnsi="Times New Roman" w:cs="Times New Roman"/>
          <w:color w:val="000000" w:themeColor="text1"/>
        </w:rPr>
        <w:t xml:space="preserve">ημα κατάχρησης κατηγοριοποιείται και </w:t>
      </w:r>
      <w:r w:rsidRPr="0077403D">
        <w:rPr>
          <w:rFonts w:ascii="Times New Roman" w:eastAsia="Segoe UI" w:hAnsi="Times New Roman" w:cs="Times New Roman"/>
          <w:color w:val="000000" w:themeColor="text1"/>
        </w:rPr>
        <w:t>αποστέλλεται ανάλογα με το</w:t>
      </w:r>
      <w:r w:rsidR="005F7B4C">
        <w:rPr>
          <w:rFonts w:ascii="Times New Roman" w:eastAsia="Segoe UI" w:hAnsi="Times New Roman" w:cs="Times New Roman"/>
          <w:color w:val="000000" w:themeColor="text1"/>
        </w:rPr>
        <w:t>ν</w:t>
      </w:r>
      <w:r w:rsidRPr="0077403D">
        <w:rPr>
          <w:rFonts w:ascii="Times New Roman" w:eastAsia="Segoe UI" w:hAnsi="Times New Roman" w:cs="Times New Roman"/>
          <w:color w:val="000000" w:themeColor="text1"/>
        </w:rPr>
        <w:t xml:space="preserve"> βαθμό κατηγοριοποίησης στο αντίστοιχο τμήμα. </w:t>
      </w:r>
    </w:p>
    <w:p w14:paraId="3FBD83C0" w14:textId="505DD4AA" w:rsidR="0077403D" w:rsidRPr="0077403D" w:rsidRDefault="005F7B4C"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Εξαιτίας</w:t>
      </w:r>
      <w:r w:rsidR="0077403D" w:rsidRPr="0077403D">
        <w:rPr>
          <w:rFonts w:ascii="Times New Roman" w:eastAsia="Segoe UI" w:hAnsi="Times New Roman" w:cs="Times New Roman"/>
          <w:color w:val="000000" w:themeColor="text1"/>
        </w:rPr>
        <w:t xml:space="preserve"> της </w:t>
      </w:r>
      <w:r>
        <w:rPr>
          <w:rFonts w:ascii="Times New Roman" w:eastAsia="Segoe UI" w:hAnsi="Times New Roman" w:cs="Times New Roman"/>
          <w:color w:val="000000" w:themeColor="text1"/>
        </w:rPr>
        <w:t xml:space="preserve">ποικίλης φύσεως των </w:t>
      </w:r>
      <w:r w:rsidR="0077403D" w:rsidRPr="0077403D">
        <w:rPr>
          <w:rFonts w:ascii="Times New Roman" w:eastAsia="Segoe UI" w:hAnsi="Times New Roman" w:cs="Times New Roman"/>
          <w:color w:val="000000" w:themeColor="text1"/>
        </w:rPr>
        <w:t>περιστατικών</w:t>
      </w:r>
      <w:r>
        <w:rPr>
          <w:rFonts w:ascii="Times New Roman" w:eastAsia="Segoe UI" w:hAnsi="Times New Roman" w:cs="Times New Roman"/>
          <w:color w:val="000000" w:themeColor="text1"/>
        </w:rPr>
        <w:t>,</w:t>
      </w:r>
      <w:r w:rsidR="0077403D" w:rsidRPr="0077403D">
        <w:rPr>
          <w:rFonts w:ascii="Times New Roman" w:eastAsia="Segoe UI" w:hAnsi="Times New Roman" w:cs="Times New Roman"/>
          <w:color w:val="000000" w:themeColor="text1"/>
        </w:rPr>
        <w:t xml:space="preserve"> ο Οργανισμός Α επέλεξε </w:t>
      </w:r>
      <w:r>
        <w:rPr>
          <w:rFonts w:ascii="Times New Roman" w:eastAsia="Segoe UI" w:hAnsi="Times New Roman" w:cs="Times New Roman"/>
          <w:color w:val="000000" w:themeColor="text1"/>
        </w:rPr>
        <w:t>να φτιάξει κάποιες ροές εργασίας</w:t>
      </w:r>
      <w:r w:rsidR="0077403D" w:rsidRPr="0077403D">
        <w:rPr>
          <w:rFonts w:ascii="Times New Roman" w:eastAsia="Segoe UI" w:hAnsi="Times New Roman" w:cs="Times New Roman"/>
          <w:color w:val="000000" w:themeColor="text1"/>
        </w:rPr>
        <w:t xml:space="preserve"> για πολύ συγκεκριμένα περιστατικά</w:t>
      </w:r>
      <w:r>
        <w:rPr>
          <w:rFonts w:ascii="Times New Roman" w:eastAsia="Segoe UI" w:hAnsi="Times New Roman" w:cs="Times New Roman"/>
          <w:color w:val="000000" w:themeColor="text1"/>
        </w:rPr>
        <w:t>,</w:t>
      </w:r>
      <w:r w:rsidR="0077403D" w:rsidRPr="0077403D">
        <w:rPr>
          <w:rFonts w:ascii="Times New Roman" w:eastAsia="Segoe UI" w:hAnsi="Times New Roman" w:cs="Times New Roman"/>
          <w:color w:val="000000" w:themeColor="text1"/>
        </w:rPr>
        <w:t xml:space="preserve"> καθώς</w:t>
      </w:r>
      <w:r>
        <w:rPr>
          <w:rFonts w:ascii="Times New Roman" w:eastAsia="Segoe UI" w:hAnsi="Times New Roman" w:cs="Times New Roman"/>
          <w:color w:val="000000" w:themeColor="text1"/>
        </w:rPr>
        <w:t xml:space="preserve"> και ένα σχέδιο έκτακτης ανάγκης. Α</w:t>
      </w:r>
      <w:r w:rsidR="0077403D" w:rsidRPr="0077403D">
        <w:rPr>
          <w:rFonts w:ascii="Times New Roman" w:eastAsia="Segoe UI" w:hAnsi="Times New Roman" w:cs="Times New Roman"/>
          <w:color w:val="000000" w:themeColor="text1"/>
        </w:rPr>
        <w:t xml:space="preserve">πό </w:t>
      </w:r>
      <w:r>
        <w:rPr>
          <w:rFonts w:ascii="Times New Roman" w:eastAsia="Segoe UI" w:hAnsi="Times New Roman" w:cs="Times New Roman"/>
          <w:color w:val="000000" w:themeColor="text1"/>
        </w:rPr>
        <w:t>την ενέργεια αυτή προκύπτει η ευαισθητοποίηση του οργανισμού, που σχετίζεται με τα περιστατικά κρίσης. Α</w:t>
      </w:r>
      <w:r w:rsidR="0077403D" w:rsidRPr="0077403D">
        <w:rPr>
          <w:rFonts w:ascii="Times New Roman" w:eastAsia="Segoe UI" w:hAnsi="Times New Roman" w:cs="Times New Roman"/>
          <w:color w:val="000000" w:themeColor="text1"/>
        </w:rPr>
        <w:t>ντίθετα</w:t>
      </w:r>
      <w:r>
        <w:rPr>
          <w:rFonts w:ascii="Times New Roman" w:eastAsia="Segoe UI" w:hAnsi="Times New Roman" w:cs="Times New Roman"/>
          <w:color w:val="000000" w:themeColor="text1"/>
        </w:rPr>
        <w:t>,</w:t>
      </w:r>
      <w:r w:rsidR="0077403D" w:rsidRPr="0077403D">
        <w:rPr>
          <w:rFonts w:ascii="Times New Roman" w:eastAsia="Segoe UI" w:hAnsi="Times New Roman" w:cs="Times New Roman"/>
          <w:color w:val="000000" w:themeColor="text1"/>
        </w:rPr>
        <w:t xml:space="preserve"> για πιο απλά περιστατικά ο οργανισμός δεν ενδιαφέρεται να δημιουργήσει λεπτομέρειες βημάτων</w:t>
      </w:r>
      <w:r>
        <w:rPr>
          <w:rFonts w:ascii="Times New Roman" w:eastAsia="Segoe UI" w:hAnsi="Times New Roman" w:cs="Times New Roman"/>
          <w:color w:val="000000" w:themeColor="text1"/>
        </w:rPr>
        <w:t xml:space="preserve"> σε τόσο μεγάλο χρονικό βάθος</w:t>
      </w:r>
      <w:r w:rsidR="0077403D" w:rsidRPr="0077403D">
        <w:rPr>
          <w:rFonts w:ascii="Times New Roman" w:eastAsia="Segoe UI" w:hAnsi="Times New Roman" w:cs="Times New Roman"/>
          <w:color w:val="000000" w:themeColor="text1"/>
        </w:rPr>
        <w:t>.</w:t>
      </w:r>
    </w:p>
    <w:p w14:paraId="6474274D" w14:textId="1B22E09D" w:rsidR="0077403D" w:rsidRPr="0077403D" w:rsidRDefault="00337E86"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lastRenderedPageBreak/>
        <w:t>Στον Ο</w:t>
      </w:r>
      <w:r w:rsidR="0077403D" w:rsidRPr="0077403D">
        <w:rPr>
          <w:rFonts w:ascii="Times New Roman" w:eastAsia="Segoe UI" w:hAnsi="Times New Roman" w:cs="Times New Roman"/>
          <w:color w:val="000000" w:themeColor="text1"/>
        </w:rPr>
        <w:t>ργανισμό Β παρόλο που δεν υπάρχει κάποια συγκεκριμένη πολιτική για την διαχείρισ</w:t>
      </w:r>
      <w:r>
        <w:rPr>
          <w:rFonts w:ascii="Times New Roman" w:eastAsia="Segoe UI" w:hAnsi="Times New Roman" w:cs="Times New Roman"/>
          <w:color w:val="000000" w:themeColor="text1"/>
        </w:rPr>
        <w:t xml:space="preserve">η και αντιμετώπιση περιστατικών, εντούτοις, </w:t>
      </w:r>
      <w:r w:rsidR="0077403D" w:rsidRPr="0077403D">
        <w:rPr>
          <w:rFonts w:ascii="Times New Roman" w:eastAsia="Segoe UI" w:hAnsi="Times New Roman" w:cs="Times New Roman"/>
          <w:color w:val="000000" w:themeColor="text1"/>
        </w:rPr>
        <w:t>έχουν θεσπιστεί κάποιες δικές του διαδικασίες</w:t>
      </w:r>
      <w:r>
        <w:rPr>
          <w:rFonts w:ascii="Times New Roman" w:eastAsia="Segoe UI" w:hAnsi="Times New Roman" w:cs="Times New Roman"/>
          <w:color w:val="000000" w:themeColor="text1"/>
        </w:rPr>
        <w:t xml:space="preserve"> ρουτίνας</w:t>
      </w:r>
      <w:r w:rsidR="0077403D" w:rsidRPr="0077403D">
        <w:rPr>
          <w:rFonts w:ascii="Times New Roman" w:eastAsia="Segoe UI" w:hAnsi="Times New Roman" w:cs="Times New Roman"/>
          <w:color w:val="000000" w:themeColor="text1"/>
        </w:rPr>
        <w:t>. Φαίνεται ότι αυτές οι διαδικασίες είναι προσαρμοσμένες ακριβώς πάνω στις ανάγκες του οργανισμού</w:t>
      </w:r>
      <w:r>
        <w:rPr>
          <w:rFonts w:ascii="Times New Roman" w:eastAsia="Segoe UI" w:hAnsi="Times New Roman" w:cs="Times New Roman"/>
          <w:color w:val="000000" w:themeColor="text1"/>
        </w:rPr>
        <w:t>.</w:t>
      </w:r>
      <w:r w:rsidR="0077403D" w:rsidRPr="0077403D">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Έχει </w:t>
      </w:r>
      <w:r w:rsidR="0077403D" w:rsidRPr="0077403D">
        <w:rPr>
          <w:rFonts w:ascii="Times New Roman" w:eastAsia="Segoe UI" w:hAnsi="Times New Roman" w:cs="Times New Roman"/>
          <w:color w:val="000000" w:themeColor="text1"/>
        </w:rPr>
        <w:t xml:space="preserve">φροντίσει </w:t>
      </w:r>
      <w:r>
        <w:rPr>
          <w:rFonts w:ascii="Times New Roman" w:eastAsia="Segoe UI" w:hAnsi="Times New Roman" w:cs="Times New Roman"/>
          <w:color w:val="000000" w:themeColor="text1"/>
        </w:rPr>
        <w:t>παράλληλα</w:t>
      </w:r>
      <w:r w:rsidR="0077403D" w:rsidRPr="0077403D">
        <w:rPr>
          <w:rFonts w:ascii="Times New Roman" w:eastAsia="Segoe UI" w:hAnsi="Times New Roman" w:cs="Times New Roman"/>
          <w:color w:val="000000" w:themeColor="text1"/>
        </w:rPr>
        <w:t xml:space="preserve">, οι εργαζόμενοι να </w:t>
      </w:r>
      <w:r>
        <w:rPr>
          <w:rFonts w:ascii="Times New Roman" w:eastAsia="Segoe UI" w:hAnsi="Times New Roman" w:cs="Times New Roman"/>
          <w:color w:val="000000" w:themeColor="text1"/>
        </w:rPr>
        <w:t>συμμετέχουν σε</w:t>
      </w:r>
      <w:r w:rsidR="0077403D" w:rsidRPr="0077403D">
        <w:rPr>
          <w:rFonts w:ascii="Times New Roman" w:eastAsia="Segoe UI" w:hAnsi="Times New Roman" w:cs="Times New Roman"/>
          <w:color w:val="000000" w:themeColor="text1"/>
        </w:rPr>
        <w:t xml:space="preserve"> πρόβες για την καλύτερη προετοιμασία και ευαισθητοποίηση τους. Ένα εύρημα </w:t>
      </w:r>
      <w:r>
        <w:rPr>
          <w:rFonts w:ascii="Times New Roman" w:eastAsia="Segoe UI" w:hAnsi="Times New Roman" w:cs="Times New Roman"/>
          <w:color w:val="000000" w:themeColor="text1"/>
        </w:rPr>
        <w:t>παρ</w:t>
      </w:r>
      <w:r w:rsidR="0077403D" w:rsidRPr="0077403D">
        <w:rPr>
          <w:rFonts w:ascii="Times New Roman" w:eastAsia="Segoe UI" w:hAnsi="Times New Roman" w:cs="Times New Roman"/>
          <w:color w:val="000000" w:themeColor="text1"/>
        </w:rPr>
        <w:t xml:space="preserve">όμοιο με </w:t>
      </w:r>
      <w:r>
        <w:rPr>
          <w:rFonts w:ascii="Times New Roman" w:eastAsia="Segoe UI" w:hAnsi="Times New Roman" w:cs="Times New Roman"/>
          <w:color w:val="000000" w:themeColor="text1"/>
        </w:rPr>
        <w:t>τους προηγούμενους</w:t>
      </w:r>
      <w:r w:rsidR="0077403D" w:rsidRPr="0077403D">
        <w:rPr>
          <w:rFonts w:ascii="Times New Roman" w:eastAsia="Segoe UI" w:hAnsi="Times New Roman" w:cs="Times New Roman"/>
          <w:color w:val="000000" w:themeColor="text1"/>
        </w:rPr>
        <w:t xml:space="preserve"> οργανισμούς είναι ότι και σε </w:t>
      </w:r>
      <w:r>
        <w:rPr>
          <w:rFonts w:ascii="Times New Roman" w:eastAsia="Segoe UI" w:hAnsi="Times New Roman" w:cs="Times New Roman"/>
          <w:color w:val="000000" w:themeColor="text1"/>
        </w:rPr>
        <w:t>αυτή την περίπτωση δ</w:t>
      </w:r>
      <w:r w:rsidR="0077403D" w:rsidRPr="0077403D">
        <w:rPr>
          <w:rFonts w:ascii="Times New Roman" w:eastAsia="Segoe UI" w:hAnsi="Times New Roman" w:cs="Times New Roman"/>
          <w:color w:val="000000" w:themeColor="text1"/>
        </w:rPr>
        <w:t>εν υπάρχουν συγκεκριμένα βήματα γι</w:t>
      </w:r>
      <w:r>
        <w:rPr>
          <w:rFonts w:ascii="Times New Roman" w:eastAsia="Segoe UI" w:hAnsi="Times New Roman" w:cs="Times New Roman"/>
          <w:color w:val="000000" w:themeColor="text1"/>
        </w:rPr>
        <w:t xml:space="preserve">α την αντιμετώπιση περιστατικών </w:t>
      </w:r>
      <w:r w:rsidR="0077403D" w:rsidRPr="0077403D">
        <w:rPr>
          <w:rFonts w:ascii="Times New Roman" w:eastAsia="Segoe UI" w:hAnsi="Times New Roman" w:cs="Times New Roman"/>
          <w:color w:val="000000" w:themeColor="text1"/>
        </w:rPr>
        <w:t xml:space="preserve">αλλά </w:t>
      </w:r>
      <w:r>
        <w:rPr>
          <w:rFonts w:ascii="Times New Roman" w:eastAsia="Segoe UI" w:hAnsi="Times New Roman" w:cs="Times New Roman"/>
          <w:color w:val="000000" w:themeColor="text1"/>
        </w:rPr>
        <w:t xml:space="preserve">ένα </w:t>
      </w:r>
      <w:r w:rsidR="0077403D" w:rsidRPr="0077403D">
        <w:rPr>
          <w:rFonts w:ascii="Times New Roman" w:eastAsia="Segoe UI" w:hAnsi="Times New Roman" w:cs="Times New Roman"/>
          <w:color w:val="000000" w:themeColor="text1"/>
        </w:rPr>
        <w:t>σχέδιο έκτακτης ανάγκης</w:t>
      </w:r>
      <w:r>
        <w:rPr>
          <w:rFonts w:ascii="Times New Roman" w:eastAsia="Segoe UI" w:hAnsi="Times New Roman" w:cs="Times New Roman"/>
          <w:color w:val="000000" w:themeColor="text1"/>
        </w:rPr>
        <w:t>.</w:t>
      </w:r>
      <w:r w:rsidR="0077403D" w:rsidRPr="0077403D">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Όσο</w:t>
      </w:r>
      <w:r w:rsidR="0077403D" w:rsidRPr="0077403D">
        <w:rPr>
          <w:rFonts w:ascii="Times New Roman" w:eastAsia="Segoe UI" w:hAnsi="Times New Roman" w:cs="Times New Roman"/>
          <w:color w:val="000000" w:themeColor="text1"/>
        </w:rPr>
        <w:t xml:space="preserve"> για </w:t>
      </w:r>
      <w:r>
        <w:rPr>
          <w:rFonts w:ascii="Times New Roman" w:eastAsia="Segoe UI" w:hAnsi="Times New Roman" w:cs="Times New Roman"/>
          <w:color w:val="000000" w:themeColor="text1"/>
        </w:rPr>
        <w:t xml:space="preserve">τα </w:t>
      </w:r>
      <w:r w:rsidR="0077403D" w:rsidRPr="0077403D">
        <w:rPr>
          <w:rFonts w:ascii="Times New Roman" w:eastAsia="Segoe UI" w:hAnsi="Times New Roman" w:cs="Times New Roman"/>
          <w:color w:val="000000" w:themeColor="text1"/>
        </w:rPr>
        <w:t>περιστατικά κρίσης,</w:t>
      </w:r>
      <w:r>
        <w:rPr>
          <w:rFonts w:ascii="Times New Roman" w:eastAsia="Segoe UI" w:hAnsi="Times New Roman" w:cs="Times New Roman"/>
          <w:color w:val="000000" w:themeColor="text1"/>
        </w:rPr>
        <w:t xml:space="preserve"> απλά δίνεται μεγαλύτερη βαρύτητα και προσοχή</w:t>
      </w:r>
      <w:r w:rsidR="0077403D" w:rsidRPr="0077403D">
        <w:rPr>
          <w:rFonts w:ascii="Times New Roman" w:eastAsia="Segoe UI" w:hAnsi="Times New Roman" w:cs="Times New Roman"/>
          <w:color w:val="000000" w:themeColor="text1"/>
        </w:rPr>
        <w:t xml:space="preserve">. Όλο το σχέδιο αντιμετώπισης </w:t>
      </w:r>
      <w:r>
        <w:rPr>
          <w:rFonts w:ascii="Times New Roman" w:eastAsia="Segoe UI" w:hAnsi="Times New Roman" w:cs="Times New Roman"/>
          <w:color w:val="000000" w:themeColor="text1"/>
        </w:rPr>
        <w:t>βασίζεται</w:t>
      </w:r>
      <w:r w:rsidR="0077403D" w:rsidRPr="0077403D">
        <w:rPr>
          <w:rFonts w:ascii="Times New Roman" w:eastAsia="Segoe UI" w:hAnsi="Times New Roman" w:cs="Times New Roman"/>
          <w:color w:val="000000" w:themeColor="text1"/>
        </w:rPr>
        <w:t xml:space="preserve"> στην κατηγοριοποίηση που θα λάβει το περιστατικό </w:t>
      </w:r>
      <w:r>
        <w:rPr>
          <w:rFonts w:ascii="Times New Roman" w:eastAsia="Segoe UI" w:hAnsi="Times New Roman" w:cs="Times New Roman"/>
          <w:color w:val="000000" w:themeColor="text1"/>
        </w:rPr>
        <w:t>μόλις</w:t>
      </w:r>
      <w:r w:rsidR="0077403D" w:rsidRPr="0077403D">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ανιχνευθεί. Α</w:t>
      </w:r>
      <w:r w:rsidR="0077403D" w:rsidRPr="0077403D">
        <w:rPr>
          <w:rFonts w:ascii="Times New Roman" w:eastAsia="Segoe UI" w:hAnsi="Times New Roman" w:cs="Times New Roman"/>
          <w:color w:val="000000" w:themeColor="text1"/>
        </w:rPr>
        <w:t xml:space="preserve">πό εκεί και πέρα υπάρχει μια πολύ συγκεκριμένη διαδικασία με δυο ομάδες αντιμετώπισης. </w:t>
      </w:r>
      <w:r>
        <w:rPr>
          <w:rFonts w:ascii="Times New Roman" w:eastAsia="Segoe UI" w:hAnsi="Times New Roman" w:cs="Times New Roman"/>
          <w:color w:val="000000" w:themeColor="text1"/>
        </w:rPr>
        <w:t>Παρόλο που</w:t>
      </w:r>
      <w:r w:rsidR="0077403D" w:rsidRPr="0077403D">
        <w:rPr>
          <w:rFonts w:ascii="Times New Roman" w:eastAsia="Segoe UI" w:hAnsi="Times New Roman" w:cs="Times New Roman"/>
          <w:color w:val="000000" w:themeColor="text1"/>
        </w:rPr>
        <w:t xml:space="preserve"> υπάρχει πολύ λεπ</w:t>
      </w:r>
      <w:r>
        <w:rPr>
          <w:rFonts w:ascii="Times New Roman" w:eastAsia="Segoe UI" w:hAnsi="Times New Roman" w:cs="Times New Roman"/>
          <w:color w:val="000000" w:themeColor="text1"/>
        </w:rPr>
        <w:t>τομερής διαδικασία υψηλού επιπέδ</w:t>
      </w:r>
      <w:r w:rsidR="0077403D" w:rsidRPr="0077403D">
        <w:rPr>
          <w:rFonts w:ascii="Times New Roman" w:eastAsia="Segoe UI" w:hAnsi="Times New Roman" w:cs="Times New Roman"/>
          <w:color w:val="000000" w:themeColor="text1"/>
        </w:rPr>
        <w:t>ο</w:t>
      </w:r>
      <w:r>
        <w:rPr>
          <w:rFonts w:ascii="Times New Roman" w:eastAsia="Segoe UI" w:hAnsi="Times New Roman" w:cs="Times New Roman"/>
          <w:color w:val="000000" w:themeColor="text1"/>
        </w:rPr>
        <w:t>υ, εντούτοις</w:t>
      </w:r>
      <w:r w:rsidR="0077403D" w:rsidRPr="0077403D">
        <w:rPr>
          <w:rFonts w:ascii="Times New Roman" w:eastAsia="Segoe UI" w:hAnsi="Times New Roman" w:cs="Times New Roman"/>
          <w:color w:val="000000" w:themeColor="text1"/>
        </w:rPr>
        <w:t xml:space="preserve"> φαίνεται ότι επικοινωνία μεταξύ τους κατά την ώρα </w:t>
      </w:r>
      <w:r>
        <w:rPr>
          <w:rFonts w:ascii="Times New Roman" w:eastAsia="Segoe UI" w:hAnsi="Times New Roman" w:cs="Times New Roman"/>
          <w:color w:val="000000" w:themeColor="text1"/>
        </w:rPr>
        <w:t xml:space="preserve">της </w:t>
      </w:r>
      <w:r w:rsidR="0077403D" w:rsidRPr="0077403D">
        <w:rPr>
          <w:rFonts w:ascii="Times New Roman" w:eastAsia="Segoe UI" w:hAnsi="Times New Roman" w:cs="Times New Roman"/>
          <w:color w:val="000000" w:themeColor="text1"/>
        </w:rPr>
        <w:t>απόκρισης δεν είναι πολύ συγκεκριμένη</w:t>
      </w:r>
      <w:r>
        <w:rPr>
          <w:rFonts w:ascii="Times New Roman" w:eastAsia="Segoe UI" w:hAnsi="Times New Roman" w:cs="Times New Roman"/>
          <w:color w:val="000000" w:themeColor="text1"/>
        </w:rPr>
        <w:t>.</w:t>
      </w:r>
      <w:r w:rsidR="0077403D" w:rsidRPr="0077403D">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Βέβαια</w:t>
      </w:r>
      <w:r w:rsidR="0077403D" w:rsidRPr="0077403D">
        <w:rPr>
          <w:rFonts w:ascii="Times New Roman" w:eastAsia="Segoe UI" w:hAnsi="Times New Roman" w:cs="Times New Roman"/>
          <w:color w:val="000000" w:themeColor="text1"/>
        </w:rPr>
        <w:t xml:space="preserve"> αυτό </w:t>
      </w:r>
      <w:r>
        <w:rPr>
          <w:rFonts w:ascii="Times New Roman" w:eastAsia="Segoe UI" w:hAnsi="Times New Roman" w:cs="Times New Roman"/>
          <w:color w:val="000000" w:themeColor="text1"/>
        </w:rPr>
        <w:t>δεν</w:t>
      </w:r>
      <w:r w:rsidR="0077403D" w:rsidRPr="0077403D">
        <w:rPr>
          <w:rFonts w:ascii="Times New Roman" w:eastAsia="Segoe UI" w:hAnsi="Times New Roman" w:cs="Times New Roman"/>
          <w:color w:val="000000" w:themeColor="text1"/>
        </w:rPr>
        <w:t xml:space="preserve"> σημαίνει ότι μπορεί να αποτελεί αρνητικό στοιχείο για την όλη διαδικασία. Ο οργανισμός έχει εστιάσει σε έμπειρα πρόσωπα και</w:t>
      </w:r>
      <w:r>
        <w:rPr>
          <w:rFonts w:ascii="Times New Roman" w:eastAsia="Segoe UI" w:hAnsi="Times New Roman" w:cs="Times New Roman"/>
          <w:color w:val="000000" w:themeColor="text1"/>
        </w:rPr>
        <w:t xml:space="preserve"> όχι σε λεπτομερείς διαδικασίες με τον</w:t>
      </w:r>
      <w:r w:rsidR="0077403D" w:rsidRPr="0077403D">
        <w:rPr>
          <w:rFonts w:ascii="Times New Roman" w:eastAsia="Segoe UI" w:hAnsi="Times New Roman" w:cs="Times New Roman"/>
          <w:color w:val="000000" w:themeColor="text1"/>
        </w:rPr>
        <w:t xml:space="preserve"> </w:t>
      </w:r>
      <w:proofErr w:type="spellStart"/>
      <w:r w:rsidR="0077403D" w:rsidRPr="0077403D">
        <w:rPr>
          <w:rFonts w:ascii="Times New Roman" w:eastAsia="Segoe UI" w:hAnsi="Times New Roman" w:cs="Times New Roman"/>
          <w:color w:val="000000" w:themeColor="text1"/>
        </w:rPr>
        <w:t>Supplier</w:t>
      </w:r>
      <w:proofErr w:type="spellEnd"/>
      <w:r w:rsidR="0077403D" w:rsidRPr="0077403D">
        <w:rPr>
          <w:rFonts w:ascii="Times New Roman" w:eastAsia="Segoe UI" w:hAnsi="Times New Roman" w:cs="Times New Roman"/>
          <w:color w:val="000000" w:themeColor="text1"/>
        </w:rPr>
        <w:t xml:space="preserve"> 2 </w:t>
      </w:r>
      <w:r>
        <w:rPr>
          <w:rFonts w:ascii="Times New Roman" w:eastAsia="Segoe UI" w:hAnsi="Times New Roman" w:cs="Times New Roman"/>
          <w:color w:val="000000" w:themeColor="text1"/>
        </w:rPr>
        <w:t xml:space="preserve">να </w:t>
      </w:r>
      <w:r w:rsidR="0077403D" w:rsidRPr="0077403D">
        <w:rPr>
          <w:rFonts w:ascii="Times New Roman" w:eastAsia="Segoe UI" w:hAnsi="Times New Roman" w:cs="Times New Roman"/>
          <w:color w:val="000000" w:themeColor="text1"/>
        </w:rPr>
        <w:t>είναι ένα από αυτά</w:t>
      </w:r>
      <w:r>
        <w:rPr>
          <w:rFonts w:ascii="Times New Roman" w:eastAsia="Segoe UI" w:hAnsi="Times New Roman" w:cs="Times New Roman"/>
          <w:color w:val="000000" w:themeColor="text1"/>
        </w:rPr>
        <w:t xml:space="preserve">, προσπαθώντας </w:t>
      </w:r>
      <w:r w:rsidR="0077403D" w:rsidRPr="0077403D">
        <w:rPr>
          <w:rFonts w:ascii="Times New Roman" w:eastAsia="Segoe UI" w:hAnsi="Times New Roman" w:cs="Times New Roman"/>
          <w:color w:val="000000" w:themeColor="text1"/>
        </w:rPr>
        <w:t xml:space="preserve">με την διεξαγωγή των συνεδρίων </w:t>
      </w:r>
      <w:r>
        <w:rPr>
          <w:rFonts w:ascii="Times New Roman" w:eastAsia="Segoe UI" w:hAnsi="Times New Roman" w:cs="Times New Roman"/>
          <w:color w:val="000000" w:themeColor="text1"/>
        </w:rPr>
        <w:t>να</w:t>
      </w:r>
      <w:r w:rsidR="0077403D" w:rsidRPr="0077403D">
        <w:rPr>
          <w:rFonts w:ascii="Times New Roman" w:eastAsia="Segoe UI" w:hAnsi="Times New Roman" w:cs="Times New Roman"/>
          <w:color w:val="000000" w:themeColor="text1"/>
        </w:rPr>
        <w:t xml:space="preserve"> μοιράζεται </w:t>
      </w:r>
      <w:r>
        <w:rPr>
          <w:rFonts w:ascii="Times New Roman" w:eastAsia="Segoe UI" w:hAnsi="Times New Roman" w:cs="Times New Roman"/>
          <w:color w:val="000000" w:themeColor="text1"/>
        </w:rPr>
        <w:t>τις</w:t>
      </w:r>
      <w:r w:rsidR="0077403D" w:rsidRPr="0077403D">
        <w:rPr>
          <w:rFonts w:ascii="Times New Roman" w:eastAsia="Segoe UI" w:hAnsi="Times New Roman" w:cs="Times New Roman"/>
          <w:color w:val="000000" w:themeColor="text1"/>
        </w:rPr>
        <w:t xml:space="preserve"> εμπειρίες του</w:t>
      </w:r>
      <w:r>
        <w:rPr>
          <w:rFonts w:ascii="Times New Roman" w:eastAsia="Segoe UI" w:hAnsi="Times New Roman" w:cs="Times New Roman"/>
          <w:color w:val="000000" w:themeColor="text1"/>
        </w:rPr>
        <w:t>,</w:t>
      </w:r>
      <w:r w:rsidR="0077403D" w:rsidRPr="0077403D">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δίνοντας </w:t>
      </w:r>
      <w:r w:rsidR="0077403D" w:rsidRPr="0077403D">
        <w:rPr>
          <w:rFonts w:ascii="Times New Roman" w:eastAsia="Segoe UI" w:hAnsi="Times New Roman" w:cs="Times New Roman"/>
          <w:color w:val="000000" w:themeColor="text1"/>
        </w:rPr>
        <w:t xml:space="preserve">ένα δείγμα </w:t>
      </w:r>
      <w:r>
        <w:rPr>
          <w:rFonts w:ascii="Times New Roman" w:eastAsia="Segoe UI" w:hAnsi="Times New Roman" w:cs="Times New Roman"/>
          <w:color w:val="000000" w:themeColor="text1"/>
        </w:rPr>
        <w:t>υψηλής</w:t>
      </w:r>
      <w:r w:rsidR="0077403D" w:rsidRPr="0077403D">
        <w:rPr>
          <w:rFonts w:ascii="Times New Roman" w:eastAsia="Segoe UI" w:hAnsi="Times New Roman" w:cs="Times New Roman"/>
          <w:color w:val="000000" w:themeColor="text1"/>
        </w:rPr>
        <w:t xml:space="preserve"> κουλτούρας στον οργανισμό</w:t>
      </w:r>
      <w:r>
        <w:rPr>
          <w:rFonts w:ascii="Times New Roman" w:eastAsia="Segoe UI" w:hAnsi="Times New Roman" w:cs="Times New Roman"/>
          <w:color w:val="000000" w:themeColor="text1"/>
        </w:rPr>
        <w:t xml:space="preserve"> σε θέματα ασφάλειας</w:t>
      </w:r>
      <w:r w:rsidR="0077403D" w:rsidRPr="0077403D">
        <w:rPr>
          <w:rFonts w:ascii="Times New Roman" w:eastAsia="Segoe UI" w:hAnsi="Times New Roman" w:cs="Times New Roman"/>
          <w:color w:val="000000" w:themeColor="text1"/>
        </w:rPr>
        <w:t>.</w:t>
      </w:r>
    </w:p>
    <w:p w14:paraId="789ABFF8" w14:textId="77777777" w:rsidR="00E82660" w:rsidRDefault="0077403D" w:rsidP="005B41C3">
      <w:pPr>
        <w:spacing w:before="120" w:after="120" w:line="360" w:lineRule="auto"/>
        <w:jc w:val="both"/>
        <w:rPr>
          <w:rFonts w:ascii="Times New Roman" w:eastAsia="Segoe UI" w:hAnsi="Times New Roman" w:cs="Times New Roman"/>
          <w:color w:val="000000" w:themeColor="text1"/>
        </w:rPr>
      </w:pPr>
      <w:r w:rsidRPr="0077403D">
        <w:rPr>
          <w:rFonts w:ascii="Times New Roman" w:eastAsia="Segoe UI" w:hAnsi="Times New Roman" w:cs="Times New Roman"/>
          <w:color w:val="000000" w:themeColor="text1"/>
        </w:rPr>
        <w:t>Στον Οργανισμό Γ υπάρχουν διαδικασίες και ενέργειες</w:t>
      </w:r>
      <w:r w:rsidR="00337E86">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όπως συνέδρια και παρουσιάσεις για την ευαισθητοποίηση των υπαλλήλων, ενώ οι ίδιοι οι υπάλληλοι ελέγχονται και κάθε χρόνο </w:t>
      </w:r>
      <w:r w:rsidR="00337E86">
        <w:rPr>
          <w:rFonts w:ascii="Times New Roman" w:eastAsia="Segoe UI" w:hAnsi="Times New Roman" w:cs="Times New Roman"/>
          <w:color w:val="000000" w:themeColor="text1"/>
        </w:rPr>
        <w:t>πάνω σε</w:t>
      </w:r>
      <w:r w:rsidRPr="0077403D">
        <w:rPr>
          <w:rFonts w:ascii="Times New Roman" w:eastAsia="Segoe UI" w:hAnsi="Times New Roman" w:cs="Times New Roman"/>
          <w:color w:val="000000" w:themeColor="text1"/>
        </w:rPr>
        <w:t xml:space="preserve"> ένα</w:t>
      </w:r>
      <w:r w:rsidR="00337E86">
        <w:rPr>
          <w:rFonts w:ascii="Times New Roman" w:eastAsia="Segoe UI" w:hAnsi="Times New Roman" w:cs="Times New Roman"/>
          <w:color w:val="000000" w:themeColor="text1"/>
        </w:rPr>
        <w:t xml:space="preserve"> εγχειρίδιο ασφαλείας, αποσκοπώντας στο να διαπιστώσουν τον βαθμό γνώσης του περιεχομένου του. Επίσης, </w:t>
      </w:r>
      <w:r w:rsidRPr="0077403D">
        <w:rPr>
          <w:rFonts w:ascii="Times New Roman" w:eastAsia="Segoe UI" w:hAnsi="Times New Roman" w:cs="Times New Roman"/>
          <w:color w:val="000000" w:themeColor="text1"/>
        </w:rPr>
        <w:t xml:space="preserve">οι </w:t>
      </w:r>
      <w:r w:rsidR="00337E86">
        <w:rPr>
          <w:rFonts w:ascii="Times New Roman" w:eastAsia="Segoe UI" w:hAnsi="Times New Roman" w:cs="Times New Roman"/>
          <w:color w:val="000000" w:themeColor="text1"/>
        </w:rPr>
        <w:t>καινούργιοι</w:t>
      </w:r>
      <w:r w:rsidRPr="0077403D">
        <w:rPr>
          <w:rFonts w:ascii="Times New Roman" w:eastAsia="Segoe UI" w:hAnsi="Times New Roman" w:cs="Times New Roman"/>
          <w:color w:val="000000" w:themeColor="text1"/>
        </w:rPr>
        <w:t xml:space="preserve"> εργαζόμενοι</w:t>
      </w:r>
      <w:r w:rsidR="00337E86">
        <w:rPr>
          <w:rFonts w:ascii="Times New Roman" w:eastAsia="Segoe UI" w:hAnsi="Times New Roman" w:cs="Times New Roman"/>
          <w:color w:val="000000" w:themeColor="text1"/>
        </w:rPr>
        <w:t>, αμέσως μετά</w:t>
      </w:r>
      <w:r w:rsidRPr="0077403D">
        <w:rPr>
          <w:rFonts w:ascii="Times New Roman" w:eastAsia="Segoe UI" w:hAnsi="Times New Roman" w:cs="Times New Roman"/>
          <w:color w:val="000000" w:themeColor="text1"/>
        </w:rPr>
        <w:t xml:space="preserve"> την </w:t>
      </w:r>
      <w:r w:rsidR="00337E86">
        <w:rPr>
          <w:rFonts w:ascii="Times New Roman" w:eastAsia="Segoe UI" w:hAnsi="Times New Roman" w:cs="Times New Roman"/>
          <w:color w:val="000000" w:themeColor="text1"/>
        </w:rPr>
        <w:t>πρόσληψη τους</w:t>
      </w:r>
      <w:r w:rsidRPr="0077403D">
        <w:rPr>
          <w:rFonts w:ascii="Times New Roman" w:eastAsia="Segoe UI" w:hAnsi="Times New Roman" w:cs="Times New Roman"/>
          <w:color w:val="000000" w:themeColor="text1"/>
        </w:rPr>
        <w:t xml:space="preserve"> εξετάζονται </w:t>
      </w:r>
      <w:r w:rsidR="00337E86">
        <w:rPr>
          <w:rFonts w:ascii="Times New Roman" w:eastAsia="Segoe UI" w:hAnsi="Times New Roman" w:cs="Times New Roman"/>
          <w:color w:val="000000" w:themeColor="text1"/>
        </w:rPr>
        <w:t>πάνω σε</w:t>
      </w:r>
      <w:r w:rsidRPr="0077403D">
        <w:rPr>
          <w:rFonts w:ascii="Times New Roman" w:eastAsia="Segoe UI" w:hAnsi="Times New Roman" w:cs="Times New Roman"/>
          <w:color w:val="000000" w:themeColor="text1"/>
        </w:rPr>
        <w:t xml:space="preserve"> αυτό το εγχειρίδιο. </w:t>
      </w:r>
      <w:r w:rsidR="00337E86">
        <w:rPr>
          <w:rFonts w:ascii="Times New Roman" w:eastAsia="Segoe UI" w:hAnsi="Times New Roman" w:cs="Times New Roman"/>
          <w:color w:val="000000" w:themeColor="text1"/>
        </w:rPr>
        <w:t xml:space="preserve">Όπως μπορεί να διαπιστώσει κανείς, </w:t>
      </w:r>
      <w:r w:rsidRPr="0077403D">
        <w:rPr>
          <w:rFonts w:ascii="Times New Roman" w:eastAsia="Segoe UI" w:hAnsi="Times New Roman" w:cs="Times New Roman"/>
          <w:color w:val="000000" w:themeColor="text1"/>
        </w:rPr>
        <w:t xml:space="preserve">μέσα από τις </w:t>
      </w:r>
      <w:r w:rsidR="00337E86">
        <w:rPr>
          <w:rFonts w:ascii="Times New Roman" w:eastAsia="Segoe UI" w:hAnsi="Times New Roman" w:cs="Times New Roman"/>
          <w:color w:val="000000" w:themeColor="text1"/>
        </w:rPr>
        <w:t>συγκεκριμένες πρακτικές</w:t>
      </w:r>
      <w:r w:rsidRPr="0077403D">
        <w:rPr>
          <w:rFonts w:ascii="Times New Roman" w:eastAsia="Segoe UI" w:hAnsi="Times New Roman" w:cs="Times New Roman"/>
          <w:color w:val="000000" w:themeColor="text1"/>
        </w:rPr>
        <w:t xml:space="preserve"> </w:t>
      </w:r>
      <w:r w:rsidR="00337E86">
        <w:rPr>
          <w:rFonts w:ascii="Times New Roman" w:eastAsia="Segoe UI" w:hAnsi="Times New Roman" w:cs="Times New Roman"/>
          <w:color w:val="000000" w:themeColor="text1"/>
        </w:rPr>
        <w:t>του οργανισμού,</w:t>
      </w:r>
      <w:r w:rsidRPr="0077403D">
        <w:rPr>
          <w:rFonts w:ascii="Times New Roman" w:eastAsia="Segoe UI" w:hAnsi="Times New Roman" w:cs="Times New Roman"/>
          <w:color w:val="000000" w:themeColor="text1"/>
        </w:rPr>
        <w:t xml:space="preserve"> τον ενδιαφέρει ιδιαίτερα η ευαισθητοποίηση σε θέματα ασφάλ</w:t>
      </w:r>
      <w:r w:rsidR="00337E86">
        <w:rPr>
          <w:rFonts w:ascii="Times New Roman" w:eastAsia="Segoe UI" w:hAnsi="Times New Roman" w:cs="Times New Roman"/>
          <w:color w:val="000000" w:themeColor="text1"/>
        </w:rPr>
        <w:t xml:space="preserve">ειας των εργαζομένων του, έχοντας </w:t>
      </w:r>
      <w:r w:rsidRPr="0077403D">
        <w:rPr>
          <w:rFonts w:ascii="Times New Roman" w:eastAsia="Segoe UI" w:hAnsi="Times New Roman" w:cs="Times New Roman"/>
          <w:color w:val="000000" w:themeColor="text1"/>
        </w:rPr>
        <w:t>στηρίξει α</w:t>
      </w:r>
      <w:r w:rsidR="00337E86">
        <w:rPr>
          <w:rFonts w:ascii="Times New Roman" w:eastAsia="Segoe UI" w:hAnsi="Times New Roman" w:cs="Times New Roman"/>
          <w:color w:val="000000" w:themeColor="text1"/>
        </w:rPr>
        <w:t xml:space="preserve">ρκετές προσπάθειες πάνω σε αυτό. </w:t>
      </w:r>
      <w:r w:rsidR="00E82660">
        <w:rPr>
          <w:rFonts w:ascii="Times New Roman" w:eastAsia="Segoe UI" w:hAnsi="Times New Roman" w:cs="Times New Roman"/>
          <w:color w:val="000000" w:themeColor="text1"/>
        </w:rPr>
        <w:t xml:space="preserve">Επιπρόσθετα, </w:t>
      </w:r>
      <w:r w:rsidRPr="0077403D">
        <w:rPr>
          <w:rFonts w:ascii="Times New Roman" w:eastAsia="Segoe UI" w:hAnsi="Times New Roman" w:cs="Times New Roman"/>
          <w:color w:val="000000" w:themeColor="text1"/>
        </w:rPr>
        <w:t xml:space="preserve"> φαίνεται και ότι έχει καταβάλει </w:t>
      </w:r>
      <w:r w:rsidR="00E82660">
        <w:rPr>
          <w:rFonts w:ascii="Times New Roman" w:eastAsia="Segoe UI" w:hAnsi="Times New Roman" w:cs="Times New Roman"/>
          <w:color w:val="000000" w:themeColor="text1"/>
        </w:rPr>
        <w:t xml:space="preserve">τόσο </w:t>
      </w:r>
      <w:r w:rsidRPr="0077403D">
        <w:rPr>
          <w:rFonts w:ascii="Times New Roman" w:eastAsia="Segoe UI" w:hAnsi="Times New Roman" w:cs="Times New Roman"/>
          <w:color w:val="000000" w:themeColor="text1"/>
        </w:rPr>
        <w:t>χρόνο</w:t>
      </w:r>
      <w:r w:rsidR="00E82660">
        <w:rPr>
          <w:rFonts w:ascii="Times New Roman" w:eastAsia="Segoe UI" w:hAnsi="Times New Roman" w:cs="Times New Roman"/>
          <w:color w:val="000000" w:themeColor="text1"/>
        </w:rPr>
        <w:t xml:space="preserve"> όσο</w:t>
      </w:r>
      <w:r w:rsidRPr="0077403D">
        <w:rPr>
          <w:rFonts w:ascii="Times New Roman" w:eastAsia="Segoe UI" w:hAnsi="Times New Roman" w:cs="Times New Roman"/>
          <w:color w:val="000000" w:themeColor="text1"/>
        </w:rPr>
        <w:t xml:space="preserve"> και προσπάθειες για την προετοιμασία των υπαλλήλων του </w:t>
      </w:r>
      <w:r w:rsidR="00E82660">
        <w:rPr>
          <w:rFonts w:ascii="Times New Roman" w:eastAsia="Segoe UI" w:hAnsi="Times New Roman" w:cs="Times New Roman"/>
          <w:color w:val="000000" w:themeColor="text1"/>
        </w:rPr>
        <w:t>στην απόκτηση της ικανότητας να</w:t>
      </w:r>
      <w:r w:rsidRPr="0077403D">
        <w:rPr>
          <w:rFonts w:ascii="Times New Roman" w:eastAsia="Segoe UI" w:hAnsi="Times New Roman" w:cs="Times New Roman"/>
          <w:color w:val="000000" w:themeColor="text1"/>
        </w:rPr>
        <w:t xml:space="preserve"> ανταπεξέλθουν σε περιστατικά. </w:t>
      </w:r>
    </w:p>
    <w:p w14:paraId="6B53B009" w14:textId="77777777" w:rsidR="00E82660" w:rsidRDefault="0077403D" w:rsidP="005B41C3">
      <w:pPr>
        <w:spacing w:before="120" w:after="120" w:line="360" w:lineRule="auto"/>
        <w:jc w:val="both"/>
        <w:rPr>
          <w:rFonts w:ascii="Times New Roman" w:eastAsia="Segoe UI" w:hAnsi="Times New Roman" w:cs="Times New Roman"/>
          <w:color w:val="000000" w:themeColor="text1"/>
        </w:rPr>
      </w:pPr>
      <w:r w:rsidRPr="0077403D">
        <w:rPr>
          <w:rFonts w:ascii="Times New Roman" w:eastAsia="Segoe UI" w:hAnsi="Times New Roman" w:cs="Times New Roman"/>
          <w:color w:val="000000" w:themeColor="text1"/>
        </w:rPr>
        <w:t>Σε αυτόν επίσης τον οργανισμό ισχύε</w:t>
      </w:r>
      <w:r w:rsidR="00E82660">
        <w:rPr>
          <w:rFonts w:ascii="Times New Roman" w:eastAsia="Segoe UI" w:hAnsi="Times New Roman" w:cs="Times New Roman"/>
          <w:color w:val="000000" w:themeColor="text1"/>
        </w:rPr>
        <w:t>ι το ίδιο και με τους παραπάνω Ο</w:t>
      </w:r>
      <w:r w:rsidRPr="0077403D">
        <w:rPr>
          <w:rFonts w:ascii="Times New Roman" w:eastAsia="Segoe UI" w:hAnsi="Times New Roman" w:cs="Times New Roman"/>
          <w:color w:val="000000" w:themeColor="text1"/>
        </w:rPr>
        <w:t>ργανισμούς Α και Β</w:t>
      </w:r>
      <w:r w:rsidR="00E82660">
        <w:rPr>
          <w:rFonts w:ascii="Times New Roman" w:eastAsia="Segoe UI" w:hAnsi="Times New Roman" w:cs="Times New Roman"/>
          <w:color w:val="000000" w:themeColor="text1"/>
        </w:rPr>
        <w:t>, ότι</w:t>
      </w:r>
      <w:r w:rsidRPr="0077403D">
        <w:rPr>
          <w:rFonts w:ascii="Times New Roman" w:eastAsia="Segoe UI" w:hAnsi="Times New Roman" w:cs="Times New Roman"/>
          <w:color w:val="000000" w:themeColor="text1"/>
        </w:rPr>
        <w:t xml:space="preserve"> δηλαδή δεν υπάρχουν συγκεκριμένες διαδικασίες για περιστατικά που θα αποτελούν κρίσεις γιατί θεωρούν ότι είναι κάτι πολύ συνηθισμένο για αυτούς. </w:t>
      </w:r>
      <w:r w:rsidRPr="0077403D">
        <w:rPr>
          <w:rFonts w:ascii="Times New Roman" w:eastAsia="Segoe UI" w:hAnsi="Times New Roman" w:cs="Times New Roman"/>
          <w:color w:val="000000" w:themeColor="text1"/>
        </w:rPr>
        <w:lastRenderedPageBreak/>
        <w:t>Αξιοσημείωτο είναι το έργο βελτίωσης που πραγματοποίησε ο οργανισμός</w:t>
      </w:r>
      <w:r w:rsidR="00E82660">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όπου μέσα από αυτό εντοπίστηκαν διαφορές αδυναμίες, </w:t>
      </w:r>
      <w:r w:rsidR="00E82660">
        <w:rPr>
          <w:rFonts w:ascii="Times New Roman" w:eastAsia="Segoe UI" w:hAnsi="Times New Roman" w:cs="Times New Roman"/>
          <w:color w:val="000000" w:themeColor="text1"/>
        </w:rPr>
        <w:t>αποτελώντας</w:t>
      </w:r>
      <w:r w:rsidRPr="0077403D">
        <w:rPr>
          <w:rFonts w:ascii="Times New Roman" w:eastAsia="Segoe UI" w:hAnsi="Times New Roman" w:cs="Times New Roman"/>
          <w:color w:val="000000" w:themeColor="text1"/>
        </w:rPr>
        <w:t xml:space="preserve"> άλλο ένα πιθανό στοιχείο που να δηλώνει τις προσπάθειες του οργανισμού για την καλύτερη ανταπόκριση αλλά και πρόληψη. </w:t>
      </w:r>
      <w:r w:rsidR="00E82660">
        <w:rPr>
          <w:rFonts w:ascii="Times New Roman" w:eastAsia="Segoe UI" w:hAnsi="Times New Roman" w:cs="Times New Roman"/>
          <w:color w:val="000000" w:themeColor="text1"/>
        </w:rPr>
        <w:t xml:space="preserve">Πέρα από αυτά, το έργο αποτελεί ένα βασικό δείγμα της υψηλής </w:t>
      </w:r>
      <w:r w:rsidRPr="0077403D">
        <w:rPr>
          <w:rFonts w:ascii="Times New Roman" w:eastAsia="Segoe UI" w:hAnsi="Times New Roman" w:cs="Times New Roman"/>
          <w:color w:val="000000" w:themeColor="text1"/>
        </w:rPr>
        <w:t xml:space="preserve">κουλτούρας ασφάλειας του οργανισμού. </w:t>
      </w:r>
    </w:p>
    <w:p w14:paraId="5714AAE9" w14:textId="049548F4" w:rsidR="0077403D" w:rsidRPr="0077403D" w:rsidRDefault="0077403D" w:rsidP="005B41C3">
      <w:pPr>
        <w:spacing w:before="120" w:after="120" w:line="360" w:lineRule="auto"/>
        <w:jc w:val="both"/>
        <w:rPr>
          <w:rFonts w:ascii="Times New Roman" w:eastAsia="Segoe UI" w:hAnsi="Times New Roman" w:cs="Times New Roman"/>
          <w:color w:val="000000" w:themeColor="text1"/>
        </w:rPr>
      </w:pPr>
      <w:r w:rsidRPr="0077403D">
        <w:rPr>
          <w:rFonts w:ascii="Times New Roman" w:eastAsia="Segoe UI" w:hAnsi="Times New Roman" w:cs="Times New Roman"/>
          <w:color w:val="000000" w:themeColor="text1"/>
        </w:rPr>
        <w:t xml:space="preserve">Όσον αφορά τις ομάδες αντιμετώπισης ο οργανισμός έχει μεριμνήσει </w:t>
      </w:r>
      <w:r w:rsidR="00E82660">
        <w:rPr>
          <w:rFonts w:ascii="Times New Roman" w:eastAsia="Segoe UI" w:hAnsi="Times New Roman" w:cs="Times New Roman"/>
          <w:color w:val="000000" w:themeColor="text1"/>
        </w:rPr>
        <w:t>για δυο πολύ σημαντικά θέματα. Τ</w:t>
      </w:r>
      <w:r w:rsidRPr="0077403D">
        <w:rPr>
          <w:rFonts w:ascii="Times New Roman" w:eastAsia="Segoe UI" w:hAnsi="Times New Roman" w:cs="Times New Roman"/>
          <w:color w:val="000000" w:themeColor="text1"/>
        </w:rPr>
        <w:t>ο ένα είναι η διαδικασία</w:t>
      </w:r>
      <w:r w:rsidR="00E82660">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σε περίπτωση </w:t>
      </w:r>
      <w:r w:rsidR="00E82660">
        <w:rPr>
          <w:rFonts w:ascii="Times New Roman" w:eastAsia="Segoe UI" w:hAnsi="Times New Roman" w:cs="Times New Roman"/>
          <w:color w:val="000000" w:themeColor="text1"/>
        </w:rPr>
        <w:t xml:space="preserve">δηλαδή </w:t>
      </w:r>
      <w:r w:rsidRPr="0077403D">
        <w:rPr>
          <w:rFonts w:ascii="Times New Roman" w:eastAsia="Segoe UI" w:hAnsi="Times New Roman" w:cs="Times New Roman"/>
          <w:color w:val="000000" w:themeColor="text1"/>
        </w:rPr>
        <w:t>που χρειαστεί κάποιος άλλος να συν</w:t>
      </w:r>
      <w:r w:rsidR="00E82660">
        <w:rPr>
          <w:rFonts w:ascii="Times New Roman" w:eastAsia="Segoe UI" w:hAnsi="Times New Roman" w:cs="Times New Roman"/>
          <w:color w:val="000000" w:themeColor="text1"/>
        </w:rPr>
        <w:t xml:space="preserve">εχίσει τον χειρισμό του έργου </w:t>
      </w:r>
      <w:r w:rsidRPr="0077403D">
        <w:rPr>
          <w:rFonts w:ascii="Times New Roman" w:eastAsia="Segoe UI" w:hAnsi="Times New Roman" w:cs="Times New Roman"/>
          <w:color w:val="000000" w:themeColor="text1"/>
        </w:rPr>
        <w:t xml:space="preserve">ενώ το άλλο είναι το εγχειρίδιο που περιγράφει </w:t>
      </w:r>
      <w:r w:rsidR="00E82660">
        <w:rPr>
          <w:rFonts w:ascii="Times New Roman" w:eastAsia="Segoe UI" w:hAnsi="Times New Roman" w:cs="Times New Roman"/>
          <w:color w:val="000000" w:themeColor="text1"/>
        </w:rPr>
        <w:t>τον τρόπο που</w:t>
      </w:r>
      <w:r w:rsidRPr="0077403D">
        <w:rPr>
          <w:rFonts w:ascii="Times New Roman" w:eastAsia="Segoe UI" w:hAnsi="Times New Roman" w:cs="Times New Roman"/>
          <w:color w:val="000000" w:themeColor="text1"/>
        </w:rPr>
        <w:t xml:space="preserve"> δουλεύει η ομάδα </w:t>
      </w:r>
      <w:r w:rsidR="00E82660">
        <w:rPr>
          <w:rFonts w:ascii="Times New Roman" w:eastAsia="Segoe UI" w:hAnsi="Times New Roman" w:cs="Times New Roman"/>
          <w:color w:val="000000" w:themeColor="text1"/>
        </w:rPr>
        <w:t>και μεριμνά και για</w:t>
      </w:r>
      <w:r w:rsidRPr="0077403D">
        <w:rPr>
          <w:rFonts w:ascii="Times New Roman" w:eastAsia="Segoe UI" w:hAnsi="Times New Roman" w:cs="Times New Roman"/>
          <w:color w:val="000000" w:themeColor="text1"/>
        </w:rPr>
        <w:t xml:space="preserve"> τα νέα μέλη της ομάδας. Αυτές οι δυο ενέργειες δείχνουν την οργάνωση που επικρατεί στον οργανισμό αλλά και το ενδιαφέρον για τη</w:t>
      </w:r>
      <w:r w:rsidR="00E82660">
        <w:rPr>
          <w:rFonts w:ascii="Times New Roman" w:eastAsia="Segoe UI" w:hAnsi="Times New Roman" w:cs="Times New Roman"/>
          <w:color w:val="000000" w:themeColor="text1"/>
        </w:rPr>
        <w:t>ν</w:t>
      </w:r>
      <w:r w:rsidRPr="0077403D">
        <w:rPr>
          <w:rFonts w:ascii="Times New Roman" w:eastAsia="Segoe UI" w:hAnsi="Times New Roman" w:cs="Times New Roman"/>
          <w:color w:val="000000" w:themeColor="text1"/>
        </w:rPr>
        <w:t xml:space="preserve"> </w:t>
      </w:r>
      <w:r w:rsidR="00E82660">
        <w:rPr>
          <w:rFonts w:ascii="Times New Roman" w:eastAsia="Segoe UI" w:hAnsi="Times New Roman" w:cs="Times New Roman"/>
          <w:color w:val="000000" w:themeColor="text1"/>
        </w:rPr>
        <w:t>επίπεδο λειτουργίας</w:t>
      </w:r>
      <w:r w:rsidRPr="0077403D">
        <w:rPr>
          <w:rFonts w:ascii="Times New Roman" w:eastAsia="Segoe UI" w:hAnsi="Times New Roman" w:cs="Times New Roman"/>
          <w:color w:val="000000" w:themeColor="text1"/>
        </w:rPr>
        <w:t xml:space="preserve"> της ομάδας</w:t>
      </w:r>
      <w:r w:rsidR="00E82660">
        <w:rPr>
          <w:rFonts w:ascii="Times New Roman" w:eastAsia="Segoe UI" w:hAnsi="Times New Roman" w:cs="Times New Roman"/>
          <w:color w:val="000000" w:themeColor="text1"/>
        </w:rPr>
        <w:t>, καθώς και της αποτελεσματικότητας της</w:t>
      </w:r>
      <w:r w:rsidRPr="0077403D">
        <w:rPr>
          <w:rFonts w:ascii="Times New Roman" w:eastAsia="Segoe UI" w:hAnsi="Times New Roman" w:cs="Times New Roman"/>
          <w:color w:val="000000" w:themeColor="text1"/>
        </w:rPr>
        <w:t xml:space="preserve">. </w:t>
      </w:r>
    </w:p>
    <w:p w14:paraId="4EED82BD" w14:textId="7C7FBF9C" w:rsidR="0077403D" w:rsidRDefault="0077403D" w:rsidP="005B41C3">
      <w:pPr>
        <w:spacing w:before="120" w:after="120" w:line="360" w:lineRule="auto"/>
        <w:jc w:val="both"/>
        <w:rPr>
          <w:rFonts w:ascii="Times New Roman" w:eastAsia="Segoe UI" w:hAnsi="Times New Roman" w:cs="Times New Roman"/>
          <w:color w:val="000000" w:themeColor="text1"/>
        </w:rPr>
      </w:pPr>
      <w:r w:rsidRPr="0077403D">
        <w:rPr>
          <w:rFonts w:ascii="Times New Roman" w:eastAsia="Segoe UI" w:hAnsi="Times New Roman" w:cs="Times New Roman"/>
          <w:color w:val="000000" w:themeColor="text1"/>
        </w:rPr>
        <w:t xml:space="preserve">Σε σχέση με το ερευνητικό ερώτημα που τέθηκε </w:t>
      </w:r>
      <w:r w:rsidR="00E82660">
        <w:rPr>
          <w:rFonts w:ascii="Times New Roman" w:eastAsia="Segoe UI" w:hAnsi="Times New Roman" w:cs="Times New Roman"/>
          <w:color w:val="000000" w:themeColor="text1"/>
        </w:rPr>
        <w:t>παρατηρείται</w:t>
      </w:r>
      <w:r w:rsidRPr="0077403D">
        <w:rPr>
          <w:rFonts w:ascii="Times New Roman" w:eastAsia="Segoe UI" w:hAnsi="Times New Roman" w:cs="Times New Roman"/>
          <w:color w:val="000000" w:themeColor="text1"/>
        </w:rPr>
        <w:t xml:space="preserve"> ότι όλοι οι οργανισμοί έχουν πρόβες και διαδικασίες και </w:t>
      </w:r>
      <w:r w:rsidR="00E82660">
        <w:rPr>
          <w:rFonts w:ascii="Times New Roman" w:eastAsia="Segoe UI" w:hAnsi="Times New Roman" w:cs="Times New Roman"/>
          <w:color w:val="000000" w:themeColor="text1"/>
        </w:rPr>
        <w:t>γενικότερα</w:t>
      </w:r>
      <w:r w:rsidRPr="0077403D">
        <w:rPr>
          <w:rFonts w:ascii="Times New Roman" w:eastAsia="Segoe UI" w:hAnsi="Times New Roman" w:cs="Times New Roman"/>
          <w:color w:val="000000" w:themeColor="text1"/>
        </w:rPr>
        <w:t xml:space="preserve"> διάφορες ενέργειες που στοχεύουν στην πρόληψη και στην προετοιμασία των ομάδων και αντίστοιχα των οργανισμών. Σε όλους τους οργανισμούς</w:t>
      </w:r>
      <w:r w:rsidR="00E82660">
        <w:rPr>
          <w:rFonts w:ascii="Times New Roman" w:eastAsia="Segoe UI" w:hAnsi="Times New Roman" w:cs="Times New Roman"/>
          <w:color w:val="000000" w:themeColor="text1"/>
        </w:rPr>
        <w:t>,</w:t>
      </w:r>
      <w:r w:rsidRPr="0077403D">
        <w:rPr>
          <w:rFonts w:ascii="Times New Roman" w:eastAsia="Segoe UI" w:hAnsi="Times New Roman" w:cs="Times New Roman"/>
          <w:color w:val="000000" w:themeColor="text1"/>
        </w:rPr>
        <w:t xml:space="preserve"> εκτός από τον οργανισμό της </w:t>
      </w:r>
      <w:proofErr w:type="spellStart"/>
      <w:r w:rsidRPr="0077403D">
        <w:rPr>
          <w:rFonts w:ascii="Times New Roman" w:eastAsia="Times New Roman" w:hAnsi="Times New Roman" w:cs="Times New Roman"/>
          <w:color w:val="000000" w:themeColor="text1"/>
        </w:rPr>
        <w:t>Finance</w:t>
      </w:r>
      <w:proofErr w:type="spellEnd"/>
      <w:r w:rsidRPr="0077403D">
        <w:rPr>
          <w:rFonts w:ascii="Times New Roman" w:eastAsia="Segoe UI" w:hAnsi="Times New Roman" w:cs="Times New Roman"/>
          <w:color w:val="000000" w:themeColor="text1"/>
        </w:rPr>
        <w:t xml:space="preserve"> υπάρχουν διαδικασίες με συγκεκριμένα βήματα για την α</w:t>
      </w:r>
      <w:r w:rsidR="00E82660">
        <w:rPr>
          <w:rFonts w:ascii="Times New Roman" w:eastAsia="Segoe UI" w:hAnsi="Times New Roman" w:cs="Times New Roman"/>
          <w:color w:val="000000" w:themeColor="text1"/>
        </w:rPr>
        <w:t xml:space="preserve">ντιμετώπιση περιστατικών κρίσης. Η </w:t>
      </w:r>
      <w:r w:rsidRPr="0077403D">
        <w:rPr>
          <w:rFonts w:ascii="Times New Roman" w:eastAsia="Segoe UI" w:hAnsi="Times New Roman" w:cs="Times New Roman"/>
          <w:color w:val="000000" w:themeColor="text1"/>
        </w:rPr>
        <w:t xml:space="preserve">διαφορά τους με τον οργανισμό της </w:t>
      </w:r>
      <w:proofErr w:type="spellStart"/>
      <w:r w:rsidRPr="0077403D">
        <w:rPr>
          <w:rFonts w:ascii="Times New Roman" w:eastAsia="Times New Roman" w:hAnsi="Times New Roman" w:cs="Times New Roman"/>
          <w:color w:val="000000" w:themeColor="text1"/>
        </w:rPr>
        <w:t>Finance</w:t>
      </w:r>
      <w:proofErr w:type="spellEnd"/>
      <w:r w:rsidRPr="0077403D">
        <w:rPr>
          <w:rFonts w:ascii="Times New Roman" w:eastAsia="Segoe UI" w:hAnsi="Times New Roman" w:cs="Times New Roman"/>
          <w:color w:val="000000" w:themeColor="text1"/>
        </w:rPr>
        <w:t xml:space="preserve"> είναι ότι η ίδια διαθέτει μια συγκεκριμένη διαδικασία εκθέσεων για περιστατικά χαμηλού αντίκτυπου. Για τις διαδικασίες μάθησης μετά από περιστατικά η </w:t>
      </w:r>
      <w:proofErr w:type="spellStart"/>
      <w:r w:rsidRPr="0077403D">
        <w:rPr>
          <w:rFonts w:ascii="Times New Roman" w:eastAsia="Times New Roman" w:hAnsi="Times New Roman" w:cs="Times New Roman"/>
          <w:color w:val="000000" w:themeColor="text1"/>
        </w:rPr>
        <w:t>Finance</w:t>
      </w:r>
      <w:proofErr w:type="spellEnd"/>
      <w:r w:rsidRPr="0077403D">
        <w:rPr>
          <w:rFonts w:ascii="Times New Roman" w:eastAsia="Segoe UI" w:hAnsi="Times New Roman" w:cs="Times New Roman"/>
          <w:color w:val="000000" w:themeColor="text1"/>
        </w:rPr>
        <w:t xml:space="preserve"> φαίνεται να αντιμετωπίζει κάποια προβλήματα</w:t>
      </w:r>
      <w:r w:rsidR="00E82660">
        <w:rPr>
          <w:rFonts w:ascii="Times New Roman" w:eastAsia="Segoe UI" w:hAnsi="Times New Roman" w:cs="Times New Roman"/>
          <w:color w:val="000000" w:themeColor="text1"/>
        </w:rPr>
        <w:t>, σε αντίθεση με τον Οργανισμό Α. Γ</w:t>
      </w:r>
      <w:r w:rsidRPr="0077403D">
        <w:rPr>
          <w:rFonts w:ascii="Times New Roman" w:eastAsia="Segoe UI" w:hAnsi="Times New Roman" w:cs="Times New Roman"/>
          <w:color w:val="000000" w:themeColor="text1"/>
        </w:rPr>
        <w:t>ια του</w:t>
      </w:r>
      <w:r w:rsidR="00E82660">
        <w:rPr>
          <w:rFonts w:ascii="Times New Roman" w:eastAsia="Segoe UI" w:hAnsi="Times New Roman" w:cs="Times New Roman"/>
          <w:color w:val="000000" w:themeColor="text1"/>
        </w:rPr>
        <w:t>ς Ο</w:t>
      </w:r>
      <w:r w:rsidRPr="0077403D">
        <w:rPr>
          <w:rFonts w:ascii="Times New Roman" w:eastAsia="Segoe UI" w:hAnsi="Times New Roman" w:cs="Times New Roman"/>
          <w:color w:val="000000" w:themeColor="text1"/>
        </w:rPr>
        <w:t xml:space="preserve">ργανισμούς Β και Γ δεν δίνονται αρκετές πληροφορίες. Στις διαδικασίες κατηγοριοποίησης η </w:t>
      </w:r>
      <w:proofErr w:type="spellStart"/>
      <w:r w:rsidRPr="0077403D">
        <w:rPr>
          <w:rFonts w:ascii="Times New Roman" w:eastAsia="Times New Roman" w:hAnsi="Times New Roman" w:cs="Times New Roman"/>
          <w:color w:val="000000" w:themeColor="text1"/>
        </w:rPr>
        <w:t>Finance</w:t>
      </w:r>
      <w:proofErr w:type="spellEnd"/>
      <w:r w:rsidR="00E82660">
        <w:rPr>
          <w:rFonts w:ascii="Times New Roman" w:eastAsia="Times New Roman" w:hAnsi="Times New Roman" w:cs="Times New Roman"/>
          <w:color w:val="000000" w:themeColor="text1"/>
        </w:rPr>
        <w:t>,</w:t>
      </w:r>
      <w:r w:rsidRPr="0077403D">
        <w:rPr>
          <w:rFonts w:ascii="Times New Roman" w:eastAsia="Segoe UI" w:hAnsi="Times New Roman" w:cs="Times New Roman"/>
          <w:color w:val="000000" w:themeColor="text1"/>
        </w:rPr>
        <w:t xml:space="preserve"> ο Οργανισμός A και Β ακολουθο</w:t>
      </w:r>
      <w:r w:rsidR="00E82660">
        <w:rPr>
          <w:rFonts w:ascii="Times New Roman" w:eastAsia="Segoe UI" w:hAnsi="Times New Roman" w:cs="Times New Roman"/>
          <w:color w:val="000000" w:themeColor="text1"/>
        </w:rPr>
        <w:t>ύν το ίδιο τυπικό μοτίβο ενώ ο Ο</w:t>
      </w:r>
      <w:r w:rsidRPr="0077403D">
        <w:rPr>
          <w:rFonts w:ascii="Times New Roman" w:eastAsia="Segoe UI" w:hAnsi="Times New Roman" w:cs="Times New Roman"/>
          <w:color w:val="000000" w:themeColor="text1"/>
        </w:rPr>
        <w:t>ργανισμός Γ κατηγοριοποιεί με βάση το ITIL.</w:t>
      </w:r>
    </w:p>
    <w:p w14:paraId="4852C2A2" w14:textId="77777777" w:rsidR="006C78F8" w:rsidRPr="00127200" w:rsidRDefault="006C78F8" w:rsidP="005B41C3">
      <w:pPr>
        <w:pStyle w:val="2"/>
        <w:rPr>
          <w:rFonts w:eastAsia="Times New Roman"/>
        </w:rPr>
      </w:pPr>
      <w:bookmarkStart w:id="74" w:name="_Toc113968670"/>
      <w:r w:rsidRPr="00127200">
        <w:rPr>
          <w:rFonts w:eastAsia="Times New Roman"/>
        </w:rPr>
        <w:t>6.3 Συμπεράσματα για το τρίτο ερευνητικό ερώτημα</w:t>
      </w:r>
      <w:bookmarkEnd w:id="74"/>
    </w:p>
    <w:p w14:paraId="2A018C3B" w14:textId="4EC94A4A" w:rsidR="006C78F8" w:rsidRPr="006C78F8" w:rsidRDefault="00A005C6"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Οι διαδικασίες τη</w:t>
      </w:r>
      <w:r w:rsidR="006C78F8" w:rsidRPr="006C78F8">
        <w:rPr>
          <w:rFonts w:ascii="Times New Roman" w:eastAsia="Segoe UI" w:hAnsi="Times New Roman" w:cs="Times New Roman"/>
          <w:color w:val="000000" w:themeColor="text1"/>
        </w:rPr>
        <w:t xml:space="preserve">ς μάθησης μετά από περιστατικά φαίνεται να λειτουργούν </w:t>
      </w:r>
      <w:r w:rsidR="006C78F8">
        <w:rPr>
          <w:rFonts w:ascii="Times New Roman" w:eastAsia="Segoe UI" w:hAnsi="Times New Roman" w:cs="Times New Roman"/>
          <w:color w:val="000000" w:themeColor="text1"/>
        </w:rPr>
        <w:t>ορθά</w:t>
      </w:r>
      <w:r w:rsidR="006C78F8" w:rsidRPr="006C78F8">
        <w:rPr>
          <w:rFonts w:ascii="Times New Roman" w:eastAsia="Segoe UI" w:hAnsi="Times New Roman" w:cs="Times New Roman"/>
          <w:color w:val="000000" w:themeColor="text1"/>
        </w:rPr>
        <w:t xml:space="preserve"> για τον οργανισμό της </w:t>
      </w:r>
      <w:proofErr w:type="spellStart"/>
      <w:r w:rsidR="006C78F8" w:rsidRPr="006C78F8">
        <w:rPr>
          <w:rFonts w:ascii="Times New Roman" w:eastAsia="Segoe UI" w:hAnsi="Times New Roman" w:cs="Times New Roman"/>
          <w:color w:val="000000" w:themeColor="text1"/>
        </w:rPr>
        <w:t>Finance</w:t>
      </w:r>
      <w:proofErr w:type="spellEnd"/>
      <w:r w:rsidR="006C78F8">
        <w:rPr>
          <w:rFonts w:ascii="Times New Roman" w:eastAsia="Segoe UI" w:hAnsi="Times New Roman" w:cs="Times New Roman"/>
          <w:color w:val="000000" w:themeColor="text1"/>
        </w:rPr>
        <w:t>,</w:t>
      </w:r>
      <w:r w:rsidR="006C78F8" w:rsidRPr="006C78F8">
        <w:rPr>
          <w:rFonts w:ascii="Times New Roman" w:eastAsia="Segoe UI" w:hAnsi="Times New Roman" w:cs="Times New Roman"/>
          <w:color w:val="000000" w:themeColor="text1"/>
        </w:rPr>
        <w:t xml:space="preserve"> καθώς έχουν βοηθήσει κατά πολύ μεγάλο βαθμό τον οργανισμό </w:t>
      </w:r>
      <w:r w:rsidR="006C78F8">
        <w:rPr>
          <w:rFonts w:ascii="Times New Roman" w:eastAsia="Segoe UI" w:hAnsi="Times New Roman" w:cs="Times New Roman"/>
          <w:color w:val="000000" w:themeColor="text1"/>
        </w:rPr>
        <w:t>σε αυτή την κατεύθυνση. Χαρακτηριστική είναι</w:t>
      </w:r>
      <w:r w:rsidR="006C78F8" w:rsidRPr="006C78F8">
        <w:rPr>
          <w:rFonts w:ascii="Times New Roman" w:eastAsia="Segoe UI" w:hAnsi="Times New Roman" w:cs="Times New Roman"/>
          <w:color w:val="000000" w:themeColor="text1"/>
        </w:rPr>
        <w:t xml:space="preserve"> η μείωση</w:t>
      </w:r>
      <w:r w:rsidR="006C78F8">
        <w:rPr>
          <w:rFonts w:ascii="Times New Roman" w:eastAsia="Segoe UI" w:hAnsi="Times New Roman" w:cs="Times New Roman"/>
          <w:color w:val="000000" w:themeColor="text1"/>
        </w:rPr>
        <w:t xml:space="preserve"> που καταγράφεται από 200 σε 16 το μήνα που </w:t>
      </w:r>
      <w:r w:rsidR="006C78F8" w:rsidRPr="006C78F8">
        <w:rPr>
          <w:rFonts w:ascii="Times New Roman" w:eastAsia="Segoe UI" w:hAnsi="Times New Roman" w:cs="Times New Roman"/>
          <w:color w:val="000000" w:themeColor="text1"/>
        </w:rPr>
        <w:t xml:space="preserve">αποτελεί ένα </w:t>
      </w:r>
      <w:r w:rsidR="006C78F8">
        <w:rPr>
          <w:rFonts w:ascii="Times New Roman" w:eastAsia="Segoe UI" w:hAnsi="Times New Roman" w:cs="Times New Roman"/>
          <w:color w:val="000000" w:themeColor="text1"/>
        </w:rPr>
        <w:t>αξιοσέβαστο</w:t>
      </w:r>
      <w:r w:rsidR="006C78F8" w:rsidRPr="006C78F8">
        <w:rPr>
          <w:rFonts w:ascii="Times New Roman" w:eastAsia="Segoe UI" w:hAnsi="Times New Roman" w:cs="Times New Roman"/>
          <w:color w:val="000000" w:themeColor="text1"/>
        </w:rPr>
        <w:t xml:space="preserve"> ποσοστό. </w:t>
      </w:r>
      <w:r w:rsidR="006C78F8">
        <w:rPr>
          <w:rFonts w:ascii="Times New Roman" w:eastAsia="Segoe UI" w:hAnsi="Times New Roman" w:cs="Times New Roman"/>
          <w:color w:val="000000" w:themeColor="text1"/>
        </w:rPr>
        <w:t>Επίσης,</w:t>
      </w:r>
      <w:r w:rsidR="006C78F8" w:rsidRPr="006C78F8">
        <w:rPr>
          <w:rFonts w:ascii="Times New Roman" w:eastAsia="Segoe UI" w:hAnsi="Times New Roman" w:cs="Times New Roman"/>
          <w:color w:val="000000" w:themeColor="text1"/>
        </w:rPr>
        <w:t xml:space="preserve"> η διαδικασία παρακολούθησης και αιτιο</w:t>
      </w:r>
      <w:r w:rsidR="006C78F8">
        <w:rPr>
          <w:rFonts w:ascii="Times New Roman" w:eastAsia="Segoe UI" w:hAnsi="Times New Roman" w:cs="Times New Roman"/>
          <w:color w:val="000000" w:themeColor="text1"/>
        </w:rPr>
        <w:t>λόγησης φαίνεται να λειτούργησε</w:t>
      </w:r>
      <w:r w:rsidR="006C78F8" w:rsidRPr="006C78F8">
        <w:rPr>
          <w:rFonts w:ascii="Times New Roman" w:eastAsia="Segoe UI" w:hAnsi="Times New Roman" w:cs="Times New Roman"/>
          <w:color w:val="000000" w:themeColor="text1"/>
        </w:rPr>
        <w:t xml:space="preserve"> πολύ καλά και προς όφελος </w:t>
      </w:r>
      <w:r w:rsidR="006C78F8">
        <w:rPr>
          <w:rFonts w:ascii="Times New Roman" w:eastAsia="Segoe UI" w:hAnsi="Times New Roman" w:cs="Times New Roman"/>
          <w:color w:val="000000" w:themeColor="text1"/>
        </w:rPr>
        <w:t>του οργανισμού,</w:t>
      </w:r>
      <w:r w:rsidR="006C78F8" w:rsidRPr="006C78F8">
        <w:rPr>
          <w:rFonts w:ascii="Times New Roman" w:eastAsia="Segoe UI" w:hAnsi="Times New Roman" w:cs="Times New Roman"/>
          <w:color w:val="000000" w:themeColor="text1"/>
        </w:rPr>
        <w:t xml:space="preserve"> καθώς συντέλεσαν στη μείωση περιστατικών.</w:t>
      </w:r>
    </w:p>
    <w:p w14:paraId="186D82EF" w14:textId="0E02A146" w:rsidR="006C78F8" w:rsidRPr="006C78F8" w:rsidRDefault="006C78F8"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lastRenderedPageBreak/>
        <w:t>Στον Ο</w:t>
      </w:r>
      <w:r w:rsidRPr="006C78F8">
        <w:rPr>
          <w:rFonts w:ascii="Times New Roman" w:eastAsia="Segoe UI" w:hAnsi="Times New Roman" w:cs="Times New Roman"/>
          <w:color w:val="000000" w:themeColor="text1"/>
        </w:rPr>
        <w:t>ργανισμό Α οι πρόβες που πραγματοποιεί τον βοήθησαν αρκετά στο να αποκαλυφθούν διάφορα θέματα</w:t>
      </w:r>
      <w:r>
        <w:rPr>
          <w:rFonts w:ascii="Times New Roman" w:eastAsia="Segoe UI" w:hAnsi="Times New Roman" w:cs="Times New Roman"/>
          <w:color w:val="000000" w:themeColor="text1"/>
        </w:rPr>
        <w:t>,</w:t>
      </w:r>
      <w:r w:rsidRPr="006C78F8">
        <w:rPr>
          <w:rFonts w:ascii="Times New Roman" w:eastAsia="Segoe UI" w:hAnsi="Times New Roman" w:cs="Times New Roman"/>
          <w:color w:val="000000" w:themeColor="text1"/>
        </w:rPr>
        <w:t xml:space="preserve"> όπως η έλλειψη αίσθησης κινδύνου από τους υπαλλήλους</w:t>
      </w:r>
      <w:r>
        <w:rPr>
          <w:rFonts w:ascii="Times New Roman" w:eastAsia="Segoe UI" w:hAnsi="Times New Roman" w:cs="Times New Roman"/>
          <w:color w:val="000000" w:themeColor="text1"/>
        </w:rPr>
        <w:t>,</w:t>
      </w:r>
      <w:r w:rsidRPr="006C78F8">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αποδεικνύοντας</w:t>
      </w:r>
      <w:r w:rsidRPr="006C78F8">
        <w:rPr>
          <w:rFonts w:ascii="Times New Roman" w:eastAsia="Segoe UI" w:hAnsi="Times New Roman" w:cs="Times New Roman"/>
          <w:color w:val="000000" w:themeColor="text1"/>
        </w:rPr>
        <w:t xml:space="preserve"> ότι οι κινήσεις για αυτές τις πρόβες έχουν ένα θετικό αντίκτυπο στον οργανισμό</w:t>
      </w:r>
      <w:r>
        <w:rPr>
          <w:rFonts w:ascii="Times New Roman" w:eastAsia="Segoe UI" w:hAnsi="Times New Roman" w:cs="Times New Roman"/>
          <w:color w:val="000000" w:themeColor="text1"/>
        </w:rPr>
        <w:t>.</w:t>
      </w:r>
      <w:r w:rsidRPr="006C78F8">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Το ίδιο ισχύει</w:t>
      </w:r>
      <w:r w:rsidRPr="006C78F8">
        <w:rPr>
          <w:rFonts w:ascii="Times New Roman" w:eastAsia="Segoe UI" w:hAnsi="Times New Roman" w:cs="Times New Roman"/>
          <w:color w:val="000000" w:themeColor="text1"/>
        </w:rPr>
        <w:t xml:space="preserve"> και </w:t>
      </w:r>
      <w:r>
        <w:rPr>
          <w:rFonts w:ascii="Times New Roman" w:eastAsia="Segoe UI" w:hAnsi="Times New Roman" w:cs="Times New Roman"/>
          <w:color w:val="000000" w:themeColor="text1"/>
        </w:rPr>
        <w:t xml:space="preserve">για την διοργάνωση </w:t>
      </w:r>
      <w:r w:rsidRPr="006C78F8">
        <w:rPr>
          <w:rFonts w:ascii="Times New Roman" w:eastAsia="Segoe UI" w:hAnsi="Times New Roman" w:cs="Times New Roman"/>
          <w:color w:val="000000" w:themeColor="text1"/>
        </w:rPr>
        <w:t>των διαλέξεων που πραγματοποιούνται</w:t>
      </w:r>
      <w:r>
        <w:rPr>
          <w:rFonts w:ascii="Times New Roman" w:eastAsia="Segoe UI" w:hAnsi="Times New Roman" w:cs="Times New Roman"/>
          <w:color w:val="000000" w:themeColor="text1"/>
        </w:rPr>
        <w:t xml:space="preserve">, </w:t>
      </w:r>
      <w:r w:rsidR="0037271B">
        <w:rPr>
          <w:rFonts w:ascii="Times New Roman" w:eastAsia="Segoe UI" w:hAnsi="Times New Roman" w:cs="Times New Roman"/>
          <w:color w:val="000000" w:themeColor="text1"/>
        </w:rPr>
        <w:t>αφού</w:t>
      </w:r>
      <w:r>
        <w:rPr>
          <w:rFonts w:ascii="Times New Roman" w:eastAsia="Segoe UI" w:hAnsi="Times New Roman" w:cs="Times New Roman"/>
          <w:color w:val="000000" w:themeColor="text1"/>
        </w:rPr>
        <w:t xml:space="preserve"> </w:t>
      </w:r>
      <w:r w:rsidR="0037271B">
        <w:rPr>
          <w:rFonts w:ascii="Times New Roman" w:eastAsia="Segoe UI" w:hAnsi="Times New Roman" w:cs="Times New Roman"/>
          <w:color w:val="000000" w:themeColor="text1"/>
        </w:rPr>
        <w:t>θεωρούνται χρήσιμες</w:t>
      </w:r>
      <w:r w:rsidRPr="006C78F8">
        <w:rPr>
          <w:rFonts w:ascii="Times New Roman" w:eastAsia="Segoe UI" w:hAnsi="Times New Roman" w:cs="Times New Roman"/>
          <w:color w:val="000000" w:themeColor="text1"/>
        </w:rPr>
        <w:t xml:space="preserve"> από τους υπαλλήλους.</w:t>
      </w:r>
    </w:p>
    <w:p w14:paraId="3C44D9F3" w14:textId="5AC6ECD1" w:rsidR="006C78F8" w:rsidRPr="006C78F8" w:rsidRDefault="0037271B"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Στον Ο</w:t>
      </w:r>
      <w:r w:rsidR="006C78F8" w:rsidRPr="006C78F8">
        <w:rPr>
          <w:rFonts w:ascii="Times New Roman" w:eastAsia="Segoe UI" w:hAnsi="Times New Roman" w:cs="Times New Roman"/>
          <w:color w:val="000000" w:themeColor="text1"/>
        </w:rPr>
        <w:t xml:space="preserve">ργανισμό Β τα περιστατικά </w:t>
      </w:r>
      <w:r>
        <w:rPr>
          <w:rFonts w:ascii="Times New Roman" w:eastAsia="Segoe UI" w:hAnsi="Times New Roman" w:cs="Times New Roman"/>
          <w:color w:val="000000" w:themeColor="text1"/>
        </w:rPr>
        <w:t>και σε αυτή την περίπτωση</w:t>
      </w:r>
      <w:r w:rsidR="006C78F8" w:rsidRPr="006C78F8">
        <w:rPr>
          <w:rFonts w:ascii="Times New Roman" w:eastAsia="Segoe UI" w:hAnsi="Times New Roman" w:cs="Times New Roman"/>
          <w:color w:val="000000" w:themeColor="text1"/>
        </w:rPr>
        <w:t xml:space="preserve"> δείχνουν </w:t>
      </w:r>
      <w:r>
        <w:rPr>
          <w:rFonts w:ascii="Times New Roman" w:eastAsia="Segoe UI" w:hAnsi="Times New Roman" w:cs="Times New Roman"/>
          <w:color w:val="000000" w:themeColor="text1"/>
        </w:rPr>
        <w:t>μια τάση μείωσης</w:t>
      </w:r>
      <w:r w:rsidR="006C78F8" w:rsidRPr="006C78F8">
        <w:rPr>
          <w:rFonts w:ascii="Times New Roman" w:eastAsia="Segoe UI" w:hAnsi="Times New Roman" w:cs="Times New Roman"/>
          <w:color w:val="000000" w:themeColor="text1"/>
        </w:rPr>
        <w:t xml:space="preserve"> και αυτό φαίνεται να είναι </w:t>
      </w:r>
      <w:r>
        <w:rPr>
          <w:rFonts w:ascii="Times New Roman" w:eastAsia="Segoe UI" w:hAnsi="Times New Roman" w:cs="Times New Roman"/>
          <w:color w:val="000000" w:themeColor="text1"/>
        </w:rPr>
        <w:t xml:space="preserve">το </w:t>
      </w:r>
      <w:r w:rsidR="006C78F8" w:rsidRPr="006C78F8">
        <w:rPr>
          <w:rFonts w:ascii="Times New Roman" w:eastAsia="Segoe UI" w:hAnsi="Times New Roman" w:cs="Times New Roman"/>
          <w:color w:val="000000" w:themeColor="text1"/>
        </w:rPr>
        <w:t>αποτέλεσμα των εκστρατειών</w:t>
      </w:r>
      <w:r>
        <w:rPr>
          <w:rFonts w:ascii="Times New Roman" w:eastAsia="Segoe UI" w:hAnsi="Times New Roman" w:cs="Times New Roman"/>
          <w:color w:val="000000" w:themeColor="text1"/>
        </w:rPr>
        <w:t xml:space="preserve"> ευαισθητοποίησης. Επίσης, </w:t>
      </w:r>
      <w:r w:rsidR="006C78F8" w:rsidRPr="006C78F8">
        <w:rPr>
          <w:rFonts w:ascii="Times New Roman" w:eastAsia="Segoe UI" w:hAnsi="Times New Roman" w:cs="Times New Roman"/>
          <w:color w:val="000000" w:themeColor="text1"/>
        </w:rPr>
        <w:t>οι πρόβες φανέρωσαν διάφορα θέματα του οργανισμού που πρέπει να προσεχθούν μελλοντικά, δείχνοντας το πόσο καλά λειτουργούν και συνεισφέρουν στην ασφάλεια του οργαν</w:t>
      </w:r>
      <w:r>
        <w:rPr>
          <w:rFonts w:ascii="Times New Roman" w:eastAsia="Segoe UI" w:hAnsi="Times New Roman" w:cs="Times New Roman"/>
          <w:color w:val="000000" w:themeColor="text1"/>
        </w:rPr>
        <w:t>ισμού αλλά και το πόσο σημαντική</w:t>
      </w:r>
      <w:r w:rsidR="006C78F8" w:rsidRPr="006C78F8">
        <w:rPr>
          <w:rFonts w:ascii="Times New Roman" w:eastAsia="Segoe UI" w:hAnsi="Times New Roman" w:cs="Times New Roman"/>
          <w:color w:val="000000" w:themeColor="text1"/>
        </w:rPr>
        <w:t xml:space="preserve"> είναι </w:t>
      </w:r>
      <w:r>
        <w:rPr>
          <w:rFonts w:ascii="Times New Roman" w:eastAsia="Segoe UI" w:hAnsi="Times New Roman" w:cs="Times New Roman"/>
          <w:color w:val="000000" w:themeColor="text1"/>
        </w:rPr>
        <w:t xml:space="preserve">η εύρυθμη λειτουργία. O </w:t>
      </w:r>
      <w:proofErr w:type="spellStart"/>
      <w:r>
        <w:rPr>
          <w:rFonts w:ascii="Times New Roman" w:eastAsia="Segoe UI" w:hAnsi="Times New Roman" w:cs="Times New Roman"/>
          <w:color w:val="000000" w:themeColor="text1"/>
        </w:rPr>
        <w:t>S</w:t>
      </w:r>
      <w:r w:rsidR="006C78F8" w:rsidRPr="006C78F8">
        <w:rPr>
          <w:rFonts w:ascii="Times New Roman" w:eastAsia="Segoe UI" w:hAnsi="Times New Roman" w:cs="Times New Roman"/>
          <w:color w:val="000000" w:themeColor="text1"/>
        </w:rPr>
        <w:t>upplier</w:t>
      </w:r>
      <w:proofErr w:type="spellEnd"/>
      <w:r w:rsidR="006C78F8" w:rsidRPr="006C78F8">
        <w:rPr>
          <w:rFonts w:ascii="Times New Roman" w:eastAsia="Segoe UI" w:hAnsi="Times New Roman" w:cs="Times New Roman"/>
          <w:color w:val="000000" w:themeColor="text1"/>
        </w:rPr>
        <w:t xml:space="preserve"> 2 </w:t>
      </w:r>
      <w:r>
        <w:rPr>
          <w:rFonts w:ascii="Times New Roman" w:eastAsia="Segoe UI" w:hAnsi="Times New Roman" w:cs="Times New Roman"/>
          <w:color w:val="000000" w:themeColor="text1"/>
        </w:rPr>
        <w:t>οποιοδήποτε</w:t>
      </w:r>
      <w:r w:rsidR="006C78F8" w:rsidRPr="006C78F8">
        <w:rPr>
          <w:rFonts w:ascii="Times New Roman" w:eastAsia="Segoe UI" w:hAnsi="Times New Roman" w:cs="Times New Roman"/>
          <w:color w:val="000000" w:themeColor="text1"/>
        </w:rPr>
        <w:t xml:space="preserve"> περιστατικό κλήθηκε να αντιμετωπίσει </w:t>
      </w:r>
      <w:r>
        <w:rPr>
          <w:rFonts w:ascii="Times New Roman" w:eastAsia="Segoe UI" w:hAnsi="Times New Roman" w:cs="Times New Roman"/>
          <w:color w:val="000000" w:themeColor="text1"/>
        </w:rPr>
        <w:t xml:space="preserve">είχε επιτυχημένη κατάληξη. Ωστόσο, </w:t>
      </w:r>
      <w:r w:rsidR="006C78F8" w:rsidRPr="006C78F8">
        <w:rPr>
          <w:rFonts w:ascii="Times New Roman" w:eastAsia="Segoe UI" w:hAnsi="Times New Roman" w:cs="Times New Roman"/>
          <w:color w:val="000000" w:themeColor="text1"/>
        </w:rPr>
        <w:t xml:space="preserve">αυτό </w:t>
      </w:r>
      <w:r>
        <w:rPr>
          <w:rFonts w:ascii="Times New Roman" w:eastAsia="Segoe UI" w:hAnsi="Times New Roman" w:cs="Times New Roman"/>
          <w:color w:val="000000" w:themeColor="text1"/>
        </w:rPr>
        <w:t>ίσως οφείλεται περισσότερο στην εμπειρία</w:t>
      </w:r>
      <w:r w:rsidR="006C78F8" w:rsidRPr="006C78F8">
        <w:rPr>
          <w:rFonts w:ascii="Times New Roman" w:eastAsia="Segoe UI" w:hAnsi="Times New Roman" w:cs="Times New Roman"/>
          <w:color w:val="000000" w:themeColor="text1"/>
        </w:rPr>
        <w:t xml:space="preserve"> του και όχι τόσο </w:t>
      </w:r>
      <w:r>
        <w:rPr>
          <w:rFonts w:ascii="Times New Roman" w:eastAsia="Segoe UI" w:hAnsi="Times New Roman" w:cs="Times New Roman"/>
          <w:color w:val="000000" w:themeColor="text1"/>
        </w:rPr>
        <w:t>στην αποτελεσματικότητα των</w:t>
      </w:r>
      <w:r w:rsidR="006C78F8" w:rsidRPr="006C78F8">
        <w:rPr>
          <w:rFonts w:ascii="Times New Roman" w:eastAsia="Segoe UI" w:hAnsi="Times New Roman" w:cs="Times New Roman"/>
          <w:color w:val="000000" w:themeColor="text1"/>
        </w:rPr>
        <w:t xml:space="preserve"> διαδικασιών.</w:t>
      </w:r>
    </w:p>
    <w:p w14:paraId="386A11ED" w14:textId="28F50921" w:rsidR="006C78F8" w:rsidRPr="0037271B" w:rsidRDefault="0037271B"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Στον Ο</w:t>
      </w:r>
      <w:r w:rsidR="006C78F8" w:rsidRPr="0037271B">
        <w:rPr>
          <w:rFonts w:ascii="Times New Roman" w:eastAsia="Segoe UI" w:hAnsi="Times New Roman" w:cs="Times New Roman"/>
          <w:color w:val="000000" w:themeColor="text1"/>
        </w:rPr>
        <w:t xml:space="preserve">ργανισμό Γ φαίνεται </w:t>
      </w:r>
      <w:r>
        <w:rPr>
          <w:rFonts w:ascii="Times New Roman" w:eastAsia="Segoe UI" w:hAnsi="Times New Roman" w:cs="Times New Roman"/>
          <w:color w:val="000000" w:themeColor="text1"/>
        </w:rPr>
        <w:t xml:space="preserve">ότι </w:t>
      </w:r>
      <w:r w:rsidR="006C78F8" w:rsidRPr="0037271B">
        <w:rPr>
          <w:rFonts w:ascii="Times New Roman" w:eastAsia="Segoe UI" w:hAnsi="Times New Roman" w:cs="Times New Roman"/>
          <w:color w:val="000000" w:themeColor="text1"/>
        </w:rPr>
        <w:t xml:space="preserve">οι πρόβες </w:t>
      </w:r>
      <w:r>
        <w:rPr>
          <w:rFonts w:ascii="Times New Roman" w:eastAsia="Segoe UI" w:hAnsi="Times New Roman" w:cs="Times New Roman"/>
          <w:color w:val="000000" w:themeColor="text1"/>
        </w:rPr>
        <w:t>βοήθησαν στο</w:t>
      </w:r>
      <w:r w:rsidR="006C78F8" w:rsidRPr="0037271B">
        <w:rPr>
          <w:rFonts w:ascii="Times New Roman" w:eastAsia="Segoe UI" w:hAnsi="Times New Roman" w:cs="Times New Roman"/>
          <w:color w:val="000000" w:themeColor="text1"/>
        </w:rPr>
        <w:t xml:space="preserve"> να </w:t>
      </w:r>
      <w:r>
        <w:rPr>
          <w:rFonts w:ascii="Times New Roman" w:eastAsia="Segoe UI" w:hAnsi="Times New Roman" w:cs="Times New Roman"/>
          <w:color w:val="000000" w:themeColor="text1"/>
        </w:rPr>
        <w:t>εμφανιστούν</w:t>
      </w:r>
      <w:r w:rsidR="006C78F8" w:rsidRPr="0037271B">
        <w:rPr>
          <w:rFonts w:ascii="Times New Roman" w:eastAsia="Segoe UI" w:hAnsi="Times New Roman" w:cs="Times New Roman"/>
          <w:color w:val="000000" w:themeColor="text1"/>
        </w:rPr>
        <w:t xml:space="preserve"> αρκετές προκλήσεις ενώ και το έργο βελτίωσης περιστατικών </w:t>
      </w:r>
      <w:r>
        <w:rPr>
          <w:rFonts w:ascii="Times New Roman" w:eastAsia="Segoe UI" w:hAnsi="Times New Roman" w:cs="Times New Roman"/>
          <w:color w:val="000000" w:themeColor="text1"/>
        </w:rPr>
        <w:t>προσφέρει τα μέγιστα</w:t>
      </w:r>
      <w:r w:rsidR="006C78F8" w:rsidRPr="0037271B">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Ταυτόχρονα, οι</w:t>
      </w:r>
      <w:r w:rsidR="006C78F8" w:rsidRPr="0037271B">
        <w:rPr>
          <w:rFonts w:ascii="Times New Roman" w:eastAsia="Segoe UI" w:hAnsi="Times New Roman" w:cs="Times New Roman"/>
          <w:color w:val="000000" w:themeColor="text1"/>
        </w:rPr>
        <w:t xml:space="preserve"> διαδικασίες μάθησης που στηρίζονται στο ITIL φαίνεται </w:t>
      </w:r>
      <w:r>
        <w:rPr>
          <w:rFonts w:ascii="Times New Roman" w:eastAsia="Segoe UI" w:hAnsi="Times New Roman" w:cs="Times New Roman"/>
          <w:color w:val="000000" w:themeColor="text1"/>
        </w:rPr>
        <w:t>πως</w:t>
      </w:r>
      <w:r w:rsidR="006C78F8" w:rsidRPr="0037271B">
        <w:rPr>
          <w:rFonts w:ascii="Times New Roman" w:eastAsia="Segoe UI" w:hAnsi="Times New Roman" w:cs="Times New Roman"/>
          <w:color w:val="000000" w:themeColor="text1"/>
        </w:rPr>
        <w:t xml:space="preserve"> έχουν θετικό αντίκτυπο στον οργανισμό.</w:t>
      </w:r>
    </w:p>
    <w:p w14:paraId="6EA7B5EC" w14:textId="15C36A1C" w:rsidR="006C78F8" w:rsidRPr="00127200" w:rsidRDefault="006C78F8" w:rsidP="005B41C3">
      <w:pPr>
        <w:spacing w:before="120" w:after="120" w:line="360" w:lineRule="auto"/>
        <w:jc w:val="both"/>
        <w:rPr>
          <w:rFonts w:ascii="Times New Roman" w:eastAsia="Segoe UI" w:hAnsi="Times New Roman" w:cs="Times New Roman"/>
          <w:color w:val="000000" w:themeColor="text1"/>
        </w:rPr>
      </w:pPr>
      <w:r w:rsidRPr="0037271B">
        <w:rPr>
          <w:rFonts w:ascii="Times New Roman" w:eastAsia="Segoe UI" w:hAnsi="Times New Roman" w:cs="Times New Roman"/>
          <w:color w:val="000000" w:themeColor="text1"/>
        </w:rPr>
        <w:t>Σε σχέση με το ερευνητικό ερώτημα</w:t>
      </w:r>
      <w:r w:rsidR="0037271B">
        <w:rPr>
          <w:rFonts w:ascii="Times New Roman" w:eastAsia="Segoe UI" w:hAnsi="Times New Roman" w:cs="Times New Roman"/>
          <w:color w:val="000000" w:themeColor="text1"/>
        </w:rPr>
        <w:t>,</w:t>
      </w:r>
      <w:r w:rsidRPr="0037271B">
        <w:rPr>
          <w:rFonts w:ascii="Times New Roman" w:eastAsia="Segoe UI" w:hAnsi="Times New Roman" w:cs="Times New Roman"/>
          <w:color w:val="000000" w:themeColor="text1"/>
        </w:rPr>
        <w:t xml:space="preserve"> οι πρόβες και οι ενέργειες πρόληψης έχουν αναδείξει προβλήματα </w:t>
      </w:r>
      <w:r w:rsidR="0037271B">
        <w:rPr>
          <w:rFonts w:ascii="Times New Roman" w:eastAsia="Segoe UI" w:hAnsi="Times New Roman" w:cs="Times New Roman"/>
          <w:color w:val="000000" w:themeColor="text1"/>
        </w:rPr>
        <w:t>που επιδέχονται περαιτέρω βελτίωσης</w:t>
      </w:r>
      <w:r w:rsidRPr="0037271B">
        <w:rPr>
          <w:rFonts w:ascii="Times New Roman" w:eastAsia="Segoe UI" w:hAnsi="Times New Roman" w:cs="Times New Roman"/>
          <w:color w:val="000000" w:themeColor="text1"/>
        </w:rPr>
        <w:t xml:space="preserve"> αλλά </w:t>
      </w:r>
      <w:r w:rsidR="0037271B">
        <w:rPr>
          <w:rFonts w:ascii="Times New Roman" w:eastAsia="Segoe UI" w:hAnsi="Times New Roman" w:cs="Times New Roman"/>
          <w:color w:val="000000" w:themeColor="text1"/>
        </w:rPr>
        <w:t xml:space="preserve">παράλληλα </w:t>
      </w:r>
      <w:r w:rsidRPr="0037271B">
        <w:rPr>
          <w:rFonts w:ascii="Times New Roman" w:eastAsia="Segoe UI" w:hAnsi="Times New Roman" w:cs="Times New Roman"/>
          <w:color w:val="000000" w:themeColor="text1"/>
        </w:rPr>
        <w:t xml:space="preserve">έχουν μειώσει </w:t>
      </w:r>
      <w:r w:rsidR="0037271B">
        <w:rPr>
          <w:rFonts w:ascii="Times New Roman" w:eastAsia="Segoe UI" w:hAnsi="Times New Roman" w:cs="Times New Roman"/>
          <w:color w:val="000000" w:themeColor="text1"/>
        </w:rPr>
        <w:t xml:space="preserve">και </w:t>
      </w:r>
      <w:r w:rsidRPr="0037271B">
        <w:rPr>
          <w:rFonts w:ascii="Times New Roman" w:eastAsia="Segoe UI" w:hAnsi="Times New Roman" w:cs="Times New Roman"/>
          <w:color w:val="000000" w:themeColor="text1"/>
        </w:rPr>
        <w:t>τα περιστατικά. Το να δοθούν δεδομένα από τους οργανισμούς</w:t>
      </w:r>
      <w:r w:rsidR="0037271B">
        <w:rPr>
          <w:rFonts w:ascii="Times New Roman" w:eastAsia="Segoe UI" w:hAnsi="Times New Roman" w:cs="Times New Roman"/>
          <w:color w:val="000000" w:themeColor="text1"/>
        </w:rPr>
        <w:t>,</w:t>
      </w:r>
      <w:r w:rsidRPr="0037271B">
        <w:rPr>
          <w:rFonts w:ascii="Times New Roman" w:eastAsia="Segoe UI" w:hAnsi="Times New Roman" w:cs="Times New Roman"/>
          <w:color w:val="000000" w:themeColor="text1"/>
        </w:rPr>
        <w:t xml:space="preserve"> τα οποία θα μπορούσαν να χρησιμοποιηθούν για να </w:t>
      </w:r>
      <w:r w:rsidR="0037271B">
        <w:rPr>
          <w:rFonts w:ascii="Times New Roman" w:eastAsia="Segoe UI" w:hAnsi="Times New Roman" w:cs="Times New Roman"/>
          <w:color w:val="000000" w:themeColor="text1"/>
        </w:rPr>
        <w:t>απο</w:t>
      </w:r>
      <w:r w:rsidRPr="0037271B">
        <w:rPr>
          <w:rFonts w:ascii="Times New Roman" w:eastAsia="Segoe UI" w:hAnsi="Times New Roman" w:cs="Times New Roman"/>
          <w:color w:val="000000" w:themeColor="text1"/>
        </w:rPr>
        <w:t xml:space="preserve">δείξουν </w:t>
      </w:r>
      <w:r w:rsidR="0037271B">
        <w:rPr>
          <w:rFonts w:ascii="Times New Roman" w:eastAsia="Segoe UI" w:hAnsi="Times New Roman" w:cs="Times New Roman"/>
          <w:color w:val="000000" w:themeColor="text1"/>
        </w:rPr>
        <w:t xml:space="preserve">το αρνητικό αντίκτυπο στην λειτουργία τους, </w:t>
      </w:r>
      <w:r w:rsidRPr="0037271B">
        <w:rPr>
          <w:rFonts w:ascii="Times New Roman" w:eastAsia="Segoe UI" w:hAnsi="Times New Roman" w:cs="Times New Roman"/>
          <w:color w:val="000000" w:themeColor="text1"/>
        </w:rPr>
        <w:t xml:space="preserve">ίσως είναι μια λεπτομέρεια που δεν θα ήθελαν να </w:t>
      </w:r>
      <w:r w:rsidR="0037271B">
        <w:rPr>
          <w:rFonts w:ascii="Times New Roman" w:eastAsia="Segoe UI" w:hAnsi="Times New Roman" w:cs="Times New Roman"/>
          <w:color w:val="000000" w:themeColor="text1"/>
        </w:rPr>
        <w:t>κοινοποιηθεί</w:t>
      </w:r>
      <w:r w:rsidRPr="0037271B">
        <w:rPr>
          <w:rFonts w:ascii="Times New Roman" w:eastAsia="Segoe UI" w:hAnsi="Times New Roman" w:cs="Times New Roman"/>
          <w:color w:val="000000" w:themeColor="text1"/>
        </w:rPr>
        <w:t>.</w:t>
      </w:r>
    </w:p>
    <w:p w14:paraId="32FB15B9" w14:textId="77777777" w:rsidR="006C78F8" w:rsidRPr="0037271B" w:rsidRDefault="006C78F8" w:rsidP="005B41C3">
      <w:pPr>
        <w:pStyle w:val="2"/>
        <w:rPr>
          <w:rFonts w:eastAsia="Times New Roman"/>
          <w:bCs/>
        </w:rPr>
      </w:pPr>
      <w:bookmarkStart w:id="75" w:name="_Toc113968671"/>
      <w:r w:rsidRPr="00127200">
        <w:rPr>
          <w:rFonts w:eastAsia="Times New Roman"/>
        </w:rPr>
        <w:t>6.4 Συμπεράσματα για το τέταρτο ερευνητικό ερώτημα</w:t>
      </w:r>
      <w:bookmarkEnd w:id="75"/>
    </w:p>
    <w:p w14:paraId="657D1EC4" w14:textId="2FC8D9DF" w:rsidR="006C78F8" w:rsidRPr="0037271B" w:rsidRDefault="006C78F8" w:rsidP="005B41C3">
      <w:pPr>
        <w:spacing w:before="120" w:after="120" w:line="360" w:lineRule="auto"/>
        <w:jc w:val="both"/>
        <w:rPr>
          <w:rFonts w:ascii="Times New Roman" w:eastAsia="Times New Roman" w:hAnsi="Times New Roman" w:cs="Times New Roman"/>
          <w:color w:val="000000" w:themeColor="text1"/>
        </w:rPr>
      </w:pPr>
      <w:r w:rsidRPr="0037271B">
        <w:rPr>
          <w:rFonts w:ascii="Times New Roman" w:eastAsia="Segoe UI" w:hAnsi="Times New Roman" w:cs="Times New Roman"/>
          <w:color w:val="000000" w:themeColor="text1"/>
        </w:rPr>
        <w:t xml:space="preserve">Ο οργανισμός της </w:t>
      </w:r>
      <w:proofErr w:type="spellStart"/>
      <w:r w:rsidRPr="0037271B">
        <w:rPr>
          <w:rFonts w:ascii="Times New Roman" w:eastAsia="Times New Roman" w:hAnsi="Times New Roman" w:cs="Times New Roman"/>
          <w:color w:val="000000" w:themeColor="text1"/>
        </w:rPr>
        <w:t>Finance</w:t>
      </w:r>
      <w:proofErr w:type="spellEnd"/>
      <w:r w:rsidRPr="0037271B">
        <w:rPr>
          <w:rFonts w:ascii="Times New Roman" w:eastAsia="Segoe UI" w:hAnsi="Times New Roman" w:cs="Times New Roman"/>
          <w:color w:val="000000" w:themeColor="text1"/>
        </w:rPr>
        <w:t xml:space="preserve"> φαίνεται να έχει βάλει σε σημαντικές και καθοριστικές θέσεις έμπειρα άτομα με </w:t>
      </w:r>
      <w:r w:rsidR="0037271B">
        <w:rPr>
          <w:rFonts w:ascii="Times New Roman" w:eastAsia="Segoe UI" w:hAnsi="Times New Roman" w:cs="Times New Roman"/>
          <w:color w:val="000000" w:themeColor="text1"/>
        </w:rPr>
        <w:t>πολλές</w:t>
      </w:r>
      <w:r w:rsidRPr="0037271B">
        <w:rPr>
          <w:rFonts w:ascii="Times New Roman" w:eastAsia="Segoe UI" w:hAnsi="Times New Roman" w:cs="Times New Roman"/>
          <w:color w:val="000000" w:themeColor="text1"/>
        </w:rPr>
        <w:t xml:space="preserve"> γνώσεις. Παρόλο που υπάρχουν αρκετές</w:t>
      </w:r>
      <w:r w:rsidR="0037271B">
        <w:rPr>
          <w:rFonts w:ascii="Times New Roman" w:eastAsia="Segoe UI" w:hAnsi="Times New Roman" w:cs="Times New Roman"/>
          <w:color w:val="000000" w:themeColor="text1"/>
        </w:rPr>
        <w:t xml:space="preserve"> διαδικασίες για την πρόληψη τη</w:t>
      </w:r>
      <w:r w:rsidRPr="0037271B">
        <w:rPr>
          <w:rFonts w:ascii="Times New Roman" w:eastAsia="Segoe UI" w:hAnsi="Times New Roman" w:cs="Times New Roman"/>
          <w:color w:val="000000" w:themeColor="text1"/>
        </w:rPr>
        <w:t xml:space="preserve"> διαχείριση και την αντιμετώπιση</w:t>
      </w:r>
      <w:r w:rsidR="0037271B">
        <w:rPr>
          <w:rFonts w:ascii="Times New Roman" w:eastAsia="Segoe UI" w:hAnsi="Times New Roman" w:cs="Times New Roman"/>
          <w:color w:val="000000" w:themeColor="text1"/>
        </w:rPr>
        <w:t>, εντούτοις</w:t>
      </w:r>
      <w:r w:rsidRPr="0037271B">
        <w:rPr>
          <w:rFonts w:ascii="Times New Roman" w:eastAsia="Segoe UI" w:hAnsi="Times New Roman" w:cs="Times New Roman"/>
          <w:color w:val="000000" w:themeColor="text1"/>
        </w:rPr>
        <w:t xml:space="preserve"> ο οργανισμός φαίνεται να αντιμετωπίζει προβλήματα στις διαδικασίες μάθησης μετά τα περιστατικά. Αυτά τα προβλήματα είναι πιθανόν να πηγάζουν από τις ε</w:t>
      </w:r>
      <w:r w:rsidR="0037271B">
        <w:rPr>
          <w:rFonts w:ascii="Times New Roman" w:eastAsia="Segoe UI" w:hAnsi="Times New Roman" w:cs="Times New Roman"/>
          <w:color w:val="000000" w:themeColor="text1"/>
        </w:rPr>
        <w:t xml:space="preserve">νέργειες των υψηλόβαθμων θέσεων, όπως προαναφέρθηκε, </w:t>
      </w:r>
      <w:r w:rsidRPr="0037271B">
        <w:rPr>
          <w:rFonts w:ascii="Times New Roman" w:eastAsia="Segoe UI" w:hAnsi="Times New Roman" w:cs="Times New Roman"/>
          <w:color w:val="000000" w:themeColor="text1"/>
        </w:rPr>
        <w:t>καθώς κάποιες διαδικασίες τους φαίνονται ελαττωματικές</w:t>
      </w:r>
      <w:r w:rsidR="0037271B">
        <w:rPr>
          <w:rFonts w:ascii="Times New Roman" w:eastAsia="Segoe UI" w:hAnsi="Times New Roman" w:cs="Times New Roman"/>
          <w:color w:val="000000" w:themeColor="text1"/>
        </w:rPr>
        <w:t>,</w:t>
      </w:r>
      <w:r w:rsidRPr="0037271B">
        <w:rPr>
          <w:rFonts w:ascii="Times New Roman" w:eastAsia="Segoe UI" w:hAnsi="Times New Roman" w:cs="Times New Roman"/>
          <w:color w:val="000000" w:themeColor="text1"/>
        </w:rPr>
        <w:t xml:space="preserve"> όπως </w:t>
      </w:r>
      <w:r w:rsidR="0037271B">
        <w:rPr>
          <w:rFonts w:ascii="Times New Roman" w:eastAsia="Segoe UI" w:hAnsi="Times New Roman" w:cs="Times New Roman"/>
          <w:color w:val="000000" w:themeColor="text1"/>
        </w:rPr>
        <w:t xml:space="preserve">για παράδειγμα </w:t>
      </w:r>
      <w:r w:rsidRPr="0037271B">
        <w:rPr>
          <w:rFonts w:ascii="Times New Roman" w:eastAsia="Segoe UI" w:hAnsi="Times New Roman" w:cs="Times New Roman"/>
          <w:color w:val="000000" w:themeColor="text1"/>
        </w:rPr>
        <w:t>αυτή το</w:t>
      </w:r>
      <w:r w:rsidR="00F50DBD">
        <w:rPr>
          <w:rFonts w:ascii="Times New Roman" w:eastAsia="Segoe UI" w:hAnsi="Times New Roman" w:cs="Times New Roman"/>
          <w:color w:val="000000" w:themeColor="text1"/>
        </w:rPr>
        <w:t>υ</w:t>
      </w:r>
      <w:r w:rsidRPr="0037271B">
        <w:rPr>
          <w:rFonts w:ascii="Times New Roman" w:eastAsia="Segoe UI" w:hAnsi="Times New Roman" w:cs="Times New Roman"/>
          <w:color w:val="000000" w:themeColor="text1"/>
        </w:rPr>
        <w:t xml:space="preserve"> αποκλεισμού του προσωπικού στις πρώτες συνεδριάσεις. Το ότι οι εργαζόμενοι είναι κοντά στο μοτίβο </w:t>
      </w:r>
      <w:r w:rsidRPr="0037271B">
        <w:rPr>
          <w:rFonts w:ascii="Times New Roman" w:eastAsia="Segoe UI" w:hAnsi="Times New Roman" w:cs="Times New Roman"/>
          <w:color w:val="000000" w:themeColor="text1"/>
        </w:rPr>
        <w:lastRenderedPageBreak/>
        <w:t>του</w:t>
      </w:r>
      <w:r w:rsidR="0037271B">
        <w:rPr>
          <w:rFonts w:ascii="Times New Roman" w:eastAsia="Segoe UI" w:hAnsi="Times New Roman" w:cs="Times New Roman"/>
          <w:color w:val="000000" w:themeColor="text1"/>
        </w:rPr>
        <w:t xml:space="preserve"> οργανισμού, το</w:t>
      </w:r>
      <w:r w:rsidRPr="0037271B">
        <w:rPr>
          <w:rFonts w:ascii="Times New Roman" w:eastAsia="Segoe UI" w:hAnsi="Times New Roman" w:cs="Times New Roman"/>
          <w:color w:val="000000" w:themeColor="text1"/>
        </w:rPr>
        <w:t xml:space="preserve"> ότι εντοπίζουν και διορθώνουν</w:t>
      </w:r>
      <w:r w:rsidR="0037271B">
        <w:rPr>
          <w:rFonts w:ascii="Times New Roman" w:eastAsia="Segoe UI" w:hAnsi="Times New Roman" w:cs="Times New Roman"/>
          <w:color w:val="000000" w:themeColor="text1"/>
        </w:rPr>
        <w:t>,</w:t>
      </w:r>
      <w:r w:rsidRPr="0037271B">
        <w:rPr>
          <w:rFonts w:ascii="Times New Roman" w:eastAsia="Segoe UI" w:hAnsi="Times New Roman" w:cs="Times New Roman"/>
          <w:color w:val="000000" w:themeColor="text1"/>
        </w:rPr>
        <w:t xml:space="preserve"> χωρίς να υπάρχει σε βάθος έρευνα για τα αίτια του περιστατικού είναι πιθανόν να αναγκάζει τις στρατηγικές αντιμετώπισης περιστατικών του οργανισμού να μην εφαρμόζονται στο μέγιστο </w:t>
      </w:r>
      <w:r w:rsidR="0037271B">
        <w:rPr>
          <w:rFonts w:ascii="Times New Roman" w:eastAsia="Segoe UI" w:hAnsi="Times New Roman" w:cs="Times New Roman"/>
          <w:color w:val="000000" w:themeColor="text1"/>
        </w:rPr>
        <w:t>τους,</w:t>
      </w:r>
      <w:r w:rsidRPr="0037271B">
        <w:rPr>
          <w:rFonts w:ascii="Times New Roman" w:eastAsia="Segoe UI" w:hAnsi="Times New Roman" w:cs="Times New Roman"/>
          <w:color w:val="000000" w:themeColor="text1"/>
        </w:rPr>
        <w:t xml:space="preserve"> καθώς η μάθηση μετά από περιστατικά αποτελεί ένα πολύ σημαντικό πλεονέκτημα για την ομάδα αντιμετώπισης και τον οργανισμό.</w:t>
      </w:r>
      <w:r w:rsidRPr="0037271B">
        <w:rPr>
          <w:rFonts w:ascii="Times New Roman" w:eastAsia="Times New Roman" w:hAnsi="Times New Roman" w:cs="Times New Roman"/>
          <w:color w:val="000000" w:themeColor="text1"/>
        </w:rPr>
        <w:t xml:space="preserve"> </w:t>
      </w:r>
    </w:p>
    <w:p w14:paraId="2A7F1F94" w14:textId="77777777" w:rsidR="003C50C9" w:rsidRDefault="0037271B"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Στον Ο</w:t>
      </w:r>
      <w:r w:rsidR="006C78F8" w:rsidRPr="0037271B">
        <w:rPr>
          <w:rFonts w:ascii="Times New Roman" w:eastAsia="Segoe UI" w:hAnsi="Times New Roman" w:cs="Times New Roman"/>
          <w:color w:val="000000" w:themeColor="text1"/>
        </w:rPr>
        <w:t xml:space="preserve">ργανισμό A από τους υπαλλήλους που συμμετείχαν στην αρχική έρευνα </w:t>
      </w:r>
      <w:r w:rsidR="008F224F">
        <w:rPr>
          <w:rFonts w:ascii="Times New Roman" w:eastAsia="Segoe UI" w:hAnsi="Times New Roman" w:cs="Times New Roman"/>
          <w:color w:val="000000" w:themeColor="text1"/>
        </w:rPr>
        <w:t>(</w:t>
      </w:r>
      <w:r w:rsidR="006C78F8" w:rsidRPr="0037271B">
        <w:rPr>
          <w:rFonts w:ascii="Times New Roman" w:eastAsia="Segoe UI" w:hAnsi="Times New Roman" w:cs="Times New Roman"/>
          <w:color w:val="000000" w:themeColor="text1"/>
        </w:rPr>
        <w:t xml:space="preserve">με μεγάλη πιθανότητα να </w:t>
      </w:r>
      <w:r w:rsidR="008F224F">
        <w:rPr>
          <w:rFonts w:ascii="Times New Roman" w:eastAsia="Segoe UI" w:hAnsi="Times New Roman" w:cs="Times New Roman"/>
          <w:color w:val="000000" w:themeColor="text1"/>
        </w:rPr>
        <w:t xml:space="preserve">εκπροσωπούν την πλειοψηφία) </w:t>
      </w:r>
      <w:r w:rsidR="006C78F8" w:rsidRPr="0037271B">
        <w:rPr>
          <w:rFonts w:ascii="Times New Roman" w:eastAsia="Segoe UI" w:hAnsi="Times New Roman" w:cs="Times New Roman"/>
          <w:color w:val="000000" w:themeColor="text1"/>
        </w:rPr>
        <w:t>φάνηκε να μην είναι ιδιαίτερα εξοικειωμ</w:t>
      </w:r>
      <w:r w:rsidR="008F224F">
        <w:rPr>
          <w:rFonts w:ascii="Times New Roman" w:eastAsia="Segoe UI" w:hAnsi="Times New Roman" w:cs="Times New Roman"/>
          <w:color w:val="000000" w:themeColor="text1"/>
        </w:rPr>
        <w:t xml:space="preserve">ένοι με την πολιτική ασφαλείας και </w:t>
      </w:r>
      <w:r w:rsidR="006C78F8" w:rsidRPr="0037271B">
        <w:rPr>
          <w:rFonts w:ascii="Times New Roman" w:eastAsia="Segoe UI" w:hAnsi="Times New Roman" w:cs="Times New Roman"/>
          <w:color w:val="000000" w:themeColor="text1"/>
        </w:rPr>
        <w:t>να</w:t>
      </w:r>
      <w:r w:rsidR="008F224F">
        <w:rPr>
          <w:rFonts w:ascii="Times New Roman" w:eastAsia="Segoe UI" w:hAnsi="Times New Roman" w:cs="Times New Roman"/>
          <w:color w:val="000000" w:themeColor="text1"/>
        </w:rPr>
        <w:t xml:space="preserve"> μην είναι ιδιαίτερα προσεκτικοί </w:t>
      </w:r>
      <w:r w:rsidR="006C78F8" w:rsidRPr="0037271B">
        <w:rPr>
          <w:rFonts w:ascii="Times New Roman" w:eastAsia="Segoe UI" w:hAnsi="Times New Roman" w:cs="Times New Roman"/>
          <w:color w:val="000000" w:themeColor="text1"/>
        </w:rPr>
        <w:t xml:space="preserve">σε </w:t>
      </w:r>
      <w:proofErr w:type="spellStart"/>
      <w:r w:rsidR="008F224F">
        <w:rPr>
          <w:rFonts w:ascii="Times New Roman" w:eastAsia="Segoe UI" w:hAnsi="Times New Roman" w:cs="Times New Roman"/>
          <w:color w:val="000000" w:themeColor="text1"/>
        </w:rPr>
        <w:t>στοχευμένα</w:t>
      </w:r>
      <w:proofErr w:type="spellEnd"/>
      <w:r w:rsidR="006C78F8" w:rsidRPr="0037271B">
        <w:rPr>
          <w:rFonts w:ascii="Times New Roman" w:eastAsia="Segoe UI" w:hAnsi="Times New Roman" w:cs="Times New Roman"/>
          <w:color w:val="000000" w:themeColor="text1"/>
        </w:rPr>
        <w:t xml:space="preserve"> </w:t>
      </w:r>
      <w:proofErr w:type="spellStart"/>
      <w:r w:rsidR="006C78F8" w:rsidRPr="0037271B">
        <w:rPr>
          <w:rFonts w:ascii="Times New Roman" w:eastAsia="Segoe UI" w:hAnsi="Times New Roman" w:cs="Times New Roman"/>
          <w:color w:val="000000" w:themeColor="text1"/>
        </w:rPr>
        <w:t>Email</w:t>
      </w:r>
      <w:proofErr w:type="spellEnd"/>
      <w:r w:rsidR="008F224F">
        <w:rPr>
          <w:rFonts w:ascii="Times New Roman" w:eastAsia="Segoe UI" w:hAnsi="Times New Roman" w:cs="Times New Roman"/>
          <w:color w:val="000000" w:themeColor="text1"/>
        </w:rPr>
        <w:t xml:space="preserve"> και με το σημαντικότερο</w:t>
      </w:r>
      <w:r w:rsidR="006C78F8" w:rsidRPr="0037271B">
        <w:rPr>
          <w:rFonts w:ascii="Times New Roman" w:eastAsia="Segoe UI" w:hAnsi="Times New Roman" w:cs="Times New Roman"/>
          <w:color w:val="000000" w:themeColor="text1"/>
        </w:rPr>
        <w:t xml:space="preserve"> </w:t>
      </w:r>
      <w:r w:rsidR="008F224F">
        <w:rPr>
          <w:rFonts w:ascii="Times New Roman" w:eastAsia="Segoe UI" w:hAnsi="Times New Roman" w:cs="Times New Roman"/>
          <w:color w:val="000000" w:themeColor="text1"/>
        </w:rPr>
        <w:t>οι περισσότεροι</w:t>
      </w:r>
      <w:r w:rsidR="006C78F8" w:rsidRPr="0037271B">
        <w:rPr>
          <w:rFonts w:ascii="Times New Roman" w:eastAsia="Segoe UI" w:hAnsi="Times New Roman" w:cs="Times New Roman"/>
          <w:color w:val="000000" w:themeColor="text1"/>
        </w:rPr>
        <w:t xml:space="preserve"> από αυτούς να μην γνωρίζουν τι είναι ένα περιστατικό ασφάλειας. Το </w:t>
      </w:r>
      <w:r w:rsidR="003C50C9">
        <w:rPr>
          <w:rFonts w:ascii="Times New Roman" w:eastAsia="Segoe UI" w:hAnsi="Times New Roman" w:cs="Times New Roman"/>
          <w:color w:val="000000" w:themeColor="text1"/>
        </w:rPr>
        <w:t>δεδομένο</w:t>
      </w:r>
      <w:r w:rsidR="006C78F8" w:rsidRPr="0037271B">
        <w:rPr>
          <w:rFonts w:ascii="Times New Roman" w:eastAsia="Segoe UI" w:hAnsi="Times New Roman" w:cs="Times New Roman"/>
          <w:color w:val="000000" w:themeColor="text1"/>
        </w:rPr>
        <w:t xml:space="preserve"> της </w:t>
      </w:r>
      <w:r w:rsidR="003C50C9">
        <w:rPr>
          <w:rFonts w:ascii="Times New Roman" w:eastAsia="Segoe UI" w:hAnsi="Times New Roman" w:cs="Times New Roman"/>
          <w:color w:val="000000" w:themeColor="text1"/>
        </w:rPr>
        <w:t xml:space="preserve">έλλειψης </w:t>
      </w:r>
      <w:r w:rsidR="006C78F8" w:rsidRPr="0037271B">
        <w:rPr>
          <w:rFonts w:ascii="Times New Roman" w:eastAsia="Segoe UI" w:hAnsi="Times New Roman" w:cs="Times New Roman"/>
          <w:color w:val="000000" w:themeColor="text1"/>
        </w:rPr>
        <w:t xml:space="preserve">κινδύνου από τις πρόβες φαίνεται να επιβεβαιώνει </w:t>
      </w:r>
      <w:r w:rsidR="003C50C9">
        <w:rPr>
          <w:rFonts w:ascii="Times New Roman" w:eastAsia="Segoe UI" w:hAnsi="Times New Roman" w:cs="Times New Roman"/>
          <w:color w:val="000000" w:themeColor="text1"/>
        </w:rPr>
        <w:t>και τη</w:t>
      </w:r>
      <w:r w:rsidR="006C78F8" w:rsidRPr="0037271B">
        <w:rPr>
          <w:rFonts w:ascii="Times New Roman" w:eastAsia="Segoe UI" w:hAnsi="Times New Roman" w:cs="Times New Roman"/>
          <w:color w:val="000000" w:themeColor="text1"/>
        </w:rPr>
        <w:t xml:space="preserve"> δήλωση ενός από τους </w:t>
      </w:r>
      <w:r w:rsidR="003C50C9">
        <w:rPr>
          <w:rFonts w:ascii="Times New Roman" w:eastAsia="Segoe UI" w:hAnsi="Times New Roman" w:cs="Times New Roman"/>
          <w:color w:val="000000" w:themeColor="text1"/>
        </w:rPr>
        <w:t>συμμετέχοντες στην έρευνα,</w:t>
      </w:r>
      <w:r w:rsidR="006C78F8" w:rsidRPr="0037271B">
        <w:rPr>
          <w:rFonts w:ascii="Times New Roman" w:eastAsia="Segoe UI" w:hAnsi="Times New Roman" w:cs="Times New Roman"/>
          <w:color w:val="000000" w:themeColor="text1"/>
        </w:rPr>
        <w:t xml:space="preserve"> ότι η εφαρμογή κλειδώματος θυρών τους έκανε να νιώσουν ασφάλεια και να αμελούν διάφορες διαδικασίες που έπρεπε να πραγματοποιούνται. </w:t>
      </w:r>
    </w:p>
    <w:p w14:paraId="6EEDEFBA" w14:textId="77777777" w:rsidR="000079FC" w:rsidRDefault="006C78F8" w:rsidP="005B41C3">
      <w:pPr>
        <w:spacing w:before="120" w:after="120" w:line="360" w:lineRule="auto"/>
        <w:jc w:val="both"/>
        <w:rPr>
          <w:rFonts w:ascii="Times New Roman" w:eastAsia="Segoe UI" w:hAnsi="Times New Roman" w:cs="Times New Roman"/>
          <w:color w:val="000000" w:themeColor="text1"/>
        </w:rPr>
      </w:pPr>
      <w:r w:rsidRPr="0037271B">
        <w:rPr>
          <w:rFonts w:ascii="Times New Roman" w:eastAsia="Segoe UI" w:hAnsi="Times New Roman" w:cs="Times New Roman"/>
          <w:color w:val="000000" w:themeColor="text1"/>
        </w:rPr>
        <w:t>Φαίνεται ότι όλα αυτά που διοργανώνει και για τα οποία μέριμνα ο Οργανισμός Α δεν έχουν τον ανάλογο αντίκτυπο στους υπαλλήλους</w:t>
      </w:r>
      <w:r w:rsidR="000079FC">
        <w:rPr>
          <w:rFonts w:ascii="Times New Roman" w:eastAsia="Segoe UI" w:hAnsi="Times New Roman" w:cs="Times New Roman"/>
          <w:color w:val="000000" w:themeColor="text1"/>
        </w:rPr>
        <w:t>. Α</w:t>
      </w:r>
      <w:r w:rsidRPr="0037271B">
        <w:rPr>
          <w:rFonts w:ascii="Times New Roman" w:eastAsia="Segoe UI" w:hAnsi="Times New Roman" w:cs="Times New Roman"/>
          <w:color w:val="000000" w:themeColor="text1"/>
        </w:rPr>
        <w:t xml:space="preserve">υτό μπορεί να συμβαίνει είτε γιατί δεν χρησιμοποιούνται στο μέγιστο τους είτε γιατί οι υπάλληλοι αδιαφορούν μερικώς για αυτά. Η άγνοια των υπαλλήλων και η έλλειψη αίσθησης κινδύνου επηρεάζει άμεσα τον οργανισμό και τις στρατηγικές </w:t>
      </w:r>
      <w:r w:rsidR="000079FC">
        <w:rPr>
          <w:rFonts w:ascii="Times New Roman" w:eastAsia="Segoe UI" w:hAnsi="Times New Roman" w:cs="Times New Roman"/>
          <w:color w:val="000000" w:themeColor="text1"/>
        </w:rPr>
        <w:t>ανίχνευσης</w:t>
      </w:r>
      <w:r w:rsidRPr="0037271B">
        <w:rPr>
          <w:rFonts w:ascii="Times New Roman" w:eastAsia="Segoe UI" w:hAnsi="Times New Roman" w:cs="Times New Roman"/>
          <w:color w:val="000000" w:themeColor="text1"/>
        </w:rPr>
        <w:t>, διαχείρισης και αντιμετώπισης περιστατικών</w:t>
      </w:r>
      <w:r w:rsidR="000079FC">
        <w:rPr>
          <w:rFonts w:ascii="Times New Roman" w:eastAsia="Segoe UI" w:hAnsi="Times New Roman" w:cs="Times New Roman"/>
          <w:color w:val="000000" w:themeColor="text1"/>
        </w:rPr>
        <w:t>,</w:t>
      </w:r>
      <w:r w:rsidRPr="0037271B">
        <w:rPr>
          <w:rFonts w:ascii="Times New Roman" w:eastAsia="Segoe UI" w:hAnsi="Times New Roman" w:cs="Times New Roman"/>
          <w:color w:val="000000" w:themeColor="text1"/>
        </w:rPr>
        <w:t xml:space="preserve"> καθώς αποτελούν </w:t>
      </w:r>
      <w:r w:rsidR="000079FC">
        <w:rPr>
          <w:rFonts w:ascii="Times New Roman" w:eastAsia="Segoe UI" w:hAnsi="Times New Roman" w:cs="Times New Roman"/>
          <w:color w:val="000000" w:themeColor="text1"/>
        </w:rPr>
        <w:t>την πλειοψηφία των</w:t>
      </w:r>
      <w:r w:rsidRPr="0037271B">
        <w:rPr>
          <w:rFonts w:ascii="Times New Roman" w:eastAsia="Segoe UI" w:hAnsi="Times New Roman" w:cs="Times New Roman"/>
          <w:color w:val="000000" w:themeColor="text1"/>
        </w:rPr>
        <w:t xml:space="preserve"> </w:t>
      </w:r>
      <w:r w:rsidR="000079FC">
        <w:rPr>
          <w:rFonts w:ascii="Times New Roman" w:eastAsia="Segoe UI" w:hAnsi="Times New Roman" w:cs="Times New Roman"/>
          <w:color w:val="000000" w:themeColor="text1"/>
        </w:rPr>
        <w:t>υπαλλήλων</w:t>
      </w:r>
      <w:r w:rsidRPr="0037271B">
        <w:rPr>
          <w:rFonts w:ascii="Times New Roman" w:eastAsia="Segoe UI" w:hAnsi="Times New Roman" w:cs="Times New Roman"/>
          <w:color w:val="000000" w:themeColor="text1"/>
        </w:rPr>
        <w:t xml:space="preserve"> που εμπλέκονται σε αυτά. Είναι πιθανό να τις επηρεάζουν με </w:t>
      </w:r>
      <w:r w:rsidR="000079FC">
        <w:rPr>
          <w:rFonts w:ascii="Times New Roman" w:eastAsia="Segoe UI" w:hAnsi="Times New Roman" w:cs="Times New Roman"/>
          <w:color w:val="000000" w:themeColor="text1"/>
        </w:rPr>
        <w:t xml:space="preserve">τέτοιο τρόπο, </w:t>
      </w:r>
      <w:r w:rsidRPr="0037271B">
        <w:rPr>
          <w:rFonts w:ascii="Times New Roman" w:eastAsia="Segoe UI" w:hAnsi="Times New Roman" w:cs="Times New Roman"/>
          <w:color w:val="000000" w:themeColor="text1"/>
        </w:rPr>
        <w:t xml:space="preserve">ώστε να υπάρχει μια σχετική υπολειτουργία σε σχέση με την αρχική </w:t>
      </w:r>
      <w:r w:rsidR="000079FC">
        <w:rPr>
          <w:rFonts w:ascii="Times New Roman" w:eastAsia="Segoe UI" w:hAnsi="Times New Roman" w:cs="Times New Roman"/>
          <w:color w:val="000000" w:themeColor="text1"/>
        </w:rPr>
        <w:t>δυναμική</w:t>
      </w:r>
      <w:r w:rsidRPr="0037271B">
        <w:rPr>
          <w:rFonts w:ascii="Times New Roman" w:eastAsia="Segoe UI" w:hAnsi="Times New Roman" w:cs="Times New Roman"/>
          <w:color w:val="000000" w:themeColor="text1"/>
        </w:rPr>
        <w:t xml:space="preserve"> των στρατηγ</w:t>
      </w:r>
      <w:r w:rsidR="000079FC">
        <w:rPr>
          <w:rFonts w:ascii="Times New Roman" w:eastAsia="Segoe UI" w:hAnsi="Times New Roman" w:cs="Times New Roman"/>
          <w:color w:val="000000" w:themeColor="text1"/>
        </w:rPr>
        <w:t xml:space="preserve">ικών αντιμετώπισης περιστατικών ασφάλειας </w:t>
      </w:r>
      <w:proofErr w:type="spellStart"/>
      <w:r w:rsidR="000079FC">
        <w:rPr>
          <w:rFonts w:ascii="Times New Roman" w:eastAsia="Segoe UI" w:hAnsi="Times New Roman" w:cs="Times New Roman"/>
          <w:color w:val="000000" w:themeColor="text1"/>
        </w:rPr>
        <w:t>πληροφορίων</w:t>
      </w:r>
      <w:proofErr w:type="spellEnd"/>
      <w:r w:rsidR="000079FC">
        <w:rPr>
          <w:rFonts w:ascii="Times New Roman" w:eastAsia="Segoe UI" w:hAnsi="Times New Roman" w:cs="Times New Roman"/>
          <w:color w:val="000000" w:themeColor="text1"/>
        </w:rPr>
        <w:t xml:space="preserve">, </w:t>
      </w:r>
      <w:r w:rsidRPr="0037271B">
        <w:rPr>
          <w:rFonts w:ascii="Times New Roman" w:eastAsia="Segoe UI" w:hAnsi="Times New Roman" w:cs="Times New Roman"/>
          <w:color w:val="000000" w:themeColor="text1"/>
        </w:rPr>
        <w:t xml:space="preserve">καθώς δεν φαίνεται ο οργανισμός να αντιμετωπίζει κάποιο σοβαρό πρόβλημα πού να </w:t>
      </w:r>
      <w:r w:rsidR="000079FC">
        <w:rPr>
          <w:rFonts w:ascii="Times New Roman" w:eastAsia="Segoe UI" w:hAnsi="Times New Roman" w:cs="Times New Roman"/>
          <w:color w:val="000000" w:themeColor="text1"/>
        </w:rPr>
        <w:t>προέρχεται</w:t>
      </w:r>
      <w:r w:rsidRPr="0037271B">
        <w:rPr>
          <w:rFonts w:ascii="Times New Roman" w:eastAsia="Segoe UI" w:hAnsi="Times New Roman" w:cs="Times New Roman"/>
          <w:color w:val="000000" w:themeColor="text1"/>
        </w:rPr>
        <w:t xml:space="preserve"> από ανθρώπινη αμέλεια ή </w:t>
      </w:r>
      <w:r w:rsidR="000079FC">
        <w:rPr>
          <w:rFonts w:ascii="Times New Roman" w:eastAsia="Segoe UI" w:hAnsi="Times New Roman" w:cs="Times New Roman"/>
          <w:color w:val="000000" w:themeColor="text1"/>
        </w:rPr>
        <w:t>σφάλμα</w:t>
      </w:r>
      <w:r w:rsidRPr="0037271B">
        <w:rPr>
          <w:rFonts w:ascii="Times New Roman" w:eastAsia="Segoe UI" w:hAnsi="Times New Roman" w:cs="Times New Roman"/>
          <w:color w:val="000000" w:themeColor="text1"/>
        </w:rPr>
        <w:t xml:space="preserve">. </w:t>
      </w:r>
    </w:p>
    <w:p w14:paraId="0C1226C3" w14:textId="2F52B2B6" w:rsidR="006C78F8" w:rsidRPr="0037271B" w:rsidRDefault="000079FC"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Επίσης,</w:t>
      </w:r>
      <w:r w:rsidR="006C78F8" w:rsidRPr="0037271B">
        <w:rPr>
          <w:rFonts w:ascii="Times New Roman" w:eastAsia="Segoe UI" w:hAnsi="Times New Roman" w:cs="Times New Roman"/>
          <w:color w:val="000000" w:themeColor="text1"/>
        </w:rPr>
        <w:t xml:space="preserve"> φαίνεται να έχει δημιουργηθεί ένα προβλημα</w:t>
      </w:r>
      <w:r>
        <w:rPr>
          <w:rFonts w:ascii="Times New Roman" w:eastAsia="Segoe UI" w:hAnsi="Times New Roman" w:cs="Times New Roman"/>
          <w:color w:val="000000" w:themeColor="text1"/>
        </w:rPr>
        <w:t>τικό κλί</w:t>
      </w:r>
      <w:r w:rsidR="006C78F8" w:rsidRPr="0037271B">
        <w:rPr>
          <w:rFonts w:ascii="Times New Roman" w:eastAsia="Segoe UI" w:hAnsi="Times New Roman" w:cs="Times New Roman"/>
          <w:color w:val="000000" w:themeColor="text1"/>
        </w:rPr>
        <w:t xml:space="preserve">μα κουλτούρας ασφάλειας με τους υπάλληλους του οργανισμού να έχουν επαναπαυτεί στις αυτόματες λειτουργίες και </w:t>
      </w:r>
      <w:r>
        <w:rPr>
          <w:rFonts w:ascii="Times New Roman" w:eastAsia="Segoe UI" w:hAnsi="Times New Roman" w:cs="Times New Roman"/>
          <w:color w:val="000000" w:themeColor="text1"/>
        </w:rPr>
        <w:t xml:space="preserve">τα </w:t>
      </w:r>
      <w:r w:rsidR="006C78F8" w:rsidRPr="0037271B">
        <w:rPr>
          <w:rFonts w:ascii="Times New Roman" w:eastAsia="Segoe UI" w:hAnsi="Times New Roman" w:cs="Times New Roman"/>
          <w:color w:val="000000" w:themeColor="text1"/>
        </w:rPr>
        <w:t xml:space="preserve">συστήματα του οργανισμού που </w:t>
      </w:r>
      <w:r>
        <w:rPr>
          <w:rFonts w:ascii="Times New Roman" w:eastAsia="Segoe UI" w:hAnsi="Times New Roman" w:cs="Times New Roman"/>
          <w:color w:val="000000" w:themeColor="text1"/>
        </w:rPr>
        <w:t>μεριμνούν</w:t>
      </w:r>
      <w:r w:rsidR="006C78F8" w:rsidRPr="0037271B">
        <w:rPr>
          <w:rFonts w:ascii="Times New Roman" w:eastAsia="Segoe UI" w:hAnsi="Times New Roman" w:cs="Times New Roman"/>
          <w:color w:val="000000" w:themeColor="text1"/>
        </w:rPr>
        <w:t xml:space="preserve"> για την ασφάλεια. Ο υπεύθυνος ασφαλείας </w:t>
      </w:r>
      <w:proofErr w:type="spellStart"/>
      <w:r w:rsidR="006C78F8" w:rsidRPr="0037271B">
        <w:rPr>
          <w:rFonts w:ascii="Times New Roman" w:eastAsia="Segoe UI" w:hAnsi="Times New Roman" w:cs="Times New Roman"/>
          <w:color w:val="000000" w:themeColor="text1"/>
        </w:rPr>
        <w:t>πληροφορίων</w:t>
      </w:r>
      <w:proofErr w:type="spellEnd"/>
      <w:r w:rsidR="006C78F8" w:rsidRPr="0037271B">
        <w:rPr>
          <w:rFonts w:ascii="Times New Roman" w:eastAsia="Segoe UI" w:hAnsi="Times New Roman" w:cs="Times New Roman"/>
          <w:color w:val="000000" w:themeColor="text1"/>
        </w:rPr>
        <w:t xml:space="preserve"> με την δήλωση ότι δεν ενδιαφέρονται να αποκτήσουν μεγάλη λεπτομέρεια σε σχέση με τις διαδικασίες και τα βήματα για την αντιμετώπιση συγκεκριμένων περιστατικών στον οργανισμό είναι πιθανό να έχει δημιουργήσει μια νοοτροπία και </w:t>
      </w:r>
      <w:r>
        <w:rPr>
          <w:rFonts w:ascii="Times New Roman" w:eastAsia="Segoe UI" w:hAnsi="Times New Roman" w:cs="Times New Roman"/>
          <w:color w:val="000000" w:themeColor="text1"/>
        </w:rPr>
        <w:t xml:space="preserve">μια </w:t>
      </w:r>
      <w:r w:rsidR="006C78F8" w:rsidRPr="0037271B">
        <w:rPr>
          <w:rFonts w:ascii="Times New Roman" w:eastAsia="Segoe UI" w:hAnsi="Times New Roman" w:cs="Times New Roman"/>
          <w:color w:val="000000" w:themeColor="text1"/>
        </w:rPr>
        <w:t xml:space="preserve">λογική </w:t>
      </w:r>
      <w:r>
        <w:rPr>
          <w:rFonts w:ascii="Times New Roman" w:eastAsia="Segoe UI" w:hAnsi="Times New Roman" w:cs="Times New Roman"/>
          <w:color w:val="000000" w:themeColor="text1"/>
        </w:rPr>
        <w:t xml:space="preserve">έλλειψης γνώσης της </w:t>
      </w:r>
      <w:r w:rsidR="006C78F8" w:rsidRPr="0037271B">
        <w:rPr>
          <w:rFonts w:ascii="Times New Roman" w:eastAsia="Segoe UI" w:hAnsi="Times New Roman" w:cs="Times New Roman"/>
          <w:color w:val="000000" w:themeColor="text1"/>
        </w:rPr>
        <w:t>λεπτομέρειας σε βάθος</w:t>
      </w:r>
      <w:r>
        <w:rPr>
          <w:rFonts w:ascii="Times New Roman" w:eastAsia="Segoe UI" w:hAnsi="Times New Roman" w:cs="Times New Roman"/>
          <w:color w:val="000000" w:themeColor="text1"/>
        </w:rPr>
        <w:t>,</w:t>
      </w:r>
      <w:r w:rsidR="006C78F8" w:rsidRPr="0037271B">
        <w:rPr>
          <w:rFonts w:ascii="Times New Roman" w:eastAsia="Segoe UI" w:hAnsi="Times New Roman" w:cs="Times New Roman"/>
          <w:color w:val="000000" w:themeColor="text1"/>
        </w:rPr>
        <w:t xml:space="preserve"> η οποία μπορεί </w:t>
      </w:r>
      <w:r>
        <w:rPr>
          <w:rFonts w:ascii="Times New Roman" w:eastAsia="Segoe UI" w:hAnsi="Times New Roman" w:cs="Times New Roman"/>
          <w:color w:val="000000" w:themeColor="text1"/>
        </w:rPr>
        <w:t xml:space="preserve">κάλλιστα </w:t>
      </w:r>
      <w:r w:rsidR="006C78F8" w:rsidRPr="0037271B">
        <w:rPr>
          <w:rFonts w:ascii="Times New Roman" w:eastAsia="Segoe UI" w:hAnsi="Times New Roman" w:cs="Times New Roman"/>
          <w:color w:val="000000" w:themeColor="text1"/>
        </w:rPr>
        <w:t>να μεταφερθεί και σε άλλα τμήματα και άτομα του οργανισμού.</w:t>
      </w:r>
    </w:p>
    <w:p w14:paraId="1434AB5B" w14:textId="77777777" w:rsidR="000079FC" w:rsidRDefault="006C78F8" w:rsidP="005B41C3">
      <w:pPr>
        <w:spacing w:before="120" w:after="120" w:line="360" w:lineRule="auto"/>
        <w:jc w:val="both"/>
        <w:rPr>
          <w:rFonts w:ascii="Times New Roman" w:eastAsia="Segoe UI" w:hAnsi="Times New Roman" w:cs="Times New Roman"/>
          <w:color w:val="000000" w:themeColor="text1"/>
        </w:rPr>
      </w:pPr>
      <w:r w:rsidRPr="0037271B">
        <w:rPr>
          <w:rFonts w:ascii="Times New Roman" w:eastAsia="Segoe UI" w:hAnsi="Times New Roman" w:cs="Times New Roman"/>
          <w:color w:val="000000" w:themeColor="text1"/>
        </w:rPr>
        <w:lastRenderedPageBreak/>
        <w:t xml:space="preserve">Για το τι είναι περιστατικό στον Οργανισμό Β φαίνονται σχετικά εξοικειωμένοι με </w:t>
      </w:r>
      <w:r w:rsidR="000079FC">
        <w:rPr>
          <w:rFonts w:ascii="Times New Roman" w:eastAsia="Segoe UI" w:hAnsi="Times New Roman" w:cs="Times New Roman"/>
          <w:color w:val="000000" w:themeColor="text1"/>
        </w:rPr>
        <w:t>την πλειοψηφία</w:t>
      </w:r>
      <w:r w:rsidRPr="0037271B">
        <w:rPr>
          <w:rFonts w:ascii="Times New Roman" w:eastAsia="Segoe UI" w:hAnsi="Times New Roman" w:cs="Times New Roman"/>
          <w:color w:val="000000" w:themeColor="text1"/>
        </w:rPr>
        <w:t xml:space="preserve"> να </w:t>
      </w:r>
      <w:r w:rsidR="000079FC">
        <w:rPr>
          <w:rFonts w:ascii="Times New Roman" w:eastAsia="Segoe UI" w:hAnsi="Times New Roman" w:cs="Times New Roman"/>
          <w:color w:val="000000" w:themeColor="text1"/>
        </w:rPr>
        <w:t>δείχνει</w:t>
      </w:r>
      <w:r w:rsidRPr="0037271B">
        <w:rPr>
          <w:rFonts w:ascii="Times New Roman" w:eastAsia="Segoe UI" w:hAnsi="Times New Roman" w:cs="Times New Roman"/>
          <w:color w:val="000000" w:themeColor="text1"/>
        </w:rPr>
        <w:t xml:space="preserve"> </w:t>
      </w:r>
      <w:r w:rsidR="000079FC">
        <w:rPr>
          <w:rFonts w:ascii="Times New Roman" w:eastAsia="Segoe UI" w:hAnsi="Times New Roman" w:cs="Times New Roman"/>
          <w:color w:val="000000" w:themeColor="text1"/>
        </w:rPr>
        <w:t xml:space="preserve">ιδιαίτερα προσεκτική. </w:t>
      </w:r>
      <w:r w:rsidRPr="0037271B">
        <w:rPr>
          <w:rFonts w:ascii="Times New Roman" w:eastAsia="Segoe UI" w:hAnsi="Times New Roman" w:cs="Times New Roman"/>
          <w:color w:val="000000" w:themeColor="text1"/>
        </w:rPr>
        <w:t xml:space="preserve"> </w:t>
      </w:r>
      <w:r w:rsidR="000079FC">
        <w:rPr>
          <w:rFonts w:ascii="Times New Roman" w:eastAsia="Segoe UI" w:hAnsi="Times New Roman" w:cs="Times New Roman"/>
          <w:color w:val="000000" w:themeColor="text1"/>
        </w:rPr>
        <w:t xml:space="preserve">Το γεγονός αυτό </w:t>
      </w:r>
      <w:r w:rsidRPr="0037271B">
        <w:rPr>
          <w:rFonts w:ascii="Times New Roman" w:eastAsia="Segoe UI" w:hAnsi="Times New Roman" w:cs="Times New Roman"/>
          <w:color w:val="000000" w:themeColor="text1"/>
        </w:rPr>
        <w:t xml:space="preserve"> </w:t>
      </w:r>
      <w:r w:rsidR="000079FC">
        <w:rPr>
          <w:rFonts w:ascii="Times New Roman" w:eastAsia="Segoe UI" w:hAnsi="Times New Roman" w:cs="Times New Roman"/>
          <w:color w:val="000000" w:themeColor="text1"/>
        </w:rPr>
        <w:t>καταδεικνύει</w:t>
      </w:r>
      <w:r w:rsidRPr="0037271B">
        <w:rPr>
          <w:rFonts w:ascii="Times New Roman" w:eastAsia="Segoe UI" w:hAnsi="Times New Roman" w:cs="Times New Roman"/>
          <w:color w:val="000000" w:themeColor="text1"/>
        </w:rPr>
        <w:t xml:space="preserve"> ότι υπάρχει μια σχετική ευαισθητοποίηση για την ασφάλεια</w:t>
      </w:r>
      <w:r w:rsidR="000079FC">
        <w:rPr>
          <w:rFonts w:ascii="Times New Roman" w:eastAsia="Segoe UI" w:hAnsi="Times New Roman" w:cs="Times New Roman"/>
          <w:color w:val="000000" w:themeColor="text1"/>
        </w:rPr>
        <w:t xml:space="preserve"> από πλευράς του οργανισμού</w:t>
      </w:r>
      <w:r w:rsidRPr="0037271B">
        <w:rPr>
          <w:rFonts w:ascii="Times New Roman" w:eastAsia="Segoe UI" w:hAnsi="Times New Roman" w:cs="Times New Roman"/>
          <w:color w:val="000000" w:themeColor="text1"/>
        </w:rPr>
        <w:t>. Αντίθετα</w:t>
      </w:r>
      <w:r w:rsidR="000079FC">
        <w:rPr>
          <w:rFonts w:ascii="Times New Roman" w:eastAsia="Segoe UI" w:hAnsi="Times New Roman" w:cs="Times New Roman"/>
          <w:color w:val="000000" w:themeColor="text1"/>
        </w:rPr>
        <w:t>, μέσα στα πλαίσια της</w:t>
      </w:r>
      <w:r w:rsidRPr="0037271B">
        <w:rPr>
          <w:rFonts w:ascii="Times New Roman" w:eastAsia="Segoe UI" w:hAnsi="Times New Roman" w:cs="Times New Roman"/>
          <w:color w:val="000000" w:themeColor="text1"/>
        </w:rPr>
        <w:t xml:space="preserve"> διαδικασία</w:t>
      </w:r>
      <w:r w:rsidR="000079FC">
        <w:rPr>
          <w:rFonts w:ascii="Times New Roman" w:eastAsia="Segoe UI" w:hAnsi="Times New Roman" w:cs="Times New Roman"/>
          <w:color w:val="000000" w:themeColor="text1"/>
        </w:rPr>
        <w:t>ς σχετικά με</w:t>
      </w:r>
      <w:r w:rsidRPr="0037271B">
        <w:rPr>
          <w:rFonts w:ascii="Times New Roman" w:eastAsia="Segoe UI" w:hAnsi="Times New Roman" w:cs="Times New Roman"/>
          <w:color w:val="000000" w:themeColor="text1"/>
        </w:rPr>
        <w:t xml:space="preserve"> το που και ποιες περιπτώσεις έπρεπε να αναφέρονται</w:t>
      </w:r>
      <w:r w:rsidR="000079FC">
        <w:rPr>
          <w:rFonts w:ascii="Times New Roman" w:eastAsia="Segoe UI" w:hAnsi="Times New Roman" w:cs="Times New Roman"/>
          <w:color w:val="000000" w:themeColor="text1"/>
        </w:rPr>
        <w:t>,</w:t>
      </w:r>
      <w:r w:rsidRPr="0037271B">
        <w:rPr>
          <w:rFonts w:ascii="Times New Roman" w:eastAsia="Segoe UI" w:hAnsi="Times New Roman" w:cs="Times New Roman"/>
          <w:color w:val="000000" w:themeColor="text1"/>
        </w:rPr>
        <w:t xml:space="preserve"> παρατηρήθηκε μια σχετική ανησυχία. Σε σχέση με την πολιτική ασφάλειας οι περισσότεροι ήταν κάπως εξοικειωμένο</w:t>
      </w:r>
      <w:r w:rsidR="000079FC">
        <w:rPr>
          <w:rFonts w:ascii="Times New Roman" w:eastAsia="Segoe UI" w:hAnsi="Times New Roman" w:cs="Times New Roman"/>
          <w:color w:val="000000" w:themeColor="text1"/>
        </w:rPr>
        <w:t>ι,</w:t>
      </w:r>
      <w:r w:rsidRPr="0037271B">
        <w:rPr>
          <w:rFonts w:ascii="Times New Roman" w:eastAsia="Segoe UI" w:hAnsi="Times New Roman" w:cs="Times New Roman"/>
          <w:color w:val="000000" w:themeColor="text1"/>
        </w:rPr>
        <w:t xml:space="preserve"> παρόλο που φαίνεται ο οργανισμός </w:t>
      </w:r>
      <w:r w:rsidR="000079FC">
        <w:rPr>
          <w:rFonts w:ascii="Times New Roman" w:eastAsia="Segoe UI" w:hAnsi="Times New Roman" w:cs="Times New Roman"/>
          <w:color w:val="000000" w:themeColor="text1"/>
        </w:rPr>
        <w:t xml:space="preserve">να παραγκωνίζει </w:t>
      </w:r>
      <w:r w:rsidRPr="0037271B">
        <w:rPr>
          <w:rFonts w:ascii="Times New Roman" w:eastAsia="Segoe UI" w:hAnsi="Times New Roman" w:cs="Times New Roman"/>
          <w:color w:val="000000" w:themeColor="text1"/>
        </w:rPr>
        <w:t xml:space="preserve">την ενημέρωση των υπαλλήλων του κάθε φορά που αλλάζει αυτή η πολιτική. </w:t>
      </w:r>
    </w:p>
    <w:p w14:paraId="44D71318" w14:textId="2EA041CF" w:rsidR="00E20833" w:rsidRDefault="006C78F8" w:rsidP="005B41C3">
      <w:pPr>
        <w:spacing w:before="120" w:after="120" w:line="360" w:lineRule="auto"/>
        <w:jc w:val="both"/>
        <w:rPr>
          <w:rFonts w:ascii="Times New Roman" w:eastAsia="Times New Roman" w:hAnsi="Times New Roman" w:cs="Times New Roman"/>
          <w:color w:val="000000" w:themeColor="text1"/>
        </w:rPr>
      </w:pPr>
      <w:r w:rsidRPr="0037271B">
        <w:rPr>
          <w:rFonts w:ascii="Times New Roman" w:eastAsia="Segoe UI" w:hAnsi="Times New Roman" w:cs="Times New Roman"/>
          <w:color w:val="000000" w:themeColor="text1"/>
        </w:rPr>
        <w:t xml:space="preserve">Τα </w:t>
      </w:r>
      <w:proofErr w:type="spellStart"/>
      <w:r w:rsidRPr="0037271B">
        <w:rPr>
          <w:rFonts w:ascii="Times New Roman" w:eastAsia="Segoe UI" w:hAnsi="Times New Roman" w:cs="Times New Roman"/>
          <w:color w:val="000000" w:themeColor="text1"/>
        </w:rPr>
        <w:t>στοχευμένα</w:t>
      </w:r>
      <w:proofErr w:type="spellEnd"/>
      <w:r w:rsidRPr="0037271B">
        <w:rPr>
          <w:rFonts w:ascii="Times New Roman" w:eastAsia="Times New Roman" w:hAnsi="Times New Roman" w:cs="Times New Roman"/>
          <w:color w:val="000000" w:themeColor="text1"/>
        </w:rPr>
        <w:t xml:space="preserve"> </w:t>
      </w:r>
      <w:proofErr w:type="spellStart"/>
      <w:r w:rsidRPr="0037271B">
        <w:rPr>
          <w:rFonts w:ascii="Times New Roman" w:eastAsia="Times New Roman" w:hAnsi="Times New Roman" w:cs="Times New Roman"/>
          <w:color w:val="000000" w:themeColor="text1"/>
        </w:rPr>
        <w:t>Email</w:t>
      </w:r>
      <w:proofErr w:type="spellEnd"/>
      <w:r w:rsidRPr="0037271B">
        <w:rPr>
          <w:rFonts w:ascii="Times New Roman" w:eastAsia="Times New Roman" w:hAnsi="Times New Roman" w:cs="Times New Roman"/>
          <w:color w:val="000000" w:themeColor="text1"/>
        </w:rPr>
        <w:t xml:space="preserve"> οι περισσότεροι δήλωσαν ότι τα αναγνωρίζουν με έναν </w:t>
      </w:r>
      <w:r w:rsidR="000079FC">
        <w:rPr>
          <w:rFonts w:ascii="Times New Roman" w:eastAsia="Times New Roman" w:hAnsi="Times New Roman" w:cs="Times New Roman"/>
          <w:color w:val="000000" w:themeColor="text1"/>
        </w:rPr>
        <w:t>υπάλληλο να απαντάει</w:t>
      </w:r>
      <w:r w:rsidRPr="0037271B">
        <w:rPr>
          <w:rFonts w:ascii="Times New Roman" w:eastAsia="Times New Roman" w:hAnsi="Times New Roman" w:cs="Times New Roman"/>
          <w:color w:val="000000" w:themeColor="text1"/>
        </w:rPr>
        <w:t xml:space="preserve"> ότι ακολούθησ</w:t>
      </w:r>
      <w:r w:rsidR="000079FC">
        <w:rPr>
          <w:rFonts w:ascii="Times New Roman" w:eastAsia="Times New Roman" w:hAnsi="Times New Roman" w:cs="Times New Roman"/>
          <w:color w:val="000000" w:themeColor="text1"/>
        </w:rPr>
        <w:t xml:space="preserve">ε εσκεμμένα και με ασφαλή τρόπο </w:t>
      </w:r>
      <w:r w:rsidRPr="0037271B">
        <w:rPr>
          <w:rFonts w:ascii="Times New Roman" w:eastAsia="Times New Roman" w:hAnsi="Times New Roman" w:cs="Times New Roman"/>
          <w:color w:val="000000" w:themeColor="text1"/>
        </w:rPr>
        <w:t xml:space="preserve">τέτοιες οδηγίες από </w:t>
      </w:r>
      <w:proofErr w:type="spellStart"/>
      <w:r w:rsidRPr="0037271B">
        <w:rPr>
          <w:rFonts w:ascii="Times New Roman" w:eastAsia="Times New Roman" w:hAnsi="Times New Roman" w:cs="Times New Roman"/>
          <w:color w:val="000000" w:themeColor="text1"/>
        </w:rPr>
        <w:t>Email</w:t>
      </w:r>
      <w:proofErr w:type="spellEnd"/>
      <w:r w:rsidRPr="0037271B">
        <w:rPr>
          <w:rFonts w:ascii="Times New Roman" w:eastAsia="Times New Roman" w:hAnsi="Times New Roman" w:cs="Times New Roman"/>
          <w:color w:val="000000" w:themeColor="text1"/>
        </w:rPr>
        <w:t>. Αυτό το εύρημα προκαλεί ιδιαίτερη εντύπωση</w:t>
      </w:r>
      <w:r w:rsidR="000079FC">
        <w:rPr>
          <w:rFonts w:ascii="Times New Roman" w:eastAsia="Times New Roman" w:hAnsi="Times New Roman" w:cs="Times New Roman"/>
          <w:color w:val="000000" w:themeColor="text1"/>
        </w:rPr>
        <w:t>,</w:t>
      </w:r>
      <w:r w:rsidRPr="0037271B">
        <w:rPr>
          <w:rFonts w:ascii="Times New Roman" w:eastAsia="Times New Roman" w:hAnsi="Times New Roman" w:cs="Times New Roman"/>
          <w:color w:val="000000" w:themeColor="text1"/>
        </w:rPr>
        <w:t xml:space="preserve"> καθώς φαίνεται </w:t>
      </w:r>
      <w:r w:rsidR="000079FC">
        <w:rPr>
          <w:rFonts w:ascii="Times New Roman" w:eastAsia="Times New Roman" w:hAnsi="Times New Roman" w:cs="Times New Roman"/>
          <w:color w:val="000000" w:themeColor="text1"/>
        </w:rPr>
        <w:t xml:space="preserve">ότι </w:t>
      </w:r>
      <w:r w:rsidRPr="0037271B">
        <w:rPr>
          <w:rFonts w:ascii="Times New Roman" w:eastAsia="Times New Roman" w:hAnsi="Times New Roman" w:cs="Times New Roman"/>
          <w:color w:val="000000" w:themeColor="text1"/>
        </w:rPr>
        <w:t xml:space="preserve">ο οργανισμός επιτρέπει </w:t>
      </w:r>
      <w:r w:rsidR="000079FC">
        <w:rPr>
          <w:rFonts w:ascii="Times New Roman" w:eastAsia="Times New Roman" w:hAnsi="Times New Roman" w:cs="Times New Roman"/>
          <w:color w:val="000000" w:themeColor="text1"/>
        </w:rPr>
        <w:t xml:space="preserve">τις αυτόβουλες </w:t>
      </w:r>
      <w:r w:rsidRPr="0037271B">
        <w:rPr>
          <w:rFonts w:ascii="Times New Roman" w:eastAsia="Times New Roman" w:hAnsi="Times New Roman" w:cs="Times New Roman"/>
          <w:color w:val="000000" w:themeColor="text1"/>
        </w:rPr>
        <w:t xml:space="preserve">ενέργειες </w:t>
      </w:r>
      <w:r w:rsidR="000079FC">
        <w:rPr>
          <w:rFonts w:ascii="Times New Roman" w:eastAsia="Times New Roman" w:hAnsi="Times New Roman" w:cs="Times New Roman"/>
          <w:color w:val="000000" w:themeColor="text1"/>
        </w:rPr>
        <w:t>των υπαλλήλων</w:t>
      </w:r>
      <w:r w:rsidRPr="0037271B">
        <w:rPr>
          <w:rFonts w:ascii="Times New Roman" w:eastAsia="Times New Roman" w:hAnsi="Times New Roman" w:cs="Times New Roman"/>
          <w:color w:val="000000" w:themeColor="text1"/>
        </w:rPr>
        <w:t xml:space="preserve"> ή </w:t>
      </w:r>
      <w:r w:rsidR="000079FC">
        <w:rPr>
          <w:rFonts w:ascii="Times New Roman" w:eastAsia="Times New Roman" w:hAnsi="Times New Roman" w:cs="Times New Roman"/>
          <w:color w:val="000000" w:themeColor="text1"/>
        </w:rPr>
        <w:t xml:space="preserve">έστω </w:t>
      </w:r>
      <w:r w:rsidRPr="0037271B">
        <w:rPr>
          <w:rFonts w:ascii="Times New Roman" w:eastAsia="Times New Roman" w:hAnsi="Times New Roman" w:cs="Times New Roman"/>
          <w:color w:val="000000" w:themeColor="text1"/>
        </w:rPr>
        <w:t>να μην τους τιμωρεί για αυτές τις ενέργειες</w:t>
      </w:r>
      <w:r w:rsidR="000079FC">
        <w:rPr>
          <w:rFonts w:ascii="Times New Roman" w:eastAsia="Times New Roman" w:hAnsi="Times New Roman" w:cs="Times New Roman"/>
          <w:color w:val="000000" w:themeColor="text1"/>
        </w:rPr>
        <w:t>. Α</w:t>
      </w:r>
      <w:r w:rsidRPr="0037271B">
        <w:rPr>
          <w:rFonts w:ascii="Times New Roman" w:eastAsia="Times New Roman" w:hAnsi="Times New Roman" w:cs="Times New Roman"/>
          <w:color w:val="000000" w:themeColor="text1"/>
        </w:rPr>
        <w:t>κόμα</w:t>
      </w:r>
      <w:r w:rsidR="000079FC">
        <w:rPr>
          <w:rFonts w:ascii="Times New Roman" w:eastAsia="Times New Roman" w:hAnsi="Times New Roman" w:cs="Times New Roman"/>
          <w:color w:val="000000" w:themeColor="text1"/>
        </w:rPr>
        <w:t>, είναι φανερό ότι</w:t>
      </w:r>
      <w:r w:rsidRPr="0037271B">
        <w:rPr>
          <w:rFonts w:ascii="Times New Roman" w:eastAsia="Times New Roman" w:hAnsi="Times New Roman" w:cs="Times New Roman"/>
          <w:color w:val="000000" w:themeColor="text1"/>
        </w:rPr>
        <w:t xml:space="preserve"> οι υπάλληλοι αγνοούν</w:t>
      </w:r>
      <w:r w:rsidR="000079FC">
        <w:rPr>
          <w:rFonts w:ascii="Times New Roman" w:eastAsia="Times New Roman" w:hAnsi="Times New Roman" w:cs="Times New Roman"/>
          <w:color w:val="000000" w:themeColor="text1"/>
        </w:rPr>
        <w:t xml:space="preserve"> τις</w:t>
      </w:r>
      <w:r w:rsidRPr="0037271B">
        <w:rPr>
          <w:rFonts w:ascii="Times New Roman" w:eastAsia="Times New Roman" w:hAnsi="Times New Roman" w:cs="Times New Roman"/>
          <w:color w:val="000000" w:themeColor="text1"/>
        </w:rPr>
        <w:t xml:space="preserve"> οδηγίες και </w:t>
      </w:r>
      <w:r w:rsidR="000079FC">
        <w:rPr>
          <w:rFonts w:ascii="Times New Roman" w:eastAsia="Times New Roman" w:hAnsi="Times New Roman" w:cs="Times New Roman"/>
          <w:color w:val="000000" w:themeColor="text1"/>
        </w:rPr>
        <w:t xml:space="preserve">τους </w:t>
      </w:r>
      <w:r w:rsidRPr="0037271B">
        <w:rPr>
          <w:rFonts w:ascii="Times New Roman" w:eastAsia="Times New Roman" w:hAnsi="Times New Roman" w:cs="Times New Roman"/>
          <w:color w:val="000000" w:themeColor="text1"/>
        </w:rPr>
        <w:t xml:space="preserve">κανόνες του οργανισμού. </w:t>
      </w:r>
      <w:r w:rsidR="000079FC">
        <w:rPr>
          <w:rFonts w:ascii="Times New Roman" w:eastAsia="Times New Roman" w:hAnsi="Times New Roman" w:cs="Times New Roman"/>
          <w:color w:val="000000" w:themeColor="text1"/>
        </w:rPr>
        <w:t>Προς επίρρωση</w:t>
      </w:r>
      <w:r w:rsidRPr="0037271B">
        <w:rPr>
          <w:rFonts w:ascii="Times New Roman" w:eastAsia="Times New Roman" w:hAnsi="Times New Roman" w:cs="Times New Roman"/>
          <w:color w:val="000000" w:themeColor="text1"/>
        </w:rPr>
        <w:t xml:space="preserve"> αυτής της θεωρίας </w:t>
      </w:r>
      <w:r w:rsidR="000079FC">
        <w:rPr>
          <w:rFonts w:ascii="Times New Roman" w:eastAsia="Times New Roman" w:hAnsi="Times New Roman" w:cs="Times New Roman"/>
          <w:color w:val="000000" w:themeColor="text1"/>
        </w:rPr>
        <w:t>περιλαμβάνονται</w:t>
      </w:r>
      <w:r w:rsidRPr="0037271B">
        <w:rPr>
          <w:rFonts w:ascii="Times New Roman" w:eastAsia="Times New Roman" w:hAnsi="Times New Roman" w:cs="Times New Roman"/>
          <w:color w:val="000000" w:themeColor="text1"/>
        </w:rPr>
        <w:t xml:space="preserve"> και τα </w:t>
      </w:r>
      <w:r w:rsidR="000079FC">
        <w:rPr>
          <w:rFonts w:ascii="Times New Roman" w:eastAsia="Times New Roman" w:hAnsi="Times New Roman" w:cs="Times New Roman"/>
          <w:color w:val="000000" w:themeColor="text1"/>
        </w:rPr>
        <w:t>αποτελέσματα</w:t>
      </w:r>
      <w:r w:rsidRPr="0037271B">
        <w:rPr>
          <w:rFonts w:ascii="Times New Roman" w:eastAsia="Times New Roman" w:hAnsi="Times New Roman" w:cs="Times New Roman"/>
          <w:color w:val="000000" w:themeColor="text1"/>
        </w:rPr>
        <w:t xml:space="preserve"> του </w:t>
      </w:r>
      <w:r w:rsidR="000079FC">
        <w:rPr>
          <w:rFonts w:ascii="Times New Roman" w:eastAsia="Times New Roman" w:hAnsi="Times New Roman" w:cs="Times New Roman"/>
          <w:color w:val="000000" w:themeColor="text1"/>
        </w:rPr>
        <w:t xml:space="preserve">ερωτήματος </w:t>
      </w:r>
      <w:r w:rsidRPr="0037271B">
        <w:rPr>
          <w:rFonts w:ascii="Times New Roman" w:eastAsia="Times New Roman" w:hAnsi="Times New Roman" w:cs="Times New Roman"/>
          <w:color w:val="000000" w:themeColor="text1"/>
        </w:rPr>
        <w:t xml:space="preserve">ότι </w:t>
      </w:r>
      <w:r w:rsidR="000079FC">
        <w:rPr>
          <w:rFonts w:ascii="Times New Roman" w:eastAsia="Times New Roman" w:hAnsi="Times New Roman" w:cs="Times New Roman"/>
          <w:color w:val="000000" w:themeColor="text1"/>
        </w:rPr>
        <w:t>σε περίπτωση που</w:t>
      </w:r>
      <w:r w:rsidRPr="0037271B">
        <w:rPr>
          <w:rFonts w:ascii="Times New Roman" w:eastAsia="Times New Roman" w:hAnsi="Times New Roman" w:cs="Times New Roman"/>
          <w:color w:val="000000" w:themeColor="text1"/>
        </w:rPr>
        <w:t xml:space="preserve"> </w:t>
      </w:r>
      <w:r w:rsidR="00E20833">
        <w:rPr>
          <w:rFonts w:ascii="Times New Roman" w:eastAsia="Times New Roman" w:hAnsi="Times New Roman" w:cs="Times New Roman"/>
          <w:color w:val="000000" w:themeColor="text1"/>
        </w:rPr>
        <w:t>χαρακτηριστούν</w:t>
      </w:r>
      <w:r w:rsidRPr="0037271B">
        <w:rPr>
          <w:rFonts w:ascii="Times New Roman" w:eastAsia="Times New Roman" w:hAnsi="Times New Roman" w:cs="Times New Roman"/>
          <w:color w:val="000000" w:themeColor="text1"/>
        </w:rPr>
        <w:t xml:space="preserve"> κάποια μέτρα ασφά</w:t>
      </w:r>
      <w:r w:rsidR="000079FC">
        <w:rPr>
          <w:rFonts w:ascii="Times New Roman" w:eastAsia="Times New Roman" w:hAnsi="Times New Roman" w:cs="Times New Roman"/>
          <w:color w:val="000000" w:themeColor="text1"/>
        </w:rPr>
        <w:t xml:space="preserve">λειας </w:t>
      </w:r>
      <w:r w:rsidR="00E20833">
        <w:rPr>
          <w:rFonts w:ascii="Times New Roman" w:eastAsia="Times New Roman" w:hAnsi="Times New Roman" w:cs="Times New Roman"/>
          <w:color w:val="000000" w:themeColor="text1"/>
        </w:rPr>
        <w:t xml:space="preserve">ως ιδιαίτερα, οι χρήστες θα βρουν τον </w:t>
      </w:r>
      <w:r w:rsidRPr="0037271B">
        <w:rPr>
          <w:rFonts w:ascii="Times New Roman" w:eastAsia="Times New Roman" w:hAnsi="Times New Roman" w:cs="Times New Roman"/>
          <w:color w:val="000000" w:themeColor="text1"/>
        </w:rPr>
        <w:t xml:space="preserve">τρόπο να τα παρακάμψουν και ότι οι υπάλληλοι που δεν είχαν βρει χρήσιμες </w:t>
      </w:r>
      <w:r w:rsidR="00E20833">
        <w:rPr>
          <w:rFonts w:ascii="Times New Roman" w:eastAsia="Times New Roman" w:hAnsi="Times New Roman" w:cs="Times New Roman"/>
          <w:color w:val="000000" w:themeColor="text1"/>
        </w:rPr>
        <w:t xml:space="preserve">τις </w:t>
      </w:r>
      <w:r w:rsidRPr="0037271B">
        <w:rPr>
          <w:rFonts w:ascii="Times New Roman" w:eastAsia="Times New Roman" w:hAnsi="Times New Roman" w:cs="Times New Roman"/>
          <w:color w:val="000000" w:themeColor="text1"/>
        </w:rPr>
        <w:t>ε</w:t>
      </w:r>
      <w:r w:rsidR="00F50DBD">
        <w:rPr>
          <w:rFonts w:ascii="Times New Roman" w:eastAsia="Times New Roman" w:hAnsi="Times New Roman" w:cs="Times New Roman"/>
          <w:color w:val="000000" w:themeColor="text1"/>
        </w:rPr>
        <w:t>κστρατείες είναι πιθανό να δηλών</w:t>
      </w:r>
      <w:r w:rsidRPr="0037271B">
        <w:rPr>
          <w:rFonts w:ascii="Times New Roman" w:eastAsia="Times New Roman" w:hAnsi="Times New Roman" w:cs="Times New Roman"/>
          <w:color w:val="000000" w:themeColor="text1"/>
        </w:rPr>
        <w:t xml:space="preserve">ουν αρνητική στάση απέναντι στις δραστηριότητες του οργανισμού ή </w:t>
      </w:r>
      <w:r w:rsidR="00E20833">
        <w:rPr>
          <w:rFonts w:ascii="Times New Roman" w:eastAsia="Times New Roman" w:hAnsi="Times New Roman" w:cs="Times New Roman"/>
          <w:color w:val="000000" w:themeColor="text1"/>
        </w:rPr>
        <w:t xml:space="preserve">ενδεχομένως και </w:t>
      </w:r>
      <w:r w:rsidRPr="0037271B">
        <w:rPr>
          <w:rFonts w:ascii="Times New Roman" w:eastAsia="Times New Roman" w:hAnsi="Times New Roman" w:cs="Times New Roman"/>
          <w:color w:val="000000" w:themeColor="text1"/>
        </w:rPr>
        <w:t xml:space="preserve">μια ελαττωματική κουλτούρα ασφάλειας. </w:t>
      </w:r>
      <w:r w:rsidR="00E20833">
        <w:rPr>
          <w:rFonts w:ascii="Times New Roman" w:eastAsia="Times New Roman" w:hAnsi="Times New Roman" w:cs="Times New Roman"/>
          <w:color w:val="000000" w:themeColor="text1"/>
        </w:rPr>
        <w:t>Το γεγονός αυτό αποτελεί δ</w:t>
      </w:r>
      <w:r w:rsidRPr="0037271B">
        <w:rPr>
          <w:rFonts w:ascii="Times New Roman" w:eastAsia="Times New Roman" w:hAnsi="Times New Roman" w:cs="Times New Roman"/>
          <w:color w:val="000000" w:themeColor="text1"/>
        </w:rPr>
        <w:t xml:space="preserve">είγμα του μεγάλου βαθμού </w:t>
      </w:r>
      <w:r w:rsidR="00E20833">
        <w:rPr>
          <w:rFonts w:ascii="Times New Roman" w:eastAsia="Times New Roman" w:hAnsi="Times New Roman" w:cs="Times New Roman"/>
          <w:color w:val="000000" w:themeColor="text1"/>
        </w:rPr>
        <w:t>επιρροής</w:t>
      </w:r>
      <w:r w:rsidRPr="0037271B">
        <w:rPr>
          <w:rFonts w:ascii="Times New Roman" w:eastAsia="Times New Roman" w:hAnsi="Times New Roman" w:cs="Times New Roman"/>
          <w:color w:val="000000" w:themeColor="text1"/>
        </w:rPr>
        <w:t xml:space="preserve"> που μπορούν να </w:t>
      </w:r>
      <w:r w:rsidR="00E20833">
        <w:rPr>
          <w:rFonts w:ascii="Times New Roman" w:eastAsia="Times New Roman" w:hAnsi="Times New Roman" w:cs="Times New Roman"/>
          <w:color w:val="000000" w:themeColor="text1"/>
        </w:rPr>
        <w:t>ασκήσουν</w:t>
      </w:r>
      <w:r w:rsidRPr="0037271B">
        <w:rPr>
          <w:rFonts w:ascii="Times New Roman" w:eastAsia="Times New Roman" w:hAnsi="Times New Roman" w:cs="Times New Roman"/>
          <w:color w:val="000000" w:themeColor="text1"/>
        </w:rPr>
        <w:t xml:space="preserve"> οι υπάλληλοι στις στρατηγικές αντιμετώπισης περιστατικών του οργανισμού. </w:t>
      </w:r>
    </w:p>
    <w:p w14:paraId="2F65CD59" w14:textId="6FAC7C65" w:rsidR="006C78F8" w:rsidRPr="0037271B" w:rsidRDefault="00E20833" w:rsidP="005B41C3">
      <w:pPr>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Όλα τα παραπάνω, επίσης,</w:t>
      </w:r>
      <w:r w:rsidR="006C78F8" w:rsidRPr="0037271B">
        <w:rPr>
          <w:rFonts w:ascii="Times New Roman" w:eastAsia="Times New Roman" w:hAnsi="Times New Roman" w:cs="Times New Roman"/>
          <w:color w:val="000000" w:themeColor="text1"/>
        </w:rPr>
        <w:t xml:space="preserve"> είναι πιθανό να υποδηλώνουν μια όχι ιδιαιτέρα στενή σχέση εμπιστοσύνης ανάμεσα στο</w:t>
      </w:r>
      <w:r>
        <w:rPr>
          <w:rFonts w:ascii="Times New Roman" w:eastAsia="Times New Roman" w:hAnsi="Times New Roman" w:cs="Times New Roman"/>
          <w:color w:val="000000" w:themeColor="text1"/>
        </w:rPr>
        <w:t xml:space="preserve"> οργανισμό και τους υπαλλήλους. Α</w:t>
      </w:r>
      <w:r w:rsidR="006C78F8" w:rsidRPr="0037271B">
        <w:rPr>
          <w:rFonts w:ascii="Times New Roman" w:eastAsia="Times New Roman" w:hAnsi="Times New Roman" w:cs="Times New Roman"/>
          <w:color w:val="000000" w:themeColor="text1"/>
        </w:rPr>
        <w:t xml:space="preserve">υτό φαίνεται να </w:t>
      </w:r>
      <w:r>
        <w:rPr>
          <w:rFonts w:ascii="Times New Roman" w:eastAsia="Times New Roman" w:hAnsi="Times New Roman" w:cs="Times New Roman"/>
          <w:color w:val="000000" w:themeColor="text1"/>
        </w:rPr>
        <w:t>αποδεικνύεται</w:t>
      </w:r>
      <w:r w:rsidR="006C78F8" w:rsidRPr="0037271B">
        <w:rPr>
          <w:rFonts w:ascii="Times New Roman" w:eastAsia="Times New Roman" w:hAnsi="Times New Roman" w:cs="Times New Roman"/>
          <w:color w:val="000000" w:themeColor="text1"/>
        </w:rPr>
        <w:t xml:space="preserve"> και στο ότι το χειρότερο περιστατικό που θα μπορούσαν να αντιμετωπίσουν ήταν οι </w:t>
      </w:r>
      <w:r>
        <w:rPr>
          <w:rFonts w:ascii="Times New Roman" w:eastAsia="Times New Roman" w:hAnsi="Times New Roman" w:cs="Times New Roman"/>
          <w:color w:val="000000" w:themeColor="text1"/>
        </w:rPr>
        <w:t>επίορκοι</w:t>
      </w:r>
      <w:r w:rsidR="006C78F8" w:rsidRPr="0037271B">
        <w:rPr>
          <w:rFonts w:ascii="Times New Roman" w:eastAsia="Times New Roman" w:hAnsi="Times New Roman" w:cs="Times New Roman"/>
          <w:color w:val="000000" w:themeColor="text1"/>
        </w:rPr>
        <w:t xml:space="preserve"> υπάλληλοι. Αυτό το </w:t>
      </w:r>
      <w:r>
        <w:rPr>
          <w:rFonts w:ascii="Times New Roman" w:eastAsia="Times New Roman" w:hAnsi="Times New Roman" w:cs="Times New Roman"/>
          <w:color w:val="000000" w:themeColor="text1"/>
        </w:rPr>
        <w:t>αποτέλεσμα</w:t>
      </w:r>
      <w:r w:rsidR="006C78F8" w:rsidRPr="0037271B">
        <w:rPr>
          <w:rFonts w:ascii="Times New Roman" w:eastAsia="Times New Roman" w:hAnsi="Times New Roman" w:cs="Times New Roman"/>
          <w:color w:val="000000" w:themeColor="text1"/>
        </w:rPr>
        <w:t xml:space="preserve"> δείχνει</w:t>
      </w:r>
      <w:r>
        <w:rPr>
          <w:rFonts w:ascii="Times New Roman" w:eastAsia="Times New Roman" w:hAnsi="Times New Roman" w:cs="Times New Roman"/>
          <w:color w:val="000000" w:themeColor="text1"/>
        </w:rPr>
        <w:t xml:space="preserve"> επιπλέον</w:t>
      </w:r>
      <w:r w:rsidR="006C78F8" w:rsidRPr="0037271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τον βαθμό εξάρτησης της ασφάλειας</w:t>
      </w:r>
      <w:r w:rsidR="006C78F8" w:rsidRPr="0037271B">
        <w:rPr>
          <w:rFonts w:ascii="Times New Roman" w:eastAsia="Times New Roman" w:hAnsi="Times New Roman" w:cs="Times New Roman"/>
          <w:color w:val="000000" w:themeColor="text1"/>
        </w:rPr>
        <w:t xml:space="preserve"> του οργανισμού από τους υπαλλήλους του. Επίσης και σε αυτόν τον οργανισμό </w:t>
      </w:r>
      <w:r>
        <w:rPr>
          <w:rFonts w:ascii="Times New Roman" w:eastAsia="Times New Roman" w:hAnsi="Times New Roman" w:cs="Times New Roman"/>
          <w:color w:val="000000" w:themeColor="text1"/>
        </w:rPr>
        <w:t>δεδομένης της ιδιαίτερης</w:t>
      </w:r>
      <w:r w:rsidR="006C78F8" w:rsidRPr="0037271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σχέσης οργανισμού και υπάλληλων </w:t>
      </w:r>
      <w:r w:rsidR="006C78F8" w:rsidRPr="0037271B">
        <w:rPr>
          <w:rFonts w:ascii="Times New Roman" w:eastAsia="Times New Roman" w:hAnsi="Times New Roman" w:cs="Times New Roman"/>
          <w:color w:val="000000" w:themeColor="text1"/>
        </w:rPr>
        <w:t xml:space="preserve">είναι πιθανό </w:t>
      </w:r>
      <w:r>
        <w:rPr>
          <w:rFonts w:ascii="Times New Roman" w:eastAsia="Times New Roman" w:hAnsi="Times New Roman" w:cs="Times New Roman"/>
          <w:color w:val="000000" w:themeColor="text1"/>
        </w:rPr>
        <w:t xml:space="preserve">και </w:t>
      </w:r>
      <w:r w:rsidR="006C78F8" w:rsidRPr="0037271B">
        <w:rPr>
          <w:rFonts w:ascii="Times New Roman" w:eastAsia="Times New Roman" w:hAnsi="Times New Roman" w:cs="Times New Roman"/>
          <w:color w:val="000000" w:themeColor="text1"/>
        </w:rPr>
        <w:t xml:space="preserve">σε αυτήν την περίπτωση να </w:t>
      </w:r>
      <w:r>
        <w:rPr>
          <w:rFonts w:ascii="Times New Roman" w:eastAsia="Times New Roman" w:hAnsi="Times New Roman" w:cs="Times New Roman"/>
          <w:color w:val="000000" w:themeColor="text1"/>
        </w:rPr>
        <w:t>διαφαίνεται ένα είδος</w:t>
      </w:r>
      <w:r w:rsidR="006C78F8" w:rsidRPr="0037271B">
        <w:rPr>
          <w:rFonts w:ascii="Times New Roman" w:eastAsia="Times New Roman" w:hAnsi="Times New Roman" w:cs="Times New Roman"/>
          <w:color w:val="000000" w:themeColor="text1"/>
        </w:rPr>
        <w:t xml:space="preserve"> υπολειτουργία</w:t>
      </w:r>
      <w:r>
        <w:rPr>
          <w:rFonts w:ascii="Times New Roman" w:eastAsia="Times New Roman" w:hAnsi="Times New Roman" w:cs="Times New Roman"/>
          <w:color w:val="000000" w:themeColor="text1"/>
        </w:rPr>
        <w:t>ς, συγκριτικά</w:t>
      </w:r>
      <w:r w:rsidR="006C78F8" w:rsidRPr="0037271B">
        <w:rPr>
          <w:rFonts w:ascii="Times New Roman" w:eastAsia="Times New Roman" w:hAnsi="Times New Roman" w:cs="Times New Roman"/>
          <w:color w:val="000000" w:themeColor="text1"/>
        </w:rPr>
        <w:t xml:space="preserve"> με την αρχική </w:t>
      </w:r>
      <w:r>
        <w:rPr>
          <w:rFonts w:ascii="Times New Roman" w:eastAsia="Times New Roman" w:hAnsi="Times New Roman" w:cs="Times New Roman"/>
          <w:color w:val="000000" w:themeColor="text1"/>
        </w:rPr>
        <w:t>δυναμική</w:t>
      </w:r>
      <w:r w:rsidR="006C78F8" w:rsidRPr="0037271B">
        <w:rPr>
          <w:rFonts w:ascii="Times New Roman" w:eastAsia="Times New Roman" w:hAnsi="Times New Roman" w:cs="Times New Roman"/>
          <w:color w:val="000000" w:themeColor="text1"/>
        </w:rPr>
        <w:t xml:space="preserve"> των στρατηγικών αντιμετώπισης περιστατικών ασφάλειας </w:t>
      </w:r>
      <w:proofErr w:type="spellStart"/>
      <w:r w:rsidR="006C78F8" w:rsidRPr="0037271B">
        <w:rPr>
          <w:rFonts w:ascii="Times New Roman" w:eastAsia="Times New Roman" w:hAnsi="Times New Roman" w:cs="Times New Roman"/>
          <w:color w:val="000000" w:themeColor="text1"/>
        </w:rPr>
        <w:t>πληροφορίων</w:t>
      </w:r>
      <w:proofErr w:type="spellEnd"/>
      <w:r w:rsidR="006C78F8" w:rsidRPr="0037271B">
        <w:rPr>
          <w:rFonts w:ascii="Times New Roman" w:eastAsia="Times New Roman" w:hAnsi="Times New Roman" w:cs="Times New Roman"/>
          <w:color w:val="000000" w:themeColor="text1"/>
        </w:rPr>
        <w:t xml:space="preserve">. Από τις δηλώσεις του διευθυντή της εφοδιαστικής αλυσίδας προκύπτουν συμπεράσματα που δείχνουν ότι δεν υπάρχει υψηλό επίπεδο επικοινωνίας μεταξύ των εργαζομένων αλλά και ότι δεν υπάρχει </w:t>
      </w:r>
      <w:r w:rsidR="006C78F8" w:rsidRPr="0037271B">
        <w:rPr>
          <w:rFonts w:ascii="Times New Roman" w:eastAsia="Times New Roman" w:hAnsi="Times New Roman" w:cs="Times New Roman"/>
          <w:color w:val="000000" w:themeColor="text1"/>
        </w:rPr>
        <w:lastRenderedPageBreak/>
        <w:t xml:space="preserve">αίσθημα ευθύνης. </w:t>
      </w:r>
      <w:r>
        <w:rPr>
          <w:rFonts w:ascii="Times New Roman" w:eastAsia="Times New Roman" w:hAnsi="Times New Roman" w:cs="Times New Roman"/>
          <w:color w:val="000000" w:themeColor="text1"/>
        </w:rPr>
        <w:t>Το γεγονός αυτό ίσως</w:t>
      </w:r>
      <w:r w:rsidR="006C78F8" w:rsidRPr="0037271B">
        <w:rPr>
          <w:rFonts w:ascii="Times New Roman" w:eastAsia="Times New Roman" w:hAnsi="Times New Roman" w:cs="Times New Roman"/>
          <w:color w:val="000000" w:themeColor="text1"/>
        </w:rPr>
        <w:t xml:space="preserve"> να προκαλεί συχνά προβλήματα σε περιστατικά.</w:t>
      </w:r>
    </w:p>
    <w:p w14:paraId="43C829FF" w14:textId="77777777" w:rsidR="00E20833" w:rsidRDefault="00E20833"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Στον Ο</w:t>
      </w:r>
      <w:r w:rsidR="006C78F8" w:rsidRPr="0037271B">
        <w:rPr>
          <w:rFonts w:ascii="Times New Roman" w:eastAsia="Segoe UI" w:hAnsi="Times New Roman" w:cs="Times New Roman"/>
          <w:color w:val="000000" w:themeColor="text1"/>
        </w:rPr>
        <w:t>ργα</w:t>
      </w:r>
      <w:r>
        <w:rPr>
          <w:rFonts w:ascii="Times New Roman" w:eastAsia="Segoe UI" w:hAnsi="Times New Roman" w:cs="Times New Roman"/>
          <w:color w:val="000000" w:themeColor="text1"/>
        </w:rPr>
        <w:t>νισμό Γ θεωρούν ότι υπάρχει υπό-</w:t>
      </w:r>
      <w:r w:rsidR="006C78F8" w:rsidRPr="0037271B">
        <w:rPr>
          <w:rFonts w:ascii="Times New Roman" w:eastAsia="Segoe UI" w:hAnsi="Times New Roman" w:cs="Times New Roman"/>
          <w:color w:val="000000" w:themeColor="text1"/>
        </w:rPr>
        <w:t>αναφορά περιστατικών</w:t>
      </w:r>
      <w:r>
        <w:rPr>
          <w:rFonts w:ascii="Times New Roman" w:eastAsia="Segoe UI" w:hAnsi="Times New Roman" w:cs="Times New Roman"/>
          <w:color w:val="000000" w:themeColor="text1"/>
        </w:rPr>
        <w:t>. Α</w:t>
      </w:r>
      <w:r w:rsidR="006C78F8" w:rsidRPr="0037271B">
        <w:rPr>
          <w:rFonts w:ascii="Times New Roman" w:eastAsia="Segoe UI" w:hAnsi="Times New Roman" w:cs="Times New Roman"/>
          <w:color w:val="000000" w:themeColor="text1"/>
        </w:rPr>
        <w:t xml:space="preserve">υτό </w:t>
      </w:r>
      <w:r>
        <w:rPr>
          <w:rFonts w:ascii="Times New Roman" w:eastAsia="Segoe UI" w:hAnsi="Times New Roman" w:cs="Times New Roman"/>
          <w:color w:val="000000" w:themeColor="text1"/>
        </w:rPr>
        <w:t>ενδεχομένως</w:t>
      </w:r>
      <w:r w:rsidR="006C78F8" w:rsidRPr="0037271B">
        <w:rPr>
          <w:rFonts w:ascii="Times New Roman" w:eastAsia="Segoe UI" w:hAnsi="Times New Roman" w:cs="Times New Roman"/>
          <w:color w:val="000000" w:themeColor="text1"/>
        </w:rPr>
        <w:t xml:space="preserve"> να συμβαίνει γιατί δεν </w:t>
      </w:r>
      <w:r>
        <w:rPr>
          <w:rFonts w:ascii="Times New Roman" w:eastAsia="Segoe UI" w:hAnsi="Times New Roman" w:cs="Times New Roman"/>
          <w:color w:val="000000" w:themeColor="text1"/>
        </w:rPr>
        <w:t>είναι πρόθυμοι</w:t>
      </w:r>
      <w:r w:rsidR="006C78F8" w:rsidRPr="0037271B">
        <w:rPr>
          <w:rFonts w:ascii="Times New Roman" w:eastAsia="Segoe UI" w:hAnsi="Times New Roman" w:cs="Times New Roman"/>
          <w:color w:val="000000" w:themeColor="text1"/>
        </w:rPr>
        <w:t xml:space="preserve"> οι υπάλ</w:t>
      </w:r>
      <w:r>
        <w:rPr>
          <w:rFonts w:ascii="Times New Roman" w:eastAsia="Segoe UI" w:hAnsi="Times New Roman" w:cs="Times New Roman"/>
          <w:color w:val="000000" w:themeColor="text1"/>
        </w:rPr>
        <w:t>ληλοι να αναγνωρίσουν λάθη τους. Ά</w:t>
      </w:r>
      <w:r w:rsidR="006C78F8" w:rsidRPr="0037271B">
        <w:rPr>
          <w:rFonts w:ascii="Times New Roman" w:eastAsia="Segoe UI" w:hAnsi="Times New Roman" w:cs="Times New Roman"/>
          <w:color w:val="000000" w:themeColor="text1"/>
        </w:rPr>
        <w:t xml:space="preserve">λλοι πιθανοί λόγοι είναι ότι δεν γνώριζαν που να αναφέρουν περιστατικά ή </w:t>
      </w:r>
      <w:r>
        <w:rPr>
          <w:rFonts w:ascii="Times New Roman" w:eastAsia="Segoe UI" w:hAnsi="Times New Roman" w:cs="Times New Roman"/>
          <w:color w:val="000000" w:themeColor="text1"/>
        </w:rPr>
        <w:t xml:space="preserve">ακόμα και </w:t>
      </w:r>
      <w:r w:rsidR="006C78F8" w:rsidRPr="0037271B">
        <w:rPr>
          <w:rFonts w:ascii="Times New Roman" w:eastAsia="Segoe UI" w:hAnsi="Times New Roman" w:cs="Times New Roman"/>
          <w:color w:val="000000" w:themeColor="text1"/>
        </w:rPr>
        <w:t>υπό ποιες συνθήκες έπρεπε να τα αναφέρουν. Το ότι οι υπάλληλοι δεν ήθελαν να αναγνωρίσουν το λάθος τους είναι ένα ανησυχητικό εύρημα</w:t>
      </w:r>
      <w:r>
        <w:rPr>
          <w:rFonts w:ascii="Times New Roman" w:eastAsia="Segoe UI" w:hAnsi="Times New Roman" w:cs="Times New Roman"/>
          <w:color w:val="000000" w:themeColor="text1"/>
        </w:rPr>
        <w:t>,</w:t>
      </w:r>
      <w:r w:rsidR="006C78F8" w:rsidRPr="0037271B">
        <w:rPr>
          <w:rFonts w:ascii="Times New Roman" w:eastAsia="Segoe UI" w:hAnsi="Times New Roman" w:cs="Times New Roman"/>
          <w:color w:val="000000" w:themeColor="text1"/>
        </w:rPr>
        <w:t xml:space="preserve"> καθώς δείχνει την έλλειψη κουλτούρας ασφάλειας και τον κίνδυνο</w:t>
      </w:r>
      <w:r>
        <w:rPr>
          <w:rFonts w:ascii="Times New Roman" w:eastAsia="Segoe UI" w:hAnsi="Times New Roman" w:cs="Times New Roman"/>
          <w:color w:val="000000" w:themeColor="text1"/>
        </w:rPr>
        <w:t>,</w:t>
      </w:r>
      <w:r w:rsidR="006C78F8" w:rsidRPr="0037271B">
        <w:rPr>
          <w:rFonts w:ascii="Times New Roman" w:eastAsia="Segoe UI" w:hAnsi="Times New Roman" w:cs="Times New Roman"/>
          <w:color w:val="000000" w:themeColor="text1"/>
        </w:rPr>
        <w:t xml:space="preserve"> στον οποίο θα ήταν ικανοί να βάλουν τον οργανισμό αψηφώντας την συγκεκριμένη διαδικασία στρατηγικής που υπάρχει στον οργανισμό για την αναφορά. </w:t>
      </w:r>
    </w:p>
    <w:p w14:paraId="6F83A63F" w14:textId="147F295D" w:rsidR="006C78F8" w:rsidRPr="0037271B" w:rsidRDefault="006C78F8" w:rsidP="005B41C3">
      <w:pPr>
        <w:spacing w:before="120" w:after="120" w:line="360" w:lineRule="auto"/>
        <w:jc w:val="both"/>
        <w:rPr>
          <w:rFonts w:ascii="Times New Roman" w:eastAsia="Segoe UI" w:hAnsi="Times New Roman" w:cs="Times New Roman"/>
          <w:color w:val="000000" w:themeColor="text1"/>
        </w:rPr>
      </w:pPr>
      <w:r w:rsidRPr="0037271B">
        <w:rPr>
          <w:rFonts w:ascii="Times New Roman" w:eastAsia="Segoe UI" w:hAnsi="Times New Roman" w:cs="Times New Roman"/>
          <w:color w:val="000000" w:themeColor="text1"/>
        </w:rPr>
        <w:t>Ο δι</w:t>
      </w:r>
      <w:r w:rsidR="00E20833">
        <w:rPr>
          <w:rFonts w:ascii="Times New Roman" w:eastAsia="Segoe UI" w:hAnsi="Times New Roman" w:cs="Times New Roman"/>
          <w:color w:val="000000" w:themeColor="text1"/>
        </w:rPr>
        <w:t xml:space="preserve">ευθυντής ασφάλειας IT που κατέχει μια </w:t>
      </w:r>
      <w:r w:rsidRPr="0037271B">
        <w:rPr>
          <w:rFonts w:ascii="Times New Roman" w:eastAsia="Segoe UI" w:hAnsi="Times New Roman" w:cs="Times New Roman"/>
          <w:color w:val="000000" w:themeColor="text1"/>
        </w:rPr>
        <w:t xml:space="preserve">σημαντική θέση στον οργανισμό </w:t>
      </w:r>
      <w:r w:rsidR="00E20833">
        <w:rPr>
          <w:rFonts w:ascii="Times New Roman" w:eastAsia="Segoe UI" w:hAnsi="Times New Roman" w:cs="Times New Roman"/>
          <w:color w:val="000000" w:themeColor="text1"/>
        </w:rPr>
        <w:t>,</w:t>
      </w:r>
      <w:r w:rsidRPr="0037271B">
        <w:rPr>
          <w:rFonts w:ascii="Times New Roman" w:eastAsia="Segoe UI" w:hAnsi="Times New Roman" w:cs="Times New Roman"/>
          <w:color w:val="000000" w:themeColor="text1"/>
        </w:rPr>
        <w:t xml:space="preserve">όπως </w:t>
      </w:r>
      <w:r w:rsidR="00E20833">
        <w:rPr>
          <w:rFonts w:ascii="Times New Roman" w:eastAsia="Segoe UI" w:hAnsi="Times New Roman" w:cs="Times New Roman"/>
          <w:color w:val="000000" w:themeColor="text1"/>
        </w:rPr>
        <w:t>προαναφέρθηκε,</w:t>
      </w:r>
      <w:r w:rsidRPr="0037271B">
        <w:rPr>
          <w:rFonts w:ascii="Times New Roman" w:eastAsia="Segoe UI" w:hAnsi="Times New Roman" w:cs="Times New Roman"/>
          <w:color w:val="000000" w:themeColor="text1"/>
        </w:rPr>
        <w:t xml:space="preserve"> στα αποτελέσματα δεν ήταν εξοικειωμένος με το πρότυπο ISO 27035</w:t>
      </w:r>
      <w:r w:rsidR="00E20833">
        <w:rPr>
          <w:rFonts w:ascii="Times New Roman" w:eastAsia="Segoe UI" w:hAnsi="Times New Roman" w:cs="Times New Roman"/>
          <w:color w:val="000000" w:themeColor="text1"/>
        </w:rPr>
        <w:t>,</w:t>
      </w:r>
      <w:r w:rsidRPr="0037271B">
        <w:rPr>
          <w:rFonts w:ascii="Times New Roman" w:eastAsia="Segoe UI" w:hAnsi="Times New Roman" w:cs="Times New Roman"/>
          <w:color w:val="000000" w:themeColor="text1"/>
        </w:rPr>
        <w:t xml:space="preserve"> </w:t>
      </w:r>
      <w:r w:rsidR="00E20833">
        <w:rPr>
          <w:rFonts w:ascii="Times New Roman" w:eastAsia="Segoe UI" w:hAnsi="Times New Roman" w:cs="Times New Roman"/>
          <w:color w:val="000000" w:themeColor="text1"/>
        </w:rPr>
        <w:t>γεγονός που θα</w:t>
      </w:r>
      <w:r w:rsidRPr="0037271B">
        <w:rPr>
          <w:rFonts w:ascii="Times New Roman" w:eastAsia="Segoe UI" w:hAnsi="Times New Roman" w:cs="Times New Roman"/>
          <w:color w:val="000000" w:themeColor="text1"/>
        </w:rPr>
        <w:t xml:space="preserve"> μπορούσε να επηρεάσει άμεσα και αρνητικά διαδικα</w:t>
      </w:r>
      <w:r w:rsidR="00E20833">
        <w:rPr>
          <w:rFonts w:ascii="Times New Roman" w:eastAsia="Segoe UI" w:hAnsi="Times New Roman" w:cs="Times New Roman"/>
          <w:color w:val="000000" w:themeColor="text1"/>
        </w:rPr>
        <w:t>σίες, ενέργειες και στρατηγικές, οι οποίες σχετίζονται</w:t>
      </w:r>
      <w:r w:rsidRPr="0037271B">
        <w:rPr>
          <w:rFonts w:ascii="Times New Roman" w:eastAsia="Segoe UI" w:hAnsi="Times New Roman" w:cs="Times New Roman"/>
          <w:color w:val="000000" w:themeColor="text1"/>
        </w:rPr>
        <w:t xml:space="preserve"> </w:t>
      </w:r>
      <w:r w:rsidR="00E20833">
        <w:rPr>
          <w:rFonts w:ascii="Times New Roman" w:eastAsia="Segoe UI" w:hAnsi="Times New Roman" w:cs="Times New Roman"/>
          <w:color w:val="000000" w:themeColor="text1"/>
        </w:rPr>
        <w:t xml:space="preserve">με </w:t>
      </w:r>
      <w:r w:rsidRPr="0037271B">
        <w:rPr>
          <w:rFonts w:ascii="Times New Roman" w:eastAsia="Segoe UI" w:hAnsi="Times New Roman" w:cs="Times New Roman"/>
          <w:color w:val="000000" w:themeColor="text1"/>
        </w:rPr>
        <w:t xml:space="preserve">τη διαχείριση συμβάντων </w:t>
      </w:r>
      <w:r w:rsidR="00E20833">
        <w:rPr>
          <w:rFonts w:ascii="Times New Roman" w:eastAsia="Segoe UI" w:hAnsi="Times New Roman" w:cs="Times New Roman"/>
          <w:color w:val="000000" w:themeColor="text1"/>
        </w:rPr>
        <w:t>ασφάλειας. Ο Ο</w:t>
      </w:r>
      <w:r w:rsidRPr="0037271B">
        <w:rPr>
          <w:rFonts w:ascii="Times New Roman" w:eastAsia="Segoe UI" w:hAnsi="Times New Roman" w:cs="Times New Roman"/>
          <w:color w:val="000000" w:themeColor="text1"/>
        </w:rPr>
        <w:t xml:space="preserve">ργανισμός Γ φαίνεται να γνωρίζει την σοβαρότητα ύπαρξης κουλτούρας αλλά και </w:t>
      </w:r>
      <w:r w:rsidR="00E20833">
        <w:rPr>
          <w:rFonts w:ascii="Times New Roman" w:eastAsia="Segoe UI" w:hAnsi="Times New Roman" w:cs="Times New Roman"/>
          <w:color w:val="000000" w:themeColor="text1"/>
        </w:rPr>
        <w:t>τη σημασία</w:t>
      </w:r>
      <w:r w:rsidRPr="0037271B">
        <w:rPr>
          <w:rFonts w:ascii="Times New Roman" w:eastAsia="Segoe UI" w:hAnsi="Times New Roman" w:cs="Times New Roman"/>
          <w:color w:val="000000" w:themeColor="text1"/>
        </w:rPr>
        <w:t xml:space="preserve"> να υπάρχει ευαισθητοποίηση</w:t>
      </w:r>
      <w:r w:rsidR="00E20833">
        <w:rPr>
          <w:rFonts w:ascii="Times New Roman" w:eastAsia="Segoe UI" w:hAnsi="Times New Roman" w:cs="Times New Roman"/>
          <w:color w:val="000000" w:themeColor="text1"/>
        </w:rPr>
        <w:t xml:space="preserve"> για την ασφάλεια στο προσωπικό, </w:t>
      </w:r>
      <w:r w:rsidRPr="0037271B">
        <w:rPr>
          <w:rFonts w:ascii="Times New Roman" w:eastAsia="Segoe UI" w:hAnsi="Times New Roman" w:cs="Times New Roman"/>
          <w:color w:val="000000" w:themeColor="text1"/>
        </w:rPr>
        <w:t xml:space="preserve">καθώς αυτά τα δύο συντελούν στην ανίχνευση, διαχείριση και αντιμετώπιση των περιστατικών. Αυτό φαίνεται κυρίως από το ότι μεριμνά για την </w:t>
      </w:r>
      <w:r w:rsidR="00E20833">
        <w:rPr>
          <w:rFonts w:ascii="Times New Roman" w:eastAsia="Segoe UI" w:hAnsi="Times New Roman" w:cs="Times New Roman"/>
          <w:color w:val="000000" w:themeColor="text1"/>
        </w:rPr>
        <w:t xml:space="preserve">κατάρτιση και εκπαίδευση των νέων </w:t>
      </w:r>
      <w:r w:rsidRPr="0037271B">
        <w:rPr>
          <w:rFonts w:ascii="Times New Roman" w:eastAsia="Segoe UI" w:hAnsi="Times New Roman" w:cs="Times New Roman"/>
          <w:color w:val="000000" w:themeColor="text1"/>
        </w:rPr>
        <w:t xml:space="preserve">υπαλλήλων πάνω σε </w:t>
      </w:r>
      <w:r w:rsidR="00E20833">
        <w:rPr>
          <w:rFonts w:ascii="Times New Roman" w:eastAsia="Segoe UI" w:hAnsi="Times New Roman" w:cs="Times New Roman"/>
          <w:color w:val="000000" w:themeColor="text1"/>
        </w:rPr>
        <w:t>ζητήματα ασφαλείας</w:t>
      </w:r>
      <w:r w:rsidRPr="0037271B">
        <w:rPr>
          <w:rFonts w:ascii="Times New Roman" w:eastAsia="Segoe UI" w:hAnsi="Times New Roman" w:cs="Times New Roman"/>
          <w:color w:val="000000" w:themeColor="text1"/>
        </w:rPr>
        <w:t xml:space="preserve"> και </w:t>
      </w:r>
      <w:r w:rsidR="00E20833">
        <w:rPr>
          <w:rFonts w:ascii="Times New Roman" w:eastAsia="Segoe UI" w:hAnsi="Times New Roman" w:cs="Times New Roman"/>
          <w:color w:val="000000" w:themeColor="text1"/>
        </w:rPr>
        <w:t xml:space="preserve">σχετικές </w:t>
      </w:r>
      <w:r w:rsidRPr="0037271B">
        <w:rPr>
          <w:rFonts w:ascii="Times New Roman" w:eastAsia="Segoe UI" w:hAnsi="Times New Roman" w:cs="Times New Roman"/>
          <w:color w:val="000000" w:themeColor="text1"/>
        </w:rPr>
        <w:t xml:space="preserve">κατευθυντήριες </w:t>
      </w:r>
      <w:r w:rsidR="00E20833">
        <w:rPr>
          <w:rFonts w:ascii="Times New Roman" w:eastAsia="Segoe UI" w:hAnsi="Times New Roman" w:cs="Times New Roman"/>
          <w:color w:val="000000" w:themeColor="text1"/>
        </w:rPr>
        <w:t>οδηγίες</w:t>
      </w:r>
      <w:r w:rsidRPr="0037271B">
        <w:rPr>
          <w:rFonts w:ascii="Times New Roman" w:eastAsia="Segoe UI" w:hAnsi="Times New Roman" w:cs="Times New Roman"/>
          <w:color w:val="000000" w:themeColor="text1"/>
        </w:rPr>
        <w:t>.</w:t>
      </w:r>
    </w:p>
    <w:p w14:paraId="764BDAB3" w14:textId="77777777" w:rsidR="00E20833" w:rsidRDefault="006C78F8" w:rsidP="005B41C3">
      <w:pPr>
        <w:spacing w:before="120" w:after="120" w:line="360" w:lineRule="auto"/>
        <w:jc w:val="both"/>
        <w:rPr>
          <w:rFonts w:ascii="Times New Roman" w:eastAsia="Segoe UI" w:hAnsi="Times New Roman" w:cs="Times New Roman"/>
          <w:color w:val="000000" w:themeColor="text1"/>
        </w:rPr>
      </w:pPr>
      <w:r w:rsidRPr="0037271B">
        <w:rPr>
          <w:rFonts w:ascii="Times New Roman" w:eastAsia="Segoe UI" w:hAnsi="Times New Roman" w:cs="Times New Roman"/>
          <w:color w:val="000000" w:themeColor="text1"/>
        </w:rPr>
        <w:t xml:space="preserve">Σε σχέση με το ερευνητικό ερώτημα που τέθηκε </w:t>
      </w:r>
      <w:r w:rsidR="00E20833">
        <w:rPr>
          <w:rFonts w:ascii="Times New Roman" w:eastAsia="Segoe UI" w:hAnsi="Times New Roman" w:cs="Times New Roman"/>
          <w:color w:val="000000" w:themeColor="text1"/>
        </w:rPr>
        <w:t>παρατηρείται</w:t>
      </w:r>
      <w:r w:rsidRPr="0037271B">
        <w:rPr>
          <w:rFonts w:ascii="Times New Roman" w:eastAsia="Segoe UI" w:hAnsi="Times New Roman" w:cs="Times New Roman"/>
          <w:color w:val="000000" w:themeColor="text1"/>
        </w:rPr>
        <w:t xml:space="preserve"> ότι ο ρόλος του ανθρώπινου παράγοντα και κατά ε</w:t>
      </w:r>
      <w:r w:rsidR="00E20833">
        <w:rPr>
          <w:rFonts w:ascii="Times New Roman" w:eastAsia="Segoe UI" w:hAnsi="Times New Roman" w:cs="Times New Roman"/>
          <w:color w:val="000000" w:themeColor="text1"/>
        </w:rPr>
        <w:t xml:space="preserve">πέκταση των υπαλλήλων και των τεσσάρων </w:t>
      </w:r>
      <w:r w:rsidRPr="0037271B">
        <w:rPr>
          <w:rFonts w:ascii="Times New Roman" w:eastAsia="Segoe UI" w:hAnsi="Times New Roman" w:cs="Times New Roman"/>
          <w:color w:val="000000" w:themeColor="text1"/>
        </w:rPr>
        <w:t>οργανισμών, σχετίζεται άμεσα και επηρεάζει τις ενέργειες και τις διαδικασίες που πραγματοπ</w:t>
      </w:r>
      <w:r w:rsidR="00E20833">
        <w:rPr>
          <w:rFonts w:ascii="Times New Roman" w:eastAsia="Segoe UI" w:hAnsi="Times New Roman" w:cs="Times New Roman"/>
          <w:color w:val="000000" w:themeColor="text1"/>
        </w:rPr>
        <w:t>οιούνται. Στις περιπτώσεις των Ο</w:t>
      </w:r>
      <w:r w:rsidRPr="0037271B">
        <w:rPr>
          <w:rFonts w:ascii="Times New Roman" w:eastAsia="Segoe UI" w:hAnsi="Times New Roman" w:cs="Times New Roman"/>
          <w:color w:val="000000" w:themeColor="text1"/>
        </w:rPr>
        <w:t>ργανισμών Α και Β είδαμε ότι επηρέαζαν την εφαρμογή των στρατηγικών ασφάλειας</w:t>
      </w:r>
      <w:r w:rsidR="00E20833">
        <w:rPr>
          <w:rFonts w:ascii="Times New Roman" w:eastAsia="Segoe UI" w:hAnsi="Times New Roman" w:cs="Times New Roman"/>
          <w:color w:val="000000" w:themeColor="text1"/>
        </w:rPr>
        <w:t>,</w:t>
      </w:r>
      <w:r w:rsidRPr="0037271B">
        <w:rPr>
          <w:rFonts w:ascii="Times New Roman" w:eastAsia="Segoe UI" w:hAnsi="Times New Roman" w:cs="Times New Roman"/>
          <w:color w:val="000000" w:themeColor="text1"/>
        </w:rPr>
        <w:t xml:space="preserve"> </w:t>
      </w:r>
      <w:r w:rsidR="00E20833">
        <w:rPr>
          <w:rFonts w:ascii="Times New Roman" w:eastAsia="Segoe UI" w:hAnsi="Times New Roman" w:cs="Times New Roman"/>
          <w:color w:val="000000" w:themeColor="text1"/>
        </w:rPr>
        <w:t xml:space="preserve">καθώς </w:t>
      </w:r>
      <w:r w:rsidRPr="0037271B">
        <w:rPr>
          <w:rFonts w:ascii="Times New Roman" w:eastAsia="Segoe UI" w:hAnsi="Times New Roman" w:cs="Times New Roman"/>
          <w:color w:val="000000" w:themeColor="text1"/>
        </w:rPr>
        <w:t xml:space="preserve">και άλλων ενεργειών με αποτέλεσμα αυτές οι στρατηγικές να μην εφαρμόζονται ή να μην λειτουργούν στο </w:t>
      </w:r>
      <w:r w:rsidR="00E20833">
        <w:rPr>
          <w:rFonts w:ascii="Times New Roman" w:eastAsia="Segoe UI" w:hAnsi="Times New Roman" w:cs="Times New Roman"/>
          <w:color w:val="000000" w:themeColor="text1"/>
        </w:rPr>
        <w:t xml:space="preserve">έπακρο. </w:t>
      </w:r>
    </w:p>
    <w:p w14:paraId="3F92DE14" w14:textId="7E67142F" w:rsidR="00AC5A5C" w:rsidRDefault="00E20833" w:rsidP="005B41C3">
      <w:pPr>
        <w:spacing w:before="120" w:after="120" w:line="360" w:lineRule="auto"/>
        <w:jc w:val="both"/>
        <w:rPr>
          <w:rFonts w:ascii="Times New Roman" w:eastAsia="Segoe UI" w:hAnsi="Times New Roman" w:cs="Times New Roman"/>
          <w:color w:val="000000" w:themeColor="text1"/>
        </w:rPr>
      </w:pPr>
      <w:r>
        <w:rPr>
          <w:rFonts w:ascii="Times New Roman" w:eastAsia="Segoe UI" w:hAnsi="Times New Roman" w:cs="Times New Roman"/>
          <w:color w:val="000000" w:themeColor="text1"/>
        </w:rPr>
        <w:t>Ενώ στις περιπτώσεις των Ο</w:t>
      </w:r>
      <w:r w:rsidR="006C78F8" w:rsidRPr="0037271B">
        <w:rPr>
          <w:rFonts w:ascii="Times New Roman" w:eastAsia="Segoe UI" w:hAnsi="Times New Roman" w:cs="Times New Roman"/>
          <w:color w:val="000000" w:themeColor="text1"/>
        </w:rPr>
        <w:t xml:space="preserve">ργανισμών Γ και </w:t>
      </w:r>
      <w:proofErr w:type="spellStart"/>
      <w:r w:rsidR="006C78F8" w:rsidRPr="0037271B">
        <w:rPr>
          <w:rFonts w:ascii="Times New Roman" w:eastAsia="Times New Roman" w:hAnsi="Times New Roman" w:cs="Times New Roman"/>
          <w:color w:val="000000" w:themeColor="text1"/>
        </w:rPr>
        <w:t>Finance</w:t>
      </w:r>
      <w:proofErr w:type="spellEnd"/>
      <w:r w:rsidR="006C78F8" w:rsidRPr="0037271B">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αποτυπώθηκε το γεγονός ότι ενώ υπάρχει μέριμνα για την ύπαρξη υψηλού επιπέδου </w:t>
      </w:r>
      <w:r w:rsidR="006C78F8" w:rsidRPr="0037271B">
        <w:rPr>
          <w:rFonts w:ascii="Times New Roman" w:eastAsia="Segoe UI" w:hAnsi="Times New Roman" w:cs="Times New Roman"/>
          <w:color w:val="000000" w:themeColor="text1"/>
        </w:rPr>
        <w:t>κουλτούρας</w:t>
      </w:r>
      <w:r>
        <w:rPr>
          <w:rFonts w:ascii="Times New Roman" w:eastAsia="Segoe UI" w:hAnsi="Times New Roman" w:cs="Times New Roman"/>
          <w:color w:val="000000" w:themeColor="text1"/>
        </w:rPr>
        <w:t xml:space="preserve"> ασφάλειας, αυτό δεν λειτουργεί στον μέγιστο βαθμό, </w:t>
      </w:r>
      <w:r w:rsidR="006C78F8" w:rsidRPr="0037271B">
        <w:rPr>
          <w:rFonts w:ascii="Times New Roman" w:eastAsia="Segoe UI" w:hAnsi="Times New Roman" w:cs="Times New Roman"/>
          <w:color w:val="000000" w:themeColor="text1"/>
        </w:rPr>
        <w:t xml:space="preserve">καθώς οι υπάλληλοι φαίνεται </w:t>
      </w:r>
      <w:r>
        <w:rPr>
          <w:rFonts w:ascii="Times New Roman" w:eastAsia="Segoe UI" w:hAnsi="Times New Roman" w:cs="Times New Roman"/>
          <w:color w:val="000000" w:themeColor="text1"/>
        </w:rPr>
        <w:t>πως αντιμετωπίζουν προβλήματα σε αυτό τον τομέα.</w:t>
      </w:r>
      <w:r w:rsidR="006C78F8" w:rsidRPr="0037271B">
        <w:rPr>
          <w:rFonts w:ascii="Times New Roman" w:eastAsia="Segoe UI" w:hAnsi="Times New Roman" w:cs="Times New Roman"/>
          <w:color w:val="000000" w:themeColor="text1"/>
        </w:rPr>
        <w:t xml:space="preserve"> </w:t>
      </w:r>
      <w:r>
        <w:rPr>
          <w:rFonts w:ascii="Times New Roman" w:eastAsia="Segoe UI" w:hAnsi="Times New Roman" w:cs="Times New Roman"/>
          <w:color w:val="000000" w:themeColor="text1"/>
        </w:rPr>
        <w:t xml:space="preserve">Ως εκ τούτου, το ζήτημα αυτό </w:t>
      </w:r>
      <w:r w:rsidR="006C78F8" w:rsidRPr="0037271B">
        <w:rPr>
          <w:rFonts w:ascii="Times New Roman" w:eastAsia="Segoe UI" w:hAnsi="Times New Roman" w:cs="Times New Roman"/>
          <w:color w:val="000000" w:themeColor="text1"/>
        </w:rPr>
        <w:lastRenderedPageBreak/>
        <w:t>επηρεάζει άμεσα και την συνολική εφαρμογή των στρατηγικών αντιμετώπισης περ</w:t>
      </w:r>
      <w:r>
        <w:rPr>
          <w:rFonts w:ascii="Times New Roman" w:eastAsia="Segoe UI" w:hAnsi="Times New Roman" w:cs="Times New Roman"/>
          <w:color w:val="000000" w:themeColor="text1"/>
        </w:rPr>
        <w:t xml:space="preserve">ιστατικών ασφάλειας </w:t>
      </w:r>
      <w:r w:rsidR="00707AAF">
        <w:rPr>
          <w:rFonts w:ascii="Times New Roman" w:eastAsia="Segoe UI" w:hAnsi="Times New Roman" w:cs="Times New Roman"/>
          <w:color w:val="000000" w:themeColor="text1"/>
        </w:rPr>
        <w:t>πληροφοριών</w:t>
      </w:r>
      <w:r>
        <w:rPr>
          <w:rFonts w:ascii="Times New Roman" w:eastAsia="Segoe UI" w:hAnsi="Times New Roman" w:cs="Times New Roman"/>
          <w:color w:val="000000" w:themeColor="text1"/>
        </w:rPr>
        <w:t>.</w:t>
      </w:r>
    </w:p>
    <w:p w14:paraId="537E4144" w14:textId="77777777" w:rsidR="00AC5A5C" w:rsidRDefault="00AC5A5C">
      <w:pPr>
        <w:rPr>
          <w:rFonts w:ascii="Times New Roman" w:eastAsia="Segoe UI" w:hAnsi="Times New Roman" w:cs="Times New Roman"/>
          <w:color w:val="000000" w:themeColor="text1"/>
        </w:rPr>
      </w:pPr>
      <w:r>
        <w:rPr>
          <w:rFonts w:ascii="Times New Roman" w:eastAsia="Segoe UI" w:hAnsi="Times New Roman" w:cs="Times New Roman"/>
          <w:color w:val="000000" w:themeColor="text1"/>
        </w:rPr>
        <w:br w:type="page"/>
      </w:r>
    </w:p>
    <w:p w14:paraId="422E1847" w14:textId="46CDCB56" w:rsidR="006C78F8" w:rsidRDefault="006C78F8" w:rsidP="005B41C3">
      <w:pPr>
        <w:pStyle w:val="1"/>
      </w:pPr>
      <w:bookmarkStart w:id="76" w:name="_Toc113968672"/>
      <w:r w:rsidRPr="005B41C3">
        <w:lastRenderedPageBreak/>
        <w:t>ΚΕΦΑΛΑΙΟ 7</w:t>
      </w:r>
      <w:r w:rsidR="00EC3E93">
        <w:rPr>
          <w:vertAlign w:val="superscript"/>
        </w:rPr>
        <w:t>ο</w:t>
      </w:r>
      <w:r w:rsidRPr="005B41C3">
        <w:t xml:space="preserve">: </w:t>
      </w:r>
      <w:r w:rsidR="009D0FF3">
        <w:t xml:space="preserve">Γενικά Συμπεράσματα – Προτάσεις και </w:t>
      </w:r>
      <w:r w:rsidR="00707AAF">
        <w:t>Μελλοντική έρευνα</w:t>
      </w:r>
      <w:bookmarkEnd w:id="76"/>
    </w:p>
    <w:p w14:paraId="046A0D75" w14:textId="0B69490F" w:rsidR="00707AAF" w:rsidRDefault="00707AAF" w:rsidP="00707AAF">
      <w:pPr>
        <w:pStyle w:val="2"/>
        <w:rPr>
          <w:rFonts w:eastAsia="Times New Roman"/>
        </w:rPr>
      </w:pPr>
      <w:bookmarkStart w:id="77" w:name="_Toc113968673"/>
      <w:r w:rsidRPr="00707AAF">
        <w:rPr>
          <w:rFonts w:eastAsia="Times New Roman"/>
        </w:rPr>
        <w:t>7.1</w:t>
      </w:r>
      <w:r w:rsidR="009D0FF3">
        <w:rPr>
          <w:rFonts w:eastAsia="Times New Roman"/>
        </w:rPr>
        <w:t xml:space="preserve"> </w:t>
      </w:r>
      <w:r w:rsidRPr="00707AAF">
        <w:rPr>
          <w:rFonts w:eastAsia="Times New Roman"/>
        </w:rPr>
        <w:t xml:space="preserve">Γενικά Συμπεράσματα </w:t>
      </w:r>
      <w:r>
        <w:rPr>
          <w:rFonts w:eastAsia="Times New Roman"/>
        </w:rPr>
        <w:t>–</w:t>
      </w:r>
      <w:r w:rsidRPr="00707AAF">
        <w:rPr>
          <w:rFonts w:eastAsia="Times New Roman"/>
        </w:rPr>
        <w:t xml:space="preserve"> Προτάσεις</w:t>
      </w:r>
      <w:bookmarkEnd w:id="77"/>
    </w:p>
    <w:p w14:paraId="5C722D1D" w14:textId="77777777" w:rsidR="00D06A57" w:rsidRPr="00BE05DF" w:rsidRDefault="00D06A57" w:rsidP="00D06A57">
      <w:pPr>
        <w:spacing w:line="360" w:lineRule="auto"/>
        <w:jc w:val="both"/>
        <w:rPr>
          <w:rFonts w:ascii="Times New Roman" w:eastAsia="Times New Roman" w:hAnsi="Times New Roman" w:cs="Times New Roman"/>
          <w:color w:val="000000" w:themeColor="text1"/>
        </w:rPr>
      </w:pPr>
      <w:r w:rsidRPr="00BE05DF">
        <w:rPr>
          <w:rFonts w:ascii="Times New Roman" w:eastAsia="Times New Roman" w:hAnsi="Times New Roman" w:cs="Times New Roman"/>
          <w:color w:val="000000" w:themeColor="text1"/>
        </w:rPr>
        <w:t xml:space="preserve">Αυτή η ενότητα παρέχει συζήτηση και συστάσεις γύρω από τα ευρήματα και τα συμπεράσματα που προκύπτουν από τα αποτελέσματα της έρευνας. </w:t>
      </w:r>
    </w:p>
    <w:p w14:paraId="2339A381" w14:textId="2902A559" w:rsidR="00D06A57" w:rsidRDefault="00D06A57" w:rsidP="00D06A57">
      <w:pPr>
        <w:spacing w:line="360" w:lineRule="auto"/>
        <w:jc w:val="both"/>
        <w:rPr>
          <w:rFonts w:ascii="Times New Roman" w:eastAsia="Times New Roman" w:hAnsi="Times New Roman" w:cs="Times New Roman"/>
          <w:color w:val="000000" w:themeColor="text1"/>
        </w:rPr>
      </w:pPr>
      <w:r w:rsidRPr="56BCA5E4">
        <w:rPr>
          <w:rFonts w:ascii="Times New Roman" w:eastAsia="Times New Roman" w:hAnsi="Times New Roman" w:cs="Times New Roman"/>
          <w:color w:val="000000" w:themeColor="text1"/>
        </w:rPr>
        <w:t>Υπάρχει η τάση των οργανισμών να μεριμνούν για τεχνικά θέματα και να ξοδεύουν μεγαλύτερους πόρους σε αυτά ενώ μεριμνούν σε μικρότερο βαθμό για την εστίαση του ανθρώπινου παράγοντα όπως φαίνεται και στην βιβλιογραφία</w:t>
      </w:r>
      <w:r w:rsidRPr="56BCA5E4">
        <w:rPr>
          <w:rFonts w:ascii="Open Sans" w:eastAsia="Open Sans" w:hAnsi="Open Sans" w:cs="Open Sans"/>
          <w:color w:val="000000" w:themeColor="text1"/>
          <w:sz w:val="19"/>
          <w:szCs w:val="19"/>
        </w:rPr>
        <w:t xml:space="preserve"> </w:t>
      </w:r>
      <w:r w:rsidRPr="56BCA5E4">
        <w:rPr>
          <w:rFonts w:ascii="Times New Roman" w:eastAsia="Times New Roman" w:hAnsi="Times New Roman" w:cs="Times New Roman"/>
          <w:color w:val="000000" w:themeColor="text1"/>
          <w:sz w:val="22"/>
          <w:szCs w:val="22"/>
        </w:rPr>
        <w:t>(ANDY, 2001)</w:t>
      </w:r>
      <w:r w:rsidRPr="56BCA5E4">
        <w:rPr>
          <w:rFonts w:ascii="Roboto" w:eastAsia="Roboto" w:hAnsi="Roboto" w:cs="Roboto"/>
          <w:color w:val="000000" w:themeColor="text1"/>
          <w:sz w:val="22"/>
          <w:szCs w:val="22"/>
        </w:rPr>
        <w:t xml:space="preserve">. </w:t>
      </w:r>
      <w:r w:rsidRPr="56BCA5E4">
        <w:rPr>
          <w:rFonts w:ascii="Times New Roman" w:eastAsia="Times New Roman" w:hAnsi="Times New Roman" w:cs="Times New Roman"/>
          <w:color w:val="000000" w:themeColor="text1"/>
        </w:rPr>
        <w:t>Οπότε δεν προκαλεί έκπληξη η παρατήρηση της έρευνας ότι στους οργανισμούς εργάζονται υπάλληλοι όπου δεν είναι εξοικειωμένοι με το τι είναι περιστατικό και ποτέ πρέπει να αναφέρεται ή να μην υπάρχουν διαδικασίες μάθησης για όλους τους τύπους των περιστατικών ενώ ταυτόχρονα υπάρχουν αρκετά εξελιγμένα συστήματα ανίχνευσης περιστατικών μέσα σε αυτούς. Η παραπάνω άγνοια των υπάλληλων υποδηλώνει ένα χαμηλό επίπεδο κουλτούρας όπου αυτό με την σειρά του μπορεί να αποτελέσει κάλλιστα πηγή περιστατικών</w:t>
      </w:r>
      <w:r w:rsidRPr="56BCA5E4">
        <w:rPr>
          <w:rFonts w:ascii="Open Sans" w:eastAsia="Open Sans" w:hAnsi="Open Sans" w:cs="Open Sans"/>
          <w:color w:val="000000" w:themeColor="text1"/>
          <w:sz w:val="19"/>
          <w:szCs w:val="19"/>
        </w:rPr>
        <w:t xml:space="preserve"> (</w:t>
      </w:r>
      <w:proofErr w:type="spellStart"/>
      <w:r w:rsidRPr="56BCA5E4">
        <w:rPr>
          <w:rFonts w:ascii="Open Sans" w:eastAsia="Open Sans" w:hAnsi="Open Sans" w:cs="Open Sans"/>
          <w:color w:val="000000" w:themeColor="text1"/>
          <w:sz w:val="19"/>
          <w:szCs w:val="19"/>
        </w:rPr>
        <w:t>D</w:t>
      </w:r>
      <w:r w:rsidRPr="56BCA5E4">
        <w:rPr>
          <w:rFonts w:ascii="Times New Roman" w:eastAsia="Times New Roman" w:hAnsi="Times New Roman" w:cs="Times New Roman"/>
          <w:color w:val="000000" w:themeColor="text1"/>
          <w:sz w:val="22"/>
          <w:szCs w:val="22"/>
        </w:rPr>
        <w:t>a</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Veiga</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Astakhova</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Botha</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and</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Herselman</w:t>
      </w:r>
      <w:proofErr w:type="spellEnd"/>
      <w:r w:rsidRPr="56BCA5E4">
        <w:rPr>
          <w:rFonts w:ascii="Times New Roman" w:eastAsia="Times New Roman" w:hAnsi="Times New Roman" w:cs="Times New Roman"/>
          <w:color w:val="000000" w:themeColor="text1"/>
          <w:sz w:val="22"/>
          <w:szCs w:val="22"/>
        </w:rPr>
        <w:t>, 2020)</w:t>
      </w:r>
      <w:r w:rsidRPr="56BCA5E4">
        <w:rPr>
          <w:rFonts w:ascii="Times New Roman" w:eastAsia="Times New Roman" w:hAnsi="Times New Roman" w:cs="Times New Roman"/>
          <w:color w:val="000000" w:themeColor="text1"/>
        </w:rPr>
        <w:t xml:space="preserve">. Η συγκεκριμένη αγνοία και κατά επέκταση το χαμηλό επίπεδο κουλτούρας συμπεράναμε ότι είναι πιθανό να αποτελεί μια βασική πηγή για την μη αποδοτική λειτουργία στο μέγιστο των δυνατοτήτων ενεργειών των οργανισμών που αποσκοπούνε στην πρόληψη, στην εκπαίδευση και την ενημέρωση και γενικά στην ενίσχυση των στρατηγικών αντιμετώπισης περιστατικών. Το γεγονός ότι οι εσωτερικές λειτουργίες των οργανισμών επηρεάζονται από τους εργαζόμενους και το αντίστροφό είναι αποδεκτό και από την βιβλιογραφία </w:t>
      </w:r>
      <w:r w:rsidRPr="56BCA5E4">
        <w:rPr>
          <w:rFonts w:ascii="Times New Roman" w:eastAsia="Times New Roman" w:hAnsi="Times New Roman" w:cs="Times New Roman"/>
          <w:sz w:val="22"/>
          <w:szCs w:val="22"/>
        </w:rPr>
        <w:t>(</w:t>
      </w:r>
      <w:proofErr w:type="spellStart"/>
      <w:r w:rsidRPr="56BCA5E4">
        <w:rPr>
          <w:rFonts w:ascii="Times New Roman" w:eastAsia="Times New Roman" w:hAnsi="Times New Roman" w:cs="Times New Roman"/>
          <w:sz w:val="22"/>
          <w:szCs w:val="22"/>
        </w:rPr>
        <w:t>Szilagyi</w:t>
      </w:r>
      <w:proofErr w:type="spellEnd"/>
      <w:r w:rsidRPr="56BCA5E4">
        <w:rPr>
          <w:rFonts w:ascii="Times New Roman" w:eastAsia="Times New Roman" w:hAnsi="Times New Roman" w:cs="Times New Roman"/>
          <w:sz w:val="22"/>
          <w:szCs w:val="22"/>
        </w:rPr>
        <w:t xml:space="preserve"> </w:t>
      </w:r>
      <w:proofErr w:type="spellStart"/>
      <w:r w:rsidRPr="56BCA5E4">
        <w:rPr>
          <w:rFonts w:ascii="Times New Roman" w:eastAsia="Times New Roman" w:hAnsi="Times New Roman" w:cs="Times New Roman"/>
          <w:sz w:val="22"/>
          <w:szCs w:val="22"/>
        </w:rPr>
        <w:t>and</w:t>
      </w:r>
      <w:proofErr w:type="spellEnd"/>
      <w:r w:rsidRPr="56BCA5E4">
        <w:rPr>
          <w:rFonts w:ascii="Times New Roman" w:eastAsia="Times New Roman" w:hAnsi="Times New Roman" w:cs="Times New Roman"/>
          <w:sz w:val="22"/>
          <w:szCs w:val="22"/>
        </w:rPr>
        <w:t xml:space="preserve"> </w:t>
      </w:r>
      <w:proofErr w:type="spellStart"/>
      <w:r w:rsidRPr="56BCA5E4">
        <w:rPr>
          <w:rFonts w:ascii="Times New Roman" w:eastAsia="Times New Roman" w:hAnsi="Times New Roman" w:cs="Times New Roman"/>
          <w:sz w:val="22"/>
          <w:szCs w:val="22"/>
        </w:rPr>
        <w:t>Wallace</w:t>
      </w:r>
      <w:proofErr w:type="spellEnd"/>
      <w:r w:rsidRPr="56BCA5E4">
        <w:rPr>
          <w:rFonts w:ascii="Times New Roman" w:eastAsia="Times New Roman" w:hAnsi="Times New Roman" w:cs="Times New Roman"/>
          <w:sz w:val="22"/>
          <w:szCs w:val="22"/>
        </w:rPr>
        <w:t>, 1990</w:t>
      </w:r>
      <w:r w:rsidRPr="56BCA5E4">
        <w:rPr>
          <w:rFonts w:ascii="Times New Roman" w:eastAsia="Times New Roman" w:hAnsi="Times New Roman" w:cs="Times New Roman"/>
          <w:color w:val="000000" w:themeColor="text1"/>
          <w:sz w:val="22"/>
          <w:szCs w:val="22"/>
        </w:rPr>
        <w:t>)</w:t>
      </w:r>
      <w:r w:rsidRPr="56BCA5E4">
        <w:rPr>
          <w:rFonts w:ascii="Times New Roman" w:eastAsia="Times New Roman" w:hAnsi="Times New Roman" w:cs="Times New Roman"/>
          <w:color w:val="000000" w:themeColor="text1"/>
        </w:rPr>
        <w:t xml:space="preserve">. Μέσα από την διάκριση διαφόρων ενεργειών όπως, ότι αν κριθούν κάποια μέτρα ασφάλειας ιδιαίτερα για τους υπαλλήλους αυτοί θα βρουν τρόπο να τα παρακάμψουν, επιβεβαιώνεται η δυσκολία υψηλής ύπαρξής κουλτούρας στους οργανισμούς αλλά και η απουσία σχέσεων σεβασμού από τους υπαλλήλους προς τους οργανισμούς. Η παραπάνω παράκαμψη κρίνεται απολύτως λογική από </w:t>
      </w:r>
      <w:proofErr w:type="spellStart"/>
      <w:r w:rsidRPr="56BCA5E4">
        <w:rPr>
          <w:rFonts w:ascii="Times New Roman" w:eastAsia="Times New Roman" w:hAnsi="Times New Roman" w:cs="Times New Roman"/>
          <w:color w:val="000000" w:themeColor="text1"/>
        </w:rPr>
        <w:t>τoν</w:t>
      </w:r>
      <w:proofErr w:type="spellEnd"/>
      <w:r w:rsidRPr="56BCA5E4">
        <w:rPr>
          <w:rFonts w:ascii="Times New Roman" w:eastAsia="Times New Roman" w:hAnsi="Times New Roman" w:cs="Times New Roman"/>
          <w:color w:val="000000" w:themeColor="text1"/>
        </w:rPr>
        <w:t xml:space="preserve"> </w:t>
      </w:r>
      <w:proofErr w:type="spellStart"/>
      <w:r w:rsidRPr="56BCA5E4">
        <w:rPr>
          <w:rFonts w:ascii="Times New Roman" w:eastAsia="Times New Roman" w:hAnsi="Times New Roman" w:cs="Times New Roman"/>
          <w:color w:val="000000" w:themeColor="text1"/>
        </w:rPr>
        <w:t>Harley</w:t>
      </w:r>
      <w:proofErr w:type="spellEnd"/>
      <w:r w:rsidRPr="56BCA5E4">
        <w:rPr>
          <w:rFonts w:ascii="Times New Roman" w:eastAsia="Times New Roman" w:hAnsi="Times New Roman" w:cs="Times New Roman"/>
          <w:color w:val="000000" w:themeColor="text1"/>
        </w:rPr>
        <w:t xml:space="preserve"> (2009) από οικονομικής άποψης, καθώς η συνέπεια στα μέτρα τους προσφέρει προστασία από άμεσο κόστος των επιθέσεων αλλά παράλληλα τους επιβαρύνει με μεγάλο έμμεσο κόστος προσπάθειας.</w:t>
      </w:r>
    </w:p>
    <w:p w14:paraId="754249E7" w14:textId="77777777" w:rsidR="00D06A57" w:rsidRDefault="00D06A57" w:rsidP="00D06A57">
      <w:pPr>
        <w:spacing w:line="360" w:lineRule="auto"/>
        <w:jc w:val="both"/>
      </w:pPr>
      <w:r w:rsidRPr="56BCA5E4">
        <w:rPr>
          <w:rFonts w:ascii="Times New Roman" w:eastAsia="Times New Roman" w:hAnsi="Times New Roman" w:cs="Times New Roman"/>
          <w:color w:val="000000" w:themeColor="text1"/>
        </w:rPr>
        <w:t xml:space="preserve">Για την ενίσχυση του επιπέδου της κουλτούρας ασφάλειας των οργανισμών προτείνετε μια πιο ουσιαστική και προσεκτική εστίαση του οργανισμού στους υπαλλήλους της που θα επιφέρει αποτελέσματα που θα ισχύουν για μεγάλα χρονικά </w:t>
      </w:r>
      <w:r w:rsidRPr="56BCA5E4">
        <w:rPr>
          <w:rFonts w:ascii="Times New Roman" w:eastAsia="Times New Roman" w:hAnsi="Times New Roman" w:cs="Times New Roman"/>
          <w:color w:val="000000" w:themeColor="text1"/>
        </w:rPr>
        <w:lastRenderedPageBreak/>
        <w:t xml:space="preserve">διαστήματα. Με το να τεθούν σε ισχύ κάποιοι έλεγχοι και αξιολογήσεις απόδοσης στους εργαζόμενους θα αποκλειόταν ο όρος της ουσιαστικής εστίασης που προαναφέρθηκε, καθώς αντιμετωπίζει πολλά προβλήματα αξιοπιστίας και εγκυρότητας </w:t>
      </w:r>
      <w:r w:rsidRPr="56BCA5E4">
        <w:rPr>
          <w:rFonts w:ascii="Times New Roman" w:eastAsia="Times New Roman" w:hAnsi="Times New Roman" w:cs="Times New Roman"/>
          <w:sz w:val="22"/>
          <w:szCs w:val="22"/>
        </w:rPr>
        <w:t>(</w:t>
      </w:r>
      <w:proofErr w:type="spellStart"/>
      <w:r w:rsidRPr="56BCA5E4">
        <w:rPr>
          <w:rFonts w:ascii="Times New Roman" w:eastAsia="Times New Roman" w:hAnsi="Times New Roman" w:cs="Times New Roman"/>
          <w:sz w:val="22"/>
          <w:szCs w:val="22"/>
        </w:rPr>
        <w:t>Szilagyi</w:t>
      </w:r>
      <w:proofErr w:type="spellEnd"/>
      <w:r w:rsidRPr="56BCA5E4">
        <w:rPr>
          <w:rFonts w:ascii="Times New Roman" w:eastAsia="Times New Roman" w:hAnsi="Times New Roman" w:cs="Times New Roman"/>
          <w:sz w:val="22"/>
          <w:szCs w:val="22"/>
        </w:rPr>
        <w:t xml:space="preserve"> </w:t>
      </w:r>
      <w:proofErr w:type="spellStart"/>
      <w:r w:rsidRPr="56BCA5E4">
        <w:rPr>
          <w:rFonts w:ascii="Times New Roman" w:eastAsia="Times New Roman" w:hAnsi="Times New Roman" w:cs="Times New Roman"/>
          <w:sz w:val="22"/>
          <w:szCs w:val="22"/>
        </w:rPr>
        <w:t>and</w:t>
      </w:r>
      <w:proofErr w:type="spellEnd"/>
      <w:r w:rsidRPr="56BCA5E4">
        <w:rPr>
          <w:rFonts w:ascii="Times New Roman" w:eastAsia="Times New Roman" w:hAnsi="Times New Roman" w:cs="Times New Roman"/>
          <w:sz w:val="22"/>
          <w:szCs w:val="22"/>
        </w:rPr>
        <w:t xml:space="preserve"> </w:t>
      </w:r>
      <w:proofErr w:type="spellStart"/>
      <w:r w:rsidRPr="56BCA5E4">
        <w:rPr>
          <w:rFonts w:ascii="Times New Roman" w:eastAsia="Times New Roman" w:hAnsi="Times New Roman" w:cs="Times New Roman"/>
          <w:sz w:val="22"/>
          <w:szCs w:val="22"/>
        </w:rPr>
        <w:t>Wallace</w:t>
      </w:r>
      <w:proofErr w:type="spellEnd"/>
      <w:r w:rsidRPr="56BCA5E4">
        <w:rPr>
          <w:rFonts w:ascii="Times New Roman" w:eastAsia="Times New Roman" w:hAnsi="Times New Roman" w:cs="Times New Roman"/>
          <w:sz w:val="22"/>
          <w:szCs w:val="22"/>
        </w:rPr>
        <w:t>, 1990</w:t>
      </w:r>
      <w:r w:rsidRPr="56BCA5E4">
        <w:rPr>
          <w:rFonts w:ascii="Times New Roman" w:eastAsia="Times New Roman" w:hAnsi="Times New Roman" w:cs="Times New Roman"/>
          <w:color w:val="000000" w:themeColor="text1"/>
          <w:sz w:val="22"/>
          <w:szCs w:val="22"/>
        </w:rPr>
        <w:t>)</w:t>
      </w:r>
      <w:r w:rsidRPr="56BCA5E4">
        <w:rPr>
          <w:rFonts w:ascii="Times New Roman" w:eastAsia="Times New Roman" w:hAnsi="Times New Roman" w:cs="Times New Roman"/>
          <w:color w:val="000000" w:themeColor="text1"/>
        </w:rPr>
        <w:t xml:space="preserve">. Υπάρχουν αρκετοί παράγοντες που επηρεάζουν τα παραπάνω δυο αλλά και αρκετά εμπόδια για την ορθή επιτυχία του, η αποφυγή των ελέγχων και η εύρεση ενός άλλου τρόπου αξιολόγησης των εργαζομένων που δεν θα θυμίζει αστυνόμευση των εργαζομένων προτείνετε και από τους </w:t>
      </w:r>
      <w:r w:rsidRPr="56BCA5E4">
        <w:rPr>
          <w:rFonts w:ascii="Times New Roman" w:eastAsia="Times New Roman" w:hAnsi="Times New Roman" w:cs="Times New Roman"/>
          <w:color w:val="000000" w:themeColor="text1"/>
          <w:sz w:val="22"/>
          <w:szCs w:val="22"/>
        </w:rPr>
        <w:t>(</w:t>
      </w:r>
      <w:proofErr w:type="spellStart"/>
      <w:r w:rsidRPr="56BCA5E4">
        <w:rPr>
          <w:rFonts w:ascii="Times New Roman" w:eastAsia="Times New Roman" w:hAnsi="Times New Roman" w:cs="Times New Roman"/>
          <w:color w:val="000000" w:themeColor="text1"/>
          <w:sz w:val="22"/>
          <w:szCs w:val="22"/>
        </w:rPr>
        <w:t>Vroom</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and</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von</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Solms</w:t>
      </w:r>
      <w:proofErr w:type="spellEnd"/>
      <w:r w:rsidRPr="56BCA5E4">
        <w:rPr>
          <w:rFonts w:ascii="Times New Roman" w:eastAsia="Times New Roman" w:hAnsi="Times New Roman" w:cs="Times New Roman"/>
          <w:color w:val="000000" w:themeColor="text1"/>
          <w:sz w:val="22"/>
          <w:szCs w:val="22"/>
        </w:rPr>
        <w:t>, 2004)</w:t>
      </w:r>
      <w:r w:rsidRPr="56BCA5E4">
        <w:rPr>
          <w:rFonts w:ascii="Times New Roman" w:eastAsia="Times New Roman" w:hAnsi="Times New Roman" w:cs="Times New Roman"/>
          <w:color w:val="000000" w:themeColor="text1"/>
        </w:rPr>
        <w:t>. Έτσι αυτή η έρευνα προτείνει την εστίαση από τους οργανισμούς και την πραγματοποίηση ενεργειών για την επιβράβευση των προσπαθειών των εργαζόμενων τους όταν ενεργούν με ασφάλεια κατά την ώρα εργασίας τους, ίσως με την καταβολή κάποιου τύπου χρηματικό μπόνους. Ταυτόχρονα ως προς ενίσχυση αυτής της ουσιαστικής εστίασης προτείνετε οι οργανισμοί να θέτουν τους ίδιους περιορισμούς και τις ίδιες απαιτήσεις στους  εργαζόμενους τους ενισχύοντας το κλήμα ισότητας και δικαιοσύνης στα τμήματα τους. Η επιβράβευση των ενεργειών επιβεβαιώνεται και από τους (</w:t>
      </w:r>
      <w:proofErr w:type="spellStart"/>
      <w:r w:rsidRPr="56BCA5E4">
        <w:rPr>
          <w:rFonts w:ascii="Times New Roman" w:eastAsia="Times New Roman" w:hAnsi="Times New Roman" w:cs="Times New Roman"/>
          <w:sz w:val="22"/>
          <w:szCs w:val="22"/>
        </w:rPr>
        <w:t>Villamarın</w:t>
      </w:r>
      <w:proofErr w:type="spellEnd"/>
      <w:r w:rsidRPr="56BCA5E4">
        <w:rPr>
          <w:rFonts w:ascii="Times New Roman" w:eastAsia="Times New Roman" w:hAnsi="Times New Roman" w:cs="Times New Roman"/>
          <w:sz w:val="22"/>
          <w:szCs w:val="22"/>
        </w:rPr>
        <w:t>-</w:t>
      </w:r>
      <w:proofErr w:type="spellStart"/>
      <w:r w:rsidRPr="56BCA5E4">
        <w:rPr>
          <w:rFonts w:ascii="Times New Roman" w:eastAsia="Times New Roman" w:hAnsi="Times New Roman" w:cs="Times New Roman"/>
          <w:sz w:val="22"/>
          <w:szCs w:val="22"/>
        </w:rPr>
        <w:t>Salomon</w:t>
      </w:r>
      <w:proofErr w:type="spellEnd"/>
      <w:r w:rsidRPr="56BCA5E4">
        <w:rPr>
          <w:rFonts w:ascii="Times New Roman" w:eastAsia="Times New Roman" w:hAnsi="Times New Roman" w:cs="Times New Roman"/>
          <w:sz w:val="22"/>
          <w:szCs w:val="22"/>
        </w:rPr>
        <w:t xml:space="preserve">, R.M. </w:t>
      </w:r>
      <w:proofErr w:type="spellStart"/>
      <w:r w:rsidRPr="56BCA5E4">
        <w:rPr>
          <w:rFonts w:ascii="Times New Roman" w:eastAsia="Times New Roman" w:hAnsi="Times New Roman" w:cs="Times New Roman"/>
          <w:sz w:val="22"/>
          <w:szCs w:val="22"/>
        </w:rPr>
        <w:t>and</w:t>
      </w:r>
      <w:proofErr w:type="spellEnd"/>
      <w:r w:rsidRPr="56BCA5E4">
        <w:rPr>
          <w:rFonts w:ascii="Times New Roman" w:eastAsia="Times New Roman" w:hAnsi="Times New Roman" w:cs="Times New Roman"/>
          <w:sz w:val="22"/>
          <w:szCs w:val="22"/>
        </w:rPr>
        <w:t xml:space="preserve"> </w:t>
      </w:r>
      <w:proofErr w:type="spellStart"/>
      <w:r w:rsidRPr="56BCA5E4">
        <w:rPr>
          <w:rFonts w:ascii="Times New Roman" w:eastAsia="Times New Roman" w:hAnsi="Times New Roman" w:cs="Times New Roman"/>
          <w:sz w:val="22"/>
          <w:szCs w:val="22"/>
        </w:rPr>
        <w:t>Brustoloni</w:t>
      </w:r>
      <w:proofErr w:type="spellEnd"/>
      <w:r w:rsidRPr="56BCA5E4">
        <w:rPr>
          <w:rFonts w:ascii="Times New Roman" w:eastAsia="Times New Roman" w:hAnsi="Times New Roman" w:cs="Times New Roman"/>
          <w:sz w:val="22"/>
          <w:szCs w:val="22"/>
        </w:rPr>
        <w:t>, J.C. (2010)</w:t>
      </w:r>
      <w:r w:rsidRPr="56BCA5E4">
        <w:rPr>
          <w:rFonts w:ascii="Times New Roman" w:eastAsia="Times New Roman" w:hAnsi="Times New Roman" w:cs="Times New Roman"/>
        </w:rPr>
        <w:t xml:space="preserve">  ενώ η σημασία της δικαιοσύνης στους οργανισμούς από τους </w:t>
      </w:r>
      <w:r w:rsidRPr="56BCA5E4">
        <w:rPr>
          <w:rFonts w:ascii="Times New Roman" w:eastAsia="Times New Roman" w:hAnsi="Times New Roman" w:cs="Times New Roman"/>
          <w:color w:val="000000" w:themeColor="text1"/>
          <w:sz w:val="22"/>
          <w:szCs w:val="22"/>
        </w:rPr>
        <w:t>(</w:t>
      </w:r>
      <w:proofErr w:type="spellStart"/>
      <w:r w:rsidRPr="56BCA5E4">
        <w:rPr>
          <w:rFonts w:ascii="Times New Roman" w:eastAsia="Times New Roman" w:hAnsi="Times New Roman" w:cs="Times New Roman"/>
          <w:color w:val="000000" w:themeColor="text1"/>
          <w:sz w:val="22"/>
          <w:szCs w:val="22"/>
        </w:rPr>
        <w:t>Saunders</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and</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Thornhill</w:t>
      </w:r>
      <w:proofErr w:type="spellEnd"/>
      <w:r w:rsidRPr="56BCA5E4">
        <w:rPr>
          <w:rFonts w:ascii="Times New Roman" w:eastAsia="Times New Roman" w:hAnsi="Times New Roman" w:cs="Times New Roman"/>
          <w:color w:val="000000" w:themeColor="text1"/>
          <w:sz w:val="22"/>
          <w:szCs w:val="22"/>
        </w:rPr>
        <w:t>, 2003).</w:t>
      </w:r>
    </w:p>
    <w:p w14:paraId="0B1A0C0C" w14:textId="77777777" w:rsidR="00D06A57" w:rsidRDefault="00D06A57" w:rsidP="00D06A57">
      <w:pPr>
        <w:spacing w:line="360" w:lineRule="auto"/>
        <w:jc w:val="both"/>
        <w:rPr>
          <w:rFonts w:ascii="Times New Roman" w:eastAsia="Times New Roman" w:hAnsi="Times New Roman" w:cs="Times New Roman"/>
          <w:color w:val="000000" w:themeColor="text1"/>
        </w:rPr>
      </w:pPr>
      <w:r w:rsidRPr="56BCA5E4">
        <w:rPr>
          <w:rFonts w:ascii="Times New Roman" w:eastAsia="Times New Roman" w:hAnsi="Times New Roman" w:cs="Times New Roman"/>
          <w:color w:val="000000" w:themeColor="text1"/>
        </w:rPr>
        <w:t xml:space="preserve">Είναι σαφές από τα ευρήματα και τα συμπεράσματα της έρευνας ότι υπάρχει μια επανάπαυση των υπάλληλων γύρω από την ασφάλεια αλλά και ταυτόχρονα απουσία αίσθησης κινδύνου με κάποια από τα αίτια να είναι τα σύγχρονα και αρκετά λειτουργικά συστήματα αυτόματων διαδικασιών που μεριμνάνε για την ασφάλεια των οργανισμών επιλέγοντας να βασιστούν σε αυτά που αποτελούν μια εύκολη και γρήγορη λύση. Μέσα από τα παραπάνω ανιχνεύεται πάλι το προαναφερθέν συμπέρασμα συνήθειας των υπαλλήλων. Ενώ και ο </w:t>
      </w:r>
      <w:proofErr w:type="spellStart"/>
      <w:r w:rsidRPr="56BCA5E4">
        <w:rPr>
          <w:rFonts w:ascii="Times New Roman" w:eastAsia="Times New Roman" w:hAnsi="Times New Roman" w:cs="Times New Roman"/>
          <w:color w:val="000000" w:themeColor="text1"/>
        </w:rPr>
        <w:t>Reason</w:t>
      </w:r>
      <w:proofErr w:type="spellEnd"/>
      <w:r w:rsidRPr="56BCA5E4">
        <w:rPr>
          <w:rFonts w:ascii="Times New Roman" w:eastAsia="Times New Roman" w:hAnsi="Times New Roman" w:cs="Times New Roman"/>
          <w:color w:val="000000" w:themeColor="text1"/>
        </w:rPr>
        <w:t xml:space="preserve"> (ReasonJ.,1997),  θεωρεί φυσική την τάση του ανθρώπου της επιλογής της σύντομης διαδρομής. </w:t>
      </w:r>
    </w:p>
    <w:p w14:paraId="014CD5D8" w14:textId="77777777" w:rsidR="00D06A57" w:rsidRDefault="00D06A57" w:rsidP="00D06A57">
      <w:pPr>
        <w:spacing w:line="360" w:lineRule="auto"/>
        <w:jc w:val="both"/>
        <w:rPr>
          <w:rFonts w:ascii="Times New Roman" w:eastAsia="Times New Roman" w:hAnsi="Times New Roman" w:cs="Times New Roman"/>
        </w:rPr>
      </w:pPr>
      <w:r w:rsidRPr="56BCA5E4">
        <w:rPr>
          <w:rFonts w:ascii="Times New Roman" w:eastAsia="Times New Roman" w:hAnsi="Times New Roman" w:cs="Times New Roman"/>
          <w:color w:val="000000" w:themeColor="text1"/>
        </w:rPr>
        <w:t xml:space="preserve">Με γνώμονα τα παραπάνω επιπροσθέτως προτείνετε η εστίαση των υπαλλήλων στην πολιτική ασφάλειας καθώς θεωρείτε επιτακτική ανάγκη οι ενέργειες που εκτελούν οι ίδιοι να είναι με υπευθυνότητα τηρώντας όλες τις πολίτικές ασφάλειας </w:t>
      </w:r>
      <w:r w:rsidRPr="56BCA5E4">
        <w:rPr>
          <w:rFonts w:ascii="Times New Roman" w:eastAsia="Times New Roman" w:hAnsi="Times New Roman" w:cs="Times New Roman"/>
          <w:color w:val="000000" w:themeColor="text1"/>
          <w:sz w:val="22"/>
          <w:szCs w:val="22"/>
        </w:rPr>
        <w:t>(</w:t>
      </w:r>
      <w:proofErr w:type="spellStart"/>
      <w:r w:rsidRPr="56BCA5E4">
        <w:rPr>
          <w:rFonts w:ascii="Times New Roman" w:eastAsia="Times New Roman" w:hAnsi="Times New Roman" w:cs="Times New Roman"/>
          <w:color w:val="000000" w:themeColor="text1"/>
          <w:sz w:val="22"/>
          <w:szCs w:val="22"/>
        </w:rPr>
        <w:t>Vroom</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and</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von</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Solms</w:t>
      </w:r>
      <w:proofErr w:type="spellEnd"/>
      <w:r w:rsidRPr="56BCA5E4">
        <w:rPr>
          <w:rFonts w:ascii="Times New Roman" w:eastAsia="Times New Roman" w:hAnsi="Times New Roman" w:cs="Times New Roman"/>
          <w:color w:val="000000" w:themeColor="text1"/>
          <w:sz w:val="22"/>
          <w:szCs w:val="22"/>
        </w:rPr>
        <w:t>, 2004)</w:t>
      </w:r>
      <w:r w:rsidRPr="56BCA5E4">
        <w:rPr>
          <w:rFonts w:ascii="Times New Roman" w:eastAsia="Times New Roman" w:hAnsi="Times New Roman" w:cs="Times New Roman"/>
          <w:color w:val="000000" w:themeColor="text1"/>
        </w:rPr>
        <w:t>. Αυτό για να είναι πιο ομαλό και προσιτό στους οργανισμούς και στου εργαζόμενους τους αλλά και η εφαρμογή του να έχει όσο το δυνατόν μεγαλύτερη δυναμική προτείνετε οι οργανισμοί να προσαρμόζουν την πολιτική ασφάλειας τους σύμφωνα με τις ανάγκες τους αλλά και τις απαιτήσεις τους πράγμα που είναι σύμφωνο επίσης και από τους</w:t>
      </w:r>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Lukas</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Kim</w:t>
      </w:r>
      <w:proofErr w:type="spellEnd"/>
      <w:r w:rsidRPr="56BCA5E4">
        <w:rPr>
          <w:rFonts w:ascii="Times New Roman" w:eastAsia="Times New Roman" w:hAnsi="Times New Roman" w:cs="Times New Roman"/>
          <w:color w:val="000000" w:themeColor="text1"/>
          <w:sz w:val="22"/>
          <w:szCs w:val="22"/>
        </w:rPr>
        <w:t xml:space="preserve"> &amp; </w:t>
      </w:r>
      <w:proofErr w:type="spellStart"/>
      <w:r w:rsidRPr="56BCA5E4">
        <w:rPr>
          <w:rFonts w:ascii="Times New Roman" w:eastAsia="Times New Roman" w:hAnsi="Times New Roman" w:cs="Times New Roman"/>
          <w:color w:val="000000" w:themeColor="text1"/>
          <w:sz w:val="22"/>
          <w:szCs w:val="22"/>
        </w:rPr>
        <w:t>Han</w:t>
      </w:r>
      <w:proofErr w:type="spellEnd"/>
      <w:r w:rsidRPr="56BCA5E4">
        <w:rPr>
          <w:rFonts w:ascii="Times New Roman" w:eastAsia="Times New Roman" w:hAnsi="Times New Roman" w:cs="Times New Roman"/>
          <w:color w:val="000000" w:themeColor="text1"/>
          <w:sz w:val="22"/>
          <w:szCs w:val="22"/>
        </w:rPr>
        <w:t>, 2018)</w:t>
      </w:r>
      <w:r w:rsidRPr="56BCA5E4">
        <w:rPr>
          <w:rFonts w:ascii="Times New Roman" w:eastAsia="Times New Roman" w:hAnsi="Times New Roman" w:cs="Times New Roman"/>
          <w:color w:val="000000" w:themeColor="text1"/>
        </w:rPr>
        <w:t xml:space="preserve"> . Ακόμα μια σύσταση που θα βοηθούσε τους υπαλλήλους να ενεργούν με υπευθυνότητα τηρώντας </w:t>
      </w:r>
      <w:r w:rsidRPr="56BCA5E4">
        <w:rPr>
          <w:rFonts w:ascii="Times New Roman" w:eastAsia="Times New Roman" w:hAnsi="Times New Roman" w:cs="Times New Roman"/>
          <w:color w:val="000000" w:themeColor="text1"/>
        </w:rPr>
        <w:lastRenderedPageBreak/>
        <w:t xml:space="preserve">όλες τις πολιτικές ασφάλειας θα ήταν, οι εργαζόμενοι που έδειχναν μεγαλύτερη κατανόηση αυτών των πολιτικών να επισημαίνονταν, ίσως σαν υπάλληλοι του μήνα. Με στόχο να θεωρηθούν πρότυπα από τους υπολοίπους και να αντιγραφτούν οι συμπεριφορές τους. Το συγκεκριμένο πλαίσιο της επισήμανσης με στόχο την ανάδειξη προτύπων μέσα στους οργανισμούς για την παρακίνηση των υπαλλήλων προτείνετε από τους </w:t>
      </w:r>
      <w:r w:rsidRPr="56BCA5E4">
        <w:rPr>
          <w:rFonts w:ascii="Times New Roman" w:eastAsia="Times New Roman" w:hAnsi="Times New Roman" w:cs="Times New Roman"/>
          <w:color w:val="000000" w:themeColor="text1"/>
          <w:sz w:val="22"/>
          <w:szCs w:val="22"/>
        </w:rPr>
        <w:t>(</w:t>
      </w:r>
      <w:proofErr w:type="spellStart"/>
      <w:r w:rsidRPr="56BCA5E4">
        <w:rPr>
          <w:rFonts w:ascii="Times New Roman" w:eastAsia="Times New Roman" w:hAnsi="Times New Roman" w:cs="Times New Roman"/>
          <w:color w:val="000000" w:themeColor="text1"/>
          <w:sz w:val="22"/>
          <w:szCs w:val="22"/>
        </w:rPr>
        <w:t>Robinson</w:t>
      </w:r>
      <w:proofErr w:type="spellEnd"/>
      <w:r w:rsidRPr="56BCA5E4">
        <w:rPr>
          <w:rFonts w:ascii="Times New Roman" w:eastAsia="Times New Roman" w:hAnsi="Times New Roman" w:cs="Times New Roman"/>
          <w:color w:val="000000" w:themeColor="text1"/>
          <w:sz w:val="22"/>
          <w:szCs w:val="22"/>
        </w:rPr>
        <w:t xml:space="preserve"> &amp; </w:t>
      </w:r>
      <w:proofErr w:type="spellStart"/>
      <w:r w:rsidRPr="56BCA5E4">
        <w:rPr>
          <w:rFonts w:ascii="Times New Roman" w:eastAsia="Times New Roman" w:hAnsi="Times New Roman" w:cs="Times New Roman"/>
          <w:color w:val="000000" w:themeColor="text1"/>
          <w:sz w:val="22"/>
          <w:szCs w:val="22"/>
        </w:rPr>
        <w:t>O'Leary</w:t>
      </w:r>
      <w:proofErr w:type="spellEnd"/>
      <w:r w:rsidRPr="56BCA5E4">
        <w:rPr>
          <w:rFonts w:ascii="Times New Roman" w:eastAsia="Times New Roman" w:hAnsi="Times New Roman" w:cs="Times New Roman"/>
          <w:color w:val="000000" w:themeColor="text1"/>
          <w:sz w:val="22"/>
          <w:szCs w:val="22"/>
        </w:rPr>
        <w:t>-</w:t>
      </w:r>
      <w:proofErr w:type="spellStart"/>
      <w:r w:rsidRPr="56BCA5E4">
        <w:rPr>
          <w:rFonts w:ascii="Times New Roman" w:eastAsia="Times New Roman" w:hAnsi="Times New Roman" w:cs="Times New Roman"/>
          <w:color w:val="000000" w:themeColor="text1"/>
          <w:sz w:val="22"/>
          <w:szCs w:val="22"/>
        </w:rPr>
        <w:t>Kelly</w:t>
      </w:r>
      <w:proofErr w:type="spellEnd"/>
      <w:r w:rsidRPr="56BCA5E4">
        <w:rPr>
          <w:rFonts w:ascii="Times New Roman" w:eastAsia="Times New Roman" w:hAnsi="Times New Roman" w:cs="Times New Roman"/>
          <w:color w:val="000000" w:themeColor="text1"/>
          <w:sz w:val="22"/>
          <w:szCs w:val="22"/>
        </w:rPr>
        <w:t>, 1998)</w:t>
      </w:r>
      <w:r w:rsidRPr="56BCA5E4">
        <w:rPr>
          <w:rFonts w:ascii="Times New Roman" w:eastAsia="Times New Roman" w:hAnsi="Times New Roman" w:cs="Times New Roman"/>
          <w:color w:val="000000" w:themeColor="text1"/>
        </w:rPr>
        <w:t xml:space="preserve"> και τους</w:t>
      </w:r>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Thomas</w:t>
      </w:r>
      <w:proofErr w:type="spellEnd"/>
      <w:r w:rsidRPr="56BCA5E4">
        <w:rPr>
          <w:rFonts w:ascii="Times New Roman" w:eastAsia="Times New Roman" w:hAnsi="Times New Roman" w:cs="Times New Roman"/>
          <w:color w:val="000000" w:themeColor="text1"/>
          <w:sz w:val="22"/>
          <w:szCs w:val="22"/>
        </w:rPr>
        <w:t xml:space="preserve"> &amp; </w:t>
      </w:r>
      <w:proofErr w:type="spellStart"/>
      <w:r w:rsidRPr="56BCA5E4">
        <w:rPr>
          <w:rFonts w:ascii="Times New Roman" w:eastAsia="Times New Roman" w:hAnsi="Times New Roman" w:cs="Times New Roman"/>
          <w:color w:val="000000" w:themeColor="text1"/>
          <w:sz w:val="22"/>
          <w:szCs w:val="22"/>
        </w:rPr>
        <w:t>Griffin</w:t>
      </w:r>
      <w:proofErr w:type="spellEnd"/>
      <w:r w:rsidRPr="56BCA5E4">
        <w:rPr>
          <w:rFonts w:ascii="Times New Roman" w:eastAsia="Times New Roman" w:hAnsi="Times New Roman" w:cs="Times New Roman"/>
          <w:color w:val="000000" w:themeColor="text1"/>
          <w:sz w:val="22"/>
          <w:szCs w:val="22"/>
        </w:rPr>
        <w:t>, 1989).</w:t>
      </w:r>
    </w:p>
    <w:p w14:paraId="7BB47CC2" w14:textId="77777777" w:rsidR="00D06A57" w:rsidRDefault="00D06A57" w:rsidP="00D06A57">
      <w:pPr>
        <w:spacing w:line="360" w:lineRule="auto"/>
        <w:jc w:val="both"/>
        <w:rPr>
          <w:rFonts w:ascii="Times New Roman" w:eastAsia="Times New Roman" w:hAnsi="Times New Roman" w:cs="Times New Roman"/>
        </w:rPr>
      </w:pPr>
      <w:r w:rsidRPr="56BCA5E4">
        <w:rPr>
          <w:rFonts w:ascii="Times New Roman" w:eastAsia="Times New Roman" w:hAnsi="Times New Roman" w:cs="Times New Roman"/>
          <w:color w:val="000000" w:themeColor="text1"/>
        </w:rPr>
        <w:t>Ένα ακόμα συμπέρασμα που προέκυψε ήταν ο επηρεασμός των υπάλληλων από άτομα τα οποία κατείχαν υψηλές θέσεις μέσα στον οργανισμό. Οι αντιλήψεις και οι συνήθειες ατόμων που βρίσκονται σε υψηλές θέσεις είναι αρκετά πιθανό να επηρεάσουν και να αποτελέσουν πρότυπα για εργαζομένους μέσα στον οργανισμό. Αυτό μπορεί να επηρεάσει είτε θετικά είτε αρνητικά τον οργανισμό και τα ίδια τα άτομα, ωστόσο θα ήταν ορθό οι εργαζόμενοι να εκτελούν εντολές που τους έχουν ανατεθεί και να επηρεάζονται από έμπειρα άτομα που έχουν ως στόχο το υψηλό επίπεδο κουλτούρας ασφάλειας και την εστίαση στις πολιτικές ασφάλειες των οργανισμών. Αυτά τα άτομα που συνήθως αποτελούν υπεύθυνοι τμημάτων των οργανισμών θα πρέπει να έχουν λάβει τις παραπάνω κατευθυντήριες γραμμές από την διοίκηση του οργανισμού που στοχεύει στην ενδυνάμωση της ασφάλειας. Επομένως πρέπει οι οργανισμοί να μπορούν να ελέγχουν ως προς την συμμόρφωση τα άτομα που θέτουν σε αυτές τις θέσεις και να συμβαίνει η ακολουθία οπού, τους εκδίδουν οδηγίες σχετικά με τους στόχους και τον επιθυμητό τρόπο λειτουργίας του οργανισμού που επιθυμούν και στην συνέχεια οι υπεύθυνοι αυτοί μεταφράζουν αυτές τις οδηγίες σε πολιτικές, πρότυπα και διαδικασίες</w:t>
      </w:r>
      <w:r w:rsidRPr="56BCA5E4">
        <w:rPr>
          <w:rFonts w:ascii="Open Sans" w:eastAsia="Open Sans" w:hAnsi="Open Sans" w:cs="Open Sans"/>
          <w:color w:val="000000" w:themeColor="text1"/>
          <w:sz w:val="19"/>
          <w:szCs w:val="19"/>
        </w:rPr>
        <w:t xml:space="preserve"> </w:t>
      </w:r>
      <w:r w:rsidRPr="56BCA5E4">
        <w:rPr>
          <w:rFonts w:ascii="Times New Roman" w:eastAsia="Times New Roman" w:hAnsi="Times New Roman" w:cs="Times New Roman"/>
          <w:color w:val="000000" w:themeColor="text1"/>
          <w:sz w:val="22"/>
          <w:szCs w:val="22"/>
        </w:rPr>
        <w:t>(</w:t>
      </w:r>
      <w:proofErr w:type="spellStart"/>
      <w:r w:rsidRPr="56BCA5E4">
        <w:rPr>
          <w:rFonts w:ascii="Times New Roman" w:eastAsia="Times New Roman" w:hAnsi="Times New Roman" w:cs="Times New Roman"/>
          <w:color w:val="000000" w:themeColor="text1"/>
          <w:sz w:val="22"/>
          <w:szCs w:val="22"/>
        </w:rPr>
        <w:t>von</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Solms</w:t>
      </w:r>
      <w:proofErr w:type="spellEnd"/>
      <w:r w:rsidRPr="56BCA5E4">
        <w:rPr>
          <w:rFonts w:ascii="Times New Roman" w:eastAsia="Times New Roman" w:hAnsi="Times New Roman" w:cs="Times New Roman"/>
          <w:color w:val="000000" w:themeColor="text1"/>
          <w:sz w:val="22"/>
          <w:szCs w:val="22"/>
        </w:rPr>
        <w:t xml:space="preserve"> &amp; (</w:t>
      </w:r>
      <w:proofErr w:type="spellStart"/>
      <w:r w:rsidRPr="56BCA5E4">
        <w:rPr>
          <w:rFonts w:ascii="Times New Roman" w:eastAsia="Times New Roman" w:hAnsi="Times New Roman" w:cs="Times New Roman"/>
          <w:color w:val="000000" w:themeColor="text1"/>
          <w:sz w:val="22"/>
          <w:szCs w:val="22"/>
        </w:rPr>
        <w:t>Basie</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von</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Solms</w:t>
      </w:r>
      <w:proofErr w:type="spellEnd"/>
      <w:r w:rsidRPr="56BCA5E4">
        <w:rPr>
          <w:rFonts w:ascii="Times New Roman" w:eastAsia="Times New Roman" w:hAnsi="Times New Roman" w:cs="Times New Roman"/>
          <w:color w:val="000000" w:themeColor="text1"/>
          <w:sz w:val="22"/>
          <w:szCs w:val="22"/>
        </w:rPr>
        <w:t>, 2006)</w:t>
      </w:r>
      <w:r w:rsidRPr="56BCA5E4">
        <w:rPr>
          <w:rFonts w:ascii="Times New Roman" w:eastAsia="Times New Roman" w:hAnsi="Times New Roman" w:cs="Times New Roman"/>
          <w:color w:val="000000" w:themeColor="text1"/>
        </w:rPr>
        <w:t xml:space="preserve">. Αυτή η σχέση μεταφοράς οδηγιών επίσης υποστηρίζεται σε πλαίσια πληροφορικής και από τους </w:t>
      </w:r>
      <w:r w:rsidRPr="56BCA5E4">
        <w:rPr>
          <w:rFonts w:ascii="Times New Roman" w:eastAsia="Times New Roman" w:hAnsi="Times New Roman" w:cs="Times New Roman"/>
          <w:color w:val="000000" w:themeColor="text1"/>
          <w:sz w:val="22"/>
          <w:szCs w:val="22"/>
        </w:rPr>
        <w:t>(</w:t>
      </w:r>
      <w:proofErr w:type="spellStart"/>
      <w:r w:rsidRPr="56BCA5E4">
        <w:rPr>
          <w:rFonts w:ascii="Times New Roman" w:eastAsia="Times New Roman" w:hAnsi="Times New Roman" w:cs="Times New Roman"/>
          <w:color w:val="000000" w:themeColor="text1"/>
          <w:sz w:val="22"/>
          <w:szCs w:val="22"/>
        </w:rPr>
        <w:t>Jensen</w:t>
      </w:r>
      <w:proofErr w:type="spellEnd"/>
      <w:r w:rsidRPr="56BCA5E4">
        <w:rPr>
          <w:rFonts w:ascii="Times New Roman" w:eastAsia="Times New Roman" w:hAnsi="Times New Roman" w:cs="Times New Roman"/>
          <w:color w:val="000000" w:themeColor="text1"/>
          <w:sz w:val="22"/>
          <w:szCs w:val="22"/>
        </w:rPr>
        <w:t xml:space="preserve"> &amp; </w:t>
      </w:r>
      <w:proofErr w:type="spellStart"/>
      <w:r w:rsidRPr="56BCA5E4">
        <w:rPr>
          <w:rFonts w:ascii="Times New Roman" w:eastAsia="Times New Roman" w:hAnsi="Times New Roman" w:cs="Times New Roman"/>
          <w:color w:val="000000" w:themeColor="text1"/>
          <w:sz w:val="22"/>
          <w:szCs w:val="22"/>
        </w:rPr>
        <w:t>Meckling</w:t>
      </w:r>
      <w:proofErr w:type="spellEnd"/>
      <w:r w:rsidRPr="56BCA5E4">
        <w:rPr>
          <w:rFonts w:ascii="Times New Roman" w:eastAsia="Times New Roman" w:hAnsi="Times New Roman" w:cs="Times New Roman"/>
          <w:color w:val="000000" w:themeColor="text1"/>
          <w:sz w:val="22"/>
          <w:szCs w:val="22"/>
        </w:rPr>
        <w:t>, 1976)</w:t>
      </w:r>
    </w:p>
    <w:p w14:paraId="56230EA5" w14:textId="77777777" w:rsidR="00D06A57" w:rsidRDefault="00D06A57" w:rsidP="00D06A57">
      <w:pPr>
        <w:spacing w:line="360" w:lineRule="auto"/>
        <w:jc w:val="both"/>
        <w:rPr>
          <w:rFonts w:ascii="Open Sans" w:eastAsia="Open Sans" w:hAnsi="Open Sans" w:cs="Open Sans"/>
          <w:color w:val="000000" w:themeColor="text1"/>
          <w:sz w:val="19"/>
          <w:szCs w:val="19"/>
        </w:rPr>
      </w:pPr>
      <w:r w:rsidRPr="56BCA5E4">
        <w:rPr>
          <w:rFonts w:ascii="Times New Roman" w:eastAsia="Times New Roman" w:hAnsi="Times New Roman" w:cs="Times New Roman"/>
          <w:color w:val="000000" w:themeColor="text1"/>
        </w:rPr>
        <w:t xml:space="preserve">Για την επιρροή της συμπεριφοράς αρχικά των υπευθύνων των τμημάτων και στην συνέχεια των εργαζομένων από αυτούς, η σύσταση στηρίζεται στην θεωρία της αντιπροσωπείας ή αλλιώς το παράδειγμα του κύριου πράκτορα, αυτή η θεωρία ασχολείται με τον εντολέα που αναθέτει καθήκοντα σε ένα άλλο μέρος δηλαδή τον πράκτορα </w:t>
      </w:r>
      <w:r w:rsidRPr="56BCA5E4">
        <w:rPr>
          <w:rFonts w:ascii="Times New Roman" w:eastAsia="Times New Roman" w:hAnsi="Times New Roman" w:cs="Times New Roman"/>
          <w:color w:val="000000" w:themeColor="text1"/>
          <w:sz w:val="22"/>
          <w:szCs w:val="22"/>
        </w:rPr>
        <w:t xml:space="preserve">(M. EISENHARDT, 1989). Για τον έλεγχο αυτής της σχέσης ο εντολέας (διοίκηση του οργανισμού) μπορεί να συνάψει συμβάσεις για τα αποτελέσματα της συμπεριφοράς του </w:t>
      </w:r>
      <w:proofErr w:type="spellStart"/>
      <w:r w:rsidRPr="56BCA5E4">
        <w:rPr>
          <w:rFonts w:ascii="Times New Roman" w:eastAsia="Times New Roman" w:hAnsi="Times New Roman" w:cs="Times New Roman"/>
          <w:color w:val="000000" w:themeColor="text1"/>
          <w:sz w:val="22"/>
          <w:szCs w:val="22"/>
        </w:rPr>
        <w:t>πράκτορα(υπεύθυνοι</w:t>
      </w:r>
      <w:proofErr w:type="spellEnd"/>
      <w:r w:rsidRPr="56BCA5E4">
        <w:rPr>
          <w:rFonts w:ascii="Times New Roman" w:eastAsia="Times New Roman" w:hAnsi="Times New Roman" w:cs="Times New Roman"/>
          <w:color w:val="000000" w:themeColor="text1"/>
          <w:sz w:val="22"/>
          <w:szCs w:val="22"/>
        </w:rPr>
        <w:t xml:space="preserve"> τμημάτων, υπεύθυνοι ασφάλειας), ο συγκεκριμένος έλεγχος μπορεί να θεωρηθεί ορθός με την μέτρηση επιτυχίας της εργασίας τους, η οποία με την σειράς της προτρέπει τον πράκτορα να ευθυγραμμίζει τα ενδιαφέροντα του με αυτά του </w:t>
      </w:r>
      <w:r w:rsidRPr="56BCA5E4">
        <w:rPr>
          <w:rFonts w:ascii="Times New Roman" w:eastAsia="Times New Roman" w:hAnsi="Times New Roman" w:cs="Times New Roman"/>
          <w:color w:val="000000" w:themeColor="text1"/>
          <w:sz w:val="22"/>
          <w:szCs w:val="22"/>
        </w:rPr>
        <w:lastRenderedPageBreak/>
        <w:t xml:space="preserve">εντολέα (M. EISENHARDT, 1989). </w:t>
      </w:r>
      <w:r w:rsidRPr="56BCA5E4">
        <w:rPr>
          <w:rFonts w:ascii="Times New Roman" w:eastAsia="Times New Roman" w:hAnsi="Times New Roman" w:cs="Times New Roman"/>
          <w:color w:val="000000" w:themeColor="text1"/>
        </w:rPr>
        <w:t xml:space="preserve">Η θεωρία της αντιπροσωπίας σε θέματα πληροφορικής προτείνετε και από τους </w:t>
      </w:r>
      <w:r w:rsidRPr="56BCA5E4">
        <w:rPr>
          <w:rFonts w:ascii="Open Sans" w:eastAsia="Open Sans" w:hAnsi="Open Sans" w:cs="Open Sans"/>
          <w:color w:val="000000" w:themeColor="text1"/>
          <w:sz w:val="19"/>
          <w:szCs w:val="19"/>
        </w:rPr>
        <w:t>(</w:t>
      </w:r>
      <w:proofErr w:type="spellStart"/>
      <w:r w:rsidRPr="56BCA5E4">
        <w:rPr>
          <w:rFonts w:ascii="Times New Roman" w:eastAsia="Times New Roman" w:hAnsi="Times New Roman" w:cs="Times New Roman"/>
          <w:color w:val="000000" w:themeColor="text1"/>
          <w:sz w:val="22"/>
          <w:szCs w:val="22"/>
        </w:rPr>
        <w:t>Posthumus</w:t>
      </w:r>
      <w:proofErr w:type="spellEnd"/>
      <w:r w:rsidRPr="56BCA5E4">
        <w:rPr>
          <w:rFonts w:ascii="Times New Roman" w:eastAsia="Times New Roman" w:hAnsi="Times New Roman" w:cs="Times New Roman"/>
          <w:color w:val="000000" w:themeColor="text1"/>
          <w:sz w:val="22"/>
          <w:szCs w:val="22"/>
        </w:rPr>
        <w:t xml:space="preserve"> &amp; </w:t>
      </w:r>
      <w:proofErr w:type="spellStart"/>
      <w:r w:rsidRPr="56BCA5E4">
        <w:rPr>
          <w:rFonts w:ascii="Times New Roman" w:eastAsia="Times New Roman" w:hAnsi="Times New Roman" w:cs="Times New Roman"/>
          <w:color w:val="000000" w:themeColor="text1"/>
          <w:sz w:val="22"/>
          <w:szCs w:val="22"/>
        </w:rPr>
        <w:t>von</w:t>
      </w:r>
      <w:proofErr w:type="spellEnd"/>
      <w:r w:rsidRPr="56BCA5E4">
        <w:rPr>
          <w:rFonts w:ascii="Times New Roman" w:eastAsia="Times New Roman" w:hAnsi="Times New Roman" w:cs="Times New Roman"/>
          <w:color w:val="000000" w:themeColor="text1"/>
          <w:sz w:val="22"/>
          <w:szCs w:val="22"/>
        </w:rPr>
        <w:t xml:space="preserve"> </w:t>
      </w:r>
      <w:proofErr w:type="spellStart"/>
      <w:r w:rsidRPr="56BCA5E4">
        <w:rPr>
          <w:rFonts w:ascii="Times New Roman" w:eastAsia="Times New Roman" w:hAnsi="Times New Roman" w:cs="Times New Roman"/>
          <w:color w:val="000000" w:themeColor="text1"/>
          <w:sz w:val="22"/>
          <w:szCs w:val="22"/>
        </w:rPr>
        <w:t>Solms</w:t>
      </w:r>
      <w:proofErr w:type="spellEnd"/>
      <w:r w:rsidRPr="56BCA5E4">
        <w:rPr>
          <w:rFonts w:ascii="Times New Roman" w:eastAsia="Times New Roman" w:hAnsi="Times New Roman" w:cs="Times New Roman"/>
          <w:color w:val="000000" w:themeColor="text1"/>
          <w:sz w:val="22"/>
          <w:szCs w:val="22"/>
        </w:rPr>
        <w:t>, 2008)</w:t>
      </w:r>
      <w:r w:rsidRPr="56BCA5E4">
        <w:rPr>
          <w:rFonts w:ascii="Open Sans" w:eastAsia="Open Sans" w:hAnsi="Open Sans" w:cs="Open Sans"/>
          <w:color w:val="000000" w:themeColor="text1"/>
          <w:sz w:val="19"/>
          <w:szCs w:val="19"/>
        </w:rPr>
        <w:t>.</w:t>
      </w:r>
    </w:p>
    <w:p w14:paraId="765277C6" w14:textId="77777777" w:rsidR="00D06A57" w:rsidRPr="00D06A57" w:rsidRDefault="00D06A57" w:rsidP="00D06A57">
      <w:pPr>
        <w:pStyle w:val="2"/>
        <w:rPr>
          <w:rFonts w:eastAsia="Times New Roman"/>
        </w:rPr>
      </w:pPr>
      <w:bookmarkStart w:id="78" w:name="_Toc113968674"/>
      <w:r w:rsidRPr="00D06A57">
        <w:rPr>
          <w:rFonts w:eastAsia="Times New Roman"/>
        </w:rPr>
        <w:t>7.2 Μελλοντική Έρευνα</w:t>
      </w:r>
      <w:bookmarkEnd w:id="78"/>
    </w:p>
    <w:p w14:paraId="10F25868" w14:textId="77777777" w:rsidR="00D06A57" w:rsidRDefault="00D06A57" w:rsidP="00D06A57">
      <w:pPr>
        <w:spacing w:line="360" w:lineRule="auto"/>
        <w:jc w:val="both"/>
        <w:rPr>
          <w:rFonts w:ascii="Times New Roman" w:eastAsia="Times New Roman" w:hAnsi="Times New Roman" w:cs="Times New Roman"/>
          <w:color w:val="000000" w:themeColor="text1"/>
        </w:rPr>
      </w:pPr>
      <w:r w:rsidRPr="56BCA5E4">
        <w:rPr>
          <w:rFonts w:ascii="Times New Roman" w:eastAsia="Times New Roman" w:hAnsi="Times New Roman" w:cs="Times New Roman"/>
          <w:color w:val="000000" w:themeColor="text1"/>
        </w:rPr>
        <w:t xml:space="preserve">Η συγκεκριμένη βιβλιογραφική ανασκόπηση 2 άρθρων εντόπισε σαν περιορισμό το βάθος της λεπτομέρειας των πληροφοριών που δίνονται στις μελέτες περιπτώσεις οργανισμών από τους ίδιους τους οργανισμούς και τους συνεντευξιαζόμενους ή τα έγγραφα που επιλέγουν να κοινοποιήσουν με αποτέλεσμα να περιορίζει αρκετά την παρούσα έρευνα. Σαν μελλοντική έρευνα συνιστάτε η μελέτη για την εύρεση τρόπων που θα κάνουν τους οργανισμούς να νιώσουν μεγαλύτερη ασφάλεια κατά την κοινοποίηση των δεδομένων τους και θα μοιραστούν περισσότερες και πιο λεπτομερής πληροφορίες. Αυτό με την σειρά του είναι πιθανό να επιφέρει μεγάλα πλεονεκτήματα και νέα δεδομένα προς μελέτη στην ερευνητική κοινότητα που μελετάει την ασφάλεια των πληροφοριών στους οργανισμούς κι όχι μόνο. </w:t>
      </w:r>
    </w:p>
    <w:p w14:paraId="1EF1F60D" w14:textId="51E29E83" w:rsidR="00CF27CA" w:rsidRDefault="00D06A57" w:rsidP="00D06A57">
      <w:pPr>
        <w:spacing w:line="360" w:lineRule="auto"/>
        <w:jc w:val="both"/>
        <w:rPr>
          <w:rFonts w:ascii="Times New Roman" w:eastAsia="Times New Roman" w:hAnsi="Times New Roman" w:cs="Times New Roman"/>
          <w:color w:val="000000" w:themeColor="text1"/>
        </w:rPr>
      </w:pPr>
      <w:r w:rsidRPr="56BCA5E4">
        <w:rPr>
          <w:rFonts w:ascii="Times New Roman" w:eastAsia="Times New Roman" w:hAnsi="Times New Roman" w:cs="Times New Roman"/>
          <w:color w:val="000000" w:themeColor="text1"/>
        </w:rPr>
        <w:t>Αυτή η βιβλιογραφική ανασκόπηση αποκάλυψε ότι για την επίτευξη υψηλού επίπεδου κουλτούρας ασφάλειας στους οργανισμούς χρειάζεται μια πιο ουσιαστική εστίαση στον ανθρώπινο παράγοντα πέρα από τις κοινές πρακτικές όπως μια εκστρατεία ευαισθητοποίησης. Έτσι για μελλοντική έρευνα συνιστάτε η μελέτη νέων τρόπων ενίσχυσης της κουλτούρας ασφάλειας με επίκεντρο τον ανθρώπινο παράγοντα αλλά και τρόπους οι οποίοι θα παρακινήσουν και θα κεντρίσουν το ενδιαφέρον του εργαζόμενου ώστε να μπει σε μια διαδικασία όπου θα μεριμνάει κι θα συμμορφώνεται από μόνος του για την επίτευξη υψηλού επιπέδου ασφάλειας. Αυτοί οι νέοι τρόποι ουσιαστικά θα μεταβάλουν την συμπεριφορά του εργαζομένου ώστε να ενεργεί με ασφάλεια και υπευθυνότητα</w:t>
      </w:r>
      <w:r w:rsidR="00AC5A5C">
        <w:rPr>
          <w:rFonts w:ascii="Times New Roman" w:eastAsia="Times New Roman" w:hAnsi="Times New Roman" w:cs="Times New Roman"/>
          <w:color w:val="000000" w:themeColor="text1"/>
        </w:rPr>
        <w:t>.</w:t>
      </w:r>
    </w:p>
    <w:p w14:paraId="7DE7F50E" w14:textId="77777777" w:rsidR="00CF27CA" w:rsidRDefault="00CF27C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26E153BA" w14:textId="55A6F88B" w:rsidR="008E5038" w:rsidRPr="00127200" w:rsidRDefault="006C78F8" w:rsidP="00127200">
      <w:pPr>
        <w:pStyle w:val="1"/>
        <w:spacing w:before="120" w:after="120" w:line="360" w:lineRule="auto"/>
        <w:rPr>
          <w:rFonts w:eastAsia="Times New Roman" w:cs="Times New Roman"/>
          <w:color w:val="auto"/>
        </w:rPr>
      </w:pPr>
      <w:bookmarkStart w:id="79" w:name="_Toc113968675"/>
      <w:r w:rsidRPr="00127200">
        <w:rPr>
          <w:rFonts w:eastAsia="Times New Roman" w:cs="Times New Roman"/>
          <w:color w:val="auto"/>
        </w:rPr>
        <w:lastRenderedPageBreak/>
        <w:t>Βιβλιογραφία</w:t>
      </w:r>
      <w:bookmarkEnd w:id="79"/>
    </w:p>
    <w:sdt>
      <w:sdtPr>
        <w:rPr>
          <w:b/>
          <w:bCs/>
        </w:rPr>
        <w:id w:val="1257182089"/>
        <w:docPartObj>
          <w:docPartGallery w:val="Bibliographies"/>
          <w:docPartUnique/>
        </w:docPartObj>
      </w:sdtPr>
      <w:sdtEndPr>
        <w:rPr>
          <w:b w:val="0"/>
          <w:bCs w:val="0"/>
        </w:rPr>
      </w:sdtEndPr>
      <w:sdtContent>
        <w:sdt>
          <w:sdtPr>
            <w:rPr>
              <w:b/>
              <w:bCs/>
            </w:rPr>
            <w:id w:val="111145805"/>
            <w:bibliography/>
          </w:sdtPr>
          <w:sdtEndPr>
            <w:rPr>
              <w:b w:val="0"/>
              <w:bCs w:val="0"/>
            </w:rPr>
          </w:sdtEndPr>
          <w:sdtContent>
            <w:p w14:paraId="5A9BCA6D" w14:textId="46D15F19" w:rsidR="00A07AAC" w:rsidRPr="004C0633" w:rsidRDefault="00A07AAC" w:rsidP="004C0633">
              <w:pPr>
                <w:pStyle w:val="af0"/>
                <w:numPr>
                  <w:ilvl w:val="0"/>
                  <w:numId w:val="47"/>
                </w:numPr>
                <w:spacing w:before="120" w:after="120" w:line="360" w:lineRule="auto"/>
                <w:jc w:val="both"/>
                <w:rPr>
                  <w:rFonts w:ascii="Times New Roman" w:hAnsi="Times New Roman" w:cs="Times New Roman"/>
                  <w:b/>
                  <w:bCs/>
                </w:rPr>
              </w:pPr>
              <w:r w:rsidRPr="004C0633">
                <w:rPr>
                  <w:rFonts w:ascii="Times New Roman" w:eastAsiaTheme="majorEastAsia" w:hAnsi="Times New Roman" w:cs="Times New Roman"/>
                  <w:color w:val="000000" w:themeColor="text1"/>
                  <w:sz w:val="28"/>
                  <w:szCs w:val="28"/>
                  <w:lang w:eastAsia="el-GR"/>
                </w:rPr>
                <w:fldChar w:fldCharType="begin"/>
              </w:r>
              <w:r w:rsidRPr="004C0633">
                <w:rPr>
                  <w:rFonts w:ascii="Times New Roman" w:hAnsi="Times New Roman" w:cs="Times New Roman"/>
                  <w:lang w:val="en-US"/>
                </w:rPr>
                <w:instrText>BIBLIOGRAPHY</w:instrText>
              </w:r>
              <w:r w:rsidRPr="004C0633">
                <w:rPr>
                  <w:rFonts w:ascii="Times New Roman" w:eastAsiaTheme="majorEastAsia" w:hAnsi="Times New Roman" w:cs="Times New Roman"/>
                  <w:color w:val="000000" w:themeColor="text1"/>
                  <w:sz w:val="28"/>
                  <w:szCs w:val="28"/>
                  <w:lang w:eastAsia="el-GR"/>
                </w:rPr>
                <w:fldChar w:fldCharType="separate"/>
              </w:r>
              <w:bookmarkStart w:id="80" w:name="_Toc112884176"/>
              <w:bookmarkStart w:id="81" w:name="_Toc113361504"/>
              <w:bookmarkStart w:id="82" w:name="_Toc113892475"/>
              <w:r w:rsidRPr="004C0633">
                <w:rPr>
                  <w:rFonts w:ascii="Times New Roman" w:hAnsi="Times New Roman" w:cs="Times New Roman"/>
                  <w:lang w:val="en-US"/>
                </w:rPr>
                <w:t xml:space="preserve">Ahmad, A., Maynard, S. B., </w:t>
              </w:r>
              <w:proofErr w:type="spellStart"/>
              <w:r w:rsidRPr="004C0633">
                <w:rPr>
                  <w:rFonts w:ascii="Times New Roman" w:hAnsi="Times New Roman" w:cs="Times New Roman"/>
                  <w:lang w:val="en-US"/>
                </w:rPr>
                <w:t>Desouza</w:t>
              </w:r>
              <w:proofErr w:type="spellEnd"/>
              <w:r w:rsidRPr="004C0633">
                <w:rPr>
                  <w:rFonts w:ascii="Times New Roman" w:hAnsi="Times New Roman" w:cs="Times New Roman"/>
                  <w:lang w:val="en-US"/>
                </w:rPr>
                <w:t xml:space="preserve">, K. C., </w:t>
              </w:r>
              <w:proofErr w:type="spellStart"/>
              <w:r w:rsidRPr="004C0633">
                <w:rPr>
                  <w:rFonts w:ascii="Times New Roman" w:hAnsi="Times New Roman" w:cs="Times New Roman"/>
                  <w:lang w:val="en-US"/>
                </w:rPr>
                <w:t>Kotsias</w:t>
              </w:r>
              <w:proofErr w:type="spellEnd"/>
              <w:r w:rsidRPr="004C0633">
                <w:rPr>
                  <w:rFonts w:ascii="Times New Roman" w:hAnsi="Times New Roman" w:cs="Times New Roman"/>
                  <w:lang w:val="en-US"/>
                </w:rPr>
                <w:t xml:space="preserve">, J., </w:t>
              </w:r>
              <w:proofErr w:type="spellStart"/>
              <w:r w:rsidRPr="004C0633">
                <w:rPr>
                  <w:rFonts w:ascii="Times New Roman" w:hAnsi="Times New Roman" w:cs="Times New Roman"/>
                  <w:lang w:val="en-US"/>
                </w:rPr>
                <w:t>Whitty</w:t>
              </w:r>
              <w:proofErr w:type="spellEnd"/>
              <w:r w:rsidRPr="004C0633">
                <w:rPr>
                  <w:rFonts w:ascii="Times New Roman" w:hAnsi="Times New Roman" w:cs="Times New Roman"/>
                  <w:lang w:val="en-US"/>
                </w:rPr>
                <w:t xml:space="preserve">, </w:t>
              </w:r>
              <w:r w:rsidR="00665D51" w:rsidRPr="004C0633">
                <w:rPr>
                  <w:rFonts w:ascii="Times New Roman" w:hAnsi="Times New Roman" w:cs="Times New Roman"/>
                  <w:lang w:val="en-US"/>
                </w:rPr>
                <w:t>M. T., &amp; Baskerville, R. L. (20</w:t>
              </w:r>
              <w:r w:rsidRPr="004C0633">
                <w:rPr>
                  <w:rFonts w:ascii="Times New Roman" w:hAnsi="Times New Roman" w:cs="Times New Roman"/>
                  <w:lang w:val="en-US"/>
                </w:rPr>
                <w:t>1</w:t>
              </w:r>
              <w:r w:rsidR="00665D51" w:rsidRPr="004C0633">
                <w:rPr>
                  <w:rFonts w:ascii="Times New Roman" w:hAnsi="Times New Roman" w:cs="Times New Roman"/>
                  <w:lang w:val="en-US"/>
                </w:rPr>
                <w:t>2</w:t>
              </w:r>
              <w:r w:rsidRPr="004C0633">
                <w:rPr>
                  <w:rFonts w:ascii="Times New Roman" w:hAnsi="Times New Roman" w:cs="Times New Roman"/>
                  <w:lang w:val="en-US"/>
                </w:rPr>
                <w:t xml:space="preserve">). How can organizations develop </w:t>
              </w:r>
              <w:proofErr w:type="spellStart"/>
              <w:r w:rsidRPr="004C0633">
                <w:rPr>
                  <w:rFonts w:ascii="Times New Roman" w:hAnsi="Times New Roman" w:cs="Times New Roman"/>
                  <w:lang w:val="en-US"/>
                </w:rPr>
                <w:t>situatio</w:t>
              </w:r>
              <w:r w:rsidR="002F172E" w:rsidRPr="004C0633">
                <w:rPr>
                  <w:rFonts w:ascii="Times New Roman" w:hAnsi="Times New Roman" w:cs="Times New Roman"/>
                  <w:lang w:val="en-US"/>
                </w:rPr>
                <w:t>˝</w:t>
              </w:r>
              <w:r w:rsidRPr="004C0633">
                <w:rPr>
                  <w:rFonts w:ascii="Times New Roman" w:hAnsi="Times New Roman" w:cs="Times New Roman"/>
                  <w:lang w:val="en-US"/>
                </w:rPr>
                <w:t>n</w:t>
              </w:r>
              <w:proofErr w:type="spellEnd"/>
              <w:r w:rsidRPr="004C0633">
                <w:rPr>
                  <w:rFonts w:ascii="Times New Roman" w:hAnsi="Times New Roman" w:cs="Times New Roman"/>
                  <w:lang w:val="en-US"/>
                </w:rPr>
                <w:t xml:space="preserve"> awareness for incident response: A case study of management </w:t>
              </w:r>
              <w:proofErr w:type="gramStart"/>
              <w:r w:rsidRPr="004C0633">
                <w:rPr>
                  <w:rFonts w:ascii="Times New Roman" w:hAnsi="Times New Roman" w:cs="Times New Roman"/>
                  <w:lang w:val="en-US"/>
                </w:rPr>
                <w:t>practice.</w:t>
              </w:r>
              <w:proofErr w:type="gramEnd"/>
              <w:r w:rsidRPr="004C0633">
                <w:rPr>
                  <w:rFonts w:ascii="Times New Roman" w:hAnsi="Times New Roman" w:cs="Times New Roman"/>
                  <w:lang w:val="en-US"/>
                </w:rPr>
                <w:t xml:space="preserve"> </w:t>
              </w:r>
              <w:proofErr w:type="spellStart"/>
              <w:r w:rsidRPr="004C0633">
                <w:rPr>
                  <w:rFonts w:ascii="Times New Roman" w:hAnsi="Times New Roman" w:cs="Times New Roman"/>
                </w:rPr>
                <w:t>Computers</w:t>
              </w:r>
              <w:proofErr w:type="spellEnd"/>
              <w:r w:rsidRPr="004C0633">
                <w:rPr>
                  <w:rFonts w:ascii="Times New Roman" w:hAnsi="Times New Roman" w:cs="Times New Roman"/>
                </w:rPr>
                <w:t xml:space="preserve"> &amp; </w:t>
              </w:r>
              <w:proofErr w:type="spellStart"/>
              <w:r w:rsidRPr="004C0633">
                <w:rPr>
                  <w:rFonts w:ascii="Times New Roman" w:hAnsi="Times New Roman" w:cs="Times New Roman"/>
                </w:rPr>
                <w:t>Security</w:t>
              </w:r>
              <w:proofErr w:type="spellEnd"/>
              <w:r w:rsidRPr="004C0633">
                <w:rPr>
                  <w:rFonts w:ascii="Times New Roman" w:hAnsi="Times New Roman" w:cs="Times New Roman"/>
                </w:rPr>
                <w:t>, 101.</w:t>
              </w:r>
              <w:bookmarkEnd w:id="80"/>
              <w:bookmarkEnd w:id="81"/>
              <w:bookmarkEnd w:id="82"/>
            </w:p>
            <w:p w14:paraId="6E04304C" w14:textId="7FC32B95" w:rsidR="00E95014" w:rsidRPr="004C0633" w:rsidRDefault="00E95014" w:rsidP="004C0633">
              <w:pPr>
                <w:pStyle w:val="a3"/>
                <w:numPr>
                  <w:ilvl w:val="0"/>
                  <w:numId w:val="47"/>
                </w:numPr>
                <w:spacing w:before="120" w:after="120" w:line="360" w:lineRule="auto"/>
                <w:jc w:val="both"/>
                <w:rPr>
                  <w:rFonts w:ascii="Times New Roman" w:eastAsia="Times New Roman" w:hAnsi="Times New Roman" w:cs="Times New Roman"/>
                  <w:lang w:val="en-US"/>
                </w:rPr>
              </w:pPr>
              <w:r w:rsidRPr="004C0633">
                <w:rPr>
                  <w:rFonts w:ascii="Times New Roman" w:eastAsia="Times New Roman" w:hAnsi="Times New Roman" w:cs="Times New Roman"/>
                  <w:color w:val="000000"/>
                  <w:lang w:val="en-US"/>
                </w:rPr>
                <w:t xml:space="preserve">Andy, A., </w:t>
              </w:r>
              <w:r w:rsidR="007C3422">
                <w:rPr>
                  <w:rFonts w:ascii="Times New Roman" w:eastAsia="Times New Roman" w:hAnsi="Times New Roman" w:cs="Times New Roman"/>
                  <w:color w:val="000000"/>
                  <w:lang w:val="en-US"/>
                </w:rPr>
                <w:t>(</w:t>
              </w:r>
              <w:r w:rsidRPr="004C0633">
                <w:rPr>
                  <w:rFonts w:ascii="Times New Roman" w:eastAsia="Times New Roman" w:hAnsi="Times New Roman" w:cs="Times New Roman"/>
                  <w:color w:val="000000"/>
                  <w:lang w:val="en-US"/>
                </w:rPr>
                <w:t>2001</w:t>
              </w:r>
              <w:r w:rsidR="007C3422">
                <w:rPr>
                  <w:rFonts w:ascii="Times New Roman" w:eastAsia="Times New Roman" w:hAnsi="Times New Roman" w:cs="Times New Roman"/>
                  <w:color w:val="000000"/>
                  <w:lang w:val="en-US"/>
                </w:rPr>
                <w:t>)</w:t>
              </w:r>
              <w:r w:rsidRPr="004C0633">
                <w:rPr>
                  <w:rFonts w:ascii="Times New Roman" w:eastAsia="Times New Roman" w:hAnsi="Times New Roman" w:cs="Times New Roman"/>
                  <w:color w:val="000000"/>
                  <w:lang w:val="en-US"/>
                </w:rPr>
                <w:t xml:space="preserve">. </w:t>
              </w:r>
              <w:r w:rsidRPr="004C0633">
                <w:rPr>
                  <w:rFonts w:ascii="Times New Roman" w:eastAsia="Times New Roman" w:hAnsi="Times New Roman" w:cs="Times New Roman"/>
                  <w:i/>
                  <w:iCs/>
                  <w:color w:val="000000"/>
                  <w:lang w:val="en-US"/>
                </w:rPr>
                <w:t>Information Security Industry Survey</w:t>
              </w:r>
              <w:r w:rsidRPr="004C0633">
                <w:rPr>
                  <w:rFonts w:ascii="Times New Roman" w:eastAsia="Times New Roman" w:hAnsi="Times New Roman" w:cs="Times New Roman"/>
                  <w:color w:val="000000"/>
                  <w:lang w:val="en-US"/>
                </w:rPr>
                <w:t>. [online] Lfca.net. Available at</w:t>
              </w:r>
              <w:proofErr w:type="gramStart"/>
              <w:r w:rsidRPr="004C0633">
                <w:rPr>
                  <w:rFonts w:ascii="Times New Roman" w:eastAsia="Times New Roman" w:hAnsi="Times New Roman" w:cs="Times New Roman"/>
                  <w:color w:val="000000"/>
                  <w:lang w:val="en-US"/>
                </w:rPr>
                <w:t xml:space="preserve">: </w:t>
              </w:r>
              <w:proofErr w:type="gramEnd"/>
              <w:r w:rsidR="009253FE">
                <w:fldChar w:fldCharType="begin"/>
              </w:r>
              <w:ins w:id="83" w:author="dionysis" w:date="2022-09-13T15:45:00Z">
                <w:r w:rsidR="00332524" w:rsidRPr="00553F20">
                  <w:rPr>
                    <w:lang w:val="en-US"/>
                    <w:rPrChange w:id="84" w:author="dionysis" w:date="2022-09-13T15:47:00Z">
                      <w:rPr/>
                    </w:rPrChange>
                  </w:rPr>
                  <w:instrText>HYPERLINK "C:\\Users\\dionysis\\AppData\\Local\\Packages\\microsoft.windowscommunicationsapps_8wekyb3d8bbwe\\LocalState\\Files\\S0\\532\\Attachments\\&lt;http:\\lfca.net\\Reference Documents\\2001 Information Security Survey.pdf&gt;"</w:instrText>
                </w:r>
              </w:ins>
              <w:del w:id="85" w:author="dionysis" w:date="2022-09-13T15:45:00Z">
                <w:r w:rsidR="009253FE" w:rsidRPr="00553F20" w:rsidDel="00332524">
                  <w:rPr>
                    <w:lang w:val="en-US"/>
                    <w:rPrChange w:id="86" w:author="dionysis" w:date="2022-09-13T15:47:00Z">
                      <w:rPr/>
                    </w:rPrChange>
                  </w:rPr>
                  <w:delInstrText xml:space="preserve"> HYPERLINK "%3chttp://lfca.net/Reference%20Documents/2001%20Information%20Security%20Survey.pdf%3e" </w:delInstrText>
                </w:r>
              </w:del>
              <w:r w:rsidR="009253FE">
                <w:fldChar w:fldCharType="separate"/>
              </w:r>
              <w:r w:rsidRPr="004C0633">
                <w:rPr>
                  <w:rStyle w:val="-"/>
                  <w:rFonts w:ascii="Times New Roman" w:eastAsia="Times New Roman" w:hAnsi="Times New Roman" w:cs="Times New Roman"/>
                  <w:lang w:val="en-US"/>
                </w:rPr>
                <w:t>&lt;http://lfca.net/Reference Documents/2001 Information Security Survey.pdf&gt;</w:t>
              </w:r>
              <w:r w:rsidR="009253FE">
                <w:rPr>
                  <w:rStyle w:val="-"/>
                  <w:rFonts w:ascii="Times New Roman" w:eastAsia="Times New Roman" w:hAnsi="Times New Roman" w:cs="Times New Roman"/>
                  <w:lang w:val="en-US"/>
                </w:rPr>
                <w:fldChar w:fldCharType="end"/>
              </w:r>
              <w:r w:rsidRPr="004C0633">
                <w:rPr>
                  <w:rFonts w:ascii="Times New Roman" w:eastAsia="Times New Roman" w:hAnsi="Times New Roman" w:cs="Times New Roman"/>
                  <w:color w:val="000000"/>
                  <w:lang w:val="en-US"/>
                </w:rPr>
                <w:t>.</w:t>
              </w:r>
            </w:p>
            <w:p w14:paraId="25B1AC56"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Bada, M., Creese, S., Goldsmith, M., Mitchell, C., &amp; Phillips, E. (2014). Computer Security Incident Response Teams (CSIRTs): An Overview. </w:t>
              </w:r>
              <w:r w:rsidRPr="004C0633">
                <w:rPr>
                  <w:rFonts w:ascii="Times New Roman" w:hAnsi="Times New Roman" w:cs="Times New Roman"/>
                  <w:i/>
                  <w:iCs/>
                  <w:noProof/>
                  <w:lang w:val="en-US"/>
                </w:rPr>
                <w:t>Global Cyber Security Capacity Centre</w:t>
              </w:r>
              <w:r w:rsidRPr="004C0633">
                <w:rPr>
                  <w:rFonts w:ascii="Times New Roman" w:hAnsi="Times New Roman" w:cs="Times New Roman"/>
                  <w:noProof/>
                  <w:lang w:val="en-US"/>
                </w:rPr>
                <w:t>, 1-23.</w:t>
              </w:r>
            </w:p>
            <w:p w14:paraId="2C2D38EF"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Bandara, W., Furtmueller, E., Gorbacheva, E., Miskon, S., &amp; Beekhuyzen, J. (2015). Achieving Rigor in Literature Reviews: Insights from Qualitative Data Analysis and Tool-Support. </w:t>
              </w:r>
              <w:r w:rsidRPr="004C0633">
                <w:rPr>
                  <w:rFonts w:ascii="Times New Roman" w:hAnsi="Times New Roman" w:cs="Times New Roman"/>
                  <w:i/>
                  <w:iCs/>
                  <w:noProof/>
                  <w:lang w:val="en-US"/>
                </w:rPr>
                <w:t>Communications of the Association for Information Systems, 37</w:t>
              </w:r>
              <w:r w:rsidRPr="004C0633">
                <w:rPr>
                  <w:rFonts w:ascii="Times New Roman" w:hAnsi="Times New Roman" w:cs="Times New Roman"/>
                  <w:noProof/>
                  <w:lang w:val="en-US"/>
                </w:rPr>
                <w:t>.</w:t>
              </w:r>
            </w:p>
            <w:p w14:paraId="5DEDEC8F" w14:textId="54FEB73D"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rPr>
              </w:pPr>
              <w:r w:rsidRPr="004C0633">
                <w:rPr>
                  <w:rFonts w:ascii="Times New Roman" w:hAnsi="Times New Roman" w:cs="Times New Roman"/>
                  <w:noProof/>
                  <w:lang w:val="en-US"/>
                </w:rPr>
                <w:t xml:space="preserve">Bhattacherjee, A. (2012). </w:t>
              </w:r>
              <w:r w:rsidRPr="004C0633">
                <w:rPr>
                  <w:rFonts w:ascii="Times New Roman" w:hAnsi="Times New Roman" w:cs="Times New Roman"/>
                  <w:i/>
                  <w:iCs/>
                  <w:noProof/>
                  <w:lang w:val="en-US"/>
                </w:rPr>
                <w:t>Social Science Research: Principles, Methods, and Practices.</w:t>
              </w:r>
              <w:r w:rsidR="002F4785" w:rsidRPr="004C0633">
                <w:rPr>
                  <w:rFonts w:ascii="Times New Roman" w:hAnsi="Times New Roman" w:cs="Times New Roman"/>
                  <w:noProof/>
                  <w:lang w:val="en-US"/>
                </w:rPr>
                <w:t xml:space="preserve"> </w:t>
              </w:r>
              <w:r w:rsidRPr="004C0633">
                <w:rPr>
                  <w:rFonts w:ascii="Times New Roman" w:hAnsi="Times New Roman" w:cs="Times New Roman"/>
                  <w:noProof/>
                </w:rPr>
                <w:t xml:space="preserve">Ανάκτηση από </w:t>
              </w:r>
              <w:hyperlink r:id="rId16" w:history="1">
                <w:r w:rsidRPr="007C3422">
                  <w:rPr>
                    <w:rStyle w:val="-"/>
                    <w:rFonts w:ascii="Times New Roman" w:hAnsi="Times New Roman" w:cs="Times New Roman"/>
                    <w:noProof/>
                    <w:lang w:val="en-US"/>
                  </w:rPr>
                  <w:t>https</w:t>
                </w:r>
                <w:r w:rsidRPr="007C3422">
                  <w:rPr>
                    <w:rStyle w:val="-"/>
                    <w:rFonts w:ascii="Times New Roman" w:hAnsi="Times New Roman" w:cs="Times New Roman"/>
                    <w:noProof/>
                  </w:rPr>
                  <w:t>://</w:t>
                </w:r>
                <w:r w:rsidRPr="007C3422">
                  <w:rPr>
                    <w:rStyle w:val="-"/>
                    <w:rFonts w:ascii="Times New Roman" w:hAnsi="Times New Roman" w:cs="Times New Roman"/>
                    <w:noProof/>
                    <w:lang w:val="en-US"/>
                  </w:rPr>
                  <w:t>digitalcommons</w:t>
                </w:r>
                <w:r w:rsidRPr="007C3422">
                  <w:rPr>
                    <w:rStyle w:val="-"/>
                    <w:rFonts w:ascii="Times New Roman" w:hAnsi="Times New Roman" w:cs="Times New Roman"/>
                    <w:noProof/>
                  </w:rPr>
                  <w:t>.</w:t>
                </w:r>
                <w:r w:rsidRPr="007C3422">
                  <w:rPr>
                    <w:rStyle w:val="-"/>
                    <w:rFonts w:ascii="Times New Roman" w:hAnsi="Times New Roman" w:cs="Times New Roman"/>
                    <w:noProof/>
                    <w:lang w:val="en-US"/>
                  </w:rPr>
                  <w:t>usf</w:t>
                </w:r>
                <w:r w:rsidRPr="007C3422">
                  <w:rPr>
                    <w:rStyle w:val="-"/>
                    <w:rFonts w:ascii="Times New Roman" w:hAnsi="Times New Roman" w:cs="Times New Roman"/>
                    <w:noProof/>
                  </w:rPr>
                  <w:t>.</w:t>
                </w:r>
                <w:r w:rsidRPr="007C3422">
                  <w:rPr>
                    <w:rStyle w:val="-"/>
                    <w:rFonts w:ascii="Times New Roman" w:hAnsi="Times New Roman" w:cs="Times New Roman"/>
                    <w:noProof/>
                    <w:lang w:val="en-US"/>
                  </w:rPr>
                  <w:t>edu</w:t>
                </w:r>
                <w:r w:rsidRPr="007C3422">
                  <w:rPr>
                    <w:rStyle w:val="-"/>
                    <w:rFonts w:ascii="Times New Roman" w:hAnsi="Times New Roman" w:cs="Times New Roman"/>
                    <w:noProof/>
                  </w:rPr>
                  <w:t>/</w:t>
                </w:r>
                <w:r w:rsidRPr="007C3422">
                  <w:rPr>
                    <w:rStyle w:val="-"/>
                    <w:rFonts w:ascii="Times New Roman" w:hAnsi="Times New Roman" w:cs="Times New Roman"/>
                    <w:noProof/>
                    <w:lang w:val="en-US"/>
                  </w:rPr>
                  <w:t>cgi</w:t>
                </w:r>
                <w:r w:rsidRPr="007C3422">
                  <w:rPr>
                    <w:rStyle w:val="-"/>
                    <w:rFonts w:ascii="Times New Roman" w:hAnsi="Times New Roman" w:cs="Times New Roman"/>
                    <w:noProof/>
                  </w:rPr>
                  <w:t>/</w:t>
                </w:r>
                <w:r w:rsidRPr="007C3422">
                  <w:rPr>
                    <w:rStyle w:val="-"/>
                    <w:rFonts w:ascii="Times New Roman" w:hAnsi="Times New Roman" w:cs="Times New Roman"/>
                    <w:noProof/>
                    <w:lang w:val="en-US"/>
                  </w:rPr>
                  <w:t>viewcontent</w:t>
                </w:r>
                <w:r w:rsidRPr="007C3422">
                  <w:rPr>
                    <w:rStyle w:val="-"/>
                    <w:rFonts w:ascii="Times New Roman" w:hAnsi="Times New Roman" w:cs="Times New Roman"/>
                    <w:noProof/>
                  </w:rPr>
                  <w:t>.</w:t>
                </w:r>
                <w:r w:rsidRPr="007C3422">
                  <w:rPr>
                    <w:rStyle w:val="-"/>
                    <w:rFonts w:ascii="Times New Roman" w:hAnsi="Times New Roman" w:cs="Times New Roman"/>
                    <w:noProof/>
                    <w:lang w:val="en-US"/>
                  </w:rPr>
                  <w:t>cgi</w:t>
                </w:r>
                <w:r w:rsidRPr="007C3422">
                  <w:rPr>
                    <w:rStyle w:val="-"/>
                    <w:rFonts w:ascii="Times New Roman" w:hAnsi="Times New Roman" w:cs="Times New Roman"/>
                    <w:noProof/>
                  </w:rPr>
                  <w:t>?</w:t>
                </w:r>
                <w:r w:rsidRPr="007C3422">
                  <w:rPr>
                    <w:rStyle w:val="-"/>
                    <w:rFonts w:ascii="Times New Roman" w:hAnsi="Times New Roman" w:cs="Times New Roman"/>
                    <w:noProof/>
                    <w:lang w:val="en-US"/>
                  </w:rPr>
                  <w:t>article</w:t>
                </w:r>
                <w:r w:rsidRPr="007C3422">
                  <w:rPr>
                    <w:rStyle w:val="-"/>
                    <w:rFonts w:ascii="Times New Roman" w:hAnsi="Times New Roman" w:cs="Times New Roman"/>
                    <w:noProof/>
                  </w:rPr>
                  <w:t>=1002&amp;</w:t>
                </w:r>
                <w:r w:rsidRPr="007C3422">
                  <w:rPr>
                    <w:rStyle w:val="-"/>
                    <w:rFonts w:ascii="Times New Roman" w:hAnsi="Times New Roman" w:cs="Times New Roman"/>
                    <w:noProof/>
                    <w:lang w:val="en-US"/>
                  </w:rPr>
                  <w:t>context</w:t>
                </w:r>
                <w:r w:rsidRPr="007C3422">
                  <w:rPr>
                    <w:rStyle w:val="-"/>
                    <w:rFonts w:ascii="Times New Roman" w:hAnsi="Times New Roman" w:cs="Times New Roman"/>
                    <w:noProof/>
                  </w:rPr>
                  <w:t>=</w:t>
                </w:r>
                <w:r w:rsidRPr="007C3422">
                  <w:rPr>
                    <w:rStyle w:val="-"/>
                    <w:rFonts w:ascii="Times New Roman" w:hAnsi="Times New Roman" w:cs="Times New Roman"/>
                    <w:noProof/>
                    <w:lang w:val="en-US"/>
                  </w:rPr>
                  <w:t>oa</w:t>
                </w:r>
                <w:r w:rsidRPr="007C3422">
                  <w:rPr>
                    <w:rStyle w:val="-"/>
                    <w:rFonts w:ascii="Times New Roman" w:hAnsi="Times New Roman" w:cs="Times New Roman"/>
                    <w:noProof/>
                  </w:rPr>
                  <w:t>_</w:t>
                </w:r>
                <w:r w:rsidRPr="007C3422">
                  <w:rPr>
                    <w:rStyle w:val="-"/>
                    <w:rFonts w:ascii="Times New Roman" w:hAnsi="Times New Roman" w:cs="Times New Roman"/>
                    <w:noProof/>
                    <w:lang w:val="en-US"/>
                  </w:rPr>
                  <w:t>textbooks</w:t>
                </w:r>
              </w:hyperlink>
            </w:p>
            <w:p w14:paraId="0B990B96"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Brewster, E., Griffiths, R., Lawes, A., &amp; Sansbury, J. (2012). </w:t>
              </w:r>
              <w:r w:rsidRPr="004C0633">
                <w:rPr>
                  <w:rFonts w:ascii="Times New Roman" w:hAnsi="Times New Roman" w:cs="Times New Roman"/>
                  <w:i/>
                  <w:iCs/>
                  <w:noProof/>
                  <w:lang w:val="en-US"/>
                </w:rPr>
                <w:t>IT Service Management: A guide for ITIL Foundation Exam candidates</w:t>
              </w:r>
              <w:r w:rsidRPr="004C0633">
                <w:rPr>
                  <w:rFonts w:ascii="Times New Roman" w:hAnsi="Times New Roman" w:cs="Times New Roman"/>
                  <w:noProof/>
                  <w:lang w:val="en-US"/>
                </w:rPr>
                <w:t xml:space="preserve"> (2nd </w:t>
              </w:r>
              <w:r w:rsidRPr="004C0633">
                <w:rPr>
                  <w:rFonts w:ascii="Times New Roman" w:hAnsi="Times New Roman" w:cs="Times New Roman"/>
                  <w:noProof/>
                </w:rPr>
                <w:t>εκδ</w:t>
              </w:r>
              <w:r w:rsidRPr="004C0633">
                <w:rPr>
                  <w:rFonts w:ascii="Times New Roman" w:hAnsi="Times New Roman" w:cs="Times New Roman"/>
                  <w:noProof/>
                  <w:lang w:val="en-US"/>
                </w:rPr>
                <w:t>.). BCS.</w:t>
              </w:r>
            </w:p>
            <w:p w14:paraId="095E209C" w14:textId="64D309DC"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Cichonski, P., Millar, T., Grance, T., &amp; Scarfone, K. (2012). </w:t>
              </w:r>
              <w:r w:rsidRPr="004C0633">
                <w:rPr>
                  <w:rFonts w:ascii="Times New Roman" w:hAnsi="Times New Roman" w:cs="Times New Roman"/>
                  <w:i/>
                  <w:iCs/>
                  <w:noProof/>
                  <w:lang w:val="en-US"/>
                </w:rPr>
                <w:t>Computer Security Incident Handling Guide: Recommendations of the National Institute of Standards and Technology.</w:t>
              </w:r>
              <w:r w:rsidRPr="004C0633">
                <w:rPr>
                  <w:rFonts w:ascii="Times New Roman" w:hAnsi="Times New Roman" w:cs="Times New Roman"/>
                  <w:noProof/>
                  <w:lang w:val="en-US"/>
                </w:rPr>
                <w:t xml:space="preserve"> </w:t>
              </w:r>
              <w:r w:rsidRPr="004C0633">
                <w:rPr>
                  <w:rFonts w:ascii="Times New Roman" w:hAnsi="Times New Roman" w:cs="Times New Roman"/>
                  <w:noProof/>
                </w:rPr>
                <w:t>Ανάκτηση</w:t>
              </w:r>
              <w:r w:rsidRPr="004C0633">
                <w:rPr>
                  <w:rFonts w:ascii="Times New Roman" w:hAnsi="Times New Roman" w:cs="Times New Roman"/>
                  <w:noProof/>
                  <w:lang w:val="en-US"/>
                </w:rPr>
                <w:t xml:space="preserve"> </w:t>
              </w:r>
              <w:r w:rsidRPr="004C0633">
                <w:rPr>
                  <w:rFonts w:ascii="Times New Roman" w:hAnsi="Times New Roman" w:cs="Times New Roman"/>
                  <w:noProof/>
                </w:rPr>
                <w:t>από</w:t>
              </w:r>
              <w:r w:rsidRPr="004C0633">
                <w:rPr>
                  <w:rFonts w:ascii="Times New Roman" w:hAnsi="Times New Roman" w:cs="Times New Roman"/>
                  <w:noProof/>
                  <w:lang w:val="en-US"/>
                </w:rPr>
                <w:t xml:space="preserve"> U.S. Department of Commerce: </w:t>
              </w:r>
              <w:hyperlink r:id="rId17" w:history="1">
                <w:r w:rsidRPr="004C0633">
                  <w:rPr>
                    <w:rStyle w:val="-"/>
                    <w:rFonts w:ascii="Times New Roman" w:hAnsi="Times New Roman" w:cs="Times New Roman"/>
                    <w:noProof/>
                    <w:lang w:val="en-US"/>
                  </w:rPr>
                  <w:t>https://nvlpubs.nist.gov/nistpubs/specialpublications/nist.sp.800-61r2.pdf</w:t>
                </w:r>
              </w:hyperlink>
            </w:p>
            <w:p w14:paraId="7B15AD1A"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De Muynck, J., &amp; Portesi, S. (2016). </w:t>
              </w:r>
              <w:r w:rsidRPr="004C0633">
                <w:rPr>
                  <w:rFonts w:ascii="Times New Roman" w:hAnsi="Times New Roman" w:cs="Times New Roman"/>
                  <w:i/>
                  <w:iCs/>
                  <w:noProof/>
                  <w:lang w:val="en-US"/>
                </w:rPr>
                <w:t>Strategies for incident response and cyber crisis cooperation</w:t>
              </w:r>
              <w:r w:rsidRPr="004C0633">
                <w:rPr>
                  <w:rFonts w:ascii="Times New Roman" w:hAnsi="Times New Roman" w:cs="Times New Roman"/>
                  <w:noProof/>
                  <w:lang w:val="en-US"/>
                </w:rPr>
                <w:t xml:space="preserve"> (1.1 </w:t>
              </w:r>
              <w:r w:rsidRPr="004C0633">
                <w:rPr>
                  <w:rFonts w:ascii="Times New Roman" w:hAnsi="Times New Roman" w:cs="Times New Roman"/>
                  <w:noProof/>
                </w:rPr>
                <w:t>εκδ</w:t>
              </w:r>
              <w:r w:rsidRPr="004C0633">
                <w:rPr>
                  <w:rFonts w:ascii="Times New Roman" w:hAnsi="Times New Roman" w:cs="Times New Roman"/>
                  <w:noProof/>
                  <w:lang w:val="en-US"/>
                </w:rPr>
                <w:t>.). ENISA.</w:t>
              </w:r>
            </w:p>
            <w:p w14:paraId="333D00A2" w14:textId="4606094E" w:rsidR="00E95014" w:rsidRPr="004C0633" w:rsidRDefault="00E95014" w:rsidP="004C0633">
              <w:pPr>
                <w:pStyle w:val="a3"/>
                <w:numPr>
                  <w:ilvl w:val="0"/>
                  <w:numId w:val="47"/>
                </w:numPr>
                <w:spacing w:before="120" w:after="120" w:line="360" w:lineRule="auto"/>
                <w:jc w:val="both"/>
                <w:rPr>
                  <w:rFonts w:ascii="Times New Roman" w:eastAsia="Times New Roman" w:hAnsi="Times New Roman" w:cs="Times New Roman"/>
                  <w:lang w:val="en-US"/>
                </w:rPr>
              </w:pPr>
              <w:r w:rsidRPr="004C0633">
                <w:rPr>
                  <w:rFonts w:ascii="Times New Roman" w:eastAsia="Times New Roman" w:hAnsi="Times New Roman" w:cs="Times New Roman"/>
                  <w:color w:val="000000"/>
                  <w:lang w:val="en-US"/>
                </w:rPr>
                <w:t xml:space="preserve">Da Veiga, A., Astakhova, L., Botha, A. and Herselman, M., </w:t>
              </w:r>
              <w:r w:rsidR="007C3422">
                <w:rPr>
                  <w:rFonts w:ascii="Times New Roman" w:eastAsia="Times New Roman" w:hAnsi="Times New Roman" w:cs="Times New Roman"/>
                  <w:color w:val="000000"/>
                  <w:lang w:val="en-US"/>
                </w:rPr>
                <w:t>(</w:t>
              </w:r>
              <w:r w:rsidRPr="004C0633">
                <w:rPr>
                  <w:rFonts w:ascii="Times New Roman" w:eastAsia="Times New Roman" w:hAnsi="Times New Roman" w:cs="Times New Roman"/>
                  <w:color w:val="000000"/>
                  <w:lang w:val="en-US"/>
                </w:rPr>
                <w:t>2020</w:t>
              </w:r>
              <w:r w:rsidR="007C3422">
                <w:rPr>
                  <w:rFonts w:ascii="Times New Roman" w:eastAsia="Times New Roman" w:hAnsi="Times New Roman" w:cs="Times New Roman"/>
                  <w:color w:val="000000"/>
                  <w:lang w:val="en-US"/>
                </w:rPr>
                <w:t>)</w:t>
              </w:r>
              <w:r w:rsidRPr="004C0633">
                <w:rPr>
                  <w:rFonts w:ascii="Times New Roman" w:eastAsia="Times New Roman" w:hAnsi="Times New Roman" w:cs="Times New Roman"/>
                  <w:color w:val="000000"/>
                  <w:lang w:val="en-US"/>
                </w:rPr>
                <w:t xml:space="preserve">. </w:t>
              </w:r>
              <w:r w:rsidRPr="004C0633">
                <w:rPr>
                  <w:rFonts w:ascii="Times New Roman" w:eastAsia="Times New Roman" w:hAnsi="Times New Roman" w:cs="Times New Roman"/>
                  <w:i/>
                  <w:iCs/>
                  <w:color w:val="000000"/>
                  <w:lang w:val="en-US"/>
                </w:rPr>
                <w:t>Defining organisational information security culture—Perspectives from academia and industry</w:t>
              </w:r>
              <w:r w:rsidRPr="004C0633">
                <w:rPr>
                  <w:rFonts w:ascii="Times New Roman" w:eastAsia="Times New Roman" w:hAnsi="Times New Roman" w:cs="Times New Roman"/>
                  <w:color w:val="000000"/>
                  <w:lang w:val="en-US"/>
                </w:rPr>
                <w:t>.</w:t>
              </w:r>
            </w:p>
            <w:p w14:paraId="5FCEC255" w14:textId="77777777" w:rsidR="00E95014" w:rsidRPr="004C0633" w:rsidRDefault="00E95014" w:rsidP="004C0633">
              <w:pPr>
                <w:spacing w:before="120" w:after="120" w:line="360" w:lineRule="auto"/>
                <w:jc w:val="both"/>
                <w:rPr>
                  <w:rFonts w:ascii="Times New Roman" w:hAnsi="Times New Roman" w:cs="Times New Roman"/>
                  <w:lang w:val="en-US"/>
                </w:rPr>
              </w:pPr>
            </w:p>
            <w:p w14:paraId="099EB3A3" w14:textId="02A551A9" w:rsidR="00A07AAC" w:rsidRPr="007C3422" w:rsidRDefault="00A07AAC" w:rsidP="004C0633">
              <w:pPr>
                <w:pStyle w:val="a4"/>
                <w:numPr>
                  <w:ilvl w:val="0"/>
                  <w:numId w:val="47"/>
                </w:numPr>
                <w:spacing w:before="120" w:after="120" w:line="360" w:lineRule="auto"/>
                <w:jc w:val="both"/>
                <w:rPr>
                  <w:rFonts w:ascii="Times New Roman" w:hAnsi="Times New Roman" w:cs="Times New Roman"/>
                  <w:noProof/>
                  <w:lang w:val="en-GB"/>
                </w:rPr>
              </w:pPr>
              <w:r w:rsidRPr="004C0633">
                <w:rPr>
                  <w:rFonts w:ascii="Times New Roman" w:hAnsi="Times New Roman" w:cs="Times New Roman"/>
                  <w:noProof/>
                  <w:lang w:val="en-US"/>
                </w:rPr>
                <w:t xml:space="preserve">Haller, J., Merrell, S. A., Butkovic, M. J., &amp; Willke, B. J. (2011). </w:t>
              </w:r>
              <w:r w:rsidRPr="004C0633">
                <w:rPr>
                  <w:rFonts w:ascii="Times New Roman" w:hAnsi="Times New Roman" w:cs="Times New Roman"/>
                  <w:i/>
                  <w:iCs/>
                  <w:noProof/>
                  <w:lang w:val="en-US"/>
                </w:rPr>
                <w:t>Best Practices for National Cyber Security: Building a National Computer Security Incident Management Capability, Version 2.0.</w:t>
              </w:r>
              <w:r w:rsidR="007C3422">
                <w:rPr>
                  <w:rFonts w:ascii="Times New Roman" w:hAnsi="Times New Roman" w:cs="Times New Roman"/>
                  <w:i/>
                  <w:iCs/>
                  <w:noProof/>
                  <w:lang w:val="en-US"/>
                </w:rPr>
                <w:t>,</w:t>
              </w:r>
              <w:r w:rsidRPr="004C0633">
                <w:rPr>
                  <w:rFonts w:ascii="Times New Roman" w:hAnsi="Times New Roman" w:cs="Times New Roman"/>
                  <w:noProof/>
                  <w:lang w:val="en-US"/>
                </w:rPr>
                <w:t xml:space="preserve"> </w:t>
              </w:r>
              <w:r w:rsidRPr="004C0633">
                <w:rPr>
                  <w:rFonts w:ascii="Times New Roman" w:hAnsi="Times New Roman" w:cs="Times New Roman"/>
                  <w:noProof/>
                </w:rPr>
                <w:t>Ανάκτηση</w:t>
              </w:r>
              <w:r w:rsidRPr="007C3422">
                <w:rPr>
                  <w:rFonts w:ascii="Times New Roman" w:hAnsi="Times New Roman" w:cs="Times New Roman"/>
                  <w:noProof/>
                  <w:lang w:val="en-GB"/>
                </w:rPr>
                <w:t xml:space="preserve"> </w:t>
              </w:r>
              <w:r w:rsidRPr="004C0633">
                <w:rPr>
                  <w:rFonts w:ascii="Times New Roman" w:hAnsi="Times New Roman" w:cs="Times New Roman"/>
                  <w:noProof/>
                </w:rPr>
                <w:t>από</w:t>
              </w:r>
              <w:r w:rsidRPr="007C3422">
                <w:rPr>
                  <w:rFonts w:ascii="Times New Roman" w:hAnsi="Times New Roman" w:cs="Times New Roman"/>
                  <w:noProof/>
                  <w:lang w:val="en-GB"/>
                </w:rPr>
                <w:t xml:space="preserve"> </w:t>
              </w:r>
              <w:r w:rsidR="00B95E10">
                <w:fldChar w:fldCharType="begin"/>
              </w:r>
              <w:r w:rsidR="00B95E10" w:rsidRPr="00553F20">
                <w:rPr>
                  <w:lang w:val="en-US"/>
                  <w:rPrChange w:id="87" w:author="dionysis" w:date="2022-09-13T15:47:00Z">
                    <w:rPr/>
                  </w:rPrChange>
                </w:rPr>
                <w:instrText xml:space="preserve"> HYPERLINK "https://resources.sei.cmu.edu/asset_files/TechnicalReport/2011_005_001_15401.p</w:instrText>
              </w:r>
              <w:r w:rsidR="00B95E10" w:rsidRPr="00553F20">
                <w:rPr>
                  <w:lang w:val="en-US"/>
                  <w:rPrChange w:id="88" w:author="dionysis" w:date="2022-09-13T15:47:00Z">
                    <w:rPr/>
                  </w:rPrChange>
                </w:rPr>
                <w:instrText xml:space="preserve">df" </w:instrText>
              </w:r>
              <w:r w:rsidR="00B95E10">
                <w:fldChar w:fldCharType="separate"/>
              </w:r>
              <w:r w:rsidRPr="007C3422">
                <w:rPr>
                  <w:rStyle w:val="-"/>
                  <w:rFonts w:ascii="Times New Roman" w:hAnsi="Times New Roman" w:cs="Times New Roman"/>
                  <w:noProof/>
                  <w:lang w:val="en-GB"/>
                </w:rPr>
                <w:t>https://resources.sei.cmu.edu/asset_files/TechnicalReport/2011_005_001_15401.pdf</w:t>
              </w:r>
              <w:r w:rsidR="00B95E10">
                <w:rPr>
                  <w:rStyle w:val="-"/>
                  <w:rFonts w:ascii="Times New Roman" w:hAnsi="Times New Roman" w:cs="Times New Roman"/>
                  <w:noProof/>
                  <w:lang w:val="en-GB"/>
                </w:rPr>
                <w:fldChar w:fldCharType="end"/>
              </w:r>
            </w:p>
            <w:p w14:paraId="285E2AFD"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Hedström, K., Kolkowska, E., Karlsson, F., &amp; Allen, J. (2011). Value conflicts for information security management. </w:t>
              </w:r>
              <w:r w:rsidRPr="004C0633">
                <w:rPr>
                  <w:rFonts w:ascii="Times New Roman" w:hAnsi="Times New Roman" w:cs="Times New Roman"/>
                  <w:i/>
                  <w:iCs/>
                  <w:noProof/>
                  <w:lang w:val="en-US"/>
                </w:rPr>
                <w:t>The Journal of Strategic Information Systems, 20</w:t>
              </w:r>
              <w:r w:rsidRPr="004C0633">
                <w:rPr>
                  <w:rFonts w:ascii="Times New Roman" w:hAnsi="Times New Roman" w:cs="Times New Roman"/>
                  <w:noProof/>
                  <w:lang w:val="en-US"/>
                </w:rPr>
                <w:t>(4), 373-384.</w:t>
              </w:r>
            </w:p>
            <w:p w14:paraId="1D7A7099" w14:textId="47A7D151" w:rsidR="00E95014" w:rsidRPr="004C0633" w:rsidRDefault="00E95014" w:rsidP="004C0633">
              <w:pPr>
                <w:pStyle w:val="a3"/>
                <w:numPr>
                  <w:ilvl w:val="0"/>
                  <w:numId w:val="48"/>
                </w:numPr>
                <w:spacing w:before="120" w:after="120" w:line="360" w:lineRule="auto"/>
                <w:jc w:val="both"/>
                <w:rPr>
                  <w:rFonts w:ascii="Times New Roman" w:eastAsia="Times New Roman" w:hAnsi="Times New Roman" w:cs="Times New Roman"/>
                  <w:lang w:val="en-US"/>
                </w:rPr>
              </w:pPr>
              <w:r w:rsidRPr="004C0633">
                <w:rPr>
                  <w:rFonts w:ascii="Times New Roman" w:hAnsi="Times New Roman" w:cs="Times New Roman"/>
                  <w:lang w:val="en-US"/>
                </w:rPr>
                <w:t xml:space="preserve"> </w:t>
              </w:r>
              <w:r w:rsidRPr="004C0633">
                <w:rPr>
                  <w:rFonts w:ascii="Times New Roman" w:eastAsia="Times New Roman" w:hAnsi="Times New Roman" w:cs="Times New Roman"/>
                  <w:color w:val="000000"/>
                  <w:lang w:val="en-US"/>
                </w:rPr>
                <w:t xml:space="preserve">Herley, C., 2009. </w:t>
              </w:r>
              <w:r w:rsidRPr="004C0633">
                <w:rPr>
                  <w:rFonts w:ascii="Times New Roman" w:eastAsia="Times New Roman" w:hAnsi="Times New Roman" w:cs="Times New Roman"/>
                  <w:i/>
                  <w:iCs/>
                  <w:color w:val="000000"/>
                  <w:lang w:val="en-US"/>
                </w:rPr>
                <w:t>So long, and no thanks for the externalities | Proceedings of the 2009 workshop on New security paradigms workshop</w:t>
              </w:r>
              <w:r w:rsidRPr="004C0633">
                <w:rPr>
                  <w:rFonts w:ascii="Times New Roman" w:eastAsia="Times New Roman" w:hAnsi="Times New Roman" w:cs="Times New Roman"/>
                  <w:color w:val="000000"/>
                  <w:lang w:val="en-US"/>
                </w:rPr>
                <w:t>. [online] ACM Other conferences. Available at: &lt;</w:t>
              </w:r>
              <w:hyperlink r:id="rId18" w:history="1">
                <w:r w:rsidRPr="004C0633">
                  <w:rPr>
                    <w:rStyle w:val="-"/>
                    <w:rFonts w:ascii="Times New Roman" w:eastAsia="Times New Roman" w:hAnsi="Times New Roman" w:cs="Times New Roman"/>
                    <w:lang w:val="en-US"/>
                  </w:rPr>
                  <w:t>https://dl.acm.org/doi/10.1145/1719030.1719050</w:t>
                </w:r>
              </w:hyperlink>
              <w:r w:rsidRPr="004C0633">
                <w:rPr>
                  <w:rFonts w:ascii="Times New Roman" w:eastAsia="Times New Roman" w:hAnsi="Times New Roman" w:cs="Times New Roman"/>
                  <w:color w:val="000000"/>
                  <w:lang w:val="en-US"/>
                </w:rPr>
                <w:t>&gt;.</w:t>
              </w:r>
            </w:p>
            <w:p w14:paraId="3FA3FD48"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Hove, C., &amp; Tarnes, M. (2013). Information Security Incident Management: An Empirical Study of Current Practice. </w:t>
              </w:r>
              <w:r w:rsidRPr="004C0633">
                <w:rPr>
                  <w:rFonts w:ascii="Times New Roman" w:hAnsi="Times New Roman" w:cs="Times New Roman"/>
                  <w:i/>
                  <w:iCs/>
                  <w:noProof/>
                  <w:lang w:val="en-US"/>
                </w:rPr>
                <w:t>Computer Science</w:t>
              </w:r>
              <w:r w:rsidRPr="004C0633">
                <w:rPr>
                  <w:rFonts w:ascii="Times New Roman" w:hAnsi="Times New Roman" w:cs="Times New Roman"/>
                  <w:noProof/>
                  <w:lang w:val="en-US"/>
                </w:rPr>
                <w:t>.</w:t>
              </w:r>
            </w:p>
            <w:p w14:paraId="1138970A" w14:textId="724AD9FC" w:rsidR="00A07AAC" w:rsidRDefault="00A07AAC" w:rsidP="004C0633">
              <w:pPr>
                <w:pStyle w:val="a4"/>
                <w:numPr>
                  <w:ilvl w:val="0"/>
                  <w:numId w:val="47"/>
                </w:numPr>
                <w:spacing w:before="120" w:after="120" w:line="360" w:lineRule="auto"/>
                <w:jc w:val="both"/>
                <w:rPr>
                  <w:rStyle w:val="-"/>
                  <w:rFonts w:ascii="Times New Roman" w:hAnsi="Times New Roman" w:cs="Times New Roman"/>
                  <w:noProof/>
                  <w:lang w:val="en-US"/>
                </w:rPr>
              </w:pPr>
              <w:r w:rsidRPr="004C0633">
                <w:rPr>
                  <w:rFonts w:ascii="Times New Roman" w:hAnsi="Times New Roman" w:cs="Times New Roman"/>
                  <w:i/>
                  <w:iCs/>
                  <w:noProof/>
                  <w:lang w:val="en-US"/>
                </w:rPr>
                <w:t>ISO/IEC 27002:2005(E).</w:t>
              </w:r>
              <w:r w:rsidRPr="004C0633">
                <w:rPr>
                  <w:rFonts w:ascii="Times New Roman" w:hAnsi="Times New Roman" w:cs="Times New Roman"/>
                  <w:noProof/>
                  <w:lang w:val="en-US"/>
                </w:rPr>
                <w:t xml:space="preserve"> (2005). </w:t>
              </w:r>
              <w:r w:rsidRPr="004C0633">
                <w:rPr>
                  <w:rFonts w:ascii="Times New Roman" w:hAnsi="Times New Roman" w:cs="Times New Roman"/>
                  <w:noProof/>
                </w:rPr>
                <w:t>Ανάκτηση</w:t>
              </w:r>
              <w:r w:rsidRPr="004C0633">
                <w:rPr>
                  <w:rFonts w:ascii="Times New Roman" w:hAnsi="Times New Roman" w:cs="Times New Roman"/>
                  <w:noProof/>
                  <w:lang w:val="en-US"/>
                </w:rPr>
                <w:t xml:space="preserve"> </w:t>
              </w:r>
              <w:r w:rsidRPr="004C0633">
                <w:rPr>
                  <w:rFonts w:ascii="Times New Roman" w:hAnsi="Times New Roman" w:cs="Times New Roman"/>
                  <w:noProof/>
                </w:rPr>
                <w:t>από</w:t>
              </w:r>
              <w:r w:rsidRPr="004C0633">
                <w:rPr>
                  <w:rFonts w:ascii="Times New Roman" w:hAnsi="Times New Roman" w:cs="Times New Roman"/>
                  <w:noProof/>
                  <w:lang w:val="en-US"/>
                </w:rPr>
                <w:t xml:space="preserve"> Information technology - Security techniques - Code of practice for information security management-International Organization for Standardization: </w:t>
              </w:r>
              <w:r w:rsidR="00B95E10">
                <w:fldChar w:fldCharType="begin"/>
              </w:r>
              <w:r w:rsidR="00B95E10" w:rsidRPr="00553F20">
                <w:rPr>
                  <w:lang w:val="en-US"/>
                  <w:rPrChange w:id="89" w:author="dionysis" w:date="2022-09-13T15:47:00Z">
                    <w:rPr/>
                  </w:rPrChange>
                </w:rPr>
                <w:instrText xml:space="preserve"> HYPERLINK "https://www.iso.org/obp/ui/" \l "iso:std:iso-iec:27002:ed-1:v1:en" </w:instrText>
              </w:r>
              <w:r w:rsidR="00B95E10">
                <w:fldChar w:fldCharType="separate"/>
              </w:r>
              <w:r w:rsidR="003F730D" w:rsidRPr="004C0633">
                <w:rPr>
                  <w:rStyle w:val="-"/>
                  <w:rFonts w:ascii="Times New Roman" w:hAnsi="Times New Roman" w:cs="Times New Roman"/>
                  <w:noProof/>
                  <w:lang w:val="en-US"/>
                </w:rPr>
                <w:t>https://www.iso.org/obp/ui/ - iso:std:iso-iec:27002:ed-1:v1:en</w:t>
              </w:r>
              <w:r w:rsidR="00B95E10">
                <w:rPr>
                  <w:rStyle w:val="-"/>
                  <w:rFonts w:ascii="Times New Roman" w:hAnsi="Times New Roman" w:cs="Times New Roman"/>
                  <w:noProof/>
                  <w:lang w:val="en-US"/>
                </w:rPr>
                <w:fldChar w:fldCharType="end"/>
              </w:r>
            </w:p>
            <w:p w14:paraId="3C998591" w14:textId="20D038B9" w:rsidR="007C3422" w:rsidRPr="007C3422" w:rsidRDefault="007C3422" w:rsidP="007C3422">
              <w:pPr>
                <w:pStyle w:val="a3"/>
                <w:numPr>
                  <w:ilvl w:val="0"/>
                  <w:numId w:val="47"/>
                </w:numPr>
                <w:spacing w:line="360" w:lineRule="auto"/>
                <w:jc w:val="both"/>
                <w:rPr>
                  <w:rFonts w:ascii="Times New Roman" w:hAnsi="Times New Roman" w:cs="Times New Roman"/>
                  <w:lang w:val="en-GB"/>
                </w:rPr>
              </w:pPr>
              <w:r w:rsidRPr="007C3422">
                <w:rPr>
                  <w:rFonts w:ascii="Times New Roman" w:hAnsi="Times New Roman" w:cs="Times New Roman"/>
                  <w:i/>
                  <w:lang w:val="en-GB"/>
                </w:rPr>
                <w:t>ISO/IEC 27001:2013</w:t>
              </w:r>
              <w:r>
                <w:rPr>
                  <w:rFonts w:ascii="Times New Roman" w:hAnsi="Times New Roman" w:cs="Times New Roman"/>
                  <w:lang w:val="en-GB"/>
                </w:rPr>
                <w:t xml:space="preserve">. (2013). </w:t>
              </w:r>
              <w:r w:rsidRPr="007C3422">
                <w:rPr>
                  <w:rFonts w:ascii="Times New Roman" w:hAnsi="Times New Roman" w:cs="Times New Roman"/>
                  <w:lang w:val="en-GB"/>
                </w:rPr>
                <w:t xml:space="preserve">Information technology — Security techniques — Information security management systems — Requirements, </w:t>
              </w:r>
              <w:r>
                <w:rPr>
                  <w:rFonts w:ascii="Times New Roman" w:hAnsi="Times New Roman" w:cs="Times New Roman"/>
                </w:rPr>
                <w:t>Ανάκτηση</w:t>
              </w:r>
              <w:r w:rsidRPr="007C3422">
                <w:rPr>
                  <w:rFonts w:ascii="Times New Roman" w:hAnsi="Times New Roman" w:cs="Times New Roman"/>
                  <w:lang w:val="en-GB"/>
                </w:rPr>
                <w:t xml:space="preserve"> </w:t>
              </w:r>
              <w:r>
                <w:rPr>
                  <w:rFonts w:ascii="Times New Roman" w:hAnsi="Times New Roman" w:cs="Times New Roman"/>
                </w:rPr>
                <w:t>από</w:t>
              </w:r>
              <w:r w:rsidRPr="007C3422">
                <w:rPr>
                  <w:rFonts w:ascii="Times New Roman" w:hAnsi="Times New Roman" w:cs="Times New Roman"/>
                  <w:lang w:val="en-GB"/>
                </w:rPr>
                <w:t xml:space="preserve"> </w:t>
              </w:r>
              <w:r w:rsidR="00B95E10">
                <w:fldChar w:fldCharType="begin"/>
              </w:r>
              <w:r w:rsidR="00B95E10" w:rsidRPr="00553F20">
                <w:rPr>
                  <w:lang w:val="en-US"/>
                  <w:rPrChange w:id="90" w:author="dionysis" w:date="2022-09-13T15:47:00Z">
                    <w:rPr/>
                  </w:rPrChange>
                </w:rPr>
                <w:instrText xml:space="preserve"> HYPERLINK "https://www.iso.org/standard/54534.html" </w:instrText>
              </w:r>
              <w:r w:rsidR="00B95E10">
                <w:fldChar w:fldCharType="separate"/>
              </w:r>
              <w:r w:rsidRPr="007C3422">
                <w:rPr>
                  <w:rStyle w:val="-"/>
                  <w:rFonts w:ascii="Times New Roman" w:hAnsi="Times New Roman" w:cs="Times New Roman"/>
                  <w:lang w:val="en-US"/>
                </w:rPr>
                <w:t>https://www.iso.org/standard/54534.html</w:t>
              </w:r>
              <w:r w:rsidR="00B95E10">
                <w:rPr>
                  <w:rStyle w:val="-"/>
                  <w:rFonts w:ascii="Times New Roman" w:hAnsi="Times New Roman" w:cs="Times New Roman"/>
                  <w:lang w:val="en-US"/>
                </w:rPr>
                <w:fldChar w:fldCharType="end"/>
              </w:r>
            </w:p>
            <w:p w14:paraId="430712FB" w14:textId="4C0C7D56"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ISO-Technical Committee. (2016). </w:t>
              </w:r>
              <w:r w:rsidRPr="004C0633">
                <w:rPr>
                  <w:rFonts w:ascii="Times New Roman" w:hAnsi="Times New Roman" w:cs="Times New Roman"/>
                  <w:i/>
                  <w:iCs/>
                  <w:noProof/>
                  <w:lang w:val="en-US"/>
                </w:rPr>
                <w:t>ISO/IEC 27035-1:2016</w:t>
              </w:r>
              <w:r w:rsidRPr="004C0633">
                <w:rPr>
                  <w:rFonts w:ascii="Times New Roman" w:hAnsi="Times New Roman" w:cs="Times New Roman"/>
                  <w:noProof/>
                  <w:lang w:val="en-US"/>
                </w:rPr>
                <w:t xml:space="preserve">. </w:t>
              </w:r>
              <w:r w:rsidRPr="004C0633">
                <w:rPr>
                  <w:rFonts w:ascii="Times New Roman" w:hAnsi="Times New Roman" w:cs="Times New Roman"/>
                  <w:noProof/>
                </w:rPr>
                <w:t>Ανάκτηση</w:t>
              </w:r>
              <w:r w:rsidRPr="004C0633">
                <w:rPr>
                  <w:rFonts w:ascii="Times New Roman" w:hAnsi="Times New Roman" w:cs="Times New Roman"/>
                  <w:noProof/>
                  <w:lang w:val="en-US"/>
                </w:rPr>
                <w:t xml:space="preserve"> </w:t>
              </w:r>
              <w:r w:rsidRPr="004C0633">
                <w:rPr>
                  <w:rFonts w:ascii="Times New Roman" w:hAnsi="Times New Roman" w:cs="Times New Roman"/>
                  <w:noProof/>
                </w:rPr>
                <w:t>από</w:t>
              </w:r>
              <w:r w:rsidRPr="004C0633">
                <w:rPr>
                  <w:rFonts w:ascii="Times New Roman" w:hAnsi="Times New Roman" w:cs="Times New Roman"/>
                  <w:noProof/>
                  <w:lang w:val="en-US"/>
                </w:rPr>
                <w:t xml:space="preserve"> Information technology — Security techniques — Information security incident management — Part 1: Principles of incident management: </w:t>
              </w:r>
              <w:r w:rsidR="00B95E10">
                <w:fldChar w:fldCharType="begin"/>
              </w:r>
              <w:r w:rsidR="00B95E10" w:rsidRPr="00553F20">
                <w:rPr>
                  <w:lang w:val="en-US"/>
                  <w:rPrChange w:id="91" w:author="dionysis" w:date="2022-09-13T15:47:00Z">
                    <w:rPr/>
                  </w:rPrChange>
                </w:rPr>
                <w:instrText xml:space="preserve"> HYPERLINK "https://www.iso.org</w:instrText>
              </w:r>
              <w:r w:rsidR="00B95E10" w:rsidRPr="00553F20">
                <w:rPr>
                  <w:lang w:val="en-US"/>
                  <w:rPrChange w:id="92" w:author="dionysis" w:date="2022-09-13T15:47:00Z">
                    <w:rPr/>
                  </w:rPrChange>
                </w:rPr>
                <w:instrText xml:space="preserve">/standard/60803.html" </w:instrText>
              </w:r>
              <w:r w:rsidR="00B95E10">
                <w:fldChar w:fldCharType="separate"/>
              </w:r>
              <w:r w:rsidRPr="004C0633">
                <w:rPr>
                  <w:rStyle w:val="-"/>
                  <w:rFonts w:ascii="Times New Roman" w:hAnsi="Times New Roman" w:cs="Times New Roman"/>
                  <w:noProof/>
                  <w:lang w:val="en-US"/>
                </w:rPr>
                <w:t>https://www.iso.org/standard/60803.html</w:t>
              </w:r>
              <w:r w:rsidR="00B95E10">
                <w:rPr>
                  <w:rStyle w:val="-"/>
                  <w:rFonts w:ascii="Times New Roman" w:hAnsi="Times New Roman" w:cs="Times New Roman"/>
                  <w:noProof/>
                  <w:lang w:val="en-US"/>
                </w:rPr>
                <w:fldChar w:fldCharType="end"/>
              </w:r>
            </w:p>
            <w:p w14:paraId="016FF171" w14:textId="1637E36E" w:rsidR="00A07AAC" w:rsidRDefault="00A07AAC" w:rsidP="004C0633">
              <w:pPr>
                <w:pStyle w:val="a4"/>
                <w:numPr>
                  <w:ilvl w:val="0"/>
                  <w:numId w:val="47"/>
                </w:numPr>
                <w:spacing w:before="120" w:after="120" w:line="360" w:lineRule="auto"/>
                <w:jc w:val="both"/>
                <w:rPr>
                  <w:rStyle w:val="-"/>
                  <w:rFonts w:ascii="Times New Roman" w:hAnsi="Times New Roman" w:cs="Times New Roman"/>
                  <w:noProof/>
                  <w:lang w:val="en-US"/>
                </w:rPr>
              </w:pPr>
              <w:r w:rsidRPr="004C0633">
                <w:rPr>
                  <w:rFonts w:ascii="Times New Roman" w:hAnsi="Times New Roman" w:cs="Times New Roman"/>
                  <w:noProof/>
                  <w:lang w:val="en-US"/>
                </w:rPr>
                <w:t xml:space="preserve">ISO-Technical Committee. (2016). </w:t>
              </w:r>
              <w:r w:rsidRPr="004C0633">
                <w:rPr>
                  <w:rFonts w:ascii="Times New Roman" w:hAnsi="Times New Roman" w:cs="Times New Roman"/>
                  <w:i/>
                  <w:iCs/>
                  <w:noProof/>
                  <w:lang w:val="en-US"/>
                </w:rPr>
                <w:t>ISO/IEC 27035-2:2016</w:t>
              </w:r>
              <w:r w:rsidRPr="004C0633">
                <w:rPr>
                  <w:rFonts w:ascii="Times New Roman" w:hAnsi="Times New Roman" w:cs="Times New Roman"/>
                  <w:noProof/>
                  <w:lang w:val="en-US"/>
                </w:rPr>
                <w:t xml:space="preserve">. </w:t>
              </w:r>
              <w:r w:rsidRPr="004C0633">
                <w:rPr>
                  <w:rFonts w:ascii="Times New Roman" w:hAnsi="Times New Roman" w:cs="Times New Roman"/>
                  <w:noProof/>
                </w:rPr>
                <w:t>Ανάκτηση</w:t>
              </w:r>
              <w:r w:rsidRPr="004C0633">
                <w:rPr>
                  <w:rFonts w:ascii="Times New Roman" w:hAnsi="Times New Roman" w:cs="Times New Roman"/>
                  <w:noProof/>
                  <w:lang w:val="en-US"/>
                </w:rPr>
                <w:t xml:space="preserve"> </w:t>
              </w:r>
              <w:r w:rsidRPr="004C0633">
                <w:rPr>
                  <w:rFonts w:ascii="Times New Roman" w:hAnsi="Times New Roman" w:cs="Times New Roman"/>
                  <w:noProof/>
                </w:rPr>
                <w:t>από</w:t>
              </w:r>
              <w:r w:rsidRPr="004C0633">
                <w:rPr>
                  <w:rFonts w:ascii="Times New Roman" w:hAnsi="Times New Roman" w:cs="Times New Roman"/>
                  <w:noProof/>
                  <w:lang w:val="en-US"/>
                </w:rPr>
                <w:t xml:space="preserve"> Information technology — Security techniques — Information security incident management — Part 2: Guidelines to plan and prepare for incident response Committee : ISO/IEC JTC 1/SC 27 Information security, </w:t>
              </w:r>
              <w:r w:rsidRPr="004C0633">
                <w:rPr>
                  <w:rFonts w:ascii="Times New Roman" w:hAnsi="Times New Roman" w:cs="Times New Roman"/>
                  <w:noProof/>
                  <w:lang w:val="en-US"/>
                </w:rPr>
                <w:lastRenderedPageBreak/>
                <w:t xml:space="preserve">cybersecurity and privacy protection ICS : 35.030 IT Security: </w:t>
              </w:r>
              <w:r w:rsidR="00B95E10">
                <w:fldChar w:fldCharType="begin"/>
              </w:r>
              <w:r w:rsidR="00B95E10" w:rsidRPr="00553F20">
                <w:rPr>
                  <w:lang w:val="en-US"/>
                  <w:rPrChange w:id="93" w:author="dionysis" w:date="2022-09-13T15:47:00Z">
                    <w:rPr/>
                  </w:rPrChange>
                </w:rPr>
                <w:instrText xml:space="preserve"> HYPERLINK "https://www.iso.org/standard/62071.html" </w:instrText>
              </w:r>
              <w:r w:rsidR="00B95E10">
                <w:fldChar w:fldCharType="separate"/>
              </w:r>
              <w:r w:rsidRPr="004C0633">
                <w:rPr>
                  <w:rStyle w:val="-"/>
                  <w:rFonts w:ascii="Times New Roman" w:hAnsi="Times New Roman" w:cs="Times New Roman"/>
                  <w:noProof/>
                  <w:lang w:val="en-US"/>
                </w:rPr>
                <w:t>https://www.iso.org/standard/62071.html</w:t>
              </w:r>
              <w:r w:rsidR="00B95E10">
                <w:rPr>
                  <w:rStyle w:val="-"/>
                  <w:rFonts w:ascii="Times New Roman" w:hAnsi="Times New Roman" w:cs="Times New Roman"/>
                  <w:noProof/>
                  <w:lang w:val="en-US"/>
                </w:rPr>
                <w:fldChar w:fldCharType="end"/>
              </w:r>
            </w:p>
            <w:p w14:paraId="791C9F51" w14:textId="3D6A1BA1" w:rsidR="007C3422" w:rsidRPr="007C3422" w:rsidRDefault="007C3422" w:rsidP="007C3422">
              <w:pPr>
                <w:pStyle w:val="a3"/>
                <w:numPr>
                  <w:ilvl w:val="0"/>
                  <w:numId w:val="47"/>
                </w:numPr>
                <w:spacing w:line="360" w:lineRule="auto"/>
                <w:jc w:val="both"/>
                <w:rPr>
                  <w:rFonts w:ascii="Times New Roman" w:hAnsi="Times New Roman" w:cs="Times New Roman"/>
                  <w:lang w:val="en-US"/>
                </w:rPr>
              </w:pPr>
              <w:r w:rsidRPr="007C3422">
                <w:rPr>
                  <w:rFonts w:ascii="Times New Roman" w:hAnsi="Times New Roman" w:cs="Times New Roman"/>
                  <w:lang w:val="en-GB"/>
                </w:rPr>
                <w:t>ISO/IEC 27002:2022 Information security, cybersecurity and privacy protection — Information security controls,</w:t>
              </w:r>
              <w:r w:rsidRPr="007C3422">
                <w:rPr>
                  <w:rFonts w:ascii="Times New Roman" w:hAnsi="Times New Roman" w:cs="Times New Roman"/>
                  <w:lang w:val="en-US"/>
                </w:rPr>
                <w:t xml:space="preserve"> </w:t>
              </w:r>
              <w:r>
                <w:rPr>
                  <w:rFonts w:ascii="Times New Roman" w:hAnsi="Times New Roman" w:cs="Times New Roman"/>
                </w:rPr>
                <w:t>Ανάκτηση</w:t>
              </w:r>
              <w:r w:rsidRPr="007C3422">
                <w:rPr>
                  <w:rFonts w:ascii="Times New Roman" w:hAnsi="Times New Roman" w:cs="Times New Roman"/>
                  <w:lang w:val="en-GB"/>
                </w:rPr>
                <w:t xml:space="preserve"> </w:t>
              </w:r>
              <w:r>
                <w:rPr>
                  <w:rFonts w:ascii="Times New Roman" w:hAnsi="Times New Roman" w:cs="Times New Roman"/>
                </w:rPr>
                <w:t>από</w:t>
              </w:r>
              <w:r w:rsidRPr="007C3422">
                <w:rPr>
                  <w:rFonts w:ascii="Times New Roman" w:hAnsi="Times New Roman" w:cs="Times New Roman"/>
                  <w:lang w:val="en-GB"/>
                </w:rPr>
                <w:t xml:space="preserve"> </w:t>
              </w:r>
              <w:r w:rsidR="00B95E10">
                <w:fldChar w:fldCharType="begin"/>
              </w:r>
              <w:r w:rsidR="00B95E10" w:rsidRPr="00553F20">
                <w:rPr>
                  <w:lang w:val="en-US"/>
                  <w:rPrChange w:id="94" w:author="dionysis" w:date="2022-09-13T15:47:00Z">
                    <w:rPr/>
                  </w:rPrChange>
                </w:rPr>
                <w:instrText xml:space="preserve"> HYPERLINK "https://w</w:instrText>
              </w:r>
              <w:r w:rsidR="00B95E10" w:rsidRPr="00553F20">
                <w:rPr>
                  <w:lang w:val="en-US"/>
                  <w:rPrChange w:id="95" w:author="dionysis" w:date="2022-09-13T15:47:00Z">
                    <w:rPr/>
                  </w:rPrChange>
                </w:rPr>
                <w:instrText xml:space="preserve">ww.iso.org/standard/75652.html" </w:instrText>
              </w:r>
              <w:r w:rsidR="00B95E10">
                <w:fldChar w:fldCharType="separate"/>
              </w:r>
              <w:r w:rsidRPr="007C3422">
                <w:rPr>
                  <w:rStyle w:val="-"/>
                  <w:rFonts w:ascii="Times New Roman" w:hAnsi="Times New Roman" w:cs="Times New Roman"/>
                  <w:lang w:val="en-US"/>
                </w:rPr>
                <w:t>https://www.iso.org/standard/75652.html</w:t>
              </w:r>
              <w:r w:rsidR="00B95E10">
                <w:rPr>
                  <w:rStyle w:val="-"/>
                  <w:rFonts w:ascii="Times New Roman" w:hAnsi="Times New Roman" w:cs="Times New Roman"/>
                  <w:lang w:val="en-US"/>
                </w:rPr>
                <w:fldChar w:fldCharType="end"/>
              </w:r>
            </w:p>
            <w:p w14:paraId="3E8E2FC0"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rPr>
              </w:pPr>
              <w:r w:rsidRPr="004C0633">
                <w:rPr>
                  <w:rFonts w:ascii="Times New Roman" w:hAnsi="Times New Roman" w:cs="Times New Roman"/>
                  <w:noProof/>
                  <w:lang w:val="en-US"/>
                </w:rPr>
                <w:t xml:space="preserve">Jakábová, M., Urdziková, J., &amp; Mironovová, E. (2013). Standardization of Information Security Management System: ISO/IEC 27001:2005, ITIL®, CoBIT. </w:t>
              </w:r>
              <w:r w:rsidRPr="004C0633">
                <w:rPr>
                  <w:rFonts w:ascii="Times New Roman" w:hAnsi="Times New Roman" w:cs="Times New Roman"/>
                  <w:i/>
                  <w:iCs/>
                  <w:noProof/>
                </w:rPr>
                <w:t>IJES, 1</w:t>
              </w:r>
              <w:r w:rsidRPr="004C0633">
                <w:rPr>
                  <w:rFonts w:ascii="Times New Roman" w:hAnsi="Times New Roman" w:cs="Times New Roman"/>
                  <w:noProof/>
                </w:rPr>
                <w:t>(2).</w:t>
              </w:r>
            </w:p>
            <w:p w14:paraId="6FCABF53"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rPr>
                <w:t xml:space="preserve">Jennifer, M. (2011). </w:t>
              </w:r>
              <w:r w:rsidRPr="004C0633">
                <w:rPr>
                  <w:rFonts w:ascii="Times New Roman" w:hAnsi="Times New Roman" w:cs="Times New Roman"/>
                  <w:i/>
                  <w:iCs/>
                  <w:noProof/>
                </w:rPr>
                <w:t>Η διεξαγωγή της ποιοτικής έρευνας.</w:t>
              </w:r>
              <w:r w:rsidRPr="004C0633">
                <w:rPr>
                  <w:rFonts w:ascii="Times New Roman" w:hAnsi="Times New Roman" w:cs="Times New Roman"/>
                  <w:noProof/>
                </w:rPr>
                <w:t xml:space="preserve"> (Ν. Κυριαζή, Επιμ., &amp; Ε. Δημητριάδου, Μεταφρ.) Αθήνα</w:t>
              </w:r>
              <w:r w:rsidRPr="004C0633">
                <w:rPr>
                  <w:rFonts w:ascii="Times New Roman" w:hAnsi="Times New Roman" w:cs="Times New Roman"/>
                  <w:noProof/>
                  <w:lang w:val="en-US"/>
                </w:rPr>
                <w:t xml:space="preserve">: </w:t>
              </w:r>
              <w:r w:rsidRPr="004C0633">
                <w:rPr>
                  <w:rFonts w:ascii="Times New Roman" w:hAnsi="Times New Roman" w:cs="Times New Roman"/>
                  <w:noProof/>
                </w:rPr>
                <w:t>Πεδίο</w:t>
              </w:r>
              <w:r w:rsidRPr="004C0633">
                <w:rPr>
                  <w:rFonts w:ascii="Times New Roman" w:hAnsi="Times New Roman" w:cs="Times New Roman"/>
                  <w:noProof/>
                  <w:lang w:val="en-US"/>
                </w:rPr>
                <w:t>.</w:t>
              </w:r>
            </w:p>
            <w:p w14:paraId="36665D5B" w14:textId="1C098393" w:rsidR="004C0633" w:rsidRPr="004C0633" w:rsidRDefault="004C0633" w:rsidP="004C0633">
              <w:pPr>
                <w:pStyle w:val="a3"/>
                <w:numPr>
                  <w:ilvl w:val="0"/>
                  <w:numId w:val="47"/>
                </w:numPr>
                <w:spacing w:before="120" w:after="120" w:line="360" w:lineRule="auto"/>
                <w:jc w:val="both"/>
                <w:rPr>
                  <w:rFonts w:ascii="Times New Roman" w:eastAsia="Times New Roman" w:hAnsi="Times New Roman" w:cs="Times New Roman"/>
                </w:rPr>
              </w:pPr>
              <w:r w:rsidRPr="004C0633">
                <w:rPr>
                  <w:rFonts w:ascii="Times New Roman" w:eastAsia="Times New Roman" w:hAnsi="Times New Roman" w:cs="Times New Roman"/>
                  <w:color w:val="000000"/>
                  <w:lang w:val="en-US"/>
                </w:rPr>
                <w:t xml:space="preserve">Jensen, M., &amp; Meckling, W. (1976). Theory of the firm: Managerial behavior, agency costs and ownership structure. </w:t>
              </w:r>
              <w:r w:rsidRPr="004C0633">
                <w:rPr>
                  <w:rFonts w:ascii="Times New Roman" w:eastAsia="Times New Roman" w:hAnsi="Times New Roman" w:cs="Times New Roman"/>
                  <w:i/>
                  <w:iCs/>
                  <w:color w:val="000000"/>
                </w:rPr>
                <w:t>Journal Of Financial Economics</w:t>
              </w:r>
              <w:r w:rsidRPr="004C0633">
                <w:rPr>
                  <w:rFonts w:ascii="Times New Roman" w:eastAsia="Times New Roman" w:hAnsi="Times New Roman" w:cs="Times New Roman"/>
                  <w:color w:val="000000"/>
                </w:rPr>
                <w:t xml:space="preserve">, </w:t>
              </w:r>
              <w:r w:rsidRPr="004C0633">
                <w:rPr>
                  <w:rFonts w:ascii="Times New Roman" w:eastAsia="Times New Roman" w:hAnsi="Times New Roman" w:cs="Times New Roman"/>
                  <w:i/>
                  <w:iCs/>
                  <w:color w:val="000000"/>
                </w:rPr>
                <w:t>3</w:t>
              </w:r>
              <w:r w:rsidRPr="004C0633">
                <w:rPr>
                  <w:rFonts w:ascii="Times New Roman" w:eastAsia="Times New Roman" w:hAnsi="Times New Roman" w:cs="Times New Roman"/>
                  <w:color w:val="000000"/>
                </w:rPr>
                <w:t>(4), 305-360. doi: 10.1016/0304-405x(76)90026-x</w:t>
              </w:r>
            </w:p>
            <w:p w14:paraId="142B4AB2" w14:textId="5C7C017F" w:rsidR="004C0633" w:rsidRPr="004C0633" w:rsidRDefault="004C0633" w:rsidP="004C0633">
              <w:pPr>
                <w:pStyle w:val="a3"/>
                <w:numPr>
                  <w:ilvl w:val="0"/>
                  <w:numId w:val="47"/>
                </w:numPr>
                <w:spacing w:before="120" w:after="120" w:line="360" w:lineRule="auto"/>
                <w:jc w:val="both"/>
                <w:rPr>
                  <w:rFonts w:ascii="Times New Roman" w:hAnsi="Times New Roman" w:cs="Times New Roman"/>
                  <w:lang w:val="en-US"/>
                </w:rPr>
              </w:pPr>
              <w:r w:rsidRPr="004C0633">
                <w:rPr>
                  <w:rFonts w:ascii="Times New Roman" w:eastAsia="Times New Roman" w:hAnsi="Times New Roman" w:cs="Times New Roman"/>
                  <w:lang w:val="en-US"/>
                </w:rPr>
                <w:t>Kathleen M. Eisenhardt (1989). Agency Theory: An Assessment and Review</w:t>
              </w:r>
            </w:p>
            <w:p w14:paraId="501AD201" w14:textId="5FA266A3"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rPr>
              </w:pPr>
              <w:r w:rsidRPr="004C0633">
                <w:rPr>
                  <w:rFonts w:ascii="Times New Roman" w:hAnsi="Times New Roman" w:cs="Times New Roman"/>
                  <w:noProof/>
                  <w:lang w:val="en-US"/>
                </w:rPr>
                <w:t xml:space="preserve">Kitchenham, B. (2004). </w:t>
              </w:r>
              <w:r w:rsidRPr="004C0633">
                <w:rPr>
                  <w:rFonts w:ascii="Times New Roman" w:hAnsi="Times New Roman" w:cs="Times New Roman"/>
                  <w:i/>
                  <w:iCs/>
                  <w:noProof/>
                  <w:lang w:val="en-US"/>
                </w:rPr>
                <w:t>Procedures for Performing Systematic Reviews.</w:t>
              </w:r>
              <w:r w:rsidRPr="004C0633">
                <w:rPr>
                  <w:rFonts w:ascii="Times New Roman" w:hAnsi="Times New Roman" w:cs="Times New Roman"/>
                  <w:noProof/>
                  <w:lang w:val="en-US"/>
                </w:rPr>
                <w:t xml:space="preserve"> </w:t>
              </w:r>
              <w:r w:rsidRPr="004C0633">
                <w:rPr>
                  <w:rFonts w:ascii="Times New Roman" w:hAnsi="Times New Roman" w:cs="Times New Roman"/>
                  <w:noProof/>
                </w:rPr>
                <w:t xml:space="preserve">Ανάκτηση από </w:t>
              </w:r>
              <w:hyperlink r:id="rId19" w:history="1">
                <w:r w:rsidRPr="004C0633">
                  <w:rPr>
                    <w:rStyle w:val="-"/>
                    <w:rFonts w:ascii="Times New Roman" w:hAnsi="Times New Roman" w:cs="Times New Roman"/>
                    <w:noProof/>
                    <w:lang w:val="en-US"/>
                  </w:rPr>
                  <w:t>https</w:t>
                </w:r>
                <w:r w:rsidRPr="004C0633">
                  <w:rPr>
                    <w:rStyle w:val="-"/>
                    <w:rFonts w:ascii="Times New Roman" w:hAnsi="Times New Roman" w:cs="Times New Roman"/>
                    <w:noProof/>
                  </w:rPr>
                  <w:t>://</w:t>
                </w:r>
                <w:r w:rsidRPr="004C0633">
                  <w:rPr>
                    <w:rStyle w:val="-"/>
                    <w:rFonts w:ascii="Times New Roman" w:hAnsi="Times New Roman" w:cs="Times New Roman"/>
                    <w:noProof/>
                    <w:lang w:val="en-US"/>
                  </w:rPr>
                  <w:t>www</w:t>
                </w:r>
                <w:r w:rsidRPr="004C0633">
                  <w:rPr>
                    <w:rStyle w:val="-"/>
                    <w:rFonts w:ascii="Times New Roman" w:hAnsi="Times New Roman" w:cs="Times New Roman"/>
                    <w:noProof/>
                  </w:rPr>
                  <w:t>.</w:t>
                </w:r>
                <w:r w:rsidRPr="004C0633">
                  <w:rPr>
                    <w:rStyle w:val="-"/>
                    <w:rFonts w:ascii="Times New Roman" w:hAnsi="Times New Roman" w:cs="Times New Roman"/>
                    <w:noProof/>
                    <w:lang w:val="en-US"/>
                  </w:rPr>
                  <w:t>researchgate</w:t>
                </w:r>
                <w:r w:rsidRPr="004C0633">
                  <w:rPr>
                    <w:rStyle w:val="-"/>
                    <w:rFonts w:ascii="Times New Roman" w:hAnsi="Times New Roman" w:cs="Times New Roman"/>
                    <w:noProof/>
                  </w:rPr>
                  <w:t>.</w:t>
                </w:r>
                <w:r w:rsidRPr="004C0633">
                  <w:rPr>
                    <w:rStyle w:val="-"/>
                    <w:rFonts w:ascii="Times New Roman" w:hAnsi="Times New Roman" w:cs="Times New Roman"/>
                    <w:noProof/>
                    <w:lang w:val="en-US"/>
                  </w:rPr>
                  <w:t>net</w:t>
                </w:r>
                <w:r w:rsidRPr="004C0633">
                  <w:rPr>
                    <w:rStyle w:val="-"/>
                    <w:rFonts w:ascii="Times New Roman" w:hAnsi="Times New Roman" w:cs="Times New Roman"/>
                    <w:noProof/>
                  </w:rPr>
                  <w:t>/</w:t>
                </w:r>
                <w:r w:rsidRPr="004C0633">
                  <w:rPr>
                    <w:rStyle w:val="-"/>
                    <w:rFonts w:ascii="Times New Roman" w:hAnsi="Times New Roman" w:cs="Times New Roman"/>
                    <w:noProof/>
                    <w:lang w:val="en-US"/>
                  </w:rPr>
                  <w:t>publication</w:t>
                </w:r>
                <w:r w:rsidRPr="004C0633">
                  <w:rPr>
                    <w:rStyle w:val="-"/>
                    <w:rFonts w:ascii="Times New Roman" w:hAnsi="Times New Roman" w:cs="Times New Roman"/>
                    <w:noProof/>
                  </w:rPr>
                  <w:t>/228756057_</w:t>
                </w:r>
                <w:r w:rsidRPr="004C0633">
                  <w:rPr>
                    <w:rStyle w:val="-"/>
                    <w:rFonts w:ascii="Times New Roman" w:hAnsi="Times New Roman" w:cs="Times New Roman"/>
                    <w:noProof/>
                    <w:lang w:val="en-US"/>
                  </w:rPr>
                  <w:t>Procedures</w:t>
                </w:r>
                <w:r w:rsidRPr="004C0633">
                  <w:rPr>
                    <w:rStyle w:val="-"/>
                    <w:rFonts w:ascii="Times New Roman" w:hAnsi="Times New Roman" w:cs="Times New Roman"/>
                    <w:noProof/>
                  </w:rPr>
                  <w:t>_</w:t>
                </w:r>
                <w:r w:rsidRPr="004C0633">
                  <w:rPr>
                    <w:rStyle w:val="-"/>
                    <w:rFonts w:ascii="Times New Roman" w:hAnsi="Times New Roman" w:cs="Times New Roman"/>
                    <w:noProof/>
                    <w:lang w:val="en-US"/>
                  </w:rPr>
                  <w:t>for</w:t>
                </w:r>
                <w:r w:rsidRPr="004C0633">
                  <w:rPr>
                    <w:rStyle w:val="-"/>
                    <w:rFonts w:ascii="Times New Roman" w:hAnsi="Times New Roman" w:cs="Times New Roman"/>
                    <w:noProof/>
                  </w:rPr>
                  <w:t>_</w:t>
                </w:r>
                <w:r w:rsidRPr="004C0633">
                  <w:rPr>
                    <w:rStyle w:val="-"/>
                    <w:rFonts w:ascii="Times New Roman" w:hAnsi="Times New Roman" w:cs="Times New Roman"/>
                    <w:noProof/>
                    <w:lang w:val="en-US"/>
                  </w:rPr>
                  <w:t>Performing</w:t>
                </w:r>
                <w:r w:rsidRPr="004C0633">
                  <w:rPr>
                    <w:rStyle w:val="-"/>
                    <w:rFonts w:ascii="Times New Roman" w:hAnsi="Times New Roman" w:cs="Times New Roman"/>
                    <w:noProof/>
                  </w:rPr>
                  <w:t>_</w:t>
                </w:r>
                <w:r w:rsidRPr="004C0633">
                  <w:rPr>
                    <w:rStyle w:val="-"/>
                    <w:rFonts w:ascii="Times New Roman" w:hAnsi="Times New Roman" w:cs="Times New Roman"/>
                    <w:noProof/>
                    <w:lang w:val="en-US"/>
                  </w:rPr>
                  <w:t>Systematic</w:t>
                </w:r>
                <w:r w:rsidRPr="004C0633">
                  <w:rPr>
                    <w:rStyle w:val="-"/>
                    <w:rFonts w:ascii="Times New Roman" w:hAnsi="Times New Roman" w:cs="Times New Roman"/>
                    <w:noProof/>
                  </w:rPr>
                  <w:t>_</w:t>
                </w:r>
                <w:r w:rsidRPr="004C0633">
                  <w:rPr>
                    <w:rStyle w:val="-"/>
                    <w:rFonts w:ascii="Times New Roman" w:hAnsi="Times New Roman" w:cs="Times New Roman"/>
                    <w:noProof/>
                    <w:lang w:val="en-US"/>
                  </w:rPr>
                  <w:t>Reviews</w:t>
                </w:r>
              </w:hyperlink>
            </w:p>
            <w:p w14:paraId="2FF75E22"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Linneberg, M., &amp; Korsgaard, S. (2019). Coding qualitative data: a synthesis guiding the novice. </w:t>
              </w:r>
              <w:r w:rsidRPr="004C0633">
                <w:rPr>
                  <w:rFonts w:ascii="Times New Roman" w:hAnsi="Times New Roman" w:cs="Times New Roman"/>
                  <w:i/>
                  <w:iCs/>
                  <w:noProof/>
                  <w:lang w:val="en-US"/>
                </w:rPr>
                <w:t>Qualitative Research Journal</w:t>
              </w:r>
              <w:r w:rsidRPr="004C0633">
                <w:rPr>
                  <w:rFonts w:ascii="Times New Roman" w:hAnsi="Times New Roman" w:cs="Times New Roman"/>
                  <w:noProof/>
                  <w:lang w:val="en-US"/>
                </w:rPr>
                <w:t>.</w:t>
              </w:r>
            </w:p>
            <w:p w14:paraId="3FE31C2A"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Long, H. A., French, D. P., &amp; Brooks, J. M. (2020). Optimising the value of the critical appraisal skills programme (CASP) tool for quality appraisal in qualitative evidence synthesis. </w:t>
              </w:r>
              <w:r w:rsidRPr="004C0633">
                <w:rPr>
                  <w:rFonts w:ascii="Times New Roman" w:hAnsi="Times New Roman" w:cs="Times New Roman"/>
                  <w:i/>
                  <w:iCs/>
                  <w:noProof/>
                  <w:lang w:val="en-US"/>
                </w:rPr>
                <w:t>Research Methods in Medicine &amp; Health Sciences, 1</w:t>
              </w:r>
              <w:r w:rsidRPr="004C0633">
                <w:rPr>
                  <w:rFonts w:ascii="Times New Roman" w:hAnsi="Times New Roman" w:cs="Times New Roman"/>
                  <w:noProof/>
                  <w:lang w:val="en-US"/>
                </w:rPr>
                <w:t>(1).</w:t>
              </w:r>
            </w:p>
            <w:p w14:paraId="01E318A2" w14:textId="5C1B7955" w:rsidR="00E95014" w:rsidRPr="004C0633" w:rsidRDefault="00E95014" w:rsidP="004C0633">
              <w:pPr>
                <w:pStyle w:val="a3"/>
                <w:numPr>
                  <w:ilvl w:val="0"/>
                  <w:numId w:val="47"/>
                </w:numPr>
                <w:spacing w:before="120" w:after="120" w:line="360" w:lineRule="auto"/>
                <w:jc w:val="both"/>
                <w:rPr>
                  <w:rFonts w:ascii="Times New Roman" w:eastAsia="Times New Roman" w:hAnsi="Times New Roman" w:cs="Times New Roman"/>
                  <w:lang w:val="en-US"/>
                </w:rPr>
              </w:pPr>
              <w:r w:rsidRPr="004C0633">
                <w:rPr>
                  <w:rFonts w:ascii="Times New Roman" w:eastAsia="Times New Roman" w:hAnsi="Times New Roman" w:cs="Times New Roman"/>
                  <w:color w:val="000000"/>
                  <w:lang w:val="en-US"/>
                </w:rPr>
                <w:t xml:space="preserve">Lukas Kim, H., &amp; Han, J. (2018). Do employees in a “good” company comply better with information security policy? A corporate social responsibility perspective. [online] </w:t>
              </w:r>
              <w:hyperlink r:id="rId20" w:history="1">
                <w:r w:rsidRPr="004C0633">
                  <w:rPr>
                    <w:rFonts w:ascii="Times New Roman" w:eastAsia="Times New Roman" w:hAnsi="Times New Roman" w:cs="Times New Roman"/>
                    <w:color w:val="0563C1"/>
                    <w:u w:val="single"/>
                    <w:lang w:val="en-US"/>
                  </w:rPr>
                  <w:t>https://www.emerald.com/insight/content/doi/10.1108/ITP-09-2017-0298/full/html</w:t>
                </w:r>
              </w:hyperlink>
            </w:p>
            <w:p w14:paraId="06BC3A9F"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lastRenderedPageBreak/>
                <w:t xml:space="preserve">Majid, U., &amp; Vanstone, M. (2018). Appraising Qualitative Research for Evidence Syntheses: A Compendium of Quality Appraisal Tools. </w:t>
              </w:r>
              <w:r w:rsidRPr="004C0633">
                <w:rPr>
                  <w:rFonts w:ascii="Times New Roman" w:hAnsi="Times New Roman" w:cs="Times New Roman"/>
                  <w:i/>
                  <w:iCs/>
                  <w:noProof/>
                  <w:lang w:val="en-US"/>
                </w:rPr>
                <w:t>Quality Health Research, 28</w:t>
              </w:r>
              <w:r w:rsidRPr="004C0633">
                <w:rPr>
                  <w:rFonts w:ascii="Times New Roman" w:hAnsi="Times New Roman" w:cs="Times New Roman"/>
                  <w:noProof/>
                  <w:lang w:val="en-US"/>
                </w:rPr>
                <w:t>(13), 2115-2131.</w:t>
              </w:r>
            </w:p>
            <w:p w14:paraId="7E21A48C"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Nye, E., Melendez-Torres, G., &amp; Bonell, C. (2016). Origins, methods and advances in qualitative meta-synthesis. </w:t>
              </w:r>
              <w:r w:rsidRPr="004C0633">
                <w:rPr>
                  <w:rFonts w:ascii="Times New Roman" w:hAnsi="Times New Roman" w:cs="Times New Roman"/>
                  <w:i/>
                  <w:iCs/>
                  <w:noProof/>
                  <w:lang w:val="en-US"/>
                </w:rPr>
                <w:t>Review of Education, 4</w:t>
              </w:r>
              <w:r w:rsidRPr="004C0633">
                <w:rPr>
                  <w:rFonts w:ascii="Times New Roman" w:hAnsi="Times New Roman" w:cs="Times New Roman"/>
                  <w:noProof/>
                  <w:lang w:val="en-US"/>
                </w:rPr>
                <w:t>(1), 57-79.</w:t>
              </w:r>
            </w:p>
            <w:p w14:paraId="6BB2974D"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Okoli, C. (2015). A Guide to Conducting a Standalone Systematic Literature Review. </w:t>
              </w:r>
              <w:r w:rsidRPr="004C0633">
                <w:rPr>
                  <w:rFonts w:ascii="Times New Roman" w:hAnsi="Times New Roman" w:cs="Times New Roman"/>
                  <w:i/>
                  <w:iCs/>
                  <w:noProof/>
                  <w:lang w:val="en-US"/>
                </w:rPr>
                <w:t>Communications of the Association for Information Systems, 37</w:t>
              </w:r>
              <w:r w:rsidRPr="004C0633">
                <w:rPr>
                  <w:rFonts w:ascii="Times New Roman" w:hAnsi="Times New Roman" w:cs="Times New Roman"/>
                  <w:noProof/>
                  <w:lang w:val="en-US"/>
                </w:rPr>
                <w:t>.</w:t>
              </w:r>
            </w:p>
            <w:p w14:paraId="5D11CCEC" w14:textId="1EE5FF03" w:rsidR="00E95014" w:rsidRPr="004C0633" w:rsidRDefault="00E95014" w:rsidP="004C0633">
              <w:pPr>
                <w:pStyle w:val="a3"/>
                <w:numPr>
                  <w:ilvl w:val="0"/>
                  <w:numId w:val="47"/>
                </w:numPr>
                <w:spacing w:before="120" w:after="120" w:line="360" w:lineRule="auto"/>
                <w:jc w:val="both"/>
                <w:rPr>
                  <w:rFonts w:ascii="Times New Roman" w:eastAsia="Times New Roman" w:hAnsi="Times New Roman" w:cs="Times New Roman"/>
                  <w:lang w:val="en-US"/>
                </w:rPr>
              </w:pPr>
              <w:r w:rsidRPr="004C0633">
                <w:rPr>
                  <w:rFonts w:ascii="Times New Roman" w:eastAsia="Times New Roman" w:hAnsi="Times New Roman" w:cs="Times New Roman"/>
                  <w:lang w:val="en-US"/>
                </w:rPr>
                <w:t>Reason, J. (1997), Managing the Risks of Organisational Accidents, Cambridge University Press, Cambridge.</w:t>
              </w:r>
            </w:p>
            <w:p w14:paraId="21349AE3" w14:textId="2FC899B6" w:rsidR="00E95014" w:rsidRPr="004C0633" w:rsidRDefault="00E95014" w:rsidP="004C0633">
              <w:pPr>
                <w:pStyle w:val="a3"/>
                <w:numPr>
                  <w:ilvl w:val="0"/>
                  <w:numId w:val="47"/>
                </w:numPr>
                <w:spacing w:before="120" w:after="120" w:line="360" w:lineRule="auto"/>
                <w:jc w:val="both"/>
                <w:rPr>
                  <w:rFonts w:ascii="Times New Roman" w:eastAsia="Times New Roman" w:hAnsi="Times New Roman" w:cs="Times New Roman"/>
                  <w:lang w:val="en-US"/>
                </w:rPr>
              </w:pPr>
              <w:r w:rsidRPr="004C0633">
                <w:rPr>
                  <w:rFonts w:ascii="Times New Roman" w:eastAsia="Times New Roman" w:hAnsi="Times New Roman" w:cs="Times New Roman"/>
                  <w:color w:val="000000"/>
                  <w:lang w:val="en-US"/>
                </w:rPr>
                <w:t xml:space="preserve">Robinson, S., &amp; O'Leary-Kelly, A. (1998). Monkey See, Monkey Do: The Influence of Work Groups on the Antisocial Behavior of Employees. </w:t>
              </w:r>
              <w:r w:rsidRPr="004C0633">
                <w:rPr>
                  <w:rFonts w:ascii="Times New Roman" w:eastAsia="Times New Roman" w:hAnsi="Times New Roman" w:cs="Times New Roman"/>
                  <w:i/>
                  <w:iCs/>
                  <w:color w:val="000000"/>
                  <w:lang w:val="en-US"/>
                </w:rPr>
                <w:t>Academy Of Management Journal</w:t>
              </w:r>
              <w:r w:rsidRPr="004C0633">
                <w:rPr>
                  <w:rFonts w:ascii="Times New Roman" w:eastAsia="Times New Roman" w:hAnsi="Times New Roman" w:cs="Times New Roman"/>
                  <w:color w:val="000000"/>
                  <w:lang w:val="en-US"/>
                </w:rPr>
                <w:t xml:space="preserve">, </w:t>
              </w:r>
              <w:r w:rsidRPr="004C0633">
                <w:rPr>
                  <w:rFonts w:ascii="Times New Roman" w:eastAsia="Times New Roman" w:hAnsi="Times New Roman" w:cs="Times New Roman"/>
                  <w:i/>
                  <w:iCs/>
                  <w:color w:val="000000"/>
                  <w:lang w:val="en-US"/>
                </w:rPr>
                <w:t>41</w:t>
              </w:r>
              <w:r w:rsidRPr="004C0633">
                <w:rPr>
                  <w:rFonts w:ascii="Times New Roman" w:eastAsia="Times New Roman" w:hAnsi="Times New Roman" w:cs="Times New Roman"/>
                  <w:color w:val="000000"/>
                  <w:lang w:val="en-US"/>
                </w:rPr>
                <w:t>(6), 658-672. doi: 10.5465/256963</w:t>
              </w:r>
            </w:p>
            <w:p w14:paraId="2601FD98" w14:textId="24E67623" w:rsidR="00E95014" w:rsidRPr="004C0633" w:rsidRDefault="00E95014" w:rsidP="004C0633">
              <w:pPr>
                <w:pStyle w:val="a3"/>
                <w:numPr>
                  <w:ilvl w:val="0"/>
                  <w:numId w:val="47"/>
                </w:numPr>
                <w:spacing w:before="120" w:after="120" w:line="360" w:lineRule="auto"/>
                <w:jc w:val="both"/>
                <w:rPr>
                  <w:rFonts w:ascii="Times New Roman" w:eastAsia="Times New Roman" w:hAnsi="Times New Roman" w:cs="Times New Roman"/>
                  <w:lang w:val="en-US"/>
                </w:rPr>
              </w:pPr>
              <w:r w:rsidRPr="004C0633">
                <w:rPr>
                  <w:rFonts w:ascii="Times New Roman" w:eastAsia="Times New Roman" w:hAnsi="Times New Roman" w:cs="Times New Roman"/>
                  <w:color w:val="000000"/>
                  <w:lang w:val="en-US"/>
                </w:rPr>
                <w:t xml:space="preserve">Saunders, M. and Thornhill, A., (2003). </w:t>
              </w:r>
              <w:r w:rsidRPr="004C0633">
                <w:rPr>
                  <w:rFonts w:ascii="Times New Roman" w:eastAsia="Times New Roman" w:hAnsi="Times New Roman" w:cs="Times New Roman"/>
                  <w:i/>
                  <w:iCs/>
                  <w:color w:val="000000"/>
                  <w:lang w:val="en-US"/>
                </w:rPr>
                <w:t>Organisational justice, trust and the management of change</w:t>
              </w:r>
              <w:r w:rsidRPr="004C0633">
                <w:rPr>
                  <w:rFonts w:ascii="Times New Roman" w:eastAsia="Times New Roman" w:hAnsi="Times New Roman" w:cs="Times New Roman"/>
                  <w:color w:val="000000"/>
                  <w:lang w:val="en-US"/>
                </w:rPr>
                <w:t>.</w:t>
              </w:r>
            </w:p>
            <w:p w14:paraId="3D635C55" w14:textId="77777777"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lang w:val="en-US"/>
                </w:rPr>
              </w:pPr>
              <w:r w:rsidRPr="004C0633">
                <w:rPr>
                  <w:rFonts w:ascii="Times New Roman" w:hAnsi="Times New Roman" w:cs="Times New Roman"/>
                  <w:noProof/>
                  <w:lang w:val="en-US"/>
                </w:rPr>
                <w:t xml:space="preserve">Siddaway, A. P., Wood, A. M., &amp; Hedges, L. V. (2019). How to Do a Systematic Review: A Best Practice Guide for Conducting and Reporting Narrative Reviews, Meta-Analyses, and Meta-Syntheses. </w:t>
              </w:r>
              <w:r w:rsidRPr="004C0633">
                <w:rPr>
                  <w:rFonts w:ascii="Times New Roman" w:hAnsi="Times New Roman" w:cs="Times New Roman"/>
                  <w:i/>
                  <w:iCs/>
                  <w:noProof/>
                  <w:lang w:val="en-US"/>
                </w:rPr>
                <w:t>Annual Review of Psychology, 70</w:t>
              </w:r>
              <w:r w:rsidRPr="004C0633">
                <w:rPr>
                  <w:rFonts w:ascii="Times New Roman" w:hAnsi="Times New Roman" w:cs="Times New Roman"/>
                  <w:noProof/>
                  <w:lang w:val="en-US"/>
                </w:rPr>
                <w:t>, 747-770.</w:t>
              </w:r>
            </w:p>
            <w:p w14:paraId="5F475FEB" w14:textId="0D9338D3" w:rsidR="00E95014" w:rsidRPr="004C0633" w:rsidRDefault="00E95014" w:rsidP="004C0633">
              <w:pPr>
                <w:pStyle w:val="a3"/>
                <w:numPr>
                  <w:ilvl w:val="0"/>
                  <w:numId w:val="47"/>
                </w:numPr>
                <w:spacing w:before="120" w:after="120" w:line="360" w:lineRule="auto"/>
                <w:jc w:val="both"/>
                <w:rPr>
                  <w:rFonts w:ascii="Times New Roman" w:eastAsia="Times New Roman" w:hAnsi="Times New Roman" w:cs="Times New Roman"/>
                  <w:lang w:val="en-US"/>
                </w:rPr>
              </w:pPr>
              <w:r w:rsidRPr="004C0633">
                <w:rPr>
                  <w:rFonts w:ascii="Times New Roman" w:eastAsia="Times New Roman" w:hAnsi="Times New Roman" w:cs="Times New Roman"/>
                  <w:lang w:val="en-US"/>
                </w:rPr>
                <w:t>Szilagyi AD, Wallace MJ. (1990). Organizational behavior and performance. 5th ed. Illinois: Scott, Foresman and Company.</w:t>
              </w:r>
            </w:p>
            <w:p w14:paraId="2AA6356A" w14:textId="1FEB61B1" w:rsidR="004C0633" w:rsidRPr="004C0633" w:rsidRDefault="004C0633" w:rsidP="004C0633">
              <w:pPr>
                <w:pStyle w:val="a3"/>
                <w:numPr>
                  <w:ilvl w:val="0"/>
                  <w:numId w:val="47"/>
                </w:numPr>
                <w:spacing w:before="120" w:after="120" w:line="360" w:lineRule="auto"/>
                <w:jc w:val="both"/>
                <w:rPr>
                  <w:rFonts w:ascii="Times New Roman" w:eastAsia="Times New Roman" w:hAnsi="Times New Roman" w:cs="Times New Roman"/>
                  <w:color w:val="000000"/>
                  <w:lang w:val="en-US"/>
                </w:rPr>
              </w:pPr>
              <w:r w:rsidRPr="004C0633">
                <w:rPr>
                  <w:rFonts w:ascii="Times New Roman" w:eastAsia="Times New Roman" w:hAnsi="Times New Roman" w:cs="Times New Roman"/>
                  <w:color w:val="000000"/>
                  <w:lang w:val="en-US"/>
                </w:rPr>
                <w:t xml:space="preserve">Thomas, J., &amp; Griffin, R. (1989). The power of social information in the workplace. </w:t>
              </w:r>
              <w:r w:rsidRPr="004C0633">
                <w:rPr>
                  <w:rFonts w:ascii="Times New Roman" w:eastAsia="Times New Roman" w:hAnsi="Times New Roman" w:cs="Times New Roman"/>
                  <w:i/>
                  <w:iCs/>
                  <w:color w:val="000000"/>
                  <w:lang w:val="en-US"/>
                </w:rPr>
                <w:t>Organizational Dynamics</w:t>
              </w:r>
              <w:r w:rsidRPr="004C0633">
                <w:rPr>
                  <w:rFonts w:ascii="Times New Roman" w:eastAsia="Times New Roman" w:hAnsi="Times New Roman" w:cs="Times New Roman"/>
                  <w:color w:val="000000"/>
                  <w:lang w:val="en-US"/>
                </w:rPr>
                <w:t xml:space="preserve">, </w:t>
              </w:r>
              <w:r w:rsidRPr="004C0633">
                <w:rPr>
                  <w:rFonts w:ascii="Times New Roman" w:eastAsia="Times New Roman" w:hAnsi="Times New Roman" w:cs="Times New Roman"/>
                  <w:i/>
                  <w:iCs/>
                  <w:color w:val="000000"/>
                  <w:lang w:val="en-US"/>
                </w:rPr>
                <w:t>18</w:t>
              </w:r>
              <w:r w:rsidRPr="004C0633">
                <w:rPr>
                  <w:rFonts w:ascii="Times New Roman" w:eastAsia="Times New Roman" w:hAnsi="Times New Roman" w:cs="Times New Roman"/>
                  <w:color w:val="000000"/>
                  <w:lang w:val="en-US"/>
                </w:rPr>
                <w:t>(2), 63-75. doi: 10.1016/0090-2616(89)90043-0</w:t>
              </w:r>
            </w:p>
            <w:p w14:paraId="27DA105B" w14:textId="527AEDDC" w:rsidR="00A07AAC" w:rsidRPr="004C0633" w:rsidRDefault="00A07AAC" w:rsidP="004C0633">
              <w:pPr>
                <w:pStyle w:val="a4"/>
                <w:numPr>
                  <w:ilvl w:val="0"/>
                  <w:numId w:val="47"/>
                </w:numPr>
                <w:spacing w:before="120" w:after="120" w:line="360" w:lineRule="auto"/>
                <w:jc w:val="both"/>
                <w:rPr>
                  <w:rFonts w:ascii="Times New Roman" w:hAnsi="Times New Roman" w:cs="Times New Roman"/>
                  <w:noProof/>
                </w:rPr>
              </w:pPr>
              <w:r w:rsidRPr="004C0633">
                <w:rPr>
                  <w:rFonts w:ascii="Times New Roman" w:hAnsi="Times New Roman" w:cs="Times New Roman"/>
                  <w:noProof/>
                  <w:lang w:val="en-US"/>
                </w:rPr>
                <w:t xml:space="preserve">Thomas, D. R. (2006). A General Inductive Approach for Analyzing Qualitative Evaluation Data. </w:t>
              </w:r>
              <w:r w:rsidRPr="004C0633">
                <w:rPr>
                  <w:rFonts w:ascii="Times New Roman" w:hAnsi="Times New Roman" w:cs="Times New Roman"/>
                  <w:i/>
                  <w:iCs/>
                  <w:noProof/>
                  <w:lang w:val="en-US"/>
                </w:rPr>
                <w:t>American Journal of Evaluation, 2</w:t>
              </w:r>
              <w:r w:rsidRPr="004C0633">
                <w:rPr>
                  <w:rFonts w:ascii="Times New Roman" w:hAnsi="Times New Roman" w:cs="Times New Roman"/>
                  <w:i/>
                  <w:iCs/>
                  <w:noProof/>
                </w:rPr>
                <w:t>7</w:t>
              </w:r>
              <w:r w:rsidRPr="004C0633">
                <w:rPr>
                  <w:rFonts w:ascii="Times New Roman" w:hAnsi="Times New Roman" w:cs="Times New Roman"/>
                  <w:noProof/>
                </w:rPr>
                <w:t>(2).</w:t>
              </w:r>
            </w:p>
            <w:p w14:paraId="015EBC6D" w14:textId="3C7F9477" w:rsidR="00E95014" w:rsidRPr="004C0633" w:rsidRDefault="00E95014" w:rsidP="004C0633">
              <w:pPr>
                <w:pStyle w:val="a3"/>
                <w:numPr>
                  <w:ilvl w:val="0"/>
                  <w:numId w:val="47"/>
                </w:numPr>
                <w:spacing w:before="120" w:after="120" w:line="360" w:lineRule="auto"/>
                <w:jc w:val="both"/>
                <w:rPr>
                  <w:rFonts w:ascii="Times New Roman" w:eastAsia="Times New Roman" w:hAnsi="Times New Roman" w:cs="Times New Roman"/>
                  <w:lang w:val="en-US"/>
                </w:rPr>
              </w:pPr>
              <w:r w:rsidRPr="004C0633">
                <w:rPr>
                  <w:rFonts w:ascii="Times New Roman" w:eastAsia="Times New Roman" w:hAnsi="Times New Roman" w:cs="Times New Roman"/>
                  <w:lang w:val="en-US"/>
                </w:rPr>
                <w:t>Villamarın-Salomon, R.M. and Brustoloni, J.C. (2010), “Using reinforcement to strengthen users’ secure behaviors”, Proceedings of the 28th International Conference on Human Factors in Computing Systems (CHI ’10), ACM, New York, NY, pp. 363-72.</w:t>
              </w:r>
            </w:p>
            <w:p w14:paraId="20F04C31" w14:textId="420B4248" w:rsidR="004C0633" w:rsidRPr="004C0633" w:rsidRDefault="007C3422" w:rsidP="004C0633">
              <w:pPr>
                <w:pStyle w:val="a3"/>
                <w:numPr>
                  <w:ilvl w:val="0"/>
                  <w:numId w:val="47"/>
                </w:numPr>
                <w:spacing w:before="120" w:after="120" w:line="360" w:lineRule="auto"/>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lastRenderedPageBreak/>
                <w:t>von Solms, R., &amp;</w:t>
              </w:r>
              <w:r w:rsidR="004C0633" w:rsidRPr="004C0633">
                <w:rPr>
                  <w:rFonts w:ascii="Times New Roman" w:eastAsia="Times New Roman" w:hAnsi="Times New Roman" w:cs="Times New Roman"/>
                  <w:color w:val="000000"/>
                  <w:lang w:val="en-US"/>
                </w:rPr>
                <w:t xml:space="preserve"> von Solms, S. (2006). Information Security Governance: A model based on the Direct–Control Cycle. </w:t>
              </w:r>
              <w:r w:rsidR="004C0633" w:rsidRPr="004C0633">
                <w:rPr>
                  <w:rFonts w:ascii="Times New Roman" w:eastAsia="Times New Roman" w:hAnsi="Times New Roman" w:cs="Times New Roman"/>
                  <w:i/>
                  <w:iCs/>
                  <w:color w:val="000000"/>
                  <w:lang w:val="en-US"/>
                </w:rPr>
                <w:t>Computers &amp;Amp; Security</w:t>
              </w:r>
              <w:r w:rsidR="004C0633" w:rsidRPr="004C0633">
                <w:rPr>
                  <w:rFonts w:ascii="Times New Roman" w:eastAsia="Times New Roman" w:hAnsi="Times New Roman" w:cs="Times New Roman"/>
                  <w:color w:val="000000"/>
                  <w:lang w:val="en-US"/>
                </w:rPr>
                <w:t xml:space="preserve">, </w:t>
              </w:r>
              <w:r w:rsidR="004C0633" w:rsidRPr="004C0633">
                <w:rPr>
                  <w:rFonts w:ascii="Times New Roman" w:eastAsia="Times New Roman" w:hAnsi="Times New Roman" w:cs="Times New Roman"/>
                  <w:i/>
                  <w:iCs/>
                  <w:color w:val="000000"/>
                  <w:lang w:val="en-US"/>
                </w:rPr>
                <w:t>25</w:t>
              </w:r>
              <w:r w:rsidR="004C0633" w:rsidRPr="004C0633">
                <w:rPr>
                  <w:rFonts w:ascii="Times New Roman" w:eastAsia="Times New Roman" w:hAnsi="Times New Roman" w:cs="Times New Roman"/>
                  <w:color w:val="000000"/>
                  <w:lang w:val="en-US"/>
                </w:rPr>
                <w:t>(6), 408-412. doi: 10.1016/j.cose.2006.07.005</w:t>
              </w:r>
            </w:p>
            <w:p w14:paraId="22A920FC" w14:textId="1E6A6674" w:rsidR="00E95014" w:rsidRPr="004C0633" w:rsidRDefault="00E95014" w:rsidP="004C0633">
              <w:pPr>
                <w:pStyle w:val="a3"/>
                <w:numPr>
                  <w:ilvl w:val="0"/>
                  <w:numId w:val="47"/>
                </w:numPr>
                <w:spacing w:before="120" w:after="120" w:line="360" w:lineRule="auto"/>
                <w:jc w:val="both"/>
                <w:rPr>
                  <w:rFonts w:ascii="Times New Roman" w:eastAsia="Times New Roman" w:hAnsi="Times New Roman" w:cs="Times New Roman"/>
                  <w:lang w:val="en-US"/>
                </w:rPr>
              </w:pPr>
              <w:r w:rsidRPr="004C0633">
                <w:rPr>
                  <w:rFonts w:ascii="Times New Roman" w:eastAsia="Times New Roman" w:hAnsi="Times New Roman" w:cs="Times New Roman"/>
                  <w:color w:val="000000"/>
                  <w:lang w:val="en-US"/>
                </w:rPr>
                <w:t xml:space="preserve">Vroom, C. and Von Solms, R., (2004). </w:t>
              </w:r>
              <w:r w:rsidRPr="004C0633">
                <w:rPr>
                  <w:rFonts w:ascii="Times New Roman" w:eastAsia="Times New Roman" w:hAnsi="Times New Roman" w:cs="Times New Roman"/>
                  <w:i/>
                  <w:iCs/>
                  <w:color w:val="000000"/>
                  <w:lang w:val="en-US"/>
                </w:rPr>
                <w:t>Towards information security behavioural compliance</w:t>
              </w:r>
              <w:r w:rsidRPr="004C0633">
                <w:rPr>
                  <w:rFonts w:ascii="Times New Roman" w:eastAsia="Times New Roman" w:hAnsi="Times New Roman" w:cs="Times New Roman"/>
                  <w:color w:val="000000"/>
                  <w:lang w:val="en-US"/>
                </w:rPr>
                <w:t>.</w:t>
              </w:r>
            </w:p>
            <w:p w14:paraId="40276A10" w14:textId="1C52596E" w:rsidR="00BE18E9" w:rsidRPr="004C0633" w:rsidRDefault="00A07AAC" w:rsidP="004C0633">
              <w:pPr>
                <w:spacing w:before="120" w:after="120" w:line="360" w:lineRule="auto"/>
                <w:ind w:left="426" w:hanging="426"/>
                <w:jc w:val="both"/>
              </w:pPr>
              <w:r w:rsidRPr="004C0633">
                <w:rPr>
                  <w:rFonts w:ascii="Times New Roman" w:hAnsi="Times New Roman" w:cs="Times New Roman"/>
                  <w:b/>
                  <w:bCs/>
                  <w:noProof/>
                </w:rPr>
                <w:fldChar w:fldCharType="end"/>
              </w:r>
            </w:p>
          </w:sdtContent>
        </w:sdt>
      </w:sdtContent>
    </w:sdt>
    <w:sectPr w:rsidR="00BE18E9" w:rsidRPr="004C0633" w:rsidSect="00223C37">
      <w:footerReference w:type="default" r:id="rId21"/>
      <w:footerReference w:type="first" r:id="rId22"/>
      <w:pgSz w:w="11900" w:h="16840"/>
      <w:pgMar w:top="1440" w:right="1800" w:bottom="1440" w:left="1800" w:header="708" w:footer="708"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A3690" w15:done="0"/>
  <w15:commentEx w15:paraId="03D50056" w15:done="0"/>
  <w15:commentEx w15:paraId="48A25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C5815" w16cex:dateUtc="2022-09-02T07:23:00Z"/>
  <w16cex:commentExtensible w16cex:durableId="26BC586B" w16cex:dateUtc="2022-09-02T07:24:00Z"/>
  <w16cex:commentExtensible w16cex:durableId="26BC58FD" w16cex:dateUtc="2022-09-02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A3690" w16cid:durableId="26BC5815"/>
  <w16cid:commentId w16cid:paraId="03D50056" w16cid:durableId="26BC586B"/>
  <w16cid:commentId w16cid:paraId="48A253F0" w16cid:durableId="26BC58F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D3528" w14:textId="77777777" w:rsidR="00B95E10" w:rsidRDefault="00B95E10" w:rsidP="006E7473">
      <w:r>
        <w:separator/>
      </w:r>
    </w:p>
  </w:endnote>
  <w:endnote w:type="continuationSeparator" w:id="0">
    <w:p w14:paraId="0A60A4BD" w14:textId="77777777" w:rsidR="00B95E10" w:rsidRDefault="00B95E10" w:rsidP="006E7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Επικεφαλίδες C">
    <w:altName w:val="Times New Roman"/>
    <w:charset w:val="00"/>
    <w:family w:val="roman"/>
    <w:pitch w:val="variable"/>
    <w:sig w:usb0="E0002AE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Segoe UI">
    <w:altName w:val="Calibri"/>
    <w:panose1 w:val="020B0502040204020203"/>
    <w:charset w:val="A1"/>
    <w:family w:val="swiss"/>
    <w:pitch w:val="variable"/>
    <w:sig w:usb0="E4002EFF" w:usb1="C000E47F" w:usb2="00000009" w:usb3="00000000" w:csb0="000001FF" w:csb1="00000000"/>
  </w:font>
  <w:font w:name="Open Sans">
    <w:altName w:val="Times New Roman"/>
    <w:charset w:val="00"/>
    <w:family w:val="swiss"/>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F3521" w14:textId="77777777" w:rsidR="005A602F" w:rsidRDefault="005A602F" w:rsidP="00223C37">
    <w:pPr>
      <w:pStyle w:val="a6"/>
      <w:framePr w:wrap="none"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14:paraId="47249C3D" w14:textId="77777777" w:rsidR="005A602F" w:rsidRDefault="005A602F" w:rsidP="006E747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E78C5" w14:textId="77777777" w:rsidR="005A602F" w:rsidRDefault="005A602F" w:rsidP="006E7473">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646A6" w14:textId="1CEEED25" w:rsidR="005A602F" w:rsidRPr="00223C37" w:rsidRDefault="005A602F" w:rsidP="00E90A8F">
    <w:pPr>
      <w:pStyle w:val="a6"/>
      <w:framePr w:wrap="none" w:vAnchor="text" w:hAnchor="page" w:x="9982" w:y="2"/>
      <w:rPr>
        <w:rStyle w:val="a7"/>
        <w:rFonts w:ascii="Times New Roman" w:hAnsi="Times New Roman" w:cs="Times New Roman"/>
      </w:rPr>
    </w:pPr>
    <w:r w:rsidRPr="00223C37">
      <w:rPr>
        <w:rStyle w:val="a7"/>
        <w:rFonts w:ascii="Times New Roman" w:hAnsi="Times New Roman" w:cs="Times New Roman"/>
      </w:rPr>
      <w:fldChar w:fldCharType="begin"/>
    </w:r>
    <w:r w:rsidRPr="00223C37">
      <w:rPr>
        <w:rStyle w:val="a7"/>
        <w:rFonts w:ascii="Times New Roman" w:hAnsi="Times New Roman" w:cs="Times New Roman"/>
      </w:rPr>
      <w:instrText xml:space="preserve">PAGE  </w:instrText>
    </w:r>
    <w:r w:rsidRPr="00223C37">
      <w:rPr>
        <w:rStyle w:val="a7"/>
        <w:rFonts w:ascii="Times New Roman" w:hAnsi="Times New Roman" w:cs="Times New Roman"/>
      </w:rPr>
      <w:fldChar w:fldCharType="separate"/>
    </w:r>
    <w:r w:rsidR="006E7867">
      <w:rPr>
        <w:rStyle w:val="a7"/>
        <w:rFonts w:ascii="Times New Roman" w:hAnsi="Times New Roman" w:cs="Times New Roman"/>
        <w:noProof/>
      </w:rPr>
      <w:t>6</w:t>
    </w:r>
    <w:r w:rsidRPr="00223C37">
      <w:rPr>
        <w:rStyle w:val="a7"/>
        <w:rFonts w:ascii="Times New Roman" w:hAnsi="Times New Roman" w:cs="Times New Roman"/>
      </w:rPr>
      <w:fldChar w:fldCharType="end"/>
    </w:r>
  </w:p>
  <w:p w14:paraId="41413BA0" w14:textId="77777777" w:rsidR="005A602F" w:rsidRDefault="005A602F" w:rsidP="006E7473">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1C735" w14:textId="77777777" w:rsidR="005A602F" w:rsidRDefault="005A602F" w:rsidP="006C1250">
    <w:pPr>
      <w:pStyle w:val="a6"/>
      <w:framePr w:wrap="none"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i</w:t>
    </w:r>
    <w:r>
      <w:rPr>
        <w:rStyle w:val="a7"/>
      </w:rPr>
      <w:fldChar w:fldCharType="end"/>
    </w:r>
  </w:p>
  <w:p w14:paraId="36126D88" w14:textId="77777777" w:rsidR="005A602F" w:rsidRPr="006E7473" w:rsidRDefault="005A602F" w:rsidP="006E7473">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99277" w14:textId="77777777" w:rsidR="00B95E10" w:rsidRDefault="00B95E10" w:rsidP="006E7473">
      <w:r>
        <w:separator/>
      </w:r>
    </w:p>
  </w:footnote>
  <w:footnote w:type="continuationSeparator" w:id="0">
    <w:p w14:paraId="000F5D06" w14:textId="77777777" w:rsidR="00B95E10" w:rsidRDefault="00B95E10" w:rsidP="006E7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084A"/>
    <w:multiLevelType w:val="hybridMultilevel"/>
    <w:tmpl w:val="481CBE88"/>
    <w:lvl w:ilvl="0" w:tplc="04080001">
      <w:start w:val="1"/>
      <w:numFmt w:val="bullet"/>
      <w:lvlText w:val=""/>
      <w:lvlJc w:val="left"/>
      <w:pPr>
        <w:ind w:left="775" w:hanging="360"/>
      </w:pPr>
      <w:rPr>
        <w:rFonts w:ascii="Symbol" w:hAnsi="Symbol" w:hint="default"/>
      </w:rPr>
    </w:lvl>
    <w:lvl w:ilvl="1" w:tplc="04080003" w:tentative="1">
      <w:start w:val="1"/>
      <w:numFmt w:val="bullet"/>
      <w:lvlText w:val="o"/>
      <w:lvlJc w:val="left"/>
      <w:pPr>
        <w:ind w:left="1495" w:hanging="360"/>
      </w:pPr>
      <w:rPr>
        <w:rFonts w:ascii="Courier New" w:hAnsi="Courier New" w:cs="Courier New" w:hint="default"/>
      </w:rPr>
    </w:lvl>
    <w:lvl w:ilvl="2" w:tplc="04080005" w:tentative="1">
      <w:start w:val="1"/>
      <w:numFmt w:val="bullet"/>
      <w:lvlText w:val=""/>
      <w:lvlJc w:val="left"/>
      <w:pPr>
        <w:ind w:left="2215" w:hanging="360"/>
      </w:pPr>
      <w:rPr>
        <w:rFonts w:ascii="Wingdings" w:hAnsi="Wingdings" w:hint="default"/>
      </w:rPr>
    </w:lvl>
    <w:lvl w:ilvl="3" w:tplc="04080001" w:tentative="1">
      <w:start w:val="1"/>
      <w:numFmt w:val="bullet"/>
      <w:lvlText w:val=""/>
      <w:lvlJc w:val="left"/>
      <w:pPr>
        <w:ind w:left="2935" w:hanging="360"/>
      </w:pPr>
      <w:rPr>
        <w:rFonts w:ascii="Symbol" w:hAnsi="Symbol" w:hint="default"/>
      </w:rPr>
    </w:lvl>
    <w:lvl w:ilvl="4" w:tplc="04080003" w:tentative="1">
      <w:start w:val="1"/>
      <w:numFmt w:val="bullet"/>
      <w:lvlText w:val="o"/>
      <w:lvlJc w:val="left"/>
      <w:pPr>
        <w:ind w:left="3655" w:hanging="360"/>
      </w:pPr>
      <w:rPr>
        <w:rFonts w:ascii="Courier New" w:hAnsi="Courier New" w:cs="Courier New" w:hint="default"/>
      </w:rPr>
    </w:lvl>
    <w:lvl w:ilvl="5" w:tplc="04080005" w:tentative="1">
      <w:start w:val="1"/>
      <w:numFmt w:val="bullet"/>
      <w:lvlText w:val=""/>
      <w:lvlJc w:val="left"/>
      <w:pPr>
        <w:ind w:left="4375" w:hanging="360"/>
      </w:pPr>
      <w:rPr>
        <w:rFonts w:ascii="Wingdings" w:hAnsi="Wingdings" w:hint="default"/>
      </w:rPr>
    </w:lvl>
    <w:lvl w:ilvl="6" w:tplc="04080001" w:tentative="1">
      <w:start w:val="1"/>
      <w:numFmt w:val="bullet"/>
      <w:lvlText w:val=""/>
      <w:lvlJc w:val="left"/>
      <w:pPr>
        <w:ind w:left="5095" w:hanging="360"/>
      </w:pPr>
      <w:rPr>
        <w:rFonts w:ascii="Symbol" w:hAnsi="Symbol" w:hint="default"/>
      </w:rPr>
    </w:lvl>
    <w:lvl w:ilvl="7" w:tplc="04080003" w:tentative="1">
      <w:start w:val="1"/>
      <w:numFmt w:val="bullet"/>
      <w:lvlText w:val="o"/>
      <w:lvlJc w:val="left"/>
      <w:pPr>
        <w:ind w:left="5815" w:hanging="360"/>
      </w:pPr>
      <w:rPr>
        <w:rFonts w:ascii="Courier New" w:hAnsi="Courier New" w:cs="Courier New" w:hint="default"/>
      </w:rPr>
    </w:lvl>
    <w:lvl w:ilvl="8" w:tplc="04080005" w:tentative="1">
      <w:start w:val="1"/>
      <w:numFmt w:val="bullet"/>
      <w:lvlText w:val=""/>
      <w:lvlJc w:val="left"/>
      <w:pPr>
        <w:ind w:left="6535" w:hanging="360"/>
      </w:pPr>
      <w:rPr>
        <w:rFonts w:ascii="Wingdings" w:hAnsi="Wingdings" w:hint="default"/>
      </w:rPr>
    </w:lvl>
  </w:abstractNum>
  <w:abstractNum w:abstractNumId="1">
    <w:nsid w:val="01E84A2F"/>
    <w:multiLevelType w:val="hybridMultilevel"/>
    <w:tmpl w:val="E2BE59C8"/>
    <w:lvl w:ilvl="0" w:tplc="0408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nsid w:val="058B4536"/>
    <w:multiLevelType w:val="hybridMultilevel"/>
    <w:tmpl w:val="001C7D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C6B1E29"/>
    <w:multiLevelType w:val="hybridMultilevel"/>
    <w:tmpl w:val="7672878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0EE404DF"/>
    <w:multiLevelType w:val="hybridMultilevel"/>
    <w:tmpl w:val="431E281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11C900CF"/>
    <w:multiLevelType w:val="hybridMultilevel"/>
    <w:tmpl w:val="F5F665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6805BD2"/>
    <w:multiLevelType w:val="hybridMultilevel"/>
    <w:tmpl w:val="89C26D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1B815BAB"/>
    <w:multiLevelType w:val="hybridMultilevel"/>
    <w:tmpl w:val="E15AC2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BDD1FD6"/>
    <w:multiLevelType w:val="hybridMultilevel"/>
    <w:tmpl w:val="0486E0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3E07370"/>
    <w:multiLevelType w:val="hybridMultilevel"/>
    <w:tmpl w:val="8414591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24D124D3"/>
    <w:multiLevelType w:val="hybridMultilevel"/>
    <w:tmpl w:val="F8FA4EE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25A444C5"/>
    <w:multiLevelType w:val="hybridMultilevel"/>
    <w:tmpl w:val="18224804"/>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nsid w:val="28B848BB"/>
    <w:multiLevelType w:val="hybridMultilevel"/>
    <w:tmpl w:val="F72ABFB0"/>
    <w:lvl w:ilvl="0" w:tplc="ACE8EF0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28EF1F6F"/>
    <w:multiLevelType w:val="hybridMultilevel"/>
    <w:tmpl w:val="2122767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2C585ABA"/>
    <w:multiLevelType w:val="hybridMultilevel"/>
    <w:tmpl w:val="295E6E40"/>
    <w:lvl w:ilvl="0" w:tplc="0408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2E076E7A"/>
    <w:multiLevelType w:val="hybridMultilevel"/>
    <w:tmpl w:val="A008D890"/>
    <w:lvl w:ilvl="0" w:tplc="ACE8EF0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nsid w:val="2FD82C93"/>
    <w:multiLevelType w:val="hybridMultilevel"/>
    <w:tmpl w:val="71FC36E4"/>
    <w:lvl w:ilvl="0" w:tplc="0408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nsid w:val="3131598A"/>
    <w:multiLevelType w:val="hybridMultilevel"/>
    <w:tmpl w:val="8190D4D0"/>
    <w:lvl w:ilvl="0" w:tplc="0408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36645662"/>
    <w:multiLevelType w:val="hybridMultilevel"/>
    <w:tmpl w:val="92E4DEE0"/>
    <w:lvl w:ilvl="0" w:tplc="0408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nsid w:val="38A26AE5"/>
    <w:multiLevelType w:val="hybridMultilevel"/>
    <w:tmpl w:val="5E263E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419F3CEE"/>
    <w:multiLevelType w:val="hybridMultilevel"/>
    <w:tmpl w:val="43380C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460D254C"/>
    <w:multiLevelType w:val="hybridMultilevel"/>
    <w:tmpl w:val="88E429DA"/>
    <w:lvl w:ilvl="0" w:tplc="53823826">
      <w:start w:val="1"/>
      <w:numFmt w:val="decimal"/>
      <w:lvlText w:val="%1)"/>
      <w:lvlJc w:val="left"/>
      <w:pPr>
        <w:ind w:left="1080" w:hanging="360"/>
      </w:pPr>
      <w:rPr>
        <w:rFonts w:eastAsia="Times New Roman"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2">
    <w:nsid w:val="46C4D770"/>
    <w:multiLevelType w:val="hybridMultilevel"/>
    <w:tmpl w:val="63D68C60"/>
    <w:lvl w:ilvl="0" w:tplc="C4E4D158">
      <w:start w:val="1"/>
      <w:numFmt w:val="decimal"/>
      <w:lvlText w:val="%1)"/>
      <w:lvlJc w:val="left"/>
      <w:pPr>
        <w:ind w:left="720" w:hanging="360"/>
      </w:pPr>
    </w:lvl>
    <w:lvl w:ilvl="1" w:tplc="C03436D4">
      <w:start w:val="1"/>
      <w:numFmt w:val="lowerLetter"/>
      <w:lvlText w:val="%2."/>
      <w:lvlJc w:val="left"/>
      <w:pPr>
        <w:ind w:left="1440" w:hanging="360"/>
      </w:pPr>
    </w:lvl>
    <w:lvl w:ilvl="2" w:tplc="CBA0654E">
      <w:start w:val="1"/>
      <w:numFmt w:val="lowerRoman"/>
      <w:lvlText w:val="%3."/>
      <w:lvlJc w:val="right"/>
      <w:pPr>
        <w:ind w:left="2160" w:hanging="180"/>
      </w:pPr>
    </w:lvl>
    <w:lvl w:ilvl="3" w:tplc="F9002F6C">
      <w:start w:val="1"/>
      <w:numFmt w:val="decimal"/>
      <w:lvlText w:val="%4."/>
      <w:lvlJc w:val="left"/>
      <w:pPr>
        <w:ind w:left="2880" w:hanging="360"/>
      </w:pPr>
    </w:lvl>
    <w:lvl w:ilvl="4" w:tplc="C77A34D4">
      <w:start w:val="1"/>
      <w:numFmt w:val="lowerLetter"/>
      <w:lvlText w:val="%5."/>
      <w:lvlJc w:val="left"/>
      <w:pPr>
        <w:ind w:left="3600" w:hanging="360"/>
      </w:pPr>
    </w:lvl>
    <w:lvl w:ilvl="5" w:tplc="3496C134">
      <w:start w:val="1"/>
      <w:numFmt w:val="lowerRoman"/>
      <w:lvlText w:val="%6."/>
      <w:lvlJc w:val="right"/>
      <w:pPr>
        <w:ind w:left="4320" w:hanging="180"/>
      </w:pPr>
    </w:lvl>
    <w:lvl w:ilvl="6" w:tplc="7BA014CC">
      <w:start w:val="1"/>
      <w:numFmt w:val="decimal"/>
      <w:lvlText w:val="%7."/>
      <w:lvlJc w:val="left"/>
      <w:pPr>
        <w:ind w:left="5040" w:hanging="360"/>
      </w:pPr>
    </w:lvl>
    <w:lvl w:ilvl="7" w:tplc="142E9156">
      <w:start w:val="1"/>
      <w:numFmt w:val="lowerLetter"/>
      <w:lvlText w:val="%8."/>
      <w:lvlJc w:val="left"/>
      <w:pPr>
        <w:ind w:left="5760" w:hanging="360"/>
      </w:pPr>
    </w:lvl>
    <w:lvl w:ilvl="8" w:tplc="366C5FC4">
      <w:start w:val="1"/>
      <w:numFmt w:val="lowerRoman"/>
      <w:lvlText w:val="%9."/>
      <w:lvlJc w:val="right"/>
      <w:pPr>
        <w:ind w:left="6480" w:hanging="180"/>
      </w:pPr>
    </w:lvl>
  </w:abstractNum>
  <w:abstractNum w:abstractNumId="23">
    <w:nsid w:val="47850E7B"/>
    <w:multiLevelType w:val="hybridMultilevel"/>
    <w:tmpl w:val="72DA80F8"/>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49F615BB"/>
    <w:multiLevelType w:val="hybridMultilevel"/>
    <w:tmpl w:val="D48E0E1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4A5A2D91"/>
    <w:multiLevelType w:val="hybridMultilevel"/>
    <w:tmpl w:val="85EC3CF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6">
    <w:nsid w:val="4F21798E"/>
    <w:multiLevelType w:val="hybridMultilevel"/>
    <w:tmpl w:val="0554BE4C"/>
    <w:lvl w:ilvl="0" w:tplc="0408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nsid w:val="52BD0EB5"/>
    <w:multiLevelType w:val="hybridMultilevel"/>
    <w:tmpl w:val="10EEB9DE"/>
    <w:lvl w:ilvl="0" w:tplc="1CF2D5A6">
      <w:start w:val="1"/>
      <w:numFmt w:val="decimal"/>
      <w:lvlText w:val="%1)"/>
      <w:lvlJc w:val="left"/>
      <w:pPr>
        <w:ind w:left="720" w:hanging="360"/>
      </w:pPr>
      <w:rPr>
        <w:rFonts w:ascii="Times New Roman" w:hAnsi="Times New Roman" w:hint="default"/>
      </w:rPr>
    </w:lvl>
    <w:lvl w:ilvl="1" w:tplc="EEACDEDC">
      <w:start w:val="1"/>
      <w:numFmt w:val="lowerLetter"/>
      <w:lvlText w:val="%2."/>
      <w:lvlJc w:val="left"/>
      <w:pPr>
        <w:ind w:left="1440" w:hanging="360"/>
      </w:pPr>
    </w:lvl>
    <w:lvl w:ilvl="2" w:tplc="2AF09C76">
      <w:start w:val="1"/>
      <w:numFmt w:val="lowerRoman"/>
      <w:lvlText w:val="%3."/>
      <w:lvlJc w:val="right"/>
      <w:pPr>
        <w:ind w:left="2160" w:hanging="180"/>
      </w:pPr>
    </w:lvl>
    <w:lvl w:ilvl="3" w:tplc="D5F0CFFC">
      <w:start w:val="1"/>
      <w:numFmt w:val="decimal"/>
      <w:lvlText w:val="%4."/>
      <w:lvlJc w:val="left"/>
      <w:pPr>
        <w:ind w:left="2880" w:hanging="360"/>
      </w:pPr>
    </w:lvl>
    <w:lvl w:ilvl="4" w:tplc="86A85988">
      <w:start w:val="1"/>
      <w:numFmt w:val="lowerLetter"/>
      <w:lvlText w:val="%5."/>
      <w:lvlJc w:val="left"/>
      <w:pPr>
        <w:ind w:left="3600" w:hanging="360"/>
      </w:pPr>
    </w:lvl>
    <w:lvl w:ilvl="5" w:tplc="161A2D00">
      <w:start w:val="1"/>
      <w:numFmt w:val="lowerRoman"/>
      <w:lvlText w:val="%6."/>
      <w:lvlJc w:val="right"/>
      <w:pPr>
        <w:ind w:left="4320" w:hanging="180"/>
      </w:pPr>
    </w:lvl>
    <w:lvl w:ilvl="6" w:tplc="B3A0925A">
      <w:start w:val="1"/>
      <w:numFmt w:val="decimal"/>
      <w:lvlText w:val="%7."/>
      <w:lvlJc w:val="left"/>
      <w:pPr>
        <w:ind w:left="5040" w:hanging="360"/>
      </w:pPr>
    </w:lvl>
    <w:lvl w:ilvl="7" w:tplc="F9000158">
      <w:start w:val="1"/>
      <w:numFmt w:val="lowerLetter"/>
      <w:lvlText w:val="%8."/>
      <w:lvlJc w:val="left"/>
      <w:pPr>
        <w:ind w:left="5760" w:hanging="360"/>
      </w:pPr>
    </w:lvl>
    <w:lvl w:ilvl="8" w:tplc="CECAD4DA">
      <w:start w:val="1"/>
      <w:numFmt w:val="lowerRoman"/>
      <w:lvlText w:val="%9."/>
      <w:lvlJc w:val="right"/>
      <w:pPr>
        <w:ind w:left="6480" w:hanging="180"/>
      </w:pPr>
    </w:lvl>
  </w:abstractNum>
  <w:abstractNum w:abstractNumId="28">
    <w:nsid w:val="53F77EC0"/>
    <w:multiLevelType w:val="hybridMultilevel"/>
    <w:tmpl w:val="B0320A10"/>
    <w:lvl w:ilvl="0" w:tplc="0408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nsid w:val="567A5D36"/>
    <w:multiLevelType w:val="hybridMultilevel"/>
    <w:tmpl w:val="56128D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59427BAB"/>
    <w:multiLevelType w:val="hybridMultilevel"/>
    <w:tmpl w:val="671403CE"/>
    <w:lvl w:ilvl="0" w:tplc="ACE8EF0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nsid w:val="59DB64E0"/>
    <w:multiLevelType w:val="hybridMultilevel"/>
    <w:tmpl w:val="54E07696"/>
    <w:lvl w:ilvl="0" w:tplc="ACE8EF0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2">
    <w:nsid w:val="5F7259AC"/>
    <w:multiLevelType w:val="multilevel"/>
    <w:tmpl w:val="A23ECF20"/>
    <w:lvl w:ilvl="0">
      <w:start w:val="1"/>
      <w:numFmt w:val="decimal"/>
      <w:lvlText w:val="%1."/>
      <w:lvlJc w:val="left"/>
      <w:pPr>
        <w:ind w:left="720" w:hanging="360"/>
      </w:pPr>
    </w:lvl>
    <w:lvl w:ilvl="1">
      <w:start w:val="2"/>
      <w:numFmt w:val="decimal"/>
      <w:isLgl/>
      <w:lvlText w:val="%1.%2"/>
      <w:lvlJc w:val="left"/>
      <w:pPr>
        <w:ind w:left="6203"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F754DC1"/>
    <w:multiLevelType w:val="hybridMultilevel"/>
    <w:tmpl w:val="01EC0C1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nsid w:val="60961A30"/>
    <w:multiLevelType w:val="hybridMultilevel"/>
    <w:tmpl w:val="CCAA1932"/>
    <w:lvl w:ilvl="0" w:tplc="ACE8EF0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5">
    <w:nsid w:val="68815C04"/>
    <w:multiLevelType w:val="hybridMultilevel"/>
    <w:tmpl w:val="9CCA62E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nsid w:val="69995286"/>
    <w:multiLevelType w:val="hybridMultilevel"/>
    <w:tmpl w:val="5D200D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nsid w:val="6B432CB6"/>
    <w:multiLevelType w:val="hybridMultilevel"/>
    <w:tmpl w:val="024EBECC"/>
    <w:lvl w:ilvl="0" w:tplc="ACE8EF0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nsid w:val="72712B64"/>
    <w:multiLevelType w:val="hybridMultilevel"/>
    <w:tmpl w:val="D02CC8A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nsid w:val="72CD6817"/>
    <w:multiLevelType w:val="hybridMultilevel"/>
    <w:tmpl w:val="253606B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nsid w:val="736D5A46"/>
    <w:multiLevelType w:val="hybridMultilevel"/>
    <w:tmpl w:val="81CCFE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nsid w:val="73A13631"/>
    <w:multiLevelType w:val="hybridMultilevel"/>
    <w:tmpl w:val="AD8C48FA"/>
    <w:lvl w:ilvl="0" w:tplc="0408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nsid w:val="73A377E6"/>
    <w:multiLevelType w:val="hybridMultilevel"/>
    <w:tmpl w:val="B0705930"/>
    <w:lvl w:ilvl="0" w:tplc="0408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nsid w:val="746E78FD"/>
    <w:multiLevelType w:val="hybridMultilevel"/>
    <w:tmpl w:val="A4B0727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nsid w:val="76327369"/>
    <w:multiLevelType w:val="hybridMultilevel"/>
    <w:tmpl w:val="4A88CE74"/>
    <w:lvl w:ilvl="0" w:tplc="D048F2DA">
      <w:start w:val="1"/>
      <w:numFmt w:val="decimal"/>
      <w:lvlText w:val="%1)"/>
      <w:lvlJc w:val="left"/>
      <w:pPr>
        <w:ind w:left="720" w:hanging="360"/>
      </w:pPr>
    </w:lvl>
    <w:lvl w:ilvl="1" w:tplc="4850B0AC">
      <w:start w:val="1"/>
      <w:numFmt w:val="lowerLetter"/>
      <w:lvlText w:val="%2."/>
      <w:lvlJc w:val="left"/>
      <w:pPr>
        <w:ind w:left="1440" w:hanging="360"/>
      </w:pPr>
    </w:lvl>
    <w:lvl w:ilvl="2" w:tplc="2AECE48C">
      <w:start w:val="1"/>
      <w:numFmt w:val="lowerRoman"/>
      <w:lvlText w:val="%3."/>
      <w:lvlJc w:val="right"/>
      <w:pPr>
        <w:ind w:left="2160" w:hanging="180"/>
      </w:pPr>
    </w:lvl>
    <w:lvl w:ilvl="3" w:tplc="6044A770">
      <w:start w:val="1"/>
      <w:numFmt w:val="decimal"/>
      <w:lvlText w:val="%4."/>
      <w:lvlJc w:val="left"/>
      <w:pPr>
        <w:ind w:left="2880" w:hanging="360"/>
      </w:pPr>
    </w:lvl>
    <w:lvl w:ilvl="4" w:tplc="FEB044E6">
      <w:start w:val="1"/>
      <w:numFmt w:val="lowerLetter"/>
      <w:lvlText w:val="%5."/>
      <w:lvlJc w:val="left"/>
      <w:pPr>
        <w:ind w:left="3600" w:hanging="360"/>
      </w:pPr>
    </w:lvl>
    <w:lvl w:ilvl="5" w:tplc="AD7018F0">
      <w:start w:val="1"/>
      <w:numFmt w:val="lowerRoman"/>
      <w:lvlText w:val="%6."/>
      <w:lvlJc w:val="right"/>
      <w:pPr>
        <w:ind w:left="4320" w:hanging="180"/>
      </w:pPr>
    </w:lvl>
    <w:lvl w:ilvl="6" w:tplc="1E447D38">
      <w:start w:val="1"/>
      <w:numFmt w:val="decimal"/>
      <w:lvlText w:val="%7."/>
      <w:lvlJc w:val="left"/>
      <w:pPr>
        <w:ind w:left="5040" w:hanging="360"/>
      </w:pPr>
    </w:lvl>
    <w:lvl w:ilvl="7" w:tplc="6A3CD714">
      <w:start w:val="1"/>
      <w:numFmt w:val="lowerLetter"/>
      <w:lvlText w:val="%8."/>
      <w:lvlJc w:val="left"/>
      <w:pPr>
        <w:ind w:left="5760" w:hanging="360"/>
      </w:pPr>
    </w:lvl>
    <w:lvl w:ilvl="8" w:tplc="AC1E870E">
      <w:start w:val="1"/>
      <w:numFmt w:val="lowerRoman"/>
      <w:lvlText w:val="%9."/>
      <w:lvlJc w:val="right"/>
      <w:pPr>
        <w:ind w:left="6480" w:hanging="180"/>
      </w:pPr>
    </w:lvl>
  </w:abstractNum>
  <w:abstractNum w:abstractNumId="45">
    <w:nsid w:val="791D19CF"/>
    <w:multiLevelType w:val="hybridMultilevel"/>
    <w:tmpl w:val="81701B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nsid w:val="7B303BA4"/>
    <w:multiLevelType w:val="hybridMultilevel"/>
    <w:tmpl w:val="89C490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nsid w:val="7F2336AB"/>
    <w:multiLevelType w:val="hybridMultilevel"/>
    <w:tmpl w:val="EE4A164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25"/>
  </w:num>
  <w:num w:numId="4">
    <w:abstractNumId w:val="7"/>
  </w:num>
  <w:num w:numId="5">
    <w:abstractNumId w:val="19"/>
  </w:num>
  <w:num w:numId="6">
    <w:abstractNumId w:val="44"/>
  </w:num>
  <w:num w:numId="7">
    <w:abstractNumId w:val="2"/>
  </w:num>
  <w:num w:numId="8">
    <w:abstractNumId w:val="34"/>
  </w:num>
  <w:num w:numId="9">
    <w:abstractNumId w:val="12"/>
  </w:num>
  <w:num w:numId="10">
    <w:abstractNumId w:val="9"/>
  </w:num>
  <w:num w:numId="11">
    <w:abstractNumId w:val="30"/>
  </w:num>
  <w:num w:numId="12">
    <w:abstractNumId w:val="8"/>
  </w:num>
  <w:num w:numId="13">
    <w:abstractNumId w:val="15"/>
  </w:num>
  <w:num w:numId="14">
    <w:abstractNumId w:val="22"/>
  </w:num>
  <w:num w:numId="15">
    <w:abstractNumId w:val="4"/>
  </w:num>
  <w:num w:numId="16">
    <w:abstractNumId w:val="24"/>
  </w:num>
  <w:num w:numId="17">
    <w:abstractNumId w:val="40"/>
  </w:num>
  <w:num w:numId="18">
    <w:abstractNumId w:val="31"/>
  </w:num>
  <w:num w:numId="19">
    <w:abstractNumId w:val="35"/>
  </w:num>
  <w:num w:numId="20">
    <w:abstractNumId w:val="11"/>
  </w:num>
  <w:num w:numId="21">
    <w:abstractNumId w:val="37"/>
  </w:num>
  <w:num w:numId="22">
    <w:abstractNumId w:val="32"/>
  </w:num>
  <w:num w:numId="23">
    <w:abstractNumId w:val="21"/>
  </w:num>
  <w:num w:numId="24">
    <w:abstractNumId w:val="33"/>
  </w:num>
  <w:num w:numId="25">
    <w:abstractNumId w:val="13"/>
  </w:num>
  <w:num w:numId="26">
    <w:abstractNumId w:val="36"/>
  </w:num>
  <w:num w:numId="27">
    <w:abstractNumId w:val="29"/>
  </w:num>
  <w:num w:numId="28">
    <w:abstractNumId w:val="1"/>
  </w:num>
  <w:num w:numId="29">
    <w:abstractNumId w:val="41"/>
  </w:num>
  <w:num w:numId="30">
    <w:abstractNumId w:val="16"/>
  </w:num>
  <w:num w:numId="31">
    <w:abstractNumId w:val="17"/>
  </w:num>
  <w:num w:numId="32">
    <w:abstractNumId w:val="42"/>
  </w:num>
  <w:num w:numId="33">
    <w:abstractNumId w:val="18"/>
  </w:num>
  <w:num w:numId="34">
    <w:abstractNumId w:val="28"/>
  </w:num>
  <w:num w:numId="35">
    <w:abstractNumId w:val="14"/>
  </w:num>
  <w:num w:numId="36">
    <w:abstractNumId w:val="26"/>
  </w:num>
  <w:num w:numId="37">
    <w:abstractNumId w:val="3"/>
  </w:num>
  <w:num w:numId="38">
    <w:abstractNumId w:val="27"/>
  </w:num>
  <w:num w:numId="39">
    <w:abstractNumId w:val="10"/>
  </w:num>
  <w:num w:numId="40">
    <w:abstractNumId w:val="46"/>
  </w:num>
  <w:num w:numId="41">
    <w:abstractNumId w:val="5"/>
  </w:num>
  <w:num w:numId="42">
    <w:abstractNumId w:val="38"/>
  </w:num>
  <w:num w:numId="43">
    <w:abstractNumId w:val="39"/>
  </w:num>
  <w:num w:numId="44">
    <w:abstractNumId w:val="43"/>
  </w:num>
  <w:num w:numId="45">
    <w:abstractNumId w:val="47"/>
  </w:num>
  <w:num w:numId="46">
    <w:abstractNumId w:val="45"/>
  </w:num>
  <w:num w:numId="47">
    <w:abstractNumId w:val="20"/>
  </w:num>
  <w:num w:numId="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geliki Tsohou">
    <w15:presenceInfo w15:providerId="Windows Live" w15:userId="ac63b53bcad433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8C3"/>
    <w:rsid w:val="000079FC"/>
    <w:rsid w:val="00012657"/>
    <w:rsid w:val="00016B17"/>
    <w:rsid w:val="00021729"/>
    <w:rsid w:val="00044951"/>
    <w:rsid w:val="00047E81"/>
    <w:rsid w:val="000545AB"/>
    <w:rsid w:val="0005660A"/>
    <w:rsid w:val="00076F0B"/>
    <w:rsid w:val="00084483"/>
    <w:rsid w:val="0008493E"/>
    <w:rsid w:val="0008596E"/>
    <w:rsid w:val="00090C08"/>
    <w:rsid w:val="0009216A"/>
    <w:rsid w:val="00097473"/>
    <w:rsid w:val="000B2C7E"/>
    <w:rsid w:val="000B4E30"/>
    <w:rsid w:val="000C4278"/>
    <w:rsid w:val="000D629F"/>
    <w:rsid w:val="000D7545"/>
    <w:rsid w:val="000D7779"/>
    <w:rsid w:val="000E54FA"/>
    <w:rsid w:val="000F3561"/>
    <w:rsid w:val="000F7763"/>
    <w:rsid w:val="000F77D2"/>
    <w:rsid w:val="001037A8"/>
    <w:rsid w:val="00113B7E"/>
    <w:rsid w:val="0011557A"/>
    <w:rsid w:val="00116BE6"/>
    <w:rsid w:val="001175E2"/>
    <w:rsid w:val="001211BC"/>
    <w:rsid w:val="0012394F"/>
    <w:rsid w:val="00127200"/>
    <w:rsid w:val="00130A35"/>
    <w:rsid w:val="00132074"/>
    <w:rsid w:val="00132A37"/>
    <w:rsid w:val="00144DFD"/>
    <w:rsid w:val="00151214"/>
    <w:rsid w:val="00160737"/>
    <w:rsid w:val="0016292B"/>
    <w:rsid w:val="00170F0D"/>
    <w:rsid w:val="00174136"/>
    <w:rsid w:val="001760D7"/>
    <w:rsid w:val="001847FA"/>
    <w:rsid w:val="0019468D"/>
    <w:rsid w:val="001A7B91"/>
    <w:rsid w:val="001B43BD"/>
    <w:rsid w:val="001B5D96"/>
    <w:rsid w:val="001C0247"/>
    <w:rsid w:val="001D1AF9"/>
    <w:rsid w:val="001D6F13"/>
    <w:rsid w:val="00202D96"/>
    <w:rsid w:val="00205A1F"/>
    <w:rsid w:val="00223C37"/>
    <w:rsid w:val="0024105D"/>
    <w:rsid w:val="0024306B"/>
    <w:rsid w:val="002444FF"/>
    <w:rsid w:val="00274CF9"/>
    <w:rsid w:val="00285567"/>
    <w:rsid w:val="00292518"/>
    <w:rsid w:val="00293C98"/>
    <w:rsid w:val="00293D94"/>
    <w:rsid w:val="00294CFA"/>
    <w:rsid w:val="00296095"/>
    <w:rsid w:val="002B3984"/>
    <w:rsid w:val="002B6870"/>
    <w:rsid w:val="002C3E87"/>
    <w:rsid w:val="002D61A5"/>
    <w:rsid w:val="002E5AED"/>
    <w:rsid w:val="002E661C"/>
    <w:rsid w:val="002F1435"/>
    <w:rsid w:val="002F172E"/>
    <w:rsid w:val="002F4785"/>
    <w:rsid w:val="002F54ED"/>
    <w:rsid w:val="002F60D1"/>
    <w:rsid w:val="00303880"/>
    <w:rsid w:val="00326D95"/>
    <w:rsid w:val="00332524"/>
    <w:rsid w:val="00337E86"/>
    <w:rsid w:val="003404AE"/>
    <w:rsid w:val="003461EB"/>
    <w:rsid w:val="00347BFB"/>
    <w:rsid w:val="00366A30"/>
    <w:rsid w:val="00367175"/>
    <w:rsid w:val="0037271B"/>
    <w:rsid w:val="0038202D"/>
    <w:rsid w:val="00387C9E"/>
    <w:rsid w:val="00393F72"/>
    <w:rsid w:val="00394816"/>
    <w:rsid w:val="00397749"/>
    <w:rsid w:val="003B2C64"/>
    <w:rsid w:val="003B50C4"/>
    <w:rsid w:val="003C1C82"/>
    <w:rsid w:val="003C50C9"/>
    <w:rsid w:val="003D4F4E"/>
    <w:rsid w:val="003E14EE"/>
    <w:rsid w:val="003E53E9"/>
    <w:rsid w:val="003F730D"/>
    <w:rsid w:val="00401656"/>
    <w:rsid w:val="00404C51"/>
    <w:rsid w:val="004103D0"/>
    <w:rsid w:val="00410D5F"/>
    <w:rsid w:val="00413E06"/>
    <w:rsid w:val="00441305"/>
    <w:rsid w:val="004527B9"/>
    <w:rsid w:val="00472074"/>
    <w:rsid w:val="004830EE"/>
    <w:rsid w:val="00495F68"/>
    <w:rsid w:val="004B35FB"/>
    <w:rsid w:val="004B36B5"/>
    <w:rsid w:val="004C0633"/>
    <w:rsid w:val="004C0A38"/>
    <w:rsid w:val="004F6306"/>
    <w:rsid w:val="0050057E"/>
    <w:rsid w:val="00504EE7"/>
    <w:rsid w:val="0051434A"/>
    <w:rsid w:val="00516852"/>
    <w:rsid w:val="00530C44"/>
    <w:rsid w:val="0054244B"/>
    <w:rsid w:val="00542927"/>
    <w:rsid w:val="00543332"/>
    <w:rsid w:val="0055098F"/>
    <w:rsid w:val="00553F20"/>
    <w:rsid w:val="005558FF"/>
    <w:rsid w:val="00561514"/>
    <w:rsid w:val="005616E2"/>
    <w:rsid w:val="0056213D"/>
    <w:rsid w:val="00563FB0"/>
    <w:rsid w:val="005729BD"/>
    <w:rsid w:val="005A602F"/>
    <w:rsid w:val="005A721E"/>
    <w:rsid w:val="005B41C3"/>
    <w:rsid w:val="005B45B6"/>
    <w:rsid w:val="005B6F23"/>
    <w:rsid w:val="005C6521"/>
    <w:rsid w:val="005D2C40"/>
    <w:rsid w:val="005F36F3"/>
    <w:rsid w:val="005F7B4C"/>
    <w:rsid w:val="006015AF"/>
    <w:rsid w:val="00625CA6"/>
    <w:rsid w:val="00634E26"/>
    <w:rsid w:val="00637FF6"/>
    <w:rsid w:val="00641145"/>
    <w:rsid w:val="00652C1B"/>
    <w:rsid w:val="006577AE"/>
    <w:rsid w:val="00664285"/>
    <w:rsid w:val="00665D51"/>
    <w:rsid w:val="00671E46"/>
    <w:rsid w:val="0067343E"/>
    <w:rsid w:val="006A1A70"/>
    <w:rsid w:val="006B4316"/>
    <w:rsid w:val="006B77DC"/>
    <w:rsid w:val="006C1250"/>
    <w:rsid w:val="006C30F0"/>
    <w:rsid w:val="006C374D"/>
    <w:rsid w:val="006C78F8"/>
    <w:rsid w:val="006D5F23"/>
    <w:rsid w:val="006E7473"/>
    <w:rsid w:val="006E7867"/>
    <w:rsid w:val="006F4A50"/>
    <w:rsid w:val="006F5C1B"/>
    <w:rsid w:val="00707AAF"/>
    <w:rsid w:val="0071127F"/>
    <w:rsid w:val="00714118"/>
    <w:rsid w:val="00726616"/>
    <w:rsid w:val="00726640"/>
    <w:rsid w:val="007325DC"/>
    <w:rsid w:val="007341C3"/>
    <w:rsid w:val="007345E6"/>
    <w:rsid w:val="00737C72"/>
    <w:rsid w:val="0074762D"/>
    <w:rsid w:val="00747F87"/>
    <w:rsid w:val="00751566"/>
    <w:rsid w:val="00753DE6"/>
    <w:rsid w:val="00754165"/>
    <w:rsid w:val="00760C79"/>
    <w:rsid w:val="00761D6E"/>
    <w:rsid w:val="0077403D"/>
    <w:rsid w:val="0077435C"/>
    <w:rsid w:val="00775FEB"/>
    <w:rsid w:val="007868B6"/>
    <w:rsid w:val="00787B47"/>
    <w:rsid w:val="007902F1"/>
    <w:rsid w:val="00791628"/>
    <w:rsid w:val="0079195C"/>
    <w:rsid w:val="007A048C"/>
    <w:rsid w:val="007A65EF"/>
    <w:rsid w:val="007A68CD"/>
    <w:rsid w:val="007B339A"/>
    <w:rsid w:val="007B48D1"/>
    <w:rsid w:val="007C3422"/>
    <w:rsid w:val="007C5F5C"/>
    <w:rsid w:val="007C78C3"/>
    <w:rsid w:val="007D2FD9"/>
    <w:rsid w:val="007E02E6"/>
    <w:rsid w:val="007E06CD"/>
    <w:rsid w:val="007E28D6"/>
    <w:rsid w:val="007E35E5"/>
    <w:rsid w:val="007E5569"/>
    <w:rsid w:val="007E7399"/>
    <w:rsid w:val="00801189"/>
    <w:rsid w:val="00807CB2"/>
    <w:rsid w:val="0081504A"/>
    <w:rsid w:val="00815AD3"/>
    <w:rsid w:val="00825A73"/>
    <w:rsid w:val="00830F04"/>
    <w:rsid w:val="00835F5B"/>
    <w:rsid w:val="0085404A"/>
    <w:rsid w:val="00861394"/>
    <w:rsid w:val="00881382"/>
    <w:rsid w:val="0088700D"/>
    <w:rsid w:val="0089036E"/>
    <w:rsid w:val="00891E56"/>
    <w:rsid w:val="008B1F3F"/>
    <w:rsid w:val="008B27FD"/>
    <w:rsid w:val="008B57B7"/>
    <w:rsid w:val="008C00B7"/>
    <w:rsid w:val="008C2FD1"/>
    <w:rsid w:val="008D38C4"/>
    <w:rsid w:val="008E5038"/>
    <w:rsid w:val="008E64CA"/>
    <w:rsid w:val="008F224F"/>
    <w:rsid w:val="008F6BA3"/>
    <w:rsid w:val="009006DD"/>
    <w:rsid w:val="00900822"/>
    <w:rsid w:val="009040D8"/>
    <w:rsid w:val="00904A09"/>
    <w:rsid w:val="00907675"/>
    <w:rsid w:val="0090793C"/>
    <w:rsid w:val="0091676D"/>
    <w:rsid w:val="00923AE7"/>
    <w:rsid w:val="00924BCD"/>
    <w:rsid w:val="009253FE"/>
    <w:rsid w:val="009305E7"/>
    <w:rsid w:val="00930E38"/>
    <w:rsid w:val="00931A3D"/>
    <w:rsid w:val="00935904"/>
    <w:rsid w:val="00941279"/>
    <w:rsid w:val="00942BEE"/>
    <w:rsid w:val="00952820"/>
    <w:rsid w:val="00955FA5"/>
    <w:rsid w:val="009616F0"/>
    <w:rsid w:val="00963F47"/>
    <w:rsid w:val="00972847"/>
    <w:rsid w:val="00975EEF"/>
    <w:rsid w:val="00977946"/>
    <w:rsid w:val="0099329E"/>
    <w:rsid w:val="009A1EAF"/>
    <w:rsid w:val="009A2D8D"/>
    <w:rsid w:val="009A5AC7"/>
    <w:rsid w:val="009A61D5"/>
    <w:rsid w:val="009A6C32"/>
    <w:rsid w:val="009B196E"/>
    <w:rsid w:val="009B4BC8"/>
    <w:rsid w:val="009C2646"/>
    <w:rsid w:val="009D0FF3"/>
    <w:rsid w:val="009D5A3A"/>
    <w:rsid w:val="009D67D4"/>
    <w:rsid w:val="009D7AA5"/>
    <w:rsid w:val="009E48EF"/>
    <w:rsid w:val="009E5D6B"/>
    <w:rsid w:val="009F3521"/>
    <w:rsid w:val="00A005C6"/>
    <w:rsid w:val="00A07AAC"/>
    <w:rsid w:val="00A24ECE"/>
    <w:rsid w:val="00A26FF2"/>
    <w:rsid w:val="00A30395"/>
    <w:rsid w:val="00A41C8E"/>
    <w:rsid w:val="00A50732"/>
    <w:rsid w:val="00A5280A"/>
    <w:rsid w:val="00A72A37"/>
    <w:rsid w:val="00A74355"/>
    <w:rsid w:val="00A75CBF"/>
    <w:rsid w:val="00A807F2"/>
    <w:rsid w:val="00A84C15"/>
    <w:rsid w:val="00AA47DD"/>
    <w:rsid w:val="00AA55D8"/>
    <w:rsid w:val="00AB0C9F"/>
    <w:rsid w:val="00AB5F82"/>
    <w:rsid w:val="00AC5A5C"/>
    <w:rsid w:val="00AE12ED"/>
    <w:rsid w:val="00AE3955"/>
    <w:rsid w:val="00AF12D1"/>
    <w:rsid w:val="00AF43F6"/>
    <w:rsid w:val="00AF4911"/>
    <w:rsid w:val="00AF4F37"/>
    <w:rsid w:val="00B06D78"/>
    <w:rsid w:val="00B156FE"/>
    <w:rsid w:val="00B2726F"/>
    <w:rsid w:val="00B3233A"/>
    <w:rsid w:val="00B333FA"/>
    <w:rsid w:val="00B41B61"/>
    <w:rsid w:val="00B45B02"/>
    <w:rsid w:val="00B6242F"/>
    <w:rsid w:val="00B67BFE"/>
    <w:rsid w:val="00B75088"/>
    <w:rsid w:val="00B81762"/>
    <w:rsid w:val="00B84330"/>
    <w:rsid w:val="00B914EF"/>
    <w:rsid w:val="00B94951"/>
    <w:rsid w:val="00B95E10"/>
    <w:rsid w:val="00B97125"/>
    <w:rsid w:val="00BA45E5"/>
    <w:rsid w:val="00BA5C3E"/>
    <w:rsid w:val="00BE18E9"/>
    <w:rsid w:val="00BE3DFF"/>
    <w:rsid w:val="00BE5A6F"/>
    <w:rsid w:val="00BE7998"/>
    <w:rsid w:val="00BF2595"/>
    <w:rsid w:val="00BF5C7A"/>
    <w:rsid w:val="00C15A05"/>
    <w:rsid w:val="00C167C1"/>
    <w:rsid w:val="00C251EE"/>
    <w:rsid w:val="00C31621"/>
    <w:rsid w:val="00C45D41"/>
    <w:rsid w:val="00C636A6"/>
    <w:rsid w:val="00C66C18"/>
    <w:rsid w:val="00C943A5"/>
    <w:rsid w:val="00C94D87"/>
    <w:rsid w:val="00CA0DA8"/>
    <w:rsid w:val="00CA3D07"/>
    <w:rsid w:val="00CA42EE"/>
    <w:rsid w:val="00CA4D8C"/>
    <w:rsid w:val="00CB23F6"/>
    <w:rsid w:val="00CB44D2"/>
    <w:rsid w:val="00CB63E4"/>
    <w:rsid w:val="00CB6879"/>
    <w:rsid w:val="00CD0C65"/>
    <w:rsid w:val="00CD231D"/>
    <w:rsid w:val="00CD37AF"/>
    <w:rsid w:val="00CE638F"/>
    <w:rsid w:val="00CF27CA"/>
    <w:rsid w:val="00CF6B1F"/>
    <w:rsid w:val="00D026B6"/>
    <w:rsid w:val="00D06A57"/>
    <w:rsid w:val="00D14636"/>
    <w:rsid w:val="00D168A6"/>
    <w:rsid w:val="00D30DC3"/>
    <w:rsid w:val="00D31670"/>
    <w:rsid w:val="00D34FE0"/>
    <w:rsid w:val="00D55083"/>
    <w:rsid w:val="00D55847"/>
    <w:rsid w:val="00D574D9"/>
    <w:rsid w:val="00D6597E"/>
    <w:rsid w:val="00D65994"/>
    <w:rsid w:val="00D70564"/>
    <w:rsid w:val="00D8130A"/>
    <w:rsid w:val="00D9024F"/>
    <w:rsid w:val="00D94658"/>
    <w:rsid w:val="00DA1BEC"/>
    <w:rsid w:val="00DA3E48"/>
    <w:rsid w:val="00DB0E14"/>
    <w:rsid w:val="00DB5849"/>
    <w:rsid w:val="00DB7B95"/>
    <w:rsid w:val="00DC3F28"/>
    <w:rsid w:val="00DC6637"/>
    <w:rsid w:val="00DD26BB"/>
    <w:rsid w:val="00DD2761"/>
    <w:rsid w:val="00DF1735"/>
    <w:rsid w:val="00E0635A"/>
    <w:rsid w:val="00E120A1"/>
    <w:rsid w:val="00E20833"/>
    <w:rsid w:val="00E2440A"/>
    <w:rsid w:val="00E268F6"/>
    <w:rsid w:val="00E27C66"/>
    <w:rsid w:val="00E61206"/>
    <w:rsid w:val="00E62A53"/>
    <w:rsid w:val="00E722FB"/>
    <w:rsid w:val="00E82660"/>
    <w:rsid w:val="00E90894"/>
    <w:rsid w:val="00E90A8F"/>
    <w:rsid w:val="00E95014"/>
    <w:rsid w:val="00E979F5"/>
    <w:rsid w:val="00EA4564"/>
    <w:rsid w:val="00EB2232"/>
    <w:rsid w:val="00EB3A0D"/>
    <w:rsid w:val="00EB4AB5"/>
    <w:rsid w:val="00EC1CE5"/>
    <w:rsid w:val="00EC3E93"/>
    <w:rsid w:val="00EC4F7A"/>
    <w:rsid w:val="00EC7A7C"/>
    <w:rsid w:val="00ED45A9"/>
    <w:rsid w:val="00ED5C3F"/>
    <w:rsid w:val="00ED6C41"/>
    <w:rsid w:val="00EF1542"/>
    <w:rsid w:val="00EF792C"/>
    <w:rsid w:val="00F004D8"/>
    <w:rsid w:val="00F1329B"/>
    <w:rsid w:val="00F1362B"/>
    <w:rsid w:val="00F16C30"/>
    <w:rsid w:val="00F26E65"/>
    <w:rsid w:val="00F27338"/>
    <w:rsid w:val="00F30B07"/>
    <w:rsid w:val="00F32A37"/>
    <w:rsid w:val="00F34A8C"/>
    <w:rsid w:val="00F37FE6"/>
    <w:rsid w:val="00F43F7A"/>
    <w:rsid w:val="00F46CB8"/>
    <w:rsid w:val="00F50DBD"/>
    <w:rsid w:val="00F52250"/>
    <w:rsid w:val="00F5340F"/>
    <w:rsid w:val="00F55EF2"/>
    <w:rsid w:val="00F76C97"/>
    <w:rsid w:val="00F7777A"/>
    <w:rsid w:val="00F83B93"/>
    <w:rsid w:val="00FA5059"/>
    <w:rsid w:val="00FA69DD"/>
    <w:rsid w:val="00FB2194"/>
    <w:rsid w:val="00FE4BD6"/>
    <w:rsid w:val="00FF0B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A68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45B02"/>
    <w:pPr>
      <w:keepNext/>
      <w:keepLines/>
      <w:spacing w:before="360" w:after="480"/>
      <w:jc w:val="both"/>
      <w:outlineLvl w:val="0"/>
    </w:pPr>
    <w:rPr>
      <w:rFonts w:ascii="Times New Roman" w:eastAsiaTheme="majorEastAsia" w:hAnsi="Times New Roman" w:cs="Times New Roman (Επικεφαλίδες C"/>
      <w:b/>
      <w:bCs/>
      <w:color w:val="000000" w:themeColor="text1"/>
      <w:sz w:val="28"/>
      <w:szCs w:val="28"/>
      <w:lang w:eastAsia="el-GR"/>
    </w:rPr>
  </w:style>
  <w:style w:type="paragraph" w:styleId="2">
    <w:name w:val="heading 2"/>
    <w:basedOn w:val="a"/>
    <w:next w:val="a"/>
    <w:link w:val="2Char"/>
    <w:uiPriority w:val="9"/>
    <w:unhideWhenUsed/>
    <w:qFormat/>
    <w:rsid w:val="00B45B02"/>
    <w:pPr>
      <w:keepNext/>
      <w:keepLines/>
      <w:spacing w:before="280" w:after="240"/>
      <w:jc w:val="both"/>
      <w:outlineLvl w:val="1"/>
    </w:pPr>
    <w:rPr>
      <w:rFonts w:ascii="Times New Roman" w:eastAsiaTheme="majorEastAsia" w:hAnsi="Times New Roman" w:cs="Times New Roman (Επικεφαλίδες C"/>
      <w:b/>
      <w:color w:val="000000" w:themeColor="text1"/>
      <w:sz w:val="26"/>
      <w:szCs w:val="26"/>
    </w:rPr>
  </w:style>
  <w:style w:type="paragraph" w:styleId="3">
    <w:name w:val="heading 3"/>
    <w:basedOn w:val="a"/>
    <w:next w:val="a"/>
    <w:link w:val="3Char"/>
    <w:uiPriority w:val="9"/>
    <w:unhideWhenUsed/>
    <w:qFormat/>
    <w:rsid w:val="0008493E"/>
    <w:pPr>
      <w:keepNext/>
      <w:keepLines/>
      <w:spacing w:before="160" w:after="240" w:line="312" w:lineRule="auto"/>
      <w:ind w:left="720"/>
      <w:jc w:val="both"/>
      <w:outlineLvl w:val="2"/>
    </w:pPr>
    <w:rPr>
      <w:rFonts w:ascii="Times New Roman" w:eastAsiaTheme="majorEastAsia" w:hAnsi="Times New Roman"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68D"/>
    <w:pPr>
      <w:ind w:left="720"/>
      <w:contextualSpacing/>
    </w:pPr>
  </w:style>
  <w:style w:type="character" w:styleId="-">
    <w:name w:val="Hyperlink"/>
    <w:basedOn w:val="a0"/>
    <w:uiPriority w:val="99"/>
    <w:unhideWhenUsed/>
    <w:rsid w:val="006C78F8"/>
    <w:rPr>
      <w:color w:val="0563C1" w:themeColor="hyperlink"/>
      <w:u w:val="single"/>
    </w:rPr>
  </w:style>
  <w:style w:type="paragraph" w:styleId="Web">
    <w:name w:val="Normal (Web)"/>
    <w:basedOn w:val="a"/>
    <w:uiPriority w:val="99"/>
    <w:unhideWhenUsed/>
    <w:rsid w:val="0090793C"/>
    <w:pPr>
      <w:spacing w:before="100" w:beforeAutospacing="1" w:after="100" w:afterAutospacing="1"/>
    </w:pPr>
    <w:rPr>
      <w:rFonts w:ascii="Times New Roman" w:hAnsi="Times New Roman" w:cs="Times New Roman"/>
      <w:lang w:eastAsia="el-GR"/>
    </w:rPr>
  </w:style>
  <w:style w:type="character" w:customStyle="1" w:styleId="apple-converted-space">
    <w:name w:val="apple-converted-space"/>
    <w:basedOn w:val="a0"/>
    <w:rsid w:val="0090793C"/>
  </w:style>
  <w:style w:type="character" w:customStyle="1" w:styleId="1Char">
    <w:name w:val="Επικεφαλίδα 1 Char"/>
    <w:basedOn w:val="a0"/>
    <w:link w:val="1"/>
    <w:uiPriority w:val="9"/>
    <w:rsid w:val="00B45B02"/>
    <w:rPr>
      <w:rFonts w:ascii="Times New Roman" w:eastAsiaTheme="majorEastAsia" w:hAnsi="Times New Roman" w:cs="Times New Roman (Επικεφαλίδες C"/>
      <w:b/>
      <w:bCs/>
      <w:color w:val="000000" w:themeColor="text1"/>
      <w:sz w:val="28"/>
      <w:szCs w:val="28"/>
      <w:lang w:eastAsia="el-GR"/>
    </w:rPr>
  </w:style>
  <w:style w:type="paragraph" w:styleId="a4">
    <w:name w:val="Bibliography"/>
    <w:basedOn w:val="a"/>
    <w:next w:val="a"/>
    <w:uiPriority w:val="37"/>
    <w:unhideWhenUsed/>
    <w:rsid w:val="00A07AAC"/>
  </w:style>
  <w:style w:type="paragraph" w:styleId="a5">
    <w:name w:val="header"/>
    <w:basedOn w:val="a"/>
    <w:link w:val="Char"/>
    <w:uiPriority w:val="99"/>
    <w:unhideWhenUsed/>
    <w:rsid w:val="006E7473"/>
    <w:pPr>
      <w:tabs>
        <w:tab w:val="center" w:pos="4153"/>
        <w:tab w:val="right" w:pos="8306"/>
      </w:tabs>
    </w:pPr>
  </w:style>
  <w:style w:type="character" w:customStyle="1" w:styleId="Char">
    <w:name w:val="Κεφαλίδα Char"/>
    <w:basedOn w:val="a0"/>
    <w:link w:val="a5"/>
    <w:uiPriority w:val="99"/>
    <w:rsid w:val="006E7473"/>
  </w:style>
  <w:style w:type="paragraph" w:styleId="a6">
    <w:name w:val="footer"/>
    <w:basedOn w:val="a"/>
    <w:link w:val="Char0"/>
    <w:uiPriority w:val="99"/>
    <w:unhideWhenUsed/>
    <w:rsid w:val="006E7473"/>
    <w:pPr>
      <w:tabs>
        <w:tab w:val="center" w:pos="4153"/>
        <w:tab w:val="right" w:pos="8306"/>
      </w:tabs>
    </w:pPr>
  </w:style>
  <w:style w:type="character" w:customStyle="1" w:styleId="Char0">
    <w:name w:val="Υποσέλιδο Char"/>
    <w:basedOn w:val="a0"/>
    <w:link w:val="a6"/>
    <w:uiPriority w:val="99"/>
    <w:rsid w:val="006E7473"/>
  </w:style>
  <w:style w:type="character" w:styleId="a7">
    <w:name w:val="page number"/>
    <w:basedOn w:val="a0"/>
    <w:uiPriority w:val="99"/>
    <w:semiHidden/>
    <w:unhideWhenUsed/>
    <w:rsid w:val="006E7473"/>
  </w:style>
  <w:style w:type="paragraph" w:styleId="a8">
    <w:name w:val="TOC Heading"/>
    <w:basedOn w:val="1"/>
    <w:next w:val="a"/>
    <w:uiPriority w:val="39"/>
    <w:unhideWhenUsed/>
    <w:qFormat/>
    <w:rsid w:val="00C66C18"/>
    <w:pPr>
      <w:outlineLvl w:val="9"/>
    </w:pPr>
  </w:style>
  <w:style w:type="paragraph" w:styleId="10">
    <w:name w:val="toc 1"/>
    <w:basedOn w:val="a"/>
    <w:next w:val="a"/>
    <w:autoRedefine/>
    <w:uiPriority w:val="39"/>
    <w:unhideWhenUsed/>
    <w:rsid w:val="00C66C18"/>
    <w:pPr>
      <w:spacing w:before="120"/>
    </w:pPr>
    <w:rPr>
      <w:b/>
      <w:bCs/>
      <w:sz w:val="22"/>
      <w:szCs w:val="22"/>
    </w:rPr>
  </w:style>
  <w:style w:type="paragraph" w:styleId="20">
    <w:name w:val="toc 2"/>
    <w:basedOn w:val="a"/>
    <w:next w:val="a"/>
    <w:autoRedefine/>
    <w:uiPriority w:val="39"/>
    <w:unhideWhenUsed/>
    <w:rsid w:val="00C66C18"/>
    <w:pPr>
      <w:ind w:left="240"/>
    </w:pPr>
    <w:rPr>
      <w:i/>
      <w:iCs/>
      <w:sz w:val="22"/>
      <w:szCs w:val="22"/>
    </w:rPr>
  </w:style>
  <w:style w:type="paragraph" w:styleId="30">
    <w:name w:val="toc 3"/>
    <w:basedOn w:val="a"/>
    <w:next w:val="a"/>
    <w:autoRedefine/>
    <w:uiPriority w:val="39"/>
    <w:unhideWhenUsed/>
    <w:rsid w:val="00C66C18"/>
    <w:pPr>
      <w:ind w:left="480"/>
    </w:pPr>
    <w:rPr>
      <w:sz w:val="22"/>
      <w:szCs w:val="22"/>
    </w:rPr>
  </w:style>
  <w:style w:type="paragraph" w:styleId="4">
    <w:name w:val="toc 4"/>
    <w:basedOn w:val="a"/>
    <w:next w:val="a"/>
    <w:autoRedefine/>
    <w:uiPriority w:val="39"/>
    <w:semiHidden/>
    <w:unhideWhenUsed/>
    <w:rsid w:val="00C66C18"/>
    <w:pPr>
      <w:ind w:left="720"/>
    </w:pPr>
    <w:rPr>
      <w:sz w:val="20"/>
      <w:szCs w:val="20"/>
    </w:rPr>
  </w:style>
  <w:style w:type="paragraph" w:styleId="5">
    <w:name w:val="toc 5"/>
    <w:basedOn w:val="a"/>
    <w:next w:val="a"/>
    <w:autoRedefine/>
    <w:uiPriority w:val="39"/>
    <w:semiHidden/>
    <w:unhideWhenUsed/>
    <w:rsid w:val="00C66C18"/>
    <w:pPr>
      <w:ind w:left="960"/>
    </w:pPr>
    <w:rPr>
      <w:sz w:val="20"/>
      <w:szCs w:val="20"/>
    </w:rPr>
  </w:style>
  <w:style w:type="paragraph" w:styleId="6">
    <w:name w:val="toc 6"/>
    <w:basedOn w:val="a"/>
    <w:next w:val="a"/>
    <w:autoRedefine/>
    <w:uiPriority w:val="39"/>
    <w:semiHidden/>
    <w:unhideWhenUsed/>
    <w:rsid w:val="00C66C18"/>
    <w:pPr>
      <w:ind w:left="1200"/>
    </w:pPr>
    <w:rPr>
      <w:sz w:val="20"/>
      <w:szCs w:val="20"/>
    </w:rPr>
  </w:style>
  <w:style w:type="paragraph" w:styleId="7">
    <w:name w:val="toc 7"/>
    <w:basedOn w:val="a"/>
    <w:next w:val="a"/>
    <w:autoRedefine/>
    <w:uiPriority w:val="39"/>
    <w:semiHidden/>
    <w:unhideWhenUsed/>
    <w:rsid w:val="00C66C18"/>
    <w:pPr>
      <w:ind w:left="1440"/>
    </w:pPr>
    <w:rPr>
      <w:sz w:val="20"/>
      <w:szCs w:val="20"/>
    </w:rPr>
  </w:style>
  <w:style w:type="paragraph" w:styleId="8">
    <w:name w:val="toc 8"/>
    <w:basedOn w:val="a"/>
    <w:next w:val="a"/>
    <w:autoRedefine/>
    <w:uiPriority w:val="39"/>
    <w:semiHidden/>
    <w:unhideWhenUsed/>
    <w:rsid w:val="00C66C18"/>
    <w:pPr>
      <w:ind w:left="1680"/>
    </w:pPr>
    <w:rPr>
      <w:sz w:val="20"/>
      <w:szCs w:val="20"/>
    </w:rPr>
  </w:style>
  <w:style w:type="paragraph" w:styleId="9">
    <w:name w:val="toc 9"/>
    <w:basedOn w:val="a"/>
    <w:next w:val="a"/>
    <w:autoRedefine/>
    <w:uiPriority w:val="39"/>
    <w:semiHidden/>
    <w:unhideWhenUsed/>
    <w:rsid w:val="00C66C18"/>
    <w:pPr>
      <w:ind w:left="1920"/>
    </w:pPr>
    <w:rPr>
      <w:sz w:val="20"/>
      <w:szCs w:val="20"/>
    </w:rPr>
  </w:style>
  <w:style w:type="character" w:customStyle="1" w:styleId="2Char">
    <w:name w:val="Επικεφαλίδα 2 Char"/>
    <w:basedOn w:val="a0"/>
    <w:link w:val="2"/>
    <w:uiPriority w:val="9"/>
    <w:rsid w:val="00B45B02"/>
    <w:rPr>
      <w:rFonts w:ascii="Times New Roman" w:eastAsiaTheme="majorEastAsia" w:hAnsi="Times New Roman" w:cs="Times New Roman (Επικεφαλίδες C"/>
      <w:b/>
      <w:color w:val="000000" w:themeColor="text1"/>
      <w:sz w:val="26"/>
      <w:szCs w:val="26"/>
    </w:rPr>
  </w:style>
  <w:style w:type="character" w:customStyle="1" w:styleId="3Char">
    <w:name w:val="Επικεφαλίδα 3 Char"/>
    <w:basedOn w:val="a0"/>
    <w:link w:val="3"/>
    <w:uiPriority w:val="9"/>
    <w:rsid w:val="0008493E"/>
    <w:rPr>
      <w:rFonts w:ascii="Times New Roman" w:eastAsiaTheme="majorEastAsia" w:hAnsi="Times New Roman" w:cstheme="majorBidi"/>
      <w:b/>
      <w:color w:val="000000" w:themeColor="text1"/>
    </w:rPr>
  </w:style>
  <w:style w:type="paragraph" w:styleId="a9">
    <w:name w:val="Balloon Text"/>
    <w:basedOn w:val="a"/>
    <w:link w:val="Char1"/>
    <w:uiPriority w:val="99"/>
    <w:semiHidden/>
    <w:unhideWhenUsed/>
    <w:rsid w:val="006C1250"/>
    <w:rPr>
      <w:rFonts w:ascii="Tahoma" w:hAnsi="Tahoma" w:cs="Tahoma"/>
      <w:sz w:val="16"/>
      <w:szCs w:val="16"/>
    </w:rPr>
  </w:style>
  <w:style w:type="character" w:customStyle="1" w:styleId="Char1">
    <w:name w:val="Κείμενο πλαισίου Char"/>
    <w:basedOn w:val="a0"/>
    <w:link w:val="a9"/>
    <w:uiPriority w:val="99"/>
    <w:semiHidden/>
    <w:rsid w:val="006C1250"/>
    <w:rPr>
      <w:rFonts w:ascii="Tahoma" w:hAnsi="Tahoma" w:cs="Tahoma"/>
      <w:sz w:val="16"/>
      <w:szCs w:val="16"/>
    </w:rPr>
  </w:style>
  <w:style w:type="paragraph" w:customStyle="1" w:styleId="paragraph">
    <w:name w:val="paragraph"/>
    <w:basedOn w:val="a"/>
    <w:rsid w:val="00B41B61"/>
    <w:pPr>
      <w:spacing w:before="100" w:beforeAutospacing="1" w:after="100" w:afterAutospacing="1"/>
    </w:pPr>
    <w:rPr>
      <w:rFonts w:ascii="Times New Roman" w:eastAsia="Times New Roman" w:hAnsi="Times New Roman" w:cs="Times New Roman"/>
      <w:lang w:eastAsia="el-GR"/>
    </w:rPr>
  </w:style>
  <w:style w:type="character" w:customStyle="1" w:styleId="normaltextrun">
    <w:name w:val="normaltextrun"/>
    <w:basedOn w:val="a0"/>
    <w:rsid w:val="00B41B61"/>
  </w:style>
  <w:style w:type="character" w:customStyle="1" w:styleId="eop">
    <w:name w:val="eop"/>
    <w:basedOn w:val="a0"/>
    <w:rsid w:val="00B41B61"/>
  </w:style>
  <w:style w:type="character" w:customStyle="1" w:styleId="spellingerror">
    <w:name w:val="spellingerror"/>
    <w:basedOn w:val="a0"/>
    <w:rsid w:val="00B41B61"/>
  </w:style>
  <w:style w:type="paragraph" w:styleId="aa">
    <w:name w:val="Revision"/>
    <w:hidden/>
    <w:uiPriority w:val="99"/>
    <w:semiHidden/>
    <w:rsid w:val="00942BEE"/>
  </w:style>
  <w:style w:type="character" w:styleId="ab">
    <w:name w:val="annotation reference"/>
    <w:basedOn w:val="a0"/>
    <w:uiPriority w:val="99"/>
    <w:semiHidden/>
    <w:unhideWhenUsed/>
    <w:rsid w:val="00942BEE"/>
    <w:rPr>
      <w:sz w:val="16"/>
      <w:szCs w:val="16"/>
    </w:rPr>
  </w:style>
  <w:style w:type="paragraph" w:styleId="ac">
    <w:name w:val="annotation text"/>
    <w:basedOn w:val="a"/>
    <w:link w:val="Char2"/>
    <w:uiPriority w:val="99"/>
    <w:unhideWhenUsed/>
    <w:rsid w:val="00942BEE"/>
    <w:rPr>
      <w:sz w:val="20"/>
      <w:szCs w:val="20"/>
    </w:rPr>
  </w:style>
  <w:style w:type="character" w:customStyle="1" w:styleId="Char2">
    <w:name w:val="Κείμενο σχολίου Char"/>
    <w:basedOn w:val="a0"/>
    <w:link w:val="ac"/>
    <w:uiPriority w:val="99"/>
    <w:rsid w:val="00942BEE"/>
    <w:rPr>
      <w:sz w:val="20"/>
      <w:szCs w:val="20"/>
    </w:rPr>
  </w:style>
  <w:style w:type="paragraph" w:styleId="ad">
    <w:name w:val="annotation subject"/>
    <w:basedOn w:val="ac"/>
    <w:next w:val="ac"/>
    <w:link w:val="Char3"/>
    <w:uiPriority w:val="99"/>
    <w:semiHidden/>
    <w:unhideWhenUsed/>
    <w:rsid w:val="00942BEE"/>
    <w:rPr>
      <w:b/>
      <w:bCs/>
    </w:rPr>
  </w:style>
  <w:style w:type="character" w:customStyle="1" w:styleId="Char3">
    <w:name w:val="Θέμα σχολίου Char"/>
    <w:basedOn w:val="Char2"/>
    <w:link w:val="ad"/>
    <w:uiPriority w:val="99"/>
    <w:semiHidden/>
    <w:rsid w:val="00942BEE"/>
    <w:rPr>
      <w:b/>
      <w:bCs/>
      <w:sz w:val="20"/>
      <w:szCs w:val="20"/>
    </w:rPr>
  </w:style>
  <w:style w:type="paragraph" w:styleId="ae">
    <w:name w:val="caption"/>
    <w:basedOn w:val="a"/>
    <w:next w:val="a"/>
    <w:uiPriority w:val="35"/>
    <w:unhideWhenUsed/>
    <w:qFormat/>
    <w:rsid w:val="009A5AC7"/>
    <w:pPr>
      <w:spacing w:after="200"/>
    </w:pPr>
    <w:rPr>
      <w:b/>
      <w:bCs/>
      <w:color w:val="4472C4" w:themeColor="accent1"/>
      <w:sz w:val="18"/>
      <w:szCs w:val="18"/>
    </w:rPr>
  </w:style>
  <w:style w:type="paragraph" w:styleId="af">
    <w:name w:val="table of figures"/>
    <w:basedOn w:val="a"/>
    <w:next w:val="a"/>
    <w:uiPriority w:val="99"/>
    <w:unhideWhenUsed/>
    <w:rsid w:val="009A5AC7"/>
    <w:pPr>
      <w:ind w:left="480" w:hanging="480"/>
    </w:pPr>
    <w:rPr>
      <w:rFonts w:cstheme="minorHAnsi"/>
      <w:caps/>
      <w:sz w:val="20"/>
      <w:szCs w:val="20"/>
    </w:rPr>
  </w:style>
  <w:style w:type="paragraph" w:styleId="af0">
    <w:name w:val="No Spacing"/>
    <w:uiPriority w:val="1"/>
    <w:qFormat/>
    <w:rsid w:val="00F32A37"/>
  </w:style>
  <w:style w:type="character" w:styleId="-0">
    <w:name w:val="FollowedHyperlink"/>
    <w:basedOn w:val="a0"/>
    <w:uiPriority w:val="99"/>
    <w:semiHidden/>
    <w:unhideWhenUsed/>
    <w:rsid w:val="00E9501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45B02"/>
    <w:pPr>
      <w:keepNext/>
      <w:keepLines/>
      <w:spacing w:before="360" w:after="480"/>
      <w:jc w:val="both"/>
      <w:outlineLvl w:val="0"/>
    </w:pPr>
    <w:rPr>
      <w:rFonts w:ascii="Times New Roman" w:eastAsiaTheme="majorEastAsia" w:hAnsi="Times New Roman" w:cs="Times New Roman (Επικεφαλίδες C"/>
      <w:b/>
      <w:bCs/>
      <w:color w:val="000000" w:themeColor="text1"/>
      <w:sz w:val="28"/>
      <w:szCs w:val="28"/>
      <w:lang w:eastAsia="el-GR"/>
    </w:rPr>
  </w:style>
  <w:style w:type="paragraph" w:styleId="2">
    <w:name w:val="heading 2"/>
    <w:basedOn w:val="a"/>
    <w:next w:val="a"/>
    <w:link w:val="2Char"/>
    <w:uiPriority w:val="9"/>
    <w:unhideWhenUsed/>
    <w:qFormat/>
    <w:rsid w:val="00B45B02"/>
    <w:pPr>
      <w:keepNext/>
      <w:keepLines/>
      <w:spacing w:before="280" w:after="240"/>
      <w:jc w:val="both"/>
      <w:outlineLvl w:val="1"/>
    </w:pPr>
    <w:rPr>
      <w:rFonts w:ascii="Times New Roman" w:eastAsiaTheme="majorEastAsia" w:hAnsi="Times New Roman" w:cs="Times New Roman (Επικεφαλίδες C"/>
      <w:b/>
      <w:color w:val="000000" w:themeColor="text1"/>
      <w:sz w:val="26"/>
      <w:szCs w:val="26"/>
    </w:rPr>
  </w:style>
  <w:style w:type="paragraph" w:styleId="3">
    <w:name w:val="heading 3"/>
    <w:basedOn w:val="a"/>
    <w:next w:val="a"/>
    <w:link w:val="3Char"/>
    <w:uiPriority w:val="9"/>
    <w:unhideWhenUsed/>
    <w:qFormat/>
    <w:rsid w:val="0008493E"/>
    <w:pPr>
      <w:keepNext/>
      <w:keepLines/>
      <w:spacing w:before="160" w:after="240" w:line="312" w:lineRule="auto"/>
      <w:ind w:left="720"/>
      <w:jc w:val="both"/>
      <w:outlineLvl w:val="2"/>
    </w:pPr>
    <w:rPr>
      <w:rFonts w:ascii="Times New Roman" w:eastAsiaTheme="majorEastAsia" w:hAnsi="Times New Roman"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68D"/>
    <w:pPr>
      <w:ind w:left="720"/>
      <w:contextualSpacing/>
    </w:pPr>
  </w:style>
  <w:style w:type="character" w:styleId="-">
    <w:name w:val="Hyperlink"/>
    <w:basedOn w:val="a0"/>
    <w:uiPriority w:val="99"/>
    <w:unhideWhenUsed/>
    <w:rsid w:val="006C78F8"/>
    <w:rPr>
      <w:color w:val="0563C1" w:themeColor="hyperlink"/>
      <w:u w:val="single"/>
    </w:rPr>
  </w:style>
  <w:style w:type="paragraph" w:styleId="Web">
    <w:name w:val="Normal (Web)"/>
    <w:basedOn w:val="a"/>
    <w:uiPriority w:val="99"/>
    <w:unhideWhenUsed/>
    <w:rsid w:val="0090793C"/>
    <w:pPr>
      <w:spacing w:before="100" w:beforeAutospacing="1" w:after="100" w:afterAutospacing="1"/>
    </w:pPr>
    <w:rPr>
      <w:rFonts w:ascii="Times New Roman" w:hAnsi="Times New Roman" w:cs="Times New Roman"/>
      <w:lang w:eastAsia="el-GR"/>
    </w:rPr>
  </w:style>
  <w:style w:type="character" w:customStyle="1" w:styleId="apple-converted-space">
    <w:name w:val="apple-converted-space"/>
    <w:basedOn w:val="a0"/>
    <w:rsid w:val="0090793C"/>
  </w:style>
  <w:style w:type="character" w:customStyle="1" w:styleId="1Char">
    <w:name w:val="Επικεφαλίδα 1 Char"/>
    <w:basedOn w:val="a0"/>
    <w:link w:val="1"/>
    <w:uiPriority w:val="9"/>
    <w:rsid w:val="00B45B02"/>
    <w:rPr>
      <w:rFonts w:ascii="Times New Roman" w:eastAsiaTheme="majorEastAsia" w:hAnsi="Times New Roman" w:cs="Times New Roman (Επικεφαλίδες C"/>
      <w:b/>
      <w:bCs/>
      <w:color w:val="000000" w:themeColor="text1"/>
      <w:sz w:val="28"/>
      <w:szCs w:val="28"/>
      <w:lang w:eastAsia="el-GR"/>
    </w:rPr>
  </w:style>
  <w:style w:type="paragraph" w:styleId="a4">
    <w:name w:val="Bibliography"/>
    <w:basedOn w:val="a"/>
    <w:next w:val="a"/>
    <w:uiPriority w:val="37"/>
    <w:unhideWhenUsed/>
    <w:rsid w:val="00A07AAC"/>
  </w:style>
  <w:style w:type="paragraph" w:styleId="a5">
    <w:name w:val="header"/>
    <w:basedOn w:val="a"/>
    <w:link w:val="Char"/>
    <w:uiPriority w:val="99"/>
    <w:unhideWhenUsed/>
    <w:rsid w:val="006E7473"/>
    <w:pPr>
      <w:tabs>
        <w:tab w:val="center" w:pos="4153"/>
        <w:tab w:val="right" w:pos="8306"/>
      </w:tabs>
    </w:pPr>
  </w:style>
  <w:style w:type="character" w:customStyle="1" w:styleId="Char">
    <w:name w:val="Κεφαλίδα Char"/>
    <w:basedOn w:val="a0"/>
    <w:link w:val="a5"/>
    <w:uiPriority w:val="99"/>
    <w:rsid w:val="006E7473"/>
  </w:style>
  <w:style w:type="paragraph" w:styleId="a6">
    <w:name w:val="footer"/>
    <w:basedOn w:val="a"/>
    <w:link w:val="Char0"/>
    <w:uiPriority w:val="99"/>
    <w:unhideWhenUsed/>
    <w:rsid w:val="006E7473"/>
    <w:pPr>
      <w:tabs>
        <w:tab w:val="center" w:pos="4153"/>
        <w:tab w:val="right" w:pos="8306"/>
      </w:tabs>
    </w:pPr>
  </w:style>
  <w:style w:type="character" w:customStyle="1" w:styleId="Char0">
    <w:name w:val="Υποσέλιδο Char"/>
    <w:basedOn w:val="a0"/>
    <w:link w:val="a6"/>
    <w:uiPriority w:val="99"/>
    <w:rsid w:val="006E7473"/>
  </w:style>
  <w:style w:type="character" w:styleId="a7">
    <w:name w:val="page number"/>
    <w:basedOn w:val="a0"/>
    <w:uiPriority w:val="99"/>
    <w:semiHidden/>
    <w:unhideWhenUsed/>
    <w:rsid w:val="006E7473"/>
  </w:style>
  <w:style w:type="paragraph" w:styleId="a8">
    <w:name w:val="TOC Heading"/>
    <w:basedOn w:val="1"/>
    <w:next w:val="a"/>
    <w:uiPriority w:val="39"/>
    <w:unhideWhenUsed/>
    <w:qFormat/>
    <w:rsid w:val="00C66C18"/>
    <w:pPr>
      <w:outlineLvl w:val="9"/>
    </w:pPr>
  </w:style>
  <w:style w:type="paragraph" w:styleId="10">
    <w:name w:val="toc 1"/>
    <w:basedOn w:val="a"/>
    <w:next w:val="a"/>
    <w:autoRedefine/>
    <w:uiPriority w:val="39"/>
    <w:unhideWhenUsed/>
    <w:rsid w:val="00C66C18"/>
    <w:pPr>
      <w:spacing w:before="120"/>
    </w:pPr>
    <w:rPr>
      <w:b/>
      <w:bCs/>
      <w:sz w:val="22"/>
      <w:szCs w:val="22"/>
    </w:rPr>
  </w:style>
  <w:style w:type="paragraph" w:styleId="20">
    <w:name w:val="toc 2"/>
    <w:basedOn w:val="a"/>
    <w:next w:val="a"/>
    <w:autoRedefine/>
    <w:uiPriority w:val="39"/>
    <w:unhideWhenUsed/>
    <w:rsid w:val="00C66C18"/>
    <w:pPr>
      <w:ind w:left="240"/>
    </w:pPr>
    <w:rPr>
      <w:i/>
      <w:iCs/>
      <w:sz w:val="22"/>
      <w:szCs w:val="22"/>
    </w:rPr>
  </w:style>
  <w:style w:type="paragraph" w:styleId="30">
    <w:name w:val="toc 3"/>
    <w:basedOn w:val="a"/>
    <w:next w:val="a"/>
    <w:autoRedefine/>
    <w:uiPriority w:val="39"/>
    <w:unhideWhenUsed/>
    <w:rsid w:val="00C66C18"/>
    <w:pPr>
      <w:ind w:left="480"/>
    </w:pPr>
    <w:rPr>
      <w:sz w:val="22"/>
      <w:szCs w:val="22"/>
    </w:rPr>
  </w:style>
  <w:style w:type="paragraph" w:styleId="4">
    <w:name w:val="toc 4"/>
    <w:basedOn w:val="a"/>
    <w:next w:val="a"/>
    <w:autoRedefine/>
    <w:uiPriority w:val="39"/>
    <w:semiHidden/>
    <w:unhideWhenUsed/>
    <w:rsid w:val="00C66C18"/>
    <w:pPr>
      <w:ind w:left="720"/>
    </w:pPr>
    <w:rPr>
      <w:sz w:val="20"/>
      <w:szCs w:val="20"/>
    </w:rPr>
  </w:style>
  <w:style w:type="paragraph" w:styleId="5">
    <w:name w:val="toc 5"/>
    <w:basedOn w:val="a"/>
    <w:next w:val="a"/>
    <w:autoRedefine/>
    <w:uiPriority w:val="39"/>
    <w:semiHidden/>
    <w:unhideWhenUsed/>
    <w:rsid w:val="00C66C18"/>
    <w:pPr>
      <w:ind w:left="960"/>
    </w:pPr>
    <w:rPr>
      <w:sz w:val="20"/>
      <w:szCs w:val="20"/>
    </w:rPr>
  </w:style>
  <w:style w:type="paragraph" w:styleId="6">
    <w:name w:val="toc 6"/>
    <w:basedOn w:val="a"/>
    <w:next w:val="a"/>
    <w:autoRedefine/>
    <w:uiPriority w:val="39"/>
    <w:semiHidden/>
    <w:unhideWhenUsed/>
    <w:rsid w:val="00C66C18"/>
    <w:pPr>
      <w:ind w:left="1200"/>
    </w:pPr>
    <w:rPr>
      <w:sz w:val="20"/>
      <w:szCs w:val="20"/>
    </w:rPr>
  </w:style>
  <w:style w:type="paragraph" w:styleId="7">
    <w:name w:val="toc 7"/>
    <w:basedOn w:val="a"/>
    <w:next w:val="a"/>
    <w:autoRedefine/>
    <w:uiPriority w:val="39"/>
    <w:semiHidden/>
    <w:unhideWhenUsed/>
    <w:rsid w:val="00C66C18"/>
    <w:pPr>
      <w:ind w:left="1440"/>
    </w:pPr>
    <w:rPr>
      <w:sz w:val="20"/>
      <w:szCs w:val="20"/>
    </w:rPr>
  </w:style>
  <w:style w:type="paragraph" w:styleId="8">
    <w:name w:val="toc 8"/>
    <w:basedOn w:val="a"/>
    <w:next w:val="a"/>
    <w:autoRedefine/>
    <w:uiPriority w:val="39"/>
    <w:semiHidden/>
    <w:unhideWhenUsed/>
    <w:rsid w:val="00C66C18"/>
    <w:pPr>
      <w:ind w:left="1680"/>
    </w:pPr>
    <w:rPr>
      <w:sz w:val="20"/>
      <w:szCs w:val="20"/>
    </w:rPr>
  </w:style>
  <w:style w:type="paragraph" w:styleId="9">
    <w:name w:val="toc 9"/>
    <w:basedOn w:val="a"/>
    <w:next w:val="a"/>
    <w:autoRedefine/>
    <w:uiPriority w:val="39"/>
    <w:semiHidden/>
    <w:unhideWhenUsed/>
    <w:rsid w:val="00C66C18"/>
    <w:pPr>
      <w:ind w:left="1920"/>
    </w:pPr>
    <w:rPr>
      <w:sz w:val="20"/>
      <w:szCs w:val="20"/>
    </w:rPr>
  </w:style>
  <w:style w:type="character" w:customStyle="1" w:styleId="2Char">
    <w:name w:val="Επικεφαλίδα 2 Char"/>
    <w:basedOn w:val="a0"/>
    <w:link w:val="2"/>
    <w:uiPriority w:val="9"/>
    <w:rsid w:val="00B45B02"/>
    <w:rPr>
      <w:rFonts w:ascii="Times New Roman" w:eastAsiaTheme="majorEastAsia" w:hAnsi="Times New Roman" w:cs="Times New Roman (Επικεφαλίδες C"/>
      <w:b/>
      <w:color w:val="000000" w:themeColor="text1"/>
      <w:sz w:val="26"/>
      <w:szCs w:val="26"/>
    </w:rPr>
  </w:style>
  <w:style w:type="character" w:customStyle="1" w:styleId="3Char">
    <w:name w:val="Επικεφαλίδα 3 Char"/>
    <w:basedOn w:val="a0"/>
    <w:link w:val="3"/>
    <w:uiPriority w:val="9"/>
    <w:rsid w:val="0008493E"/>
    <w:rPr>
      <w:rFonts w:ascii="Times New Roman" w:eastAsiaTheme="majorEastAsia" w:hAnsi="Times New Roman" w:cstheme="majorBidi"/>
      <w:b/>
      <w:color w:val="000000" w:themeColor="text1"/>
    </w:rPr>
  </w:style>
  <w:style w:type="paragraph" w:styleId="a9">
    <w:name w:val="Balloon Text"/>
    <w:basedOn w:val="a"/>
    <w:link w:val="Char1"/>
    <w:uiPriority w:val="99"/>
    <w:semiHidden/>
    <w:unhideWhenUsed/>
    <w:rsid w:val="006C1250"/>
    <w:rPr>
      <w:rFonts w:ascii="Tahoma" w:hAnsi="Tahoma" w:cs="Tahoma"/>
      <w:sz w:val="16"/>
      <w:szCs w:val="16"/>
    </w:rPr>
  </w:style>
  <w:style w:type="character" w:customStyle="1" w:styleId="Char1">
    <w:name w:val="Κείμενο πλαισίου Char"/>
    <w:basedOn w:val="a0"/>
    <w:link w:val="a9"/>
    <w:uiPriority w:val="99"/>
    <w:semiHidden/>
    <w:rsid w:val="006C1250"/>
    <w:rPr>
      <w:rFonts w:ascii="Tahoma" w:hAnsi="Tahoma" w:cs="Tahoma"/>
      <w:sz w:val="16"/>
      <w:szCs w:val="16"/>
    </w:rPr>
  </w:style>
  <w:style w:type="paragraph" w:customStyle="1" w:styleId="paragraph">
    <w:name w:val="paragraph"/>
    <w:basedOn w:val="a"/>
    <w:rsid w:val="00B41B61"/>
    <w:pPr>
      <w:spacing w:before="100" w:beforeAutospacing="1" w:after="100" w:afterAutospacing="1"/>
    </w:pPr>
    <w:rPr>
      <w:rFonts w:ascii="Times New Roman" w:eastAsia="Times New Roman" w:hAnsi="Times New Roman" w:cs="Times New Roman"/>
      <w:lang w:eastAsia="el-GR"/>
    </w:rPr>
  </w:style>
  <w:style w:type="character" w:customStyle="1" w:styleId="normaltextrun">
    <w:name w:val="normaltextrun"/>
    <w:basedOn w:val="a0"/>
    <w:rsid w:val="00B41B61"/>
  </w:style>
  <w:style w:type="character" w:customStyle="1" w:styleId="eop">
    <w:name w:val="eop"/>
    <w:basedOn w:val="a0"/>
    <w:rsid w:val="00B41B61"/>
  </w:style>
  <w:style w:type="character" w:customStyle="1" w:styleId="spellingerror">
    <w:name w:val="spellingerror"/>
    <w:basedOn w:val="a0"/>
    <w:rsid w:val="00B41B61"/>
  </w:style>
  <w:style w:type="paragraph" w:styleId="aa">
    <w:name w:val="Revision"/>
    <w:hidden/>
    <w:uiPriority w:val="99"/>
    <w:semiHidden/>
    <w:rsid w:val="00942BEE"/>
  </w:style>
  <w:style w:type="character" w:styleId="ab">
    <w:name w:val="annotation reference"/>
    <w:basedOn w:val="a0"/>
    <w:uiPriority w:val="99"/>
    <w:semiHidden/>
    <w:unhideWhenUsed/>
    <w:rsid w:val="00942BEE"/>
    <w:rPr>
      <w:sz w:val="16"/>
      <w:szCs w:val="16"/>
    </w:rPr>
  </w:style>
  <w:style w:type="paragraph" w:styleId="ac">
    <w:name w:val="annotation text"/>
    <w:basedOn w:val="a"/>
    <w:link w:val="Char2"/>
    <w:uiPriority w:val="99"/>
    <w:unhideWhenUsed/>
    <w:rsid w:val="00942BEE"/>
    <w:rPr>
      <w:sz w:val="20"/>
      <w:szCs w:val="20"/>
    </w:rPr>
  </w:style>
  <w:style w:type="character" w:customStyle="1" w:styleId="Char2">
    <w:name w:val="Κείμενο σχολίου Char"/>
    <w:basedOn w:val="a0"/>
    <w:link w:val="ac"/>
    <w:uiPriority w:val="99"/>
    <w:rsid w:val="00942BEE"/>
    <w:rPr>
      <w:sz w:val="20"/>
      <w:szCs w:val="20"/>
    </w:rPr>
  </w:style>
  <w:style w:type="paragraph" w:styleId="ad">
    <w:name w:val="annotation subject"/>
    <w:basedOn w:val="ac"/>
    <w:next w:val="ac"/>
    <w:link w:val="Char3"/>
    <w:uiPriority w:val="99"/>
    <w:semiHidden/>
    <w:unhideWhenUsed/>
    <w:rsid w:val="00942BEE"/>
    <w:rPr>
      <w:b/>
      <w:bCs/>
    </w:rPr>
  </w:style>
  <w:style w:type="character" w:customStyle="1" w:styleId="Char3">
    <w:name w:val="Θέμα σχολίου Char"/>
    <w:basedOn w:val="Char2"/>
    <w:link w:val="ad"/>
    <w:uiPriority w:val="99"/>
    <w:semiHidden/>
    <w:rsid w:val="00942BEE"/>
    <w:rPr>
      <w:b/>
      <w:bCs/>
      <w:sz w:val="20"/>
      <w:szCs w:val="20"/>
    </w:rPr>
  </w:style>
  <w:style w:type="paragraph" w:styleId="ae">
    <w:name w:val="caption"/>
    <w:basedOn w:val="a"/>
    <w:next w:val="a"/>
    <w:uiPriority w:val="35"/>
    <w:unhideWhenUsed/>
    <w:qFormat/>
    <w:rsid w:val="009A5AC7"/>
    <w:pPr>
      <w:spacing w:after="200"/>
    </w:pPr>
    <w:rPr>
      <w:b/>
      <w:bCs/>
      <w:color w:val="4472C4" w:themeColor="accent1"/>
      <w:sz w:val="18"/>
      <w:szCs w:val="18"/>
    </w:rPr>
  </w:style>
  <w:style w:type="paragraph" w:styleId="af">
    <w:name w:val="table of figures"/>
    <w:basedOn w:val="a"/>
    <w:next w:val="a"/>
    <w:uiPriority w:val="99"/>
    <w:unhideWhenUsed/>
    <w:rsid w:val="009A5AC7"/>
    <w:pPr>
      <w:ind w:left="480" w:hanging="480"/>
    </w:pPr>
    <w:rPr>
      <w:rFonts w:cstheme="minorHAnsi"/>
      <w:caps/>
      <w:sz w:val="20"/>
      <w:szCs w:val="20"/>
    </w:rPr>
  </w:style>
  <w:style w:type="paragraph" w:styleId="af0">
    <w:name w:val="No Spacing"/>
    <w:uiPriority w:val="1"/>
    <w:qFormat/>
    <w:rsid w:val="00F32A37"/>
  </w:style>
  <w:style w:type="character" w:styleId="-0">
    <w:name w:val="FollowedHyperlink"/>
    <w:basedOn w:val="a0"/>
    <w:uiPriority w:val="99"/>
    <w:semiHidden/>
    <w:unhideWhenUsed/>
    <w:rsid w:val="00E950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098">
      <w:bodyDiv w:val="1"/>
      <w:marLeft w:val="0"/>
      <w:marRight w:val="0"/>
      <w:marTop w:val="0"/>
      <w:marBottom w:val="0"/>
      <w:divBdr>
        <w:top w:val="none" w:sz="0" w:space="0" w:color="auto"/>
        <w:left w:val="none" w:sz="0" w:space="0" w:color="auto"/>
        <w:bottom w:val="none" w:sz="0" w:space="0" w:color="auto"/>
        <w:right w:val="none" w:sz="0" w:space="0" w:color="auto"/>
      </w:divBdr>
    </w:div>
    <w:div w:id="9139653">
      <w:bodyDiv w:val="1"/>
      <w:marLeft w:val="0"/>
      <w:marRight w:val="0"/>
      <w:marTop w:val="0"/>
      <w:marBottom w:val="0"/>
      <w:divBdr>
        <w:top w:val="none" w:sz="0" w:space="0" w:color="auto"/>
        <w:left w:val="none" w:sz="0" w:space="0" w:color="auto"/>
        <w:bottom w:val="none" w:sz="0" w:space="0" w:color="auto"/>
        <w:right w:val="none" w:sz="0" w:space="0" w:color="auto"/>
      </w:divBdr>
    </w:div>
    <w:div w:id="22446001">
      <w:bodyDiv w:val="1"/>
      <w:marLeft w:val="0"/>
      <w:marRight w:val="0"/>
      <w:marTop w:val="0"/>
      <w:marBottom w:val="0"/>
      <w:divBdr>
        <w:top w:val="none" w:sz="0" w:space="0" w:color="auto"/>
        <w:left w:val="none" w:sz="0" w:space="0" w:color="auto"/>
        <w:bottom w:val="none" w:sz="0" w:space="0" w:color="auto"/>
        <w:right w:val="none" w:sz="0" w:space="0" w:color="auto"/>
      </w:divBdr>
    </w:div>
    <w:div w:id="22944565">
      <w:bodyDiv w:val="1"/>
      <w:marLeft w:val="0"/>
      <w:marRight w:val="0"/>
      <w:marTop w:val="0"/>
      <w:marBottom w:val="0"/>
      <w:divBdr>
        <w:top w:val="none" w:sz="0" w:space="0" w:color="auto"/>
        <w:left w:val="none" w:sz="0" w:space="0" w:color="auto"/>
        <w:bottom w:val="none" w:sz="0" w:space="0" w:color="auto"/>
        <w:right w:val="none" w:sz="0" w:space="0" w:color="auto"/>
      </w:divBdr>
    </w:div>
    <w:div w:id="23023627">
      <w:bodyDiv w:val="1"/>
      <w:marLeft w:val="0"/>
      <w:marRight w:val="0"/>
      <w:marTop w:val="0"/>
      <w:marBottom w:val="0"/>
      <w:divBdr>
        <w:top w:val="none" w:sz="0" w:space="0" w:color="auto"/>
        <w:left w:val="none" w:sz="0" w:space="0" w:color="auto"/>
        <w:bottom w:val="none" w:sz="0" w:space="0" w:color="auto"/>
        <w:right w:val="none" w:sz="0" w:space="0" w:color="auto"/>
      </w:divBdr>
    </w:div>
    <w:div w:id="23605336">
      <w:bodyDiv w:val="1"/>
      <w:marLeft w:val="0"/>
      <w:marRight w:val="0"/>
      <w:marTop w:val="0"/>
      <w:marBottom w:val="0"/>
      <w:divBdr>
        <w:top w:val="none" w:sz="0" w:space="0" w:color="auto"/>
        <w:left w:val="none" w:sz="0" w:space="0" w:color="auto"/>
        <w:bottom w:val="none" w:sz="0" w:space="0" w:color="auto"/>
        <w:right w:val="none" w:sz="0" w:space="0" w:color="auto"/>
      </w:divBdr>
    </w:div>
    <w:div w:id="23874607">
      <w:bodyDiv w:val="1"/>
      <w:marLeft w:val="0"/>
      <w:marRight w:val="0"/>
      <w:marTop w:val="0"/>
      <w:marBottom w:val="0"/>
      <w:divBdr>
        <w:top w:val="none" w:sz="0" w:space="0" w:color="auto"/>
        <w:left w:val="none" w:sz="0" w:space="0" w:color="auto"/>
        <w:bottom w:val="none" w:sz="0" w:space="0" w:color="auto"/>
        <w:right w:val="none" w:sz="0" w:space="0" w:color="auto"/>
      </w:divBdr>
    </w:div>
    <w:div w:id="28654274">
      <w:bodyDiv w:val="1"/>
      <w:marLeft w:val="0"/>
      <w:marRight w:val="0"/>
      <w:marTop w:val="0"/>
      <w:marBottom w:val="0"/>
      <w:divBdr>
        <w:top w:val="none" w:sz="0" w:space="0" w:color="auto"/>
        <w:left w:val="none" w:sz="0" w:space="0" w:color="auto"/>
        <w:bottom w:val="none" w:sz="0" w:space="0" w:color="auto"/>
        <w:right w:val="none" w:sz="0" w:space="0" w:color="auto"/>
      </w:divBdr>
    </w:div>
    <w:div w:id="33895138">
      <w:bodyDiv w:val="1"/>
      <w:marLeft w:val="0"/>
      <w:marRight w:val="0"/>
      <w:marTop w:val="0"/>
      <w:marBottom w:val="0"/>
      <w:divBdr>
        <w:top w:val="none" w:sz="0" w:space="0" w:color="auto"/>
        <w:left w:val="none" w:sz="0" w:space="0" w:color="auto"/>
        <w:bottom w:val="none" w:sz="0" w:space="0" w:color="auto"/>
        <w:right w:val="none" w:sz="0" w:space="0" w:color="auto"/>
      </w:divBdr>
    </w:div>
    <w:div w:id="41710979">
      <w:bodyDiv w:val="1"/>
      <w:marLeft w:val="0"/>
      <w:marRight w:val="0"/>
      <w:marTop w:val="0"/>
      <w:marBottom w:val="0"/>
      <w:divBdr>
        <w:top w:val="none" w:sz="0" w:space="0" w:color="auto"/>
        <w:left w:val="none" w:sz="0" w:space="0" w:color="auto"/>
        <w:bottom w:val="none" w:sz="0" w:space="0" w:color="auto"/>
        <w:right w:val="none" w:sz="0" w:space="0" w:color="auto"/>
      </w:divBdr>
    </w:div>
    <w:div w:id="48890902">
      <w:bodyDiv w:val="1"/>
      <w:marLeft w:val="0"/>
      <w:marRight w:val="0"/>
      <w:marTop w:val="0"/>
      <w:marBottom w:val="0"/>
      <w:divBdr>
        <w:top w:val="none" w:sz="0" w:space="0" w:color="auto"/>
        <w:left w:val="none" w:sz="0" w:space="0" w:color="auto"/>
        <w:bottom w:val="none" w:sz="0" w:space="0" w:color="auto"/>
        <w:right w:val="none" w:sz="0" w:space="0" w:color="auto"/>
      </w:divBdr>
    </w:div>
    <w:div w:id="49349735">
      <w:bodyDiv w:val="1"/>
      <w:marLeft w:val="0"/>
      <w:marRight w:val="0"/>
      <w:marTop w:val="0"/>
      <w:marBottom w:val="0"/>
      <w:divBdr>
        <w:top w:val="none" w:sz="0" w:space="0" w:color="auto"/>
        <w:left w:val="none" w:sz="0" w:space="0" w:color="auto"/>
        <w:bottom w:val="none" w:sz="0" w:space="0" w:color="auto"/>
        <w:right w:val="none" w:sz="0" w:space="0" w:color="auto"/>
      </w:divBdr>
    </w:div>
    <w:div w:id="79572820">
      <w:bodyDiv w:val="1"/>
      <w:marLeft w:val="0"/>
      <w:marRight w:val="0"/>
      <w:marTop w:val="0"/>
      <w:marBottom w:val="0"/>
      <w:divBdr>
        <w:top w:val="none" w:sz="0" w:space="0" w:color="auto"/>
        <w:left w:val="none" w:sz="0" w:space="0" w:color="auto"/>
        <w:bottom w:val="none" w:sz="0" w:space="0" w:color="auto"/>
        <w:right w:val="none" w:sz="0" w:space="0" w:color="auto"/>
      </w:divBdr>
    </w:div>
    <w:div w:id="84956579">
      <w:bodyDiv w:val="1"/>
      <w:marLeft w:val="0"/>
      <w:marRight w:val="0"/>
      <w:marTop w:val="0"/>
      <w:marBottom w:val="0"/>
      <w:divBdr>
        <w:top w:val="none" w:sz="0" w:space="0" w:color="auto"/>
        <w:left w:val="none" w:sz="0" w:space="0" w:color="auto"/>
        <w:bottom w:val="none" w:sz="0" w:space="0" w:color="auto"/>
        <w:right w:val="none" w:sz="0" w:space="0" w:color="auto"/>
      </w:divBdr>
    </w:div>
    <w:div w:id="95292794">
      <w:bodyDiv w:val="1"/>
      <w:marLeft w:val="0"/>
      <w:marRight w:val="0"/>
      <w:marTop w:val="0"/>
      <w:marBottom w:val="0"/>
      <w:divBdr>
        <w:top w:val="none" w:sz="0" w:space="0" w:color="auto"/>
        <w:left w:val="none" w:sz="0" w:space="0" w:color="auto"/>
        <w:bottom w:val="none" w:sz="0" w:space="0" w:color="auto"/>
        <w:right w:val="none" w:sz="0" w:space="0" w:color="auto"/>
      </w:divBdr>
    </w:div>
    <w:div w:id="104926147">
      <w:bodyDiv w:val="1"/>
      <w:marLeft w:val="0"/>
      <w:marRight w:val="0"/>
      <w:marTop w:val="0"/>
      <w:marBottom w:val="0"/>
      <w:divBdr>
        <w:top w:val="none" w:sz="0" w:space="0" w:color="auto"/>
        <w:left w:val="none" w:sz="0" w:space="0" w:color="auto"/>
        <w:bottom w:val="none" w:sz="0" w:space="0" w:color="auto"/>
        <w:right w:val="none" w:sz="0" w:space="0" w:color="auto"/>
      </w:divBdr>
    </w:div>
    <w:div w:id="107898070">
      <w:bodyDiv w:val="1"/>
      <w:marLeft w:val="0"/>
      <w:marRight w:val="0"/>
      <w:marTop w:val="0"/>
      <w:marBottom w:val="0"/>
      <w:divBdr>
        <w:top w:val="none" w:sz="0" w:space="0" w:color="auto"/>
        <w:left w:val="none" w:sz="0" w:space="0" w:color="auto"/>
        <w:bottom w:val="none" w:sz="0" w:space="0" w:color="auto"/>
        <w:right w:val="none" w:sz="0" w:space="0" w:color="auto"/>
      </w:divBdr>
    </w:div>
    <w:div w:id="112402299">
      <w:bodyDiv w:val="1"/>
      <w:marLeft w:val="0"/>
      <w:marRight w:val="0"/>
      <w:marTop w:val="0"/>
      <w:marBottom w:val="0"/>
      <w:divBdr>
        <w:top w:val="none" w:sz="0" w:space="0" w:color="auto"/>
        <w:left w:val="none" w:sz="0" w:space="0" w:color="auto"/>
        <w:bottom w:val="none" w:sz="0" w:space="0" w:color="auto"/>
        <w:right w:val="none" w:sz="0" w:space="0" w:color="auto"/>
      </w:divBdr>
    </w:div>
    <w:div w:id="117729040">
      <w:bodyDiv w:val="1"/>
      <w:marLeft w:val="0"/>
      <w:marRight w:val="0"/>
      <w:marTop w:val="0"/>
      <w:marBottom w:val="0"/>
      <w:divBdr>
        <w:top w:val="none" w:sz="0" w:space="0" w:color="auto"/>
        <w:left w:val="none" w:sz="0" w:space="0" w:color="auto"/>
        <w:bottom w:val="none" w:sz="0" w:space="0" w:color="auto"/>
        <w:right w:val="none" w:sz="0" w:space="0" w:color="auto"/>
      </w:divBdr>
    </w:div>
    <w:div w:id="135296201">
      <w:bodyDiv w:val="1"/>
      <w:marLeft w:val="0"/>
      <w:marRight w:val="0"/>
      <w:marTop w:val="0"/>
      <w:marBottom w:val="0"/>
      <w:divBdr>
        <w:top w:val="none" w:sz="0" w:space="0" w:color="auto"/>
        <w:left w:val="none" w:sz="0" w:space="0" w:color="auto"/>
        <w:bottom w:val="none" w:sz="0" w:space="0" w:color="auto"/>
        <w:right w:val="none" w:sz="0" w:space="0" w:color="auto"/>
      </w:divBdr>
    </w:div>
    <w:div w:id="135336785">
      <w:bodyDiv w:val="1"/>
      <w:marLeft w:val="0"/>
      <w:marRight w:val="0"/>
      <w:marTop w:val="0"/>
      <w:marBottom w:val="0"/>
      <w:divBdr>
        <w:top w:val="none" w:sz="0" w:space="0" w:color="auto"/>
        <w:left w:val="none" w:sz="0" w:space="0" w:color="auto"/>
        <w:bottom w:val="none" w:sz="0" w:space="0" w:color="auto"/>
        <w:right w:val="none" w:sz="0" w:space="0" w:color="auto"/>
      </w:divBdr>
      <w:divsChild>
        <w:div w:id="1807044125">
          <w:marLeft w:val="0"/>
          <w:marRight w:val="0"/>
          <w:marTop w:val="0"/>
          <w:marBottom w:val="0"/>
          <w:divBdr>
            <w:top w:val="none" w:sz="0" w:space="0" w:color="auto"/>
            <w:left w:val="none" w:sz="0" w:space="0" w:color="auto"/>
            <w:bottom w:val="none" w:sz="0" w:space="0" w:color="auto"/>
            <w:right w:val="none" w:sz="0" w:space="0" w:color="auto"/>
          </w:divBdr>
        </w:div>
        <w:div w:id="1368334155">
          <w:marLeft w:val="0"/>
          <w:marRight w:val="0"/>
          <w:marTop w:val="0"/>
          <w:marBottom w:val="0"/>
          <w:divBdr>
            <w:top w:val="none" w:sz="0" w:space="0" w:color="auto"/>
            <w:left w:val="none" w:sz="0" w:space="0" w:color="auto"/>
            <w:bottom w:val="none" w:sz="0" w:space="0" w:color="auto"/>
            <w:right w:val="none" w:sz="0" w:space="0" w:color="auto"/>
          </w:divBdr>
        </w:div>
      </w:divsChild>
    </w:div>
    <w:div w:id="167444808">
      <w:bodyDiv w:val="1"/>
      <w:marLeft w:val="0"/>
      <w:marRight w:val="0"/>
      <w:marTop w:val="0"/>
      <w:marBottom w:val="0"/>
      <w:divBdr>
        <w:top w:val="none" w:sz="0" w:space="0" w:color="auto"/>
        <w:left w:val="none" w:sz="0" w:space="0" w:color="auto"/>
        <w:bottom w:val="none" w:sz="0" w:space="0" w:color="auto"/>
        <w:right w:val="none" w:sz="0" w:space="0" w:color="auto"/>
      </w:divBdr>
    </w:div>
    <w:div w:id="179665849">
      <w:bodyDiv w:val="1"/>
      <w:marLeft w:val="0"/>
      <w:marRight w:val="0"/>
      <w:marTop w:val="0"/>
      <w:marBottom w:val="0"/>
      <w:divBdr>
        <w:top w:val="none" w:sz="0" w:space="0" w:color="auto"/>
        <w:left w:val="none" w:sz="0" w:space="0" w:color="auto"/>
        <w:bottom w:val="none" w:sz="0" w:space="0" w:color="auto"/>
        <w:right w:val="none" w:sz="0" w:space="0" w:color="auto"/>
      </w:divBdr>
    </w:div>
    <w:div w:id="197939691">
      <w:bodyDiv w:val="1"/>
      <w:marLeft w:val="0"/>
      <w:marRight w:val="0"/>
      <w:marTop w:val="0"/>
      <w:marBottom w:val="0"/>
      <w:divBdr>
        <w:top w:val="none" w:sz="0" w:space="0" w:color="auto"/>
        <w:left w:val="none" w:sz="0" w:space="0" w:color="auto"/>
        <w:bottom w:val="none" w:sz="0" w:space="0" w:color="auto"/>
        <w:right w:val="none" w:sz="0" w:space="0" w:color="auto"/>
      </w:divBdr>
    </w:div>
    <w:div w:id="201094026">
      <w:bodyDiv w:val="1"/>
      <w:marLeft w:val="0"/>
      <w:marRight w:val="0"/>
      <w:marTop w:val="0"/>
      <w:marBottom w:val="0"/>
      <w:divBdr>
        <w:top w:val="none" w:sz="0" w:space="0" w:color="auto"/>
        <w:left w:val="none" w:sz="0" w:space="0" w:color="auto"/>
        <w:bottom w:val="none" w:sz="0" w:space="0" w:color="auto"/>
        <w:right w:val="none" w:sz="0" w:space="0" w:color="auto"/>
      </w:divBdr>
    </w:div>
    <w:div w:id="205798229">
      <w:bodyDiv w:val="1"/>
      <w:marLeft w:val="0"/>
      <w:marRight w:val="0"/>
      <w:marTop w:val="0"/>
      <w:marBottom w:val="0"/>
      <w:divBdr>
        <w:top w:val="none" w:sz="0" w:space="0" w:color="auto"/>
        <w:left w:val="none" w:sz="0" w:space="0" w:color="auto"/>
        <w:bottom w:val="none" w:sz="0" w:space="0" w:color="auto"/>
        <w:right w:val="none" w:sz="0" w:space="0" w:color="auto"/>
      </w:divBdr>
    </w:div>
    <w:div w:id="229341719">
      <w:bodyDiv w:val="1"/>
      <w:marLeft w:val="0"/>
      <w:marRight w:val="0"/>
      <w:marTop w:val="0"/>
      <w:marBottom w:val="0"/>
      <w:divBdr>
        <w:top w:val="none" w:sz="0" w:space="0" w:color="auto"/>
        <w:left w:val="none" w:sz="0" w:space="0" w:color="auto"/>
        <w:bottom w:val="none" w:sz="0" w:space="0" w:color="auto"/>
        <w:right w:val="none" w:sz="0" w:space="0" w:color="auto"/>
      </w:divBdr>
    </w:div>
    <w:div w:id="239948306">
      <w:bodyDiv w:val="1"/>
      <w:marLeft w:val="0"/>
      <w:marRight w:val="0"/>
      <w:marTop w:val="0"/>
      <w:marBottom w:val="0"/>
      <w:divBdr>
        <w:top w:val="none" w:sz="0" w:space="0" w:color="auto"/>
        <w:left w:val="none" w:sz="0" w:space="0" w:color="auto"/>
        <w:bottom w:val="none" w:sz="0" w:space="0" w:color="auto"/>
        <w:right w:val="none" w:sz="0" w:space="0" w:color="auto"/>
      </w:divBdr>
    </w:div>
    <w:div w:id="266428555">
      <w:bodyDiv w:val="1"/>
      <w:marLeft w:val="0"/>
      <w:marRight w:val="0"/>
      <w:marTop w:val="0"/>
      <w:marBottom w:val="0"/>
      <w:divBdr>
        <w:top w:val="none" w:sz="0" w:space="0" w:color="auto"/>
        <w:left w:val="none" w:sz="0" w:space="0" w:color="auto"/>
        <w:bottom w:val="none" w:sz="0" w:space="0" w:color="auto"/>
        <w:right w:val="none" w:sz="0" w:space="0" w:color="auto"/>
      </w:divBdr>
    </w:div>
    <w:div w:id="279805195">
      <w:bodyDiv w:val="1"/>
      <w:marLeft w:val="0"/>
      <w:marRight w:val="0"/>
      <w:marTop w:val="0"/>
      <w:marBottom w:val="0"/>
      <w:divBdr>
        <w:top w:val="none" w:sz="0" w:space="0" w:color="auto"/>
        <w:left w:val="none" w:sz="0" w:space="0" w:color="auto"/>
        <w:bottom w:val="none" w:sz="0" w:space="0" w:color="auto"/>
        <w:right w:val="none" w:sz="0" w:space="0" w:color="auto"/>
      </w:divBdr>
    </w:div>
    <w:div w:id="288098655">
      <w:bodyDiv w:val="1"/>
      <w:marLeft w:val="0"/>
      <w:marRight w:val="0"/>
      <w:marTop w:val="0"/>
      <w:marBottom w:val="0"/>
      <w:divBdr>
        <w:top w:val="none" w:sz="0" w:space="0" w:color="auto"/>
        <w:left w:val="none" w:sz="0" w:space="0" w:color="auto"/>
        <w:bottom w:val="none" w:sz="0" w:space="0" w:color="auto"/>
        <w:right w:val="none" w:sz="0" w:space="0" w:color="auto"/>
      </w:divBdr>
    </w:div>
    <w:div w:id="319776497">
      <w:bodyDiv w:val="1"/>
      <w:marLeft w:val="0"/>
      <w:marRight w:val="0"/>
      <w:marTop w:val="0"/>
      <w:marBottom w:val="0"/>
      <w:divBdr>
        <w:top w:val="none" w:sz="0" w:space="0" w:color="auto"/>
        <w:left w:val="none" w:sz="0" w:space="0" w:color="auto"/>
        <w:bottom w:val="none" w:sz="0" w:space="0" w:color="auto"/>
        <w:right w:val="none" w:sz="0" w:space="0" w:color="auto"/>
      </w:divBdr>
    </w:div>
    <w:div w:id="321860787">
      <w:bodyDiv w:val="1"/>
      <w:marLeft w:val="0"/>
      <w:marRight w:val="0"/>
      <w:marTop w:val="0"/>
      <w:marBottom w:val="0"/>
      <w:divBdr>
        <w:top w:val="none" w:sz="0" w:space="0" w:color="auto"/>
        <w:left w:val="none" w:sz="0" w:space="0" w:color="auto"/>
        <w:bottom w:val="none" w:sz="0" w:space="0" w:color="auto"/>
        <w:right w:val="none" w:sz="0" w:space="0" w:color="auto"/>
      </w:divBdr>
    </w:div>
    <w:div w:id="329914779">
      <w:bodyDiv w:val="1"/>
      <w:marLeft w:val="0"/>
      <w:marRight w:val="0"/>
      <w:marTop w:val="0"/>
      <w:marBottom w:val="0"/>
      <w:divBdr>
        <w:top w:val="none" w:sz="0" w:space="0" w:color="auto"/>
        <w:left w:val="none" w:sz="0" w:space="0" w:color="auto"/>
        <w:bottom w:val="none" w:sz="0" w:space="0" w:color="auto"/>
        <w:right w:val="none" w:sz="0" w:space="0" w:color="auto"/>
      </w:divBdr>
    </w:div>
    <w:div w:id="333581044">
      <w:bodyDiv w:val="1"/>
      <w:marLeft w:val="0"/>
      <w:marRight w:val="0"/>
      <w:marTop w:val="0"/>
      <w:marBottom w:val="0"/>
      <w:divBdr>
        <w:top w:val="none" w:sz="0" w:space="0" w:color="auto"/>
        <w:left w:val="none" w:sz="0" w:space="0" w:color="auto"/>
        <w:bottom w:val="none" w:sz="0" w:space="0" w:color="auto"/>
        <w:right w:val="none" w:sz="0" w:space="0" w:color="auto"/>
      </w:divBdr>
    </w:div>
    <w:div w:id="342782847">
      <w:bodyDiv w:val="1"/>
      <w:marLeft w:val="0"/>
      <w:marRight w:val="0"/>
      <w:marTop w:val="0"/>
      <w:marBottom w:val="0"/>
      <w:divBdr>
        <w:top w:val="none" w:sz="0" w:space="0" w:color="auto"/>
        <w:left w:val="none" w:sz="0" w:space="0" w:color="auto"/>
        <w:bottom w:val="none" w:sz="0" w:space="0" w:color="auto"/>
        <w:right w:val="none" w:sz="0" w:space="0" w:color="auto"/>
      </w:divBdr>
    </w:div>
    <w:div w:id="381636583">
      <w:bodyDiv w:val="1"/>
      <w:marLeft w:val="0"/>
      <w:marRight w:val="0"/>
      <w:marTop w:val="0"/>
      <w:marBottom w:val="0"/>
      <w:divBdr>
        <w:top w:val="none" w:sz="0" w:space="0" w:color="auto"/>
        <w:left w:val="none" w:sz="0" w:space="0" w:color="auto"/>
        <w:bottom w:val="none" w:sz="0" w:space="0" w:color="auto"/>
        <w:right w:val="none" w:sz="0" w:space="0" w:color="auto"/>
      </w:divBdr>
    </w:div>
    <w:div w:id="402409620">
      <w:bodyDiv w:val="1"/>
      <w:marLeft w:val="0"/>
      <w:marRight w:val="0"/>
      <w:marTop w:val="0"/>
      <w:marBottom w:val="0"/>
      <w:divBdr>
        <w:top w:val="none" w:sz="0" w:space="0" w:color="auto"/>
        <w:left w:val="none" w:sz="0" w:space="0" w:color="auto"/>
        <w:bottom w:val="none" w:sz="0" w:space="0" w:color="auto"/>
        <w:right w:val="none" w:sz="0" w:space="0" w:color="auto"/>
      </w:divBdr>
    </w:div>
    <w:div w:id="429620916">
      <w:bodyDiv w:val="1"/>
      <w:marLeft w:val="0"/>
      <w:marRight w:val="0"/>
      <w:marTop w:val="0"/>
      <w:marBottom w:val="0"/>
      <w:divBdr>
        <w:top w:val="none" w:sz="0" w:space="0" w:color="auto"/>
        <w:left w:val="none" w:sz="0" w:space="0" w:color="auto"/>
        <w:bottom w:val="none" w:sz="0" w:space="0" w:color="auto"/>
        <w:right w:val="none" w:sz="0" w:space="0" w:color="auto"/>
      </w:divBdr>
    </w:div>
    <w:div w:id="432625599">
      <w:bodyDiv w:val="1"/>
      <w:marLeft w:val="0"/>
      <w:marRight w:val="0"/>
      <w:marTop w:val="0"/>
      <w:marBottom w:val="0"/>
      <w:divBdr>
        <w:top w:val="none" w:sz="0" w:space="0" w:color="auto"/>
        <w:left w:val="none" w:sz="0" w:space="0" w:color="auto"/>
        <w:bottom w:val="none" w:sz="0" w:space="0" w:color="auto"/>
        <w:right w:val="none" w:sz="0" w:space="0" w:color="auto"/>
      </w:divBdr>
    </w:div>
    <w:div w:id="435752213">
      <w:bodyDiv w:val="1"/>
      <w:marLeft w:val="0"/>
      <w:marRight w:val="0"/>
      <w:marTop w:val="0"/>
      <w:marBottom w:val="0"/>
      <w:divBdr>
        <w:top w:val="none" w:sz="0" w:space="0" w:color="auto"/>
        <w:left w:val="none" w:sz="0" w:space="0" w:color="auto"/>
        <w:bottom w:val="none" w:sz="0" w:space="0" w:color="auto"/>
        <w:right w:val="none" w:sz="0" w:space="0" w:color="auto"/>
      </w:divBdr>
    </w:div>
    <w:div w:id="448623444">
      <w:bodyDiv w:val="1"/>
      <w:marLeft w:val="0"/>
      <w:marRight w:val="0"/>
      <w:marTop w:val="0"/>
      <w:marBottom w:val="0"/>
      <w:divBdr>
        <w:top w:val="none" w:sz="0" w:space="0" w:color="auto"/>
        <w:left w:val="none" w:sz="0" w:space="0" w:color="auto"/>
        <w:bottom w:val="none" w:sz="0" w:space="0" w:color="auto"/>
        <w:right w:val="none" w:sz="0" w:space="0" w:color="auto"/>
      </w:divBdr>
    </w:div>
    <w:div w:id="449132796">
      <w:bodyDiv w:val="1"/>
      <w:marLeft w:val="0"/>
      <w:marRight w:val="0"/>
      <w:marTop w:val="0"/>
      <w:marBottom w:val="0"/>
      <w:divBdr>
        <w:top w:val="none" w:sz="0" w:space="0" w:color="auto"/>
        <w:left w:val="none" w:sz="0" w:space="0" w:color="auto"/>
        <w:bottom w:val="none" w:sz="0" w:space="0" w:color="auto"/>
        <w:right w:val="none" w:sz="0" w:space="0" w:color="auto"/>
      </w:divBdr>
    </w:div>
    <w:div w:id="477771994">
      <w:bodyDiv w:val="1"/>
      <w:marLeft w:val="0"/>
      <w:marRight w:val="0"/>
      <w:marTop w:val="0"/>
      <w:marBottom w:val="0"/>
      <w:divBdr>
        <w:top w:val="none" w:sz="0" w:space="0" w:color="auto"/>
        <w:left w:val="none" w:sz="0" w:space="0" w:color="auto"/>
        <w:bottom w:val="none" w:sz="0" w:space="0" w:color="auto"/>
        <w:right w:val="none" w:sz="0" w:space="0" w:color="auto"/>
      </w:divBdr>
    </w:div>
    <w:div w:id="484319277">
      <w:bodyDiv w:val="1"/>
      <w:marLeft w:val="0"/>
      <w:marRight w:val="0"/>
      <w:marTop w:val="0"/>
      <w:marBottom w:val="0"/>
      <w:divBdr>
        <w:top w:val="none" w:sz="0" w:space="0" w:color="auto"/>
        <w:left w:val="none" w:sz="0" w:space="0" w:color="auto"/>
        <w:bottom w:val="none" w:sz="0" w:space="0" w:color="auto"/>
        <w:right w:val="none" w:sz="0" w:space="0" w:color="auto"/>
      </w:divBdr>
    </w:div>
    <w:div w:id="495850640">
      <w:bodyDiv w:val="1"/>
      <w:marLeft w:val="0"/>
      <w:marRight w:val="0"/>
      <w:marTop w:val="0"/>
      <w:marBottom w:val="0"/>
      <w:divBdr>
        <w:top w:val="none" w:sz="0" w:space="0" w:color="auto"/>
        <w:left w:val="none" w:sz="0" w:space="0" w:color="auto"/>
        <w:bottom w:val="none" w:sz="0" w:space="0" w:color="auto"/>
        <w:right w:val="none" w:sz="0" w:space="0" w:color="auto"/>
      </w:divBdr>
    </w:div>
    <w:div w:id="497573302">
      <w:bodyDiv w:val="1"/>
      <w:marLeft w:val="0"/>
      <w:marRight w:val="0"/>
      <w:marTop w:val="0"/>
      <w:marBottom w:val="0"/>
      <w:divBdr>
        <w:top w:val="none" w:sz="0" w:space="0" w:color="auto"/>
        <w:left w:val="none" w:sz="0" w:space="0" w:color="auto"/>
        <w:bottom w:val="none" w:sz="0" w:space="0" w:color="auto"/>
        <w:right w:val="none" w:sz="0" w:space="0" w:color="auto"/>
      </w:divBdr>
    </w:div>
    <w:div w:id="499660910">
      <w:bodyDiv w:val="1"/>
      <w:marLeft w:val="0"/>
      <w:marRight w:val="0"/>
      <w:marTop w:val="0"/>
      <w:marBottom w:val="0"/>
      <w:divBdr>
        <w:top w:val="none" w:sz="0" w:space="0" w:color="auto"/>
        <w:left w:val="none" w:sz="0" w:space="0" w:color="auto"/>
        <w:bottom w:val="none" w:sz="0" w:space="0" w:color="auto"/>
        <w:right w:val="none" w:sz="0" w:space="0" w:color="auto"/>
      </w:divBdr>
    </w:div>
    <w:div w:id="505562376">
      <w:bodyDiv w:val="1"/>
      <w:marLeft w:val="0"/>
      <w:marRight w:val="0"/>
      <w:marTop w:val="0"/>
      <w:marBottom w:val="0"/>
      <w:divBdr>
        <w:top w:val="none" w:sz="0" w:space="0" w:color="auto"/>
        <w:left w:val="none" w:sz="0" w:space="0" w:color="auto"/>
        <w:bottom w:val="none" w:sz="0" w:space="0" w:color="auto"/>
        <w:right w:val="none" w:sz="0" w:space="0" w:color="auto"/>
      </w:divBdr>
    </w:div>
    <w:div w:id="518930749">
      <w:bodyDiv w:val="1"/>
      <w:marLeft w:val="0"/>
      <w:marRight w:val="0"/>
      <w:marTop w:val="0"/>
      <w:marBottom w:val="0"/>
      <w:divBdr>
        <w:top w:val="none" w:sz="0" w:space="0" w:color="auto"/>
        <w:left w:val="none" w:sz="0" w:space="0" w:color="auto"/>
        <w:bottom w:val="none" w:sz="0" w:space="0" w:color="auto"/>
        <w:right w:val="none" w:sz="0" w:space="0" w:color="auto"/>
      </w:divBdr>
    </w:div>
    <w:div w:id="557742364">
      <w:bodyDiv w:val="1"/>
      <w:marLeft w:val="0"/>
      <w:marRight w:val="0"/>
      <w:marTop w:val="0"/>
      <w:marBottom w:val="0"/>
      <w:divBdr>
        <w:top w:val="none" w:sz="0" w:space="0" w:color="auto"/>
        <w:left w:val="none" w:sz="0" w:space="0" w:color="auto"/>
        <w:bottom w:val="none" w:sz="0" w:space="0" w:color="auto"/>
        <w:right w:val="none" w:sz="0" w:space="0" w:color="auto"/>
      </w:divBdr>
    </w:div>
    <w:div w:id="564952106">
      <w:bodyDiv w:val="1"/>
      <w:marLeft w:val="0"/>
      <w:marRight w:val="0"/>
      <w:marTop w:val="0"/>
      <w:marBottom w:val="0"/>
      <w:divBdr>
        <w:top w:val="none" w:sz="0" w:space="0" w:color="auto"/>
        <w:left w:val="none" w:sz="0" w:space="0" w:color="auto"/>
        <w:bottom w:val="none" w:sz="0" w:space="0" w:color="auto"/>
        <w:right w:val="none" w:sz="0" w:space="0" w:color="auto"/>
      </w:divBdr>
    </w:div>
    <w:div w:id="568535013">
      <w:bodyDiv w:val="1"/>
      <w:marLeft w:val="0"/>
      <w:marRight w:val="0"/>
      <w:marTop w:val="0"/>
      <w:marBottom w:val="0"/>
      <w:divBdr>
        <w:top w:val="none" w:sz="0" w:space="0" w:color="auto"/>
        <w:left w:val="none" w:sz="0" w:space="0" w:color="auto"/>
        <w:bottom w:val="none" w:sz="0" w:space="0" w:color="auto"/>
        <w:right w:val="none" w:sz="0" w:space="0" w:color="auto"/>
      </w:divBdr>
    </w:div>
    <w:div w:id="570624080">
      <w:bodyDiv w:val="1"/>
      <w:marLeft w:val="0"/>
      <w:marRight w:val="0"/>
      <w:marTop w:val="0"/>
      <w:marBottom w:val="0"/>
      <w:divBdr>
        <w:top w:val="none" w:sz="0" w:space="0" w:color="auto"/>
        <w:left w:val="none" w:sz="0" w:space="0" w:color="auto"/>
        <w:bottom w:val="none" w:sz="0" w:space="0" w:color="auto"/>
        <w:right w:val="none" w:sz="0" w:space="0" w:color="auto"/>
      </w:divBdr>
    </w:div>
    <w:div w:id="584657431">
      <w:bodyDiv w:val="1"/>
      <w:marLeft w:val="0"/>
      <w:marRight w:val="0"/>
      <w:marTop w:val="0"/>
      <w:marBottom w:val="0"/>
      <w:divBdr>
        <w:top w:val="none" w:sz="0" w:space="0" w:color="auto"/>
        <w:left w:val="none" w:sz="0" w:space="0" w:color="auto"/>
        <w:bottom w:val="none" w:sz="0" w:space="0" w:color="auto"/>
        <w:right w:val="none" w:sz="0" w:space="0" w:color="auto"/>
      </w:divBdr>
    </w:div>
    <w:div w:id="585503447">
      <w:bodyDiv w:val="1"/>
      <w:marLeft w:val="0"/>
      <w:marRight w:val="0"/>
      <w:marTop w:val="0"/>
      <w:marBottom w:val="0"/>
      <w:divBdr>
        <w:top w:val="none" w:sz="0" w:space="0" w:color="auto"/>
        <w:left w:val="none" w:sz="0" w:space="0" w:color="auto"/>
        <w:bottom w:val="none" w:sz="0" w:space="0" w:color="auto"/>
        <w:right w:val="none" w:sz="0" w:space="0" w:color="auto"/>
      </w:divBdr>
    </w:div>
    <w:div w:id="587424243">
      <w:bodyDiv w:val="1"/>
      <w:marLeft w:val="0"/>
      <w:marRight w:val="0"/>
      <w:marTop w:val="0"/>
      <w:marBottom w:val="0"/>
      <w:divBdr>
        <w:top w:val="none" w:sz="0" w:space="0" w:color="auto"/>
        <w:left w:val="none" w:sz="0" w:space="0" w:color="auto"/>
        <w:bottom w:val="none" w:sz="0" w:space="0" w:color="auto"/>
        <w:right w:val="none" w:sz="0" w:space="0" w:color="auto"/>
      </w:divBdr>
    </w:div>
    <w:div w:id="588661698">
      <w:bodyDiv w:val="1"/>
      <w:marLeft w:val="0"/>
      <w:marRight w:val="0"/>
      <w:marTop w:val="0"/>
      <w:marBottom w:val="0"/>
      <w:divBdr>
        <w:top w:val="none" w:sz="0" w:space="0" w:color="auto"/>
        <w:left w:val="none" w:sz="0" w:space="0" w:color="auto"/>
        <w:bottom w:val="none" w:sz="0" w:space="0" w:color="auto"/>
        <w:right w:val="none" w:sz="0" w:space="0" w:color="auto"/>
      </w:divBdr>
    </w:div>
    <w:div w:id="603852920">
      <w:bodyDiv w:val="1"/>
      <w:marLeft w:val="0"/>
      <w:marRight w:val="0"/>
      <w:marTop w:val="0"/>
      <w:marBottom w:val="0"/>
      <w:divBdr>
        <w:top w:val="none" w:sz="0" w:space="0" w:color="auto"/>
        <w:left w:val="none" w:sz="0" w:space="0" w:color="auto"/>
        <w:bottom w:val="none" w:sz="0" w:space="0" w:color="auto"/>
        <w:right w:val="none" w:sz="0" w:space="0" w:color="auto"/>
      </w:divBdr>
    </w:div>
    <w:div w:id="607853087">
      <w:bodyDiv w:val="1"/>
      <w:marLeft w:val="0"/>
      <w:marRight w:val="0"/>
      <w:marTop w:val="0"/>
      <w:marBottom w:val="0"/>
      <w:divBdr>
        <w:top w:val="none" w:sz="0" w:space="0" w:color="auto"/>
        <w:left w:val="none" w:sz="0" w:space="0" w:color="auto"/>
        <w:bottom w:val="none" w:sz="0" w:space="0" w:color="auto"/>
        <w:right w:val="none" w:sz="0" w:space="0" w:color="auto"/>
      </w:divBdr>
    </w:div>
    <w:div w:id="610818739">
      <w:bodyDiv w:val="1"/>
      <w:marLeft w:val="0"/>
      <w:marRight w:val="0"/>
      <w:marTop w:val="0"/>
      <w:marBottom w:val="0"/>
      <w:divBdr>
        <w:top w:val="none" w:sz="0" w:space="0" w:color="auto"/>
        <w:left w:val="none" w:sz="0" w:space="0" w:color="auto"/>
        <w:bottom w:val="none" w:sz="0" w:space="0" w:color="auto"/>
        <w:right w:val="none" w:sz="0" w:space="0" w:color="auto"/>
      </w:divBdr>
    </w:div>
    <w:div w:id="619384609">
      <w:bodyDiv w:val="1"/>
      <w:marLeft w:val="0"/>
      <w:marRight w:val="0"/>
      <w:marTop w:val="0"/>
      <w:marBottom w:val="0"/>
      <w:divBdr>
        <w:top w:val="none" w:sz="0" w:space="0" w:color="auto"/>
        <w:left w:val="none" w:sz="0" w:space="0" w:color="auto"/>
        <w:bottom w:val="none" w:sz="0" w:space="0" w:color="auto"/>
        <w:right w:val="none" w:sz="0" w:space="0" w:color="auto"/>
      </w:divBdr>
    </w:div>
    <w:div w:id="637149049">
      <w:bodyDiv w:val="1"/>
      <w:marLeft w:val="0"/>
      <w:marRight w:val="0"/>
      <w:marTop w:val="0"/>
      <w:marBottom w:val="0"/>
      <w:divBdr>
        <w:top w:val="none" w:sz="0" w:space="0" w:color="auto"/>
        <w:left w:val="none" w:sz="0" w:space="0" w:color="auto"/>
        <w:bottom w:val="none" w:sz="0" w:space="0" w:color="auto"/>
        <w:right w:val="none" w:sz="0" w:space="0" w:color="auto"/>
      </w:divBdr>
    </w:div>
    <w:div w:id="644359164">
      <w:bodyDiv w:val="1"/>
      <w:marLeft w:val="0"/>
      <w:marRight w:val="0"/>
      <w:marTop w:val="0"/>
      <w:marBottom w:val="0"/>
      <w:divBdr>
        <w:top w:val="none" w:sz="0" w:space="0" w:color="auto"/>
        <w:left w:val="none" w:sz="0" w:space="0" w:color="auto"/>
        <w:bottom w:val="none" w:sz="0" w:space="0" w:color="auto"/>
        <w:right w:val="none" w:sz="0" w:space="0" w:color="auto"/>
      </w:divBdr>
    </w:div>
    <w:div w:id="648628546">
      <w:bodyDiv w:val="1"/>
      <w:marLeft w:val="0"/>
      <w:marRight w:val="0"/>
      <w:marTop w:val="0"/>
      <w:marBottom w:val="0"/>
      <w:divBdr>
        <w:top w:val="none" w:sz="0" w:space="0" w:color="auto"/>
        <w:left w:val="none" w:sz="0" w:space="0" w:color="auto"/>
        <w:bottom w:val="none" w:sz="0" w:space="0" w:color="auto"/>
        <w:right w:val="none" w:sz="0" w:space="0" w:color="auto"/>
      </w:divBdr>
    </w:div>
    <w:div w:id="657149833">
      <w:bodyDiv w:val="1"/>
      <w:marLeft w:val="0"/>
      <w:marRight w:val="0"/>
      <w:marTop w:val="0"/>
      <w:marBottom w:val="0"/>
      <w:divBdr>
        <w:top w:val="none" w:sz="0" w:space="0" w:color="auto"/>
        <w:left w:val="none" w:sz="0" w:space="0" w:color="auto"/>
        <w:bottom w:val="none" w:sz="0" w:space="0" w:color="auto"/>
        <w:right w:val="none" w:sz="0" w:space="0" w:color="auto"/>
      </w:divBdr>
    </w:div>
    <w:div w:id="658965495">
      <w:bodyDiv w:val="1"/>
      <w:marLeft w:val="0"/>
      <w:marRight w:val="0"/>
      <w:marTop w:val="0"/>
      <w:marBottom w:val="0"/>
      <w:divBdr>
        <w:top w:val="none" w:sz="0" w:space="0" w:color="auto"/>
        <w:left w:val="none" w:sz="0" w:space="0" w:color="auto"/>
        <w:bottom w:val="none" w:sz="0" w:space="0" w:color="auto"/>
        <w:right w:val="none" w:sz="0" w:space="0" w:color="auto"/>
      </w:divBdr>
    </w:div>
    <w:div w:id="663708350">
      <w:bodyDiv w:val="1"/>
      <w:marLeft w:val="0"/>
      <w:marRight w:val="0"/>
      <w:marTop w:val="0"/>
      <w:marBottom w:val="0"/>
      <w:divBdr>
        <w:top w:val="none" w:sz="0" w:space="0" w:color="auto"/>
        <w:left w:val="none" w:sz="0" w:space="0" w:color="auto"/>
        <w:bottom w:val="none" w:sz="0" w:space="0" w:color="auto"/>
        <w:right w:val="none" w:sz="0" w:space="0" w:color="auto"/>
      </w:divBdr>
    </w:div>
    <w:div w:id="681010174">
      <w:bodyDiv w:val="1"/>
      <w:marLeft w:val="0"/>
      <w:marRight w:val="0"/>
      <w:marTop w:val="0"/>
      <w:marBottom w:val="0"/>
      <w:divBdr>
        <w:top w:val="none" w:sz="0" w:space="0" w:color="auto"/>
        <w:left w:val="none" w:sz="0" w:space="0" w:color="auto"/>
        <w:bottom w:val="none" w:sz="0" w:space="0" w:color="auto"/>
        <w:right w:val="none" w:sz="0" w:space="0" w:color="auto"/>
      </w:divBdr>
    </w:div>
    <w:div w:id="685328316">
      <w:bodyDiv w:val="1"/>
      <w:marLeft w:val="0"/>
      <w:marRight w:val="0"/>
      <w:marTop w:val="0"/>
      <w:marBottom w:val="0"/>
      <w:divBdr>
        <w:top w:val="none" w:sz="0" w:space="0" w:color="auto"/>
        <w:left w:val="none" w:sz="0" w:space="0" w:color="auto"/>
        <w:bottom w:val="none" w:sz="0" w:space="0" w:color="auto"/>
        <w:right w:val="none" w:sz="0" w:space="0" w:color="auto"/>
      </w:divBdr>
    </w:div>
    <w:div w:id="688526401">
      <w:bodyDiv w:val="1"/>
      <w:marLeft w:val="0"/>
      <w:marRight w:val="0"/>
      <w:marTop w:val="0"/>
      <w:marBottom w:val="0"/>
      <w:divBdr>
        <w:top w:val="none" w:sz="0" w:space="0" w:color="auto"/>
        <w:left w:val="none" w:sz="0" w:space="0" w:color="auto"/>
        <w:bottom w:val="none" w:sz="0" w:space="0" w:color="auto"/>
        <w:right w:val="none" w:sz="0" w:space="0" w:color="auto"/>
      </w:divBdr>
    </w:div>
    <w:div w:id="698821277">
      <w:bodyDiv w:val="1"/>
      <w:marLeft w:val="0"/>
      <w:marRight w:val="0"/>
      <w:marTop w:val="0"/>
      <w:marBottom w:val="0"/>
      <w:divBdr>
        <w:top w:val="none" w:sz="0" w:space="0" w:color="auto"/>
        <w:left w:val="none" w:sz="0" w:space="0" w:color="auto"/>
        <w:bottom w:val="none" w:sz="0" w:space="0" w:color="auto"/>
        <w:right w:val="none" w:sz="0" w:space="0" w:color="auto"/>
      </w:divBdr>
    </w:div>
    <w:div w:id="699669380">
      <w:bodyDiv w:val="1"/>
      <w:marLeft w:val="0"/>
      <w:marRight w:val="0"/>
      <w:marTop w:val="0"/>
      <w:marBottom w:val="0"/>
      <w:divBdr>
        <w:top w:val="none" w:sz="0" w:space="0" w:color="auto"/>
        <w:left w:val="none" w:sz="0" w:space="0" w:color="auto"/>
        <w:bottom w:val="none" w:sz="0" w:space="0" w:color="auto"/>
        <w:right w:val="none" w:sz="0" w:space="0" w:color="auto"/>
      </w:divBdr>
    </w:div>
    <w:div w:id="719747537">
      <w:bodyDiv w:val="1"/>
      <w:marLeft w:val="0"/>
      <w:marRight w:val="0"/>
      <w:marTop w:val="0"/>
      <w:marBottom w:val="0"/>
      <w:divBdr>
        <w:top w:val="none" w:sz="0" w:space="0" w:color="auto"/>
        <w:left w:val="none" w:sz="0" w:space="0" w:color="auto"/>
        <w:bottom w:val="none" w:sz="0" w:space="0" w:color="auto"/>
        <w:right w:val="none" w:sz="0" w:space="0" w:color="auto"/>
      </w:divBdr>
    </w:div>
    <w:div w:id="724568373">
      <w:bodyDiv w:val="1"/>
      <w:marLeft w:val="0"/>
      <w:marRight w:val="0"/>
      <w:marTop w:val="0"/>
      <w:marBottom w:val="0"/>
      <w:divBdr>
        <w:top w:val="none" w:sz="0" w:space="0" w:color="auto"/>
        <w:left w:val="none" w:sz="0" w:space="0" w:color="auto"/>
        <w:bottom w:val="none" w:sz="0" w:space="0" w:color="auto"/>
        <w:right w:val="none" w:sz="0" w:space="0" w:color="auto"/>
      </w:divBdr>
    </w:div>
    <w:div w:id="724990959">
      <w:bodyDiv w:val="1"/>
      <w:marLeft w:val="0"/>
      <w:marRight w:val="0"/>
      <w:marTop w:val="0"/>
      <w:marBottom w:val="0"/>
      <w:divBdr>
        <w:top w:val="none" w:sz="0" w:space="0" w:color="auto"/>
        <w:left w:val="none" w:sz="0" w:space="0" w:color="auto"/>
        <w:bottom w:val="none" w:sz="0" w:space="0" w:color="auto"/>
        <w:right w:val="none" w:sz="0" w:space="0" w:color="auto"/>
      </w:divBdr>
    </w:div>
    <w:div w:id="726341798">
      <w:bodyDiv w:val="1"/>
      <w:marLeft w:val="0"/>
      <w:marRight w:val="0"/>
      <w:marTop w:val="0"/>
      <w:marBottom w:val="0"/>
      <w:divBdr>
        <w:top w:val="none" w:sz="0" w:space="0" w:color="auto"/>
        <w:left w:val="none" w:sz="0" w:space="0" w:color="auto"/>
        <w:bottom w:val="none" w:sz="0" w:space="0" w:color="auto"/>
        <w:right w:val="none" w:sz="0" w:space="0" w:color="auto"/>
      </w:divBdr>
    </w:div>
    <w:div w:id="728651670">
      <w:bodyDiv w:val="1"/>
      <w:marLeft w:val="0"/>
      <w:marRight w:val="0"/>
      <w:marTop w:val="0"/>
      <w:marBottom w:val="0"/>
      <w:divBdr>
        <w:top w:val="none" w:sz="0" w:space="0" w:color="auto"/>
        <w:left w:val="none" w:sz="0" w:space="0" w:color="auto"/>
        <w:bottom w:val="none" w:sz="0" w:space="0" w:color="auto"/>
        <w:right w:val="none" w:sz="0" w:space="0" w:color="auto"/>
      </w:divBdr>
    </w:div>
    <w:div w:id="732309616">
      <w:bodyDiv w:val="1"/>
      <w:marLeft w:val="0"/>
      <w:marRight w:val="0"/>
      <w:marTop w:val="0"/>
      <w:marBottom w:val="0"/>
      <w:divBdr>
        <w:top w:val="none" w:sz="0" w:space="0" w:color="auto"/>
        <w:left w:val="none" w:sz="0" w:space="0" w:color="auto"/>
        <w:bottom w:val="none" w:sz="0" w:space="0" w:color="auto"/>
        <w:right w:val="none" w:sz="0" w:space="0" w:color="auto"/>
      </w:divBdr>
    </w:div>
    <w:div w:id="748817314">
      <w:bodyDiv w:val="1"/>
      <w:marLeft w:val="0"/>
      <w:marRight w:val="0"/>
      <w:marTop w:val="0"/>
      <w:marBottom w:val="0"/>
      <w:divBdr>
        <w:top w:val="none" w:sz="0" w:space="0" w:color="auto"/>
        <w:left w:val="none" w:sz="0" w:space="0" w:color="auto"/>
        <w:bottom w:val="none" w:sz="0" w:space="0" w:color="auto"/>
        <w:right w:val="none" w:sz="0" w:space="0" w:color="auto"/>
      </w:divBdr>
    </w:div>
    <w:div w:id="749500986">
      <w:bodyDiv w:val="1"/>
      <w:marLeft w:val="0"/>
      <w:marRight w:val="0"/>
      <w:marTop w:val="0"/>
      <w:marBottom w:val="0"/>
      <w:divBdr>
        <w:top w:val="none" w:sz="0" w:space="0" w:color="auto"/>
        <w:left w:val="none" w:sz="0" w:space="0" w:color="auto"/>
        <w:bottom w:val="none" w:sz="0" w:space="0" w:color="auto"/>
        <w:right w:val="none" w:sz="0" w:space="0" w:color="auto"/>
      </w:divBdr>
    </w:div>
    <w:div w:id="750086012">
      <w:bodyDiv w:val="1"/>
      <w:marLeft w:val="0"/>
      <w:marRight w:val="0"/>
      <w:marTop w:val="0"/>
      <w:marBottom w:val="0"/>
      <w:divBdr>
        <w:top w:val="none" w:sz="0" w:space="0" w:color="auto"/>
        <w:left w:val="none" w:sz="0" w:space="0" w:color="auto"/>
        <w:bottom w:val="none" w:sz="0" w:space="0" w:color="auto"/>
        <w:right w:val="none" w:sz="0" w:space="0" w:color="auto"/>
      </w:divBdr>
    </w:div>
    <w:div w:id="780999054">
      <w:bodyDiv w:val="1"/>
      <w:marLeft w:val="0"/>
      <w:marRight w:val="0"/>
      <w:marTop w:val="0"/>
      <w:marBottom w:val="0"/>
      <w:divBdr>
        <w:top w:val="none" w:sz="0" w:space="0" w:color="auto"/>
        <w:left w:val="none" w:sz="0" w:space="0" w:color="auto"/>
        <w:bottom w:val="none" w:sz="0" w:space="0" w:color="auto"/>
        <w:right w:val="none" w:sz="0" w:space="0" w:color="auto"/>
      </w:divBdr>
    </w:div>
    <w:div w:id="786432088">
      <w:bodyDiv w:val="1"/>
      <w:marLeft w:val="0"/>
      <w:marRight w:val="0"/>
      <w:marTop w:val="0"/>
      <w:marBottom w:val="0"/>
      <w:divBdr>
        <w:top w:val="none" w:sz="0" w:space="0" w:color="auto"/>
        <w:left w:val="none" w:sz="0" w:space="0" w:color="auto"/>
        <w:bottom w:val="none" w:sz="0" w:space="0" w:color="auto"/>
        <w:right w:val="none" w:sz="0" w:space="0" w:color="auto"/>
      </w:divBdr>
    </w:div>
    <w:div w:id="788859575">
      <w:bodyDiv w:val="1"/>
      <w:marLeft w:val="0"/>
      <w:marRight w:val="0"/>
      <w:marTop w:val="0"/>
      <w:marBottom w:val="0"/>
      <w:divBdr>
        <w:top w:val="none" w:sz="0" w:space="0" w:color="auto"/>
        <w:left w:val="none" w:sz="0" w:space="0" w:color="auto"/>
        <w:bottom w:val="none" w:sz="0" w:space="0" w:color="auto"/>
        <w:right w:val="none" w:sz="0" w:space="0" w:color="auto"/>
      </w:divBdr>
    </w:div>
    <w:div w:id="788863012">
      <w:bodyDiv w:val="1"/>
      <w:marLeft w:val="0"/>
      <w:marRight w:val="0"/>
      <w:marTop w:val="0"/>
      <w:marBottom w:val="0"/>
      <w:divBdr>
        <w:top w:val="none" w:sz="0" w:space="0" w:color="auto"/>
        <w:left w:val="none" w:sz="0" w:space="0" w:color="auto"/>
        <w:bottom w:val="none" w:sz="0" w:space="0" w:color="auto"/>
        <w:right w:val="none" w:sz="0" w:space="0" w:color="auto"/>
      </w:divBdr>
    </w:div>
    <w:div w:id="799808256">
      <w:bodyDiv w:val="1"/>
      <w:marLeft w:val="0"/>
      <w:marRight w:val="0"/>
      <w:marTop w:val="0"/>
      <w:marBottom w:val="0"/>
      <w:divBdr>
        <w:top w:val="none" w:sz="0" w:space="0" w:color="auto"/>
        <w:left w:val="none" w:sz="0" w:space="0" w:color="auto"/>
        <w:bottom w:val="none" w:sz="0" w:space="0" w:color="auto"/>
        <w:right w:val="none" w:sz="0" w:space="0" w:color="auto"/>
      </w:divBdr>
    </w:div>
    <w:div w:id="811797168">
      <w:bodyDiv w:val="1"/>
      <w:marLeft w:val="0"/>
      <w:marRight w:val="0"/>
      <w:marTop w:val="0"/>
      <w:marBottom w:val="0"/>
      <w:divBdr>
        <w:top w:val="none" w:sz="0" w:space="0" w:color="auto"/>
        <w:left w:val="none" w:sz="0" w:space="0" w:color="auto"/>
        <w:bottom w:val="none" w:sz="0" w:space="0" w:color="auto"/>
        <w:right w:val="none" w:sz="0" w:space="0" w:color="auto"/>
      </w:divBdr>
    </w:div>
    <w:div w:id="861943252">
      <w:bodyDiv w:val="1"/>
      <w:marLeft w:val="0"/>
      <w:marRight w:val="0"/>
      <w:marTop w:val="0"/>
      <w:marBottom w:val="0"/>
      <w:divBdr>
        <w:top w:val="none" w:sz="0" w:space="0" w:color="auto"/>
        <w:left w:val="none" w:sz="0" w:space="0" w:color="auto"/>
        <w:bottom w:val="none" w:sz="0" w:space="0" w:color="auto"/>
        <w:right w:val="none" w:sz="0" w:space="0" w:color="auto"/>
      </w:divBdr>
    </w:div>
    <w:div w:id="878517952">
      <w:bodyDiv w:val="1"/>
      <w:marLeft w:val="0"/>
      <w:marRight w:val="0"/>
      <w:marTop w:val="0"/>
      <w:marBottom w:val="0"/>
      <w:divBdr>
        <w:top w:val="none" w:sz="0" w:space="0" w:color="auto"/>
        <w:left w:val="none" w:sz="0" w:space="0" w:color="auto"/>
        <w:bottom w:val="none" w:sz="0" w:space="0" w:color="auto"/>
        <w:right w:val="none" w:sz="0" w:space="0" w:color="auto"/>
      </w:divBdr>
    </w:div>
    <w:div w:id="890115022">
      <w:bodyDiv w:val="1"/>
      <w:marLeft w:val="0"/>
      <w:marRight w:val="0"/>
      <w:marTop w:val="0"/>
      <w:marBottom w:val="0"/>
      <w:divBdr>
        <w:top w:val="none" w:sz="0" w:space="0" w:color="auto"/>
        <w:left w:val="none" w:sz="0" w:space="0" w:color="auto"/>
        <w:bottom w:val="none" w:sz="0" w:space="0" w:color="auto"/>
        <w:right w:val="none" w:sz="0" w:space="0" w:color="auto"/>
      </w:divBdr>
    </w:div>
    <w:div w:id="893271999">
      <w:bodyDiv w:val="1"/>
      <w:marLeft w:val="0"/>
      <w:marRight w:val="0"/>
      <w:marTop w:val="0"/>
      <w:marBottom w:val="0"/>
      <w:divBdr>
        <w:top w:val="none" w:sz="0" w:space="0" w:color="auto"/>
        <w:left w:val="none" w:sz="0" w:space="0" w:color="auto"/>
        <w:bottom w:val="none" w:sz="0" w:space="0" w:color="auto"/>
        <w:right w:val="none" w:sz="0" w:space="0" w:color="auto"/>
      </w:divBdr>
    </w:div>
    <w:div w:id="893658382">
      <w:bodyDiv w:val="1"/>
      <w:marLeft w:val="0"/>
      <w:marRight w:val="0"/>
      <w:marTop w:val="0"/>
      <w:marBottom w:val="0"/>
      <w:divBdr>
        <w:top w:val="none" w:sz="0" w:space="0" w:color="auto"/>
        <w:left w:val="none" w:sz="0" w:space="0" w:color="auto"/>
        <w:bottom w:val="none" w:sz="0" w:space="0" w:color="auto"/>
        <w:right w:val="none" w:sz="0" w:space="0" w:color="auto"/>
      </w:divBdr>
    </w:div>
    <w:div w:id="897981265">
      <w:bodyDiv w:val="1"/>
      <w:marLeft w:val="0"/>
      <w:marRight w:val="0"/>
      <w:marTop w:val="0"/>
      <w:marBottom w:val="0"/>
      <w:divBdr>
        <w:top w:val="none" w:sz="0" w:space="0" w:color="auto"/>
        <w:left w:val="none" w:sz="0" w:space="0" w:color="auto"/>
        <w:bottom w:val="none" w:sz="0" w:space="0" w:color="auto"/>
        <w:right w:val="none" w:sz="0" w:space="0" w:color="auto"/>
      </w:divBdr>
    </w:div>
    <w:div w:id="909731033">
      <w:bodyDiv w:val="1"/>
      <w:marLeft w:val="0"/>
      <w:marRight w:val="0"/>
      <w:marTop w:val="0"/>
      <w:marBottom w:val="0"/>
      <w:divBdr>
        <w:top w:val="none" w:sz="0" w:space="0" w:color="auto"/>
        <w:left w:val="none" w:sz="0" w:space="0" w:color="auto"/>
        <w:bottom w:val="none" w:sz="0" w:space="0" w:color="auto"/>
        <w:right w:val="none" w:sz="0" w:space="0" w:color="auto"/>
      </w:divBdr>
    </w:div>
    <w:div w:id="911506289">
      <w:bodyDiv w:val="1"/>
      <w:marLeft w:val="0"/>
      <w:marRight w:val="0"/>
      <w:marTop w:val="0"/>
      <w:marBottom w:val="0"/>
      <w:divBdr>
        <w:top w:val="none" w:sz="0" w:space="0" w:color="auto"/>
        <w:left w:val="none" w:sz="0" w:space="0" w:color="auto"/>
        <w:bottom w:val="none" w:sz="0" w:space="0" w:color="auto"/>
        <w:right w:val="none" w:sz="0" w:space="0" w:color="auto"/>
      </w:divBdr>
    </w:div>
    <w:div w:id="913663137">
      <w:bodyDiv w:val="1"/>
      <w:marLeft w:val="0"/>
      <w:marRight w:val="0"/>
      <w:marTop w:val="0"/>
      <w:marBottom w:val="0"/>
      <w:divBdr>
        <w:top w:val="none" w:sz="0" w:space="0" w:color="auto"/>
        <w:left w:val="none" w:sz="0" w:space="0" w:color="auto"/>
        <w:bottom w:val="none" w:sz="0" w:space="0" w:color="auto"/>
        <w:right w:val="none" w:sz="0" w:space="0" w:color="auto"/>
      </w:divBdr>
    </w:div>
    <w:div w:id="916986561">
      <w:bodyDiv w:val="1"/>
      <w:marLeft w:val="0"/>
      <w:marRight w:val="0"/>
      <w:marTop w:val="0"/>
      <w:marBottom w:val="0"/>
      <w:divBdr>
        <w:top w:val="none" w:sz="0" w:space="0" w:color="auto"/>
        <w:left w:val="none" w:sz="0" w:space="0" w:color="auto"/>
        <w:bottom w:val="none" w:sz="0" w:space="0" w:color="auto"/>
        <w:right w:val="none" w:sz="0" w:space="0" w:color="auto"/>
      </w:divBdr>
    </w:div>
    <w:div w:id="925768057">
      <w:bodyDiv w:val="1"/>
      <w:marLeft w:val="0"/>
      <w:marRight w:val="0"/>
      <w:marTop w:val="0"/>
      <w:marBottom w:val="0"/>
      <w:divBdr>
        <w:top w:val="none" w:sz="0" w:space="0" w:color="auto"/>
        <w:left w:val="none" w:sz="0" w:space="0" w:color="auto"/>
        <w:bottom w:val="none" w:sz="0" w:space="0" w:color="auto"/>
        <w:right w:val="none" w:sz="0" w:space="0" w:color="auto"/>
      </w:divBdr>
    </w:div>
    <w:div w:id="929436134">
      <w:bodyDiv w:val="1"/>
      <w:marLeft w:val="0"/>
      <w:marRight w:val="0"/>
      <w:marTop w:val="0"/>
      <w:marBottom w:val="0"/>
      <w:divBdr>
        <w:top w:val="none" w:sz="0" w:space="0" w:color="auto"/>
        <w:left w:val="none" w:sz="0" w:space="0" w:color="auto"/>
        <w:bottom w:val="none" w:sz="0" w:space="0" w:color="auto"/>
        <w:right w:val="none" w:sz="0" w:space="0" w:color="auto"/>
      </w:divBdr>
    </w:div>
    <w:div w:id="943809393">
      <w:bodyDiv w:val="1"/>
      <w:marLeft w:val="0"/>
      <w:marRight w:val="0"/>
      <w:marTop w:val="0"/>
      <w:marBottom w:val="0"/>
      <w:divBdr>
        <w:top w:val="none" w:sz="0" w:space="0" w:color="auto"/>
        <w:left w:val="none" w:sz="0" w:space="0" w:color="auto"/>
        <w:bottom w:val="none" w:sz="0" w:space="0" w:color="auto"/>
        <w:right w:val="none" w:sz="0" w:space="0" w:color="auto"/>
      </w:divBdr>
    </w:div>
    <w:div w:id="953437173">
      <w:bodyDiv w:val="1"/>
      <w:marLeft w:val="0"/>
      <w:marRight w:val="0"/>
      <w:marTop w:val="0"/>
      <w:marBottom w:val="0"/>
      <w:divBdr>
        <w:top w:val="none" w:sz="0" w:space="0" w:color="auto"/>
        <w:left w:val="none" w:sz="0" w:space="0" w:color="auto"/>
        <w:bottom w:val="none" w:sz="0" w:space="0" w:color="auto"/>
        <w:right w:val="none" w:sz="0" w:space="0" w:color="auto"/>
      </w:divBdr>
    </w:div>
    <w:div w:id="958295233">
      <w:bodyDiv w:val="1"/>
      <w:marLeft w:val="0"/>
      <w:marRight w:val="0"/>
      <w:marTop w:val="0"/>
      <w:marBottom w:val="0"/>
      <w:divBdr>
        <w:top w:val="none" w:sz="0" w:space="0" w:color="auto"/>
        <w:left w:val="none" w:sz="0" w:space="0" w:color="auto"/>
        <w:bottom w:val="none" w:sz="0" w:space="0" w:color="auto"/>
        <w:right w:val="none" w:sz="0" w:space="0" w:color="auto"/>
      </w:divBdr>
    </w:div>
    <w:div w:id="959187900">
      <w:bodyDiv w:val="1"/>
      <w:marLeft w:val="0"/>
      <w:marRight w:val="0"/>
      <w:marTop w:val="0"/>
      <w:marBottom w:val="0"/>
      <w:divBdr>
        <w:top w:val="none" w:sz="0" w:space="0" w:color="auto"/>
        <w:left w:val="none" w:sz="0" w:space="0" w:color="auto"/>
        <w:bottom w:val="none" w:sz="0" w:space="0" w:color="auto"/>
        <w:right w:val="none" w:sz="0" w:space="0" w:color="auto"/>
      </w:divBdr>
    </w:div>
    <w:div w:id="982778643">
      <w:bodyDiv w:val="1"/>
      <w:marLeft w:val="0"/>
      <w:marRight w:val="0"/>
      <w:marTop w:val="0"/>
      <w:marBottom w:val="0"/>
      <w:divBdr>
        <w:top w:val="none" w:sz="0" w:space="0" w:color="auto"/>
        <w:left w:val="none" w:sz="0" w:space="0" w:color="auto"/>
        <w:bottom w:val="none" w:sz="0" w:space="0" w:color="auto"/>
        <w:right w:val="none" w:sz="0" w:space="0" w:color="auto"/>
      </w:divBdr>
    </w:div>
    <w:div w:id="1003321378">
      <w:bodyDiv w:val="1"/>
      <w:marLeft w:val="0"/>
      <w:marRight w:val="0"/>
      <w:marTop w:val="0"/>
      <w:marBottom w:val="0"/>
      <w:divBdr>
        <w:top w:val="none" w:sz="0" w:space="0" w:color="auto"/>
        <w:left w:val="none" w:sz="0" w:space="0" w:color="auto"/>
        <w:bottom w:val="none" w:sz="0" w:space="0" w:color="auto"/>
        <w:right w:val="none" w:sz="0" w:space="0" w:color="auto"/>
      </w:divBdr>
    </w:div>
    <w:div w:id="1005478446">
      <w:bodyDiv w:val="1"/>
      <w:marLeft w:val="0"/>
      <w:marRight w:val="0"/>
      <w:marTop w:val="0"/>
      <w:marBottom w:val="0"/>
      <w:divBdr>
        <w:top w:val="none" w:sz="0" w:space="0" w:color="auto"/>
        <w:left w:val="none" w:sz="0" w:space="0" w:color="auto"/>
        <w:bottom w:val="none" w:sz="0" w:space="0" w:color="auto"/>
        <w:right w:val="none" w:sz="0" w:space="0" w:color="auto"/>
      </w:divBdr>
    </w:div>
    <w:div w:id="1007558154">
      <w:bodyDiv w:val="1"/>
      <w:marLeft w:val="0"/>
      <w:marRight w:val="0"/>
      <w:marTop w:val="0"/>
      <w:marBottom w:val="0"/>
      <w:divBdr>
        <w:top w:val="none" w:sz="0" w:space="0" w:color="auto"/>
        <w:left w:val="none" w:sz="0" w:space="0" w:color="auto"/>
        <w:bottom w:val="none" w:sz="0" w:space="0" w:color="auto"/>
        <w:right w:val="none" w:sz="0" w:space="0" w:color="auto"/>
      </w:divBdr>
    </w:div>
    <w:div w:id="1016541715">
      <w:bodyDiv w:val="1"/>
      <w:marLeft w:val="0"/>
      <w:marRight w:val="0"/>
      <w:marTop w:val="0"/>
      <w:marBottom w:val="0"/>
      <w:divBdr>
        <w:top w:val="none" w:sz="0" w:space="0" w:color="auto"/>
        <w:left w:val="none" w:sz="0" w:space="0" w:color="auto"/>
        <w:bottom w:val="none" w:sz="0" w:space="0" w:color="auto"/>
        <w:right w:val="none" w:sz="0" w:space="0" w:color="auto"/>
      </w:divBdr>
    </w:div>
    <w:div w:id="1044333858">
      <w:bodyDiv w:val="1"/>
      <w:marLeft w:val="0"/>
      <w:marRight w:val="0"/>
      <w:marTop w:val="0"/>
      <w:marBottom w:val="0"/>
      <w:divBdr>
        <w:top w:val="none" w:sz="0" w:space="0" w:color="auto"/>
        <w:left w:val="none" w:sz="0" w:space="0" w:color="auto"/>
        <w:bottom w:val="none" w:sz="0" w:space="0" w:color="auto"/>
        <w:right w:val="none" w:sz="0" w:space="0" w:color="auto"/>
      </w:divBdr>
    </w:div>
    <w:div w:id="1045518540">
      <w:bodyDiv w:val="1"/>
      <w:marLeft w:val="0"/>
      <w:marRight w:val="0"/>
      <w:marTop w:val="0"/>
      <w:marBottom w:val="0"/>
      <w:divBdr>
        <w:top w:val="none" w:sz="0" w:space="0" w:color="auto"/>
        <w:left w:val="none" w:sz="0" w:space="0" w:color="auto"/>
        <w:bottom w:val="none" w:sz="0" w:space="0" w:color="auto"/>
        <w:right w:val="none" w:sz="0" w:space="0" w:color="auto"/>
      </w:divBdr>
    </w:div>
    <w:div w:id="1081483386">
      <w:bodyDiv w:val="1"/>
      <w:marLeft w:val="0"/>
      <w:marRight w:val="0"/>
      <w:marTop w:val="0"/>
      <w:marBottom w:val="0"/>
      <w:divBdr>
        <w:top w:val="none" w:sz="0" w:space="0" w:color="auto"/>
        <w:left w:val="none" w:sz="0" w:space="0" w:color="auto"/>
        <w:bottom w:val="none" w:sz="0" w:space="0" w:color="auto"/>
        <w:right w:val="none" w:sz="0" w:space="0" w:color="auto"/>
      </w:divBdr>
    </w:div>
    <w:div w:id="1086536090">
      <w:bodyDiv w:val="1"/>
      <w:marLeft w:val="0"/>
      <w:marRight w:val="0"/>
      <w:marTop w:val="0"/>
      <w:marBottom w:val="0"/>
      <w:divBdr>
        <w:top w:val="none" w:sz="0" w:space="0" w:color="auto"/>
        <w:left w:val="none" w:sz="0" w:space="0" w:color="auto"/>
        <w:bottom w:val="none" w:sz="0" w:space="0" w:color="auto"/>
        <w:right w:val="none" w:sz="0" w:space="0" w:color="auto"/>
      </w:divBdr>
    </w:div>
    <w:div w:id="1093013631">
      <w:bodyDiv w:val="1"/>
      <w:marLeft w:val="0"/>
      <w:marRight w:val="0"/>
      <w:marTop w:val="0"/>
      <w:marBottom w:val="0"/>
      <w:divBdr>
        <w:top w:val="none" w:sz="0" w:space="0" w:color="auto"/>
        <w:left w:val="none" w:sz="0" w:space="0" w:color="auto"/>
        <w:bottom w:val="none" w:sz="0" w:space="0" w:color="auto"/>
        <w:right w:val="none" w:sz="0" w:space="0" w:color="auto"/>
      </w:divBdr>
    </w:div>
    <w:div w:id="1096898489">
      <w:bodyDiv w:val="1"/>
      <w:marLeft w:val="0"/>
      <w:marRight w:val="0"/>
      <w:marTop w:val="0"/>
      <w:marBottom w:val="0"/>
      <w:divBdr>
        <w:top w:val="none" w:sz="0" w:space="0" w:color="auto"/>
        <w:left w:val="none" w:sz="0" w:space="0" w:color="auto"/>
        <w:bottom w:val="none" w:sz="0" w:space="0" w:color="auto"/>
        <w:right w:val="none" w:sz="0" w:space="0" w:color="auto"/>
      </w:divBdr>
    </w:div>
    <w:div w:id="1110736289">
      <w:bodyDiv w:val="1"/>
      <w:marLeft w:val="0"/>
      <w:marRight w:val="0"/>
      <w:marTop w:val="0"/>
      <w:marBottom w:val="0"/>
      <w:divBdr>
        <w:top w:val="none" w:sz="0" w:space="0" w:color="auto"/>
        <w:left w:val="none" w:sz="0" w:space="0" w:color="auto"/>
        <w:bottom w:val="none" w:sz="0" w:space="0" w:color="auto"/>
        <w:right w:val="none" w:sz="0" w:space="0" w:color="auto"/>
      </w:divBdr>
    </w:div>
    <w:div w:id="1127972004">
      <w:bodyDiv w:val="1"/>
      <w:marLeft w:val="0"/>
      <w:marRight w:val="0"/>
      <w:marTop w:val="0"/>
      <w:marBottom w:val="0"/>
      <w:divBdr>
        <w:top w:val="none" w:sz="0" w:space="0" w:color="auto"/>
        <w:left w:val="none" w:sz="0" w:space="0" w:color="auto"/>
        <w:bottom w:val="none" w:sz="0" w:space="0" w:color="auto"/>
        <w:right w:val="none" w:sz="0" w:space="0" w:color="auto"/>
      </w:divBdr>
    </w:div>
    <w:div w:id="1146894396">
      <w:bodyDiv w:val="1"/>
      <w:marLeft w:val="0"/>
      <w:marRight w:val="0"/>
      <w:marTop w:val="0"/>
      <w:marBottom w:val="0"/>
      <w:divBdr>
        <w:top w:val="none" w:sz="0" w:space="0" w:color="auto"/>
        <w:left w:val="none" w:sz="0" w:space="0" w:color="auto"/>
        <w:bottom w:val="none" w:sz="0" w:space="0" w:color="auto"/>
        <w:right w:val="none" w:sz="0" w:space="0" w:color="auto"/>
      </w:divBdr>
    </w:div>
    <w:div w:id="1147433655">
      <w:bodyDiv w:val="1"/>
      <w:marLeft w:val="0"/>
      <w:marRight w:val="0"/>
      <w:marTop w:val="0"/>
      <w:marBottom w:val="0"/>
      <w:divBdr>
        <w:top w:val="none" w:sz="0" w:space="0" w:color="auto"/>
        <w:left w:val="none" w:sz="0" w:space="0" w:color="auto"/>
        <w:bottom w:val="none" w:sz="0" w:space="0" w:color="auto"/>
        <w:right w:val="none" w:sz="0" w:space="0" w:color="auto"/>
      </w:divBdr>
    </w:div>
    <w:div w:id="1152872721">
      <w:bodyDiv w:val="1"/>
      <w:marLeft w:val="0"/>
      <w:marRight w:val="0"/>
      <w:marTop w:val="0"/>
      <w:marBottom w:val="0"/>
      <w:divBdr>
        <w:top w:val="none" w:sz="0" w:space="0" w:color="auto"/>
        <w:left w:val="none" w:sz="0" w:space="0" w:color="auto"/>
        <w:bottom w:val="none" w:sz="0" w:space="0" w:color="auto"/>
        <w:right w:val="none" w:sz="0" w:space="0" w:color="auto"/>
      </w:divBdr>
    </w:div>
    <w:div w:id="1154562341">
      <w:bodyDiv w:val="1"/>
      <w:marLeft w:val="0"/>
      <w:marRight w:val="0"/>
      <w:marTop w:val="0"/>
      <w:marBottom w:val="0"/>
      <w:divBdr>
        <w:top w:val="none" w:sz="0" w:space="0" w:color="auto"/>
        <w:left w:val="none" w:sz="0" w:space="0" w:color="auto"/>
        <w:bottom w:val="none" w:sz="0" w:space="0" w:color="auto"/>
        <w:right w:val="none" w:sz="0" w:space="0" w:color="auto"/>
      </w:divBdr>
    </w:div>
    <w:div w:id="1155072035">
      <w:bodyDiv w:val="1"/>
      <w:marLeft w:val="0"/>
      <w:marRight w:val="0"/>
      <w:marTop w:val="0"/>
      <w:marBottom w:val="0"/>
      <w:divBdr>
        <w:top w:val="none" w:sz="0" w:space="0" w:color="auto"/>
        <w:left w:val="none" w:sz="0" w:space="0" w:color="auto"/>
        <w:bottom w:val="none" w:sz="0" w:space="0" w:color="auto"/>
        <w:right w:val="none" w:sz="0" w:space="0" w:color="auto"/>
      </w:divBdr>
    </w:div>
    <w:div w:id="1164079219">
      <w:bodyDiv w:val="1"/>
      <w:marLeft w:val="0"/>
      <w:marRight w:val="0"/>
      <w:marTop w:val="0"/>
      <w:marBottom w:val="0"/>
      <w:divBdr>
        <w:top w:val="none" w:sz="0" w:space="0" w:color="auto"/>
        <w:left w:val="none" w:sz="0" w:space="0" w:color="auto"/>
        <w:bottom w:val="none" w:sz="0" w:space="0" w:color="auto"/>
        <w:right w:val="none" w:sz="0" w:space="0" w:color="auto"/>
      </w:divBdr>
    </w:div>
    <w:div w:id="1176270460">
      <w:bodyDiv w:val="1"/>
      <w:marLeft w:val="0"/>
      <w:marRight w:val="0"/>
      <w:marTop w:val="0"/>
      <w:marBottom w:val="0"/>
      <w:divBdr>
        <w:top w:val="none" w:sz="0" w:space="0" w:color="auto"/>
        <w:left w:val="none" w:sz="0" w:space="0" w:color="auto"/>
        <w:bottom w:val="none" w:sz="0" w:space="0" w:color="auto"/>
        <w:right w:val="none" w:sz="0" w:space="0" w:color="auto"/>
      </w:divBdr>
    </w:div>
    <w:div w:id="1180318662">
      <w:bodyDiv w:val="1"/>
      <w:marLeft w:val="0"/>
      <w:marRight w:val="0"/>
      <w:marTop w:val="0"/>
      <w:marBottom w:val="0"/>
      <w:divBdr>
        <w:top w:val="none" w:sz="0" w:space="0" w:color="auto"/>
        <w:left w:val="none" w:sz="0" w:space="0" w:color="auto"/>
        <w:bottom w:val="none" w:sz="0" w:space="0" w:color="auto"/>
        <w:right w:val="none" w:sz="0" w:space="0" w:color="auto"/>
      </w:divBdr>
    </w:div>
    <w:div w:id="1186285724">
      <w:bodyDiv w:val="1"/>
      <w:marLeft w:val="0"/>
      <w:marRight w:val="0"/>
      <w:marTop w:val="0"/>
      <w:marBottom w:val="0"/>
      <w:divBdr>
        <w:top w:val="none" w:sz="0" w:space="0" w:color="auto"/>
        <w:left w:val="none" w:sz="0" w:space="0" w:color="auto"/>
        <w:bottom w:val="none" w:sz="0" w:space="0" w:color="auto"/>
        <w:right w:val="none" w:sz="0" w:space="0" w:color="auto"/>
      </w:divBdr>
    </w:div>
    <w:div w:id="1191454861">
      <w:bodyDiv w:val="1"/>
      <w:marLeft w:val="0"/>
      <w:marRight w:val="0"/>
      <w:marTop w:val="0"/>
      <w:marBottom w:val="0"/>
      <w:divBdr>
        <w:top w:val="none" w:sz="0" w:space="0" w:color="auto"/>
        <w:left w:val="none" w:sz="0" w:space="0" w:color="auto"/>
        <w:bottom w:val="none" w:sz="0" w:space="0" w:color="auto"/>
        <w:right w:val="none" w:sz="0" w:space="0" w:color="auto"/>
      </w:divBdr>
    </w:div>
    <w:div w:id="1217351383">
      <w:bodyDiv w:val="1"/>
      <w:marLeft w:val="0"/>
      <w:marRight w:val="0"/>
      <w:marTop w:val="0"/>
      <w:marBottom w:val="0"/>
      <w:divBdr>
        <w:top w:val="none" w:sz="0" w:space="0" w:color="auto"/>
        <w:left w:val="none" w:sz="0" w:space="0" w:color="auto"/>
        <w:bottom w:val="none" w:sz="0" w:space="0" w:color="auto"/>
        <w:right w:val="none" w:sz="0" w:space="0" w:color="auto"/>
      </w:divBdr>
    </w:div>
    <w:div w:id="1229418905">
      <w:bodyDiv w:val="1"/>
      <w:marLeft w:val="0"/>
      <w:marRight w:val="0"/>
      <w:marTop w:val="0"/>
      <w:marBottom w:val="0"/>
      <w:divBdr>
        <w:top w:val="none" w:sz="0" w:space="0" w:color="auto"/>
        <w:left w:val="none" w:sz="0" w:space="0" w:color="auto"/>
        <w:bottom w:val="none" w:sz="0" w:space="0" w:color="auto"/>
        <w:right w:val="none" w:sz="0" w:space="0" w:color="auto"/>
      </w:divBdr>
    </w:div>
    <w:div w:id="1234581365">
      <w:bodyDiv w:val="1"/>
      <w:marLeft w:val="0"/>
      <w:marRight w:val="0"/>
      <w:marTop w:val="0"/>
      <w:marBottom w:val="0"/>
      <w:divBdr>
        <w:top w:val="none" w:sz="0" w:space="0" w:color="auto"/>
        <w:left w:val="none" w:sz="0" w:space="0" w:color="auto"/>
        <w:bottom w:val="none" w:sz="0" w:space="0" w:color="auto"/>
        <w:right w:val="none" w:sz="0" w:space="0" w:color="auto"/>
      </w:divBdr>
    </w:div>
    <w:div w:id="1240479433">
      <w:bodyDiv w:val="1"/>
      <w:marLeft w:val="0"/>
      <w:marRight w:val="0"/>
      <w:marTop w:val="0"/>
      <w:marBottom w:val="0"/>
      <w:divBdr>
        <w:top w:val="none" w:sz="0" w:space="0" w:color="auto"/>
        <w:left w:val="none" w:sz="0" w:space="0" w:color="auto"/>
        <w:bottom w:val="none" w:sz="0" w:space="0" w:color="auto"/>
        <w:right w:val="none" w:sz="0" w:space="0" w:color="auto"/>
      </w:divBdr>
    </w:div>
    <w:div w:id="1246109741">
      <w:bodyDiv w:val="1"/>
      <w:marLeft w:val="0"/>
      <w:marRight w:val="0"/>
      <w:marTop w:val="0"/>
      <w:marBottom w:val="0"/>
      <w:divBdr>
        <w:top w:val="none" w:sz="0" w:space="0" w:color="auto"/>
        <w:left w:val="none" w:sz="0" w:space="0" w:color="auto"/>
        <w:bottom w:val="none" w:sz="0" w:space="0" w:color="auto"/>
        <w:right w:val="none" w:sz="0" w:space="0" w:color="auto"/>
      </w:divBdr>
    </w:div>
    <w:div w:id="1270746819">
      <w:bodyDiv w:val="1"/>
      <w:marLeft w:val="0"/>
      <w:marRight w:val="0"/>
      <w:marTop w:val="0"/>
      <w:marBottom w:val="0"/>
      <w:divBdr>
        <w:top w:val="none" w:sz="0" w:space="0" w:color="auto"/>
        <w:left w:val="none" w:sz="0" w:space="0" w:color="auto"/>
        <w:bottom w:val="none" w:sz="0" w:space="0" w:color="auto"/>
        <w:right w:val="none" w:sz="0" w:space="0" w:color="auto"/>
      </w:divBdr>
    </w:div>
    <w:div w:id="1282420533">
      <w:bodyDiv w:val="1"/>
      <w:marLeft w:val="0"/>
      <w:marRight w:val="0"/>
      <w:marTop w:val="0"/>
      <w:marBottom w:val="0"/>
      <w:divBdr>
        <w:top w:val="none" w:sz="0" w:space="0" w:color="auto"/>
        <w:left w:val="none" w:sz="0" w:space="0" w:color="auto"/>
        <w:bottom w:val="none" w:sz="0" w:space="0" w:color="auto"/>
        <w:right w:val="none" w:sz="0" w:space="0" w:color="auto"/>
      </w:divBdr>
    </w:div>
    <w:div w:id="1301954984">
      <w:bodyDiv w:val="1"/>
      <w:marLeft w:val="0"/>
      <w:marRight w:val="0"/>
      <w:marTop w:val="0"/>
      <w:marBottom w:val="0"/>
      <w:divBdr>
        <w:top w:val="none" w:sz="0" w:space="0" w:color="auto"/>
        <w:left w:val="none" w:sz="0" w:space="0" w:color="auto"/>
        <w:bottom w:val="none" w:sz="0" w:space="0" w:color="auto"/>
        <w:right w:val="none" w:sz="0" w:space="0" w:color="auto"/>
      </w:divBdr>
    </w:div>
    <w:div w:id="1314523482">
      <w:bodyDiv w:val="1"/>
      <w:marLeft w:val="0"/>
      <w:marRight w:val="0"/>
      <w:marTop w:val="0"/>
      <w:marBottom w:val="0"/>
      <w:divBdr>
        <w:top w:val="none" w:sz="0" w:space="0" w:color="auto"/>
        <w:left w:val="none" w:sz="0" w:space="0" w:color="auto"/>
        <w:bottom w:val="none" w:sz="0" w:space="0" w:color="auto"/>
        <w:right w:val="none" w:sz="0" w:space="0" w:color="auto"/>
      </w:divBdr>
    </w:div>
    <w:div w:id="1317762856">
      <w:bodyDiv w:val="1"/>
      <w:marLeft w:val="0"/>
      <w:marRight w:val="0"/>
      <w:marTop w:val="0"/>
      <w:marBottom w:val="0"/>
      <w:divBdr>
        <w:top w:val="none" w:sz="0" w:space="0" w:color="auto"/>
        <w:left w:val="none" w:sz="0" w:space="0" w:color="auto"/>
        <w:bottom w:val="none" w:sz="0" w:space="0" w:color="auto"/>
        <w:right w:val="none" w:sz="0" w:space="0" w:color="auto"/>
      </w:divBdr>
    </w:div>
    <w:div w:id="1326203465">
      <w:bodyDiv w:val="1"/>
      <w:marLeft w:val="0"/>
      <w:marRight w:val="0"/>
      <w:marTop w:val="0"/>
      <w:marBottom w:val="0"/>
      <w:divBdr>
        <w:top w:val="none" w:sz="0" w:space="0" w:color="auto"/>
        <w:left w:val="none" w:sz="0" w:space="0" w:color="auto"/>
        <w:bottom w:val="none" w:sz="0" w:space="0" w:color="auto"/>
        <w:right w:val="none" w:sz="0" w:space="0" w:color="auto"/>
      </w:divBdr>
    </w:div>
    <w:div w:id="1336223750">
      <w:bodyDiv w:val="1"/>
      <w:marLeft w:val="0"/>
      <w:marRight w:val="0"/>
      <w:marTop w:val="0"/>
      <w:marBottom w:val="0"/>
      <w:divBdr>
        <w:top w:val="none" w:sz="0" w:space="0" w:color="auto"/>
        <w:left w:val="none" w:sz="0" w:space="0" w:color="auto"/>
        <w:bottom w:val="none" w:sz="0" w:space="0" w:color="auto"/>
        <w:right w:val="none" w:sz="0" w:space="0" w:color="auto"/>
      </w:divBdr>
    </w:div>
    <w:div w:id="1338733383">
      <w:bodyDiv w:val="1"/>
      <w:marLeft w:val="0"/>
      <w:marRight w:val="0"/>
      <w:marTop w:val="0"/>
      <w:marBottom w:val="0"/>
      <w:divBdr>
        <w:top w:val="none" w:sz="0" w:space="0" w:color="auto"/>
        <w:left w:val="none" w:sz="0" w:space="0" w:color="auto"/>
        <w:bottom w:val="none" w:sz="0" w:space="0" w:color="auto"/>
        <w:right w:val="none" w:sz="0" w:space="0" w:color="auto"/>
      </w:divBdr>
    </w:div>
    <w:div w:id="1340501888">
      <w:bodyDiv w:val="1"/>
      <w:marLeft w:val="0"/>
      <w:marRight w:val="0"/>
      <w:marTop w:val="0"/>
      <w:marBottom w:val="0"/>
      <w:divBdr>
        <w:top w:val="none" w:sz="0" w:space="0" w:color="auto"/>
        <w:left w:val="none" w:sz="0" w:space="0" w:color="auto"/>
        <w:bottom w:val="none" w:sz="0" w:space="0" w:color="auto"/>
        <w:right w:val="none" w:sz="0" w:space="0" w:color="auto"/>
      </w:divBdr>
    </w:div>
    <w:div w:id="1353535235">
      <w:bodyDiv w:val="1"/>
      <w:marLeft w:val="0"/>
      <w:marRight w:val="0"/>
      <w:marTop w:val="0"/>
      <w:marBottom w:val="0"/>
      <w:divBdr>
        <w:top w:val="none" w:sz="0" w:space="0" w:color="auto"/>
        <w:left w:val="none" w:sz="0" w:space="0" w:color="auto"/>
        <w:bottom w:val="none" w:sz="0" w:space="0" w:color="auto"/>
        <w:right w:val="none" w:sz="0" w:space="0" w:color="auto"/>
      </w:divBdr>
    </w:div>
    <w:div w:id="1356152959">
      <w:bodyDiv w:val="1"/>
      <w:marLeft w:val="0"/>
      <w:marRight w:val="0"/>
      <w:marTop w:val="0"/>
      <w:marBottom w:val="0"/>
      <w:divBdr>
        <w:top w:val="none" w:sz="0" w:space="0" w:color="auto"/>
        <w:left w:val="none" w:sz="0" w:space="0" w:color="auto"/>
        <w:bottom w:val="none" w:sz="0" w:space="0" w:color="auto"/>
        <w:right w:val="none" w:sz="0" w:space="0" w:color="auto"/>
      </w:divBdr>
    </w:div>
    <w:div w:id="1381857882">
      <w:bodyDiv w:val="1"/>
      <w:marLeft w:val="0"/>
      <w:marRight w:val="0"/>
      <w:marTop w:val="0"/>
      <w:marBottom w:val="0"/>
      <w:divBdr>
        <w:top w:val="none" w:sz="0" w:space="0" w:color="auto"/>
        <w:left w:val="none" w:sz="0" w:space="0" w:color="auto"/>
        <w:bottom w:val="none" w:sz="0" w:space="0" w:color="auto"/>
        <w:right w:val="none" w:sz="0" w:space="0" w:color="auto"/>
      </w:divBdr>
    </w:div>
    <w:div w:id="1384014856">
      <w:bodyDiv w:val="1"/>
      <w:marLeft w:val="0"/>
      <w:marRight w:val="0"/>
      <w:marTop w:val="0"/>
      <w:marBottom w:val="0"/>
      <w:divBdr>
        <w:top w:val="none" w:sz="0" w:space="0" w:color="auto"/>
        <w:left w:val="none" w:sz="0" w:space="0" w:color="auto"/>
        <w:bottom w:val="none" w:sz="0" w:space="0" w:color="auto"/>
        <w:right w:val="none" w:sz="0" w:space="0" w:color="auto"/>
      </w:divBdr>
    </w:div>
    <w:div w:id="1384402882">
      <w:bodyDiv w:val="1"/>
      <w:marLeft w:val="0"/>
      <w:marRight w:val="0"/>
      <w:marTop w:val="0"/>
      <w:marBottom w:val="0"/>
      <w:divBdr>
        <w:top w:val="none" w:sz="0" w:space="0" w:color="auto"/>
        <w:left w:val="none" w:sz="0" w:space="0" w:color="auto"/>
        <w:bottom w:val="none" w:sz="0" w:space="0" w:color="auto"/>
        <w:right w:val="none" w:sz="0" w:space="0" w:color="auto"/>
      </w:divBdr>
    </w:div>
    <w:div w:id="1393237066">
      <w:bodyDiv w:val="1"/>
      <w:marLeft w:val="0"/>
      <w:marRight w:val="0"/>
      <w:marTop w:val="0"/>
      <w:marBottom w:val="0"/>
      <w:divBdr>
        <w:top w:val="none" w:sz="0" w:space="0" w:color="auto"/>
        <w:left w:val="none" w:sz="0" w:space="0" w:color="auto"/>
        <w:bottom w:val="none" w:sz="0" w:space="0" w:color="auto"/>
        <w:right w:val="none" w:sz="0" w:space="0" w:color="auto"/>
      </w:divBdr>
    </w:div>
    <w:div w:id="1395352192">
      <w:bodyDiv w:val="1"/>
      <w:marLeft w:val="0"/>
      <w:marRight w:val="0"/>
      <w:marTop w:val="0"/>
      <w:marBottom w:val="0"/>
      <w:divBdr>
        <w:top w:val="none" w:sz="0" w:space="0" w:color="auto"/>
        <w:left w:val="none" w:sz="0" w:space="0" w:color="auto"/>
        <w:bottom w:val="none" w:sz="0" w:space="0" w:color="auto"/>
        <w:right w:val="none" w:sz="0" w:space="0" w:color="auto"/>
      </w:divBdr>
    </w:div>
    <w:div w:id="1400716373">
      <w:bodyDiv w:val="1"/>
      <w:marLeft w:val="0"/>
      <w:marRight w:val="0"/>
      <w:marTop w:val="0"/>
      <w:marBottom w:val="0"/>
      <w:divBdr>
        <w:top w:val="none" w:sz="0" w:space="0" w:color="auto"/>
        <w:left w:val="none" w:sz="0" w:space="0" w:color="auto"/>
        <w:bottom w:val="none" w:sz="0" w:space="0" w:color="auto"/>
        <w:right w:val="none" w:sz="0" w:space="0" w:color="auto"/>
      </w:divBdr>
    </w:div>
    <w:div w:id="1403987743">
      <w:bodyDiv w:val="1"/>
      <w:marLeft w:val="0"/>
      <w:marRight w:val="0"/>
      <w:marTop w:val="0"/>
      <w:marBottom w:val="0"/>
      <w:divBdr>
        <w:top w:val="none" w:sz="0" w:space="0" w:color="auto"/>
        <w:left w:val="none" w:sz="0" w:space="0" w:color="auto"/>
        <w:bottom w:val="none" w:sz="0" w:space="0" w:color="auto"/>
        <w:right w:val="none" w:sz="0" w:space="0" w:color="auto"/>
      </w:divBdr>
    </w:div>
    <w:div w:id="1423448185">
      <w:bodyDiv w:val="1"/>
      <w:marLeft w:val="0"/>
      <w:marRight w:val="0"/>
      <w:marTop w:val="0"/>
      <w:marBottom w:val="0"/>
      <w:divBdr>
        <w:top w:val="none" w:sz="0" w:space="0" w:color="auto"/>
        <w:left w:val="none" w:sz="0" w:space="0" w:color="auto"/>
        <w:bottom w:val="none" w:sz="0" w:space="0" w:color="auto"/>
        <w:right w:val="none" w:sz="0" w:space="0" w:color="auto"/>
      </w:divBdr>
    </w:div>
    <w:div w:id="1427773148">
      <w:bodyDiv w:val="1"/>
      <w:marLeft w:val="0"/>
      <w:marRight w:val="0"/>
      <w:marTop w:val="0"/>
      <w:marBottom w:val="0"/>
      <w:divBdr>
        <w:top w:val="none" w:sz="0" w:space="0" w:color="auto"/>
        <w:left w:val="none" w:sz="0" w:space="0" w:color="auto"/>
        <w:bottom w:val="none" w:sz="0" w:space="0" w:color="auto"/>
        <w:right w:val="none" w:sz="0" w:space="0" w:color="auto"/>
      </w:divBdr>
    </w:div>
    <w:div w:id="1430392692">
      <w:bodyDiv w:val="1"/>
      <w:marLeft w:val="0"/>
      <w:marRight w:val="0"/>
      <w:marTop w:val="0"/>
      <w:marBottom w:val="0"/>
      <w:divBdr>
        <w:top w:val="none" w:sz="0" w:space="0" w:color="auto"/>
        <w:left w:val="none" w:sz="0" w:space="0" w:color="auto"/>
        <w:bottom w:val="none" w:sz="0" w:space="0" w:color="auto"/>
        <w:right w:val="none" w:sz="0" w:space="0" w:color="auto"/>
      </w:divBdr>
    </w:div>
    <w:div w:id="1433551048">
      <w:bodyDiv w:val="1"/>
      <w:marLeft w:val="0"/>
      <w:marRight w:val="0"/>
      <w:marTop w:val="0"/>
      <w:marBottom w:val="0"/>
      <w:divBdr>
        <w:top w:val="none" w:sz="0" w:space="0" w:color="auto"/>
        <w:left w:val="none" w:sz="0" w:space="0" w:color="auto"/>
        <w:bottom w:val="none" w:sz="0" w:space="0" w:color="auto"/>
        <w:right w:val="none" w:sz="0" w:space="0" w:color="auto"/>
      </w:divBdr>
    </w:div>
    <w:div w:id="1456214156">
      <w:bodyDiv w:val="1"/>
      <w:marLeft w:val="0"/>
      <w:marRight w:val="0"/>
      <w:marTop w:val="0"/>
      <w:marBottom w:val="0"/>
      <w:divBdr>
        <w:top w:val="none" w:sz="0" w:space="0" w:color="auto"/>
        <w:left w:val="none" w:sz="0" w:space="0" w:color="auto"/>
        <w:bottom w:val="none" w:sz="0" w:space="0" w:color="auto"/>
        <w:right w:val="none" w:sz="0" w:space="0" w:color="auto"/>
      </w:divBdr>
    </w:div>
    <w:div w:id="1461924923">
      <w:bodyDiv w:val="1"/>
      <w:marLeft w:val="0"/>
      <w:marRight w:val="0"/>
      <w:marTop w:val="0"/>
      <w:marBottom w:val="0"/>
      <w:divBdr>
        <w:top w:val="none" w:sz="0" w:space="0" w:color="auto"/>
        <w:left w:val="none" w:sz="0" w:space="0" w:color="auto"/>
        <w:bottom w:val="none" w:sz="0" w:space="0" w:color="auto"/>
        <w:right w:val="none" w:sz="0" w:space="0" w:color="auto"/>
      </w:divBdr>
    </w:div>
    <w:div w:id="1476216387">
      <w:bodyDiv w:val="1"/>
      <w:marLeft w:val="0"/>
      <w:marRight w:val="0"/>
      <w:marTop w:val="0"/>
      <w:marBottom w:val="0"/>
      <w:divBdr>
        <w:top w:val="none" w:sz="0" w:space="0" w:color="auto"/>
        <w:left w:val="none" w:sz="0" w:space="0" w:color="auto"/>
        <w:bottom w:val="none" w:sz="0" w:space="0" w:color="auto"/>
        <w:right w:val="none" w:sz="0" w:space="0" w:color="auto"/>
      </w:divBdr>
    </w:div>
    <w:div w:id="1487167978">
      <w:bodyDiv w:val="1"/>
      <w:marLeft w:val="0"/>
      <w:marRight w:val="0"/>
      <w:marTop w:val="0"/>
      <w:marBottom w:val="0"/>
      <w:divBdr>
        <w:top w:val="none" w:sz="0" w:space="0" w:color="auto"/>
        <w:left w:val="none" w:sz="0" w:space="0" w:color="auto"/>
        <w:bottom w:val="none" w:sz="0" w:space="0" w:color="auto"/>
        <w:right w:val="none" w:sz="0" w:space="0" w:color="auto"/>
      </w:divBdr>
    </w:div>
    <w:div w:id="1500729685">
      <w:bodyDiv w:val="1"/>
      <w:marLeft w:val="0"/>
      <w:marRight w:val="0"/>
      <w:marTop w:val="0"/>
      <w:marBottom w:val="0"/>
      <w:divBdr>
        <w:top w:val="none" w:sz="0" w:space="0" w:color="auto"/>
        <w:left w:val="none" w:sz="0" w:space="0" w:color="auto"/>
        <w:bottom w:val="none" w:sz="0" w:space="0" w:color="auto"/>
        <w:right w:val="none" w:sz="0" w:space="0" w:color="auto"/>
      </w:divBdr>
    </w:div>
    <w:div w:id="1503659602">
      <w:bodyDiv w:val="1"/>
      <w:marLeft w:val="0"/>
      <w:marRight w:val="0"/>
      <w:marTop w:val="0"/>
      <w:marBottom w:val="0"/>
      <w:divBdr>
        <w:top w:val="none" w:sz="0" w:space="0" w:color="auto"/>
        <w:left w:val="none" w:sz="0" w:space="0" w:color="auto"/>
        <w:bottom w:val="none" w:sz="0" w:space="0" w:color="auto"/>
        <w:right w:val="none" w:sz="0" w:space="0" w:color="auto"/>
      </w:divBdr>
    </w:div>
    <w:div w:id="1510414442">
      <w:bodyDiv w:val="1"/>
      <w:marLeft w:val="0"/>
      <w:marRight w:val="0"/>
      <w:marTop w:val="0"/>
      <w:marBottom w:val="0"/>
      <w:divBdr>
        <w:top w:val="none" w:sz="0" w:space="0" w:color="auto"/>
        <w:left w:val="none" w:sz="0" w:space="0" w:color="auto"/>
        <w:bottom w:val="none" w:sz="0" w:space="0" w:color="auto"/>
        <w:right w:val="none" w:sz="0" w:space="0" w:color="auto"/>
      </w:divBdr>
      <w:divsChild>
        <w:div w:id="1842432535">
          <w:marLeft w:val="0"/>
          <w:marRight w:val="0"/>
          <w:marTop w:val="0"/>
          <w:marBottom w:val="0"/>
          <w:divBdr>
            <w:top w:val="none" w:sz="0" w:space="0" w:color="auto"/>
            <w:left w:val="none" w:sz="0" w:space="0" w:color="auto"/>
            <w:bottom w:val="none" w:sz="0" w:space="0" w:color="auto"/>
            <w:right w:val="none" w:sz="0" w:space="0" w:color="auto"/>
          </w:divBdr>
        </w:div>
        <w:div w:id="1637758832">
          <w:marLeft w:val="0"/>
          <w:marRight w:val="0"/>
          <w:marTop w:val="0"/>
          <w:marBottom w:val="0"/>
          <w:divBdr>
            <w:top w:val="none" w:sz="0" w:space="0" w:color="auto"/>
            <w:left w:val="none" w:sz="0" w:space="0" w:color="auto"/>
            <w:bottom w:val="none" w:sz="0" w:space="0" w:color="auto"/>
            <w:right w:val="none" w:sz="0" w:space="0" w:color="auto"/>
          </w:divBdr>
        </w:div>
      </w:divsChild>
    </w:div>
    <w:div w:id="1514538727">
      <w:bodyDiv w:val="1"/>
      <w:marLeft w:val="0"/>
      <w:marRight w:val="0"/>
      <w:marTop w:val="0"/>
      <w:marBottom w:val="0"/>
      <w:divBdr>
        <w:top w:val="none" w:sz="0" w:space="0" w:color="auto"/>
        <w:left w:val="none" w:sz="0" w:space="0" w:color="auto"/>
        <w:bottom w:val="none" w:sz="0" w:space="0" w:color="auto"/>
        <w:right w:val="none" w:sz="0" w:space="0" w:color="auto"/>
      </w:divBdr>
    </w:div>
    <w:div w:id="1531607034">
      <w:bodyDiv w:val="1"/>
      <w:marLeft w:val="0"/>
      <w:marRight w:val="0"/>
      <w:marTop w:val="0"/>
      <w:marBottom w:val="0"/>
      <w:divBdr>
        <w:top w:val="none" w:sz="0" w:space="0" w:color="auto"/>
        <w:left w:val="none" w:sz="0" w:space="0" w:color="auto"/>
        <w:bottom w:val="none" w:sz="0" w:space="0" w:color="auto"/>
        <w:right w:val="none" w:sz="0" w:space="0" w:color="auto"/>
      </w:divBdr>
    </w:div>
    <w:div w:id="1539050519">
      <w:bodyDiv w:val="1"/>
      <w:marLeft w:val="0"/>
      <w:marRight w:val="0"/>
      <w:marTop w:val="0"/>
      <w:marBottom w:val="0"/>
      <w:divBdr>
        <w:top w:val="none" w:sz="0" w:space="0" w:color="auto"/>
        <w:left w:val="none" w:sz="0" w:space="0" w:color="auto"/>
        <w:bottom w:val="none" w:sz="0" w:space="0" w:color="auto"/>
        <w:right w:val="none" w:sz="0" w:space="0" w:color="auto"/>
      </w:divBdr>
    </w:div>
    <w:div w:id="1552037231">
      <w:bodyDiv w:val="1"/>
      <w:marLeft w:val="0"/>
      <w:marRight w:val="0"/>
      <w:marTop w:val="0"/>
      <w:marBottom w:val="0"/>
      <w:divBdr>
        <w:top w:val="none" w:sz="0" w:space="0" w:color="auto"/>
        <w:left w:val="none" w:sz="0" w:space="0" w:color="auto"/>
        <w:bottom w:val="none" w:sz="0" w:space="0" w:color="auto"/>
        <w:right w:val="none" w:sz="0" w:space="0" w:color="auto"/>
      </w:divBdr>
    </w:div>
    <w:div w:id="1554922231">
      <w:bodyDiv w:val="1"/>
      <w:marLeft w:val="0"/>
      <w:marRight w:val="0"/>
      <w:marTop w:val="0"/>
      <w:marBottom w:val="0"/>
      <w:divBdr>
        <w:top w:val="none" w:sz="0" w:space="0" w:color="auto"/>
        <w:left w:val="none" w:sz="0" w:space="0" w:color="auto"/>
        <w:bottom w:val="none" w:sz="0" w:space="0" w:color="auto"/>
        <w:right w:val="none" w:sz="0" w:space="0" w:color="auto"/>
      </w:divBdr>
    </w:div>
    <w:div w:id="1573541108">
      <w:bodyDiv w:val="1"/>
      <w:marLeft w:val="0"/>
      <w:marRight w:val="0"/>
      <w:marTop w:val="0"/>
      <w:marBottom w:val="0"/>
      <w:divBdr>
        <w:top w:val="none" w:sz="0" w:space="0" w:color="auto"/>
        <w:left w:val="none" w:sz="0" w:space="0" w:color="auto"/>
        <w:bottom w:val="none" w:sz="0" w:space="0" w:color="auto"/>
        <w:right w:val="none" w:sz="0" w:space="0" w:color="auto"/>
      </w:divBdr>
    </w:div>
    <w:div w:id="1573849878">
      <w:bodyDiv w:val="1"/>
      <w:marLeft w:val="0"/>
      <w:marRight w:val="0"/>
      <w:marTop w:val="0"/>
      <w:marBottom w:val="0"/>
      <w:divBdr>
        <w:top w:val="none" w:sz="0" w:space="0" w:color="auto"/>
        <w:left w:val="none" w:sz="0" w:space="0" w:color="auto"/>
        <w:bottom w:val="none" w:sz="0" w:space="0" w:color="auto"/>
        <w:right w:val="none" w:sz="0" w:space="0" w:color="auto"/>
      </w:divBdr>
    </w:div>
    <w:div w:id="1574391398">
      <w:bodyDiv w:val="1"/>
      <w:marLeft w:val="0"/>
      <w:marRight w:val="0"/>
      <w:marTop w:val="0"/>
      <w:marBottom w:val="0"/>
      <w:divBdr>
        <w:top w:val="none" w:sz="0" w:space="0" w:color="auto"/>
        <w:left w:val="none" w:sz="0" w:space="0" w:color="auto"/>
        <w:bottom w:val="none" w:sz="0" w:space="0" w:color="auto"/>
        <w:right w:val="none" w:sz="0" w:space="0" w:color="auto"/>
      </w:divBdr>
    </w:div>
    <w:div w:id="1579825010">
      <w:bodyDiv w:val="1"/>
      <w:marLeft w:val="0"/>
      <w:marRight w:val="0"/>
      <w:marTop w:val="0"/>
      <w:marBottom w:val="0"/>
      <w:divBdr>
        <w:top w:val="none" w:sz="0" w:space="0" w:color="auto"/>
        <w:left w:val="none" w:sz="0" w:space="0" w:color="auto"/>
        <w:bottom w:val="none" w:sz="0" w:space="0" w:color="auto"/>
        <w:right w:val="none" w:sz="0" w:space="0" w:color="auto"/>
      </w:divBdr>
    </w:div>
    <w:div w:id="1603412239">
      <w:bodyDiv w:val="1"/>
      <w:marLeft w:val="0"/>
      <w:marRight w:val="0"/>
      <w:marTop w:val="0"/>
      <w:marBottom w:val="0"/>
      <w:divBdr>
        <w:top w:val="none" w:sz="0" w:space="0" w:color="auto"/>
        <w:left w:val="none" w:sz="0" w:space="0" w:color="auto"/>
        <w:bottom w:val="none" w:sz="0" w:space="0" w:color="auto"/>
        <w:right w:val="none" w:sz="0" w:space="0" w:color="auto"/>
      </w:divBdr>
    </w:div>
    <w:div w:id="1604650088">
      <w:bodyDiv w:val="1"/>
      <w:marLeft w:val="0"/>
      <w:marRight w:val="0"/>
      <w:marTop w:val="0"/>
      <w:marBottom w:val="0"/>
      <w:divBdr>
        <w:top w:val="none" w:sz="0" w:space="0" w:color="auto"/>
        <w:left w:val="none" w:sz="0" w:space="0" w:color="auto"/>
        <w:bottom w:val="none" w:sz="0" w:space="0" w:color="auto"/>
        <w:right w:val="none" w:sz="0" w:space="0" w:color="auto"/>
      </w:divBdr>
    </w:div>
    <w:div w:id="1619993267">
      <w:bodyDiv w:val="1"/>
      <w:marLeft w:val="0"/>
      <w:marRight w:val="0"/>
      <w:marTop w:val="0"/>
      <w:marBottom w:val="0"/>
      <w:divBdr>
        <w:top w:val="none" w:sz="0" w:space="0" w:color="auto"/>
        <w:left w:val="none" w:sz="0" w:space="0" w:color="auto"/>
        <w:bottom w:val="none" w:sz="0" w:space="0" w:color="auto"/>
        <w:right w:val="none" w:sz="0" w:space="0" w:color="auto"/>
      </w:divBdr>
    </w:div>
    <w:div w:id="1628126513">
      <w:bodyDiv w:val="1"/>
      <w:marLeft w:val="0"/>
      <w:marRight w:val="0"/>
      <w:marTop w:val="0"/>
      <w:marBottom w:val="0"/>
      <w:divBdr>
        <w:top w:val="none" w:sz="0" w:space="0" w:color="auto"/>
        <w:left w:val="none" w:sz="0" w:space="0" w:color="auto"/>
        <w:bottom w:val="none" w:sz="0" w:space="0" w:color="auto"/>
        <w:right w:val="none" w:sz="0" w:space="0" w:color="auto"/>
      </w:divBdr>
    </w:div>
    <w:div w:id="1631327721">
      <w:bodyDiv w:val="1"/>
      <w:marLeft w:val="0"/>
      <w:marRight w:val="0"/>
      <w:marTop w:val="0"/>
      <w:marBottom w:val="0"/>
      <w:divBdr>
        <w:top w:val="none" w:sz="0" w:space="0" w:color="auto"/>
        <w:left w:val="none" w:sz="0" w:space="0" w:color="auto"/>
        <w:bottom w:val="none" w:sz="0" w:space="0" w:color="auto"/>
        <w:right w:val="none" w:sz="0" w:space="0" w:color="auto"/>
      </w:divBdr>
    </w:div>
    <w:div w:id="1638366819">
      <w:bodyDiv w:val="1"/>
      <w:marLeft w:val="0"/>
      <w:marRight w:val="0"/>
      <w:marTop w:val="0"/>
      <w:marBottom w:val="0"/>
      <w:divBdr>
        <w:top w:val="none" w:sz="0" w:space="0" w:color="auto"/>
        <w:left w:val="none" w:sz="0" w:space="0" w:color="auto"/>
        <w:bottom w:val="none" w:sz="0" w:space="0" w:color="auto"/>
        <w:right w:val="none" w:sz="0" w:space="0" w:color="auto"/>
      </w:divBdr>
    </w:div>
    <w:div w:id="1640919983">
      <w:bodyDiv w:val="1"/>
      <w:marLeft w:val="0"/>
      <w:marRight w:val="0"/>
      <w:marTop w:val="0"/>
      <w:marBottom w:val="0"/>
      <w:divBdr>
        <w:top w:val="none" w:sz="0" w:space="0" w:color="auto"/>
        <w:left w:val="none" w:sz="0" w:space="0" w:color="auto"/>
        <w:bottom w:val="none" w:sz="0" w:space="0" w:color="auto"/>
        <w:right w:val="none" w:sz="0" w:space="0" w:color="auto"/>
      </w:divBdr>
    </w:div>
    <w:div w:id="1642734442">
      <w:bodyDiv w:val="1"/>
      <w:marLeft w:val="0"/>
      <w:marRight w:val="0"/>
      <w:marTop w:val="0"/>
      <w:marBottom w:val="0"/>
      <w:divBdr>
        <w:top w:val="none" w:sz="0" w:space="0" w:color="auto"/>
        <w:left w:val="none" w:sz="0" w:space="0" w:color="auto"/>
        <w:bottom w:val="none" w:sz="0" w:space="0" w:color="auto"/>
        <w:right w:val="none" w:sz="0" w:space="0" w:color="auto"/>
      </w:divBdr>
    </w:div>
    <w:div w:id="1647197669">
      <w:bodyDiv w:val="1"/>
      <w:marLeft w:val="0"/>
      <w:marRight w:val="0"/>
      <w:marTop w:val="0"/>
      <w:marBottom w:val="0"/>
      <w:divBdr>
        <w:top w:val="none" w:sz="0" w:space="0" w:color="auto"/>
        <w:left w:val="none" w:sz="0" w:space="0" w:color="auto"/>
        <w:bottom w:val="none" w:sz="0" w:space="0" w:color="auto"/>
        <w:right w:val="none" w:sz="0" w:space="0" w:color="auto"/>
      </w:divBdr>
    </w:div>
    <w:div w:id="1668052554">
      <w:bodyDiv w:val="1"/>
      <w:marLeft w:val="0"/>
      <w:marRight w:val="0"/>
      <w:marTop w:val="0"/>
      <w:marBottom w:val="0"/>
      <w:divBdr>
        <w:top w:val="none" w:sz="0" w:space="0" w:color="auto"/>
        <w:left w:val="none" w:sz="0" w:space="0" w:color="auto"/>
        <w:bottom w:val="none" w:sz="0" w:space="0" w:color="auto"/>
        <w:right w:val="none" w:sz="0" w:space="0" w:color="auto"/>
      </w:divBdr>
    </w:div>
    <w:div w:id="1669088932">
      <w:bodyDiv w:val="1"/>
      <w:marLeft w:val="0"/>
      <w:marRight w:val="0"/>
      <w:marTop w:val="0"/>
      <w:marBottom w:val="0"/>
      <w:divBdr>
        <w:top w:val="none" w:sz="0" w:space="0" w:color="auto"/>
        <w:left w:val="none" w:sz="0" w:space="0" w:color="auto"/>
        <w:bottom w:val="none" w:sz="0" w:space="0" w:color="auto"/>
        <w:right w:val="none" w:sz="0" w:space="0" w:color="auto"/>
      </w:divBdr>
    </w:div>
    <w:div w:id="1671981412">
      <w:bodyDiv w:val="1"/>
      <w:marLeft w:val="0"/>
      <w:marRight w:val="0"/>
      <w:marTop w:val="0"/>
      <w:marBottom w:val="0"/>
      <w:divBdr>
        <w:top w:val="none" w:sz="0" w:space="0" w:color="auto"/>
        <w:left w:val="none" w:sz="0" w:space="0" w:color="auto"/>
        <w:bottom w:val="none" w:sz="0" w:space="0" w:color="auto"/>
        <w:right w:val="none" w:sz="0" w:space="0" w:color="auto"/>
      </w:divBdr>
    </w:div>
    <w:div w:id="1674525412">
      <w:bodyDiv w:val="1"/>
      <w:marLeft w:val="0"/>
      <w:marRight w:val="0"/>
      <w:marTop w:val="0"/>
      <w:marBottom w:val="0"/>
      <w:divBdr>
        <w:top w:val="none" w:sz="0" w:space="0" w:color="auto"/>
        <w:left w:val="none" w:sz="0" w:space="0" w:color="auto"/>
        <w:bottom w:val="none" w:sz="0" w:space="0" w:color="auto"/>
        <w:right w:val="none" w:sz="0" w:space="0" w:color="auto"/>
      </w:divBdr>
    </w:div>
    <w:div w:id="1675722473">
      <w:bodyDiv w:val="1"/>
      <w:marLeft w:val="0"/>
      <w:marRight w:val="0"/>
      <w:marTop w:val="0"/>
      <w:marBottom w:val="0"/>
      <w:divBdr>
        <w:top w:val="none" w:sz="0" w:space="0" w:color="auto"/>
        <w:left w:val="none" w:sz="0" w:space="0" w:color="auto"/>
        <w:bottom w:val="none" w:sz="0" w:space="0" w:color="auto"/>
        <w:right w:val="none" w:sz="0" w:space="0" w:color="auto"/>
      </w:divBdr>
    </w:div>
    <w:div w:id="1687170380">
      <w:bodyDiv w:val="1"/>
      <w:marLeft w:val="0"/>
      <w:marRight w:val="0"/>
      <w:marTop w:val="0"/>
      <w:marBottom w:val="0"/>
      <w:divBdr>
        <w:top w:val="none" w:sz="0" w:space="0" w:color="auto"/>
        <w:left w:val="none" w:sz="0" w:space="0" w:color="auto"/>
        <w:bottom w:val="none" w:sz="0" w:space="0" w:color="auto"/>
        <w:right w:val="none" w:sz="0" w:space="0" w:color="auto"/>
      </w:divBdr>
    </w:div>
    <w:div w:id="1687830513">
      <w:bodyDiv w:val="1"/>
      <w:marLeft w:val="0"/>
      <w:marRight w:val="0"/>
      <w:marTop w:val="0"/>
      <w:marBottom w:val="0"/>
      <w:divBdr>
        <w:top w:val="none" w:sz="0" w:space="0" w:color="auto"/>
        <w:left w:val="none" w:sz="0" w:space="0" w:color="auto"/>
        <w:bottom w:val="none" w:sz="0" w:space="0" w:color="auto"/>
        <w:right w:val="none" w:sz="0" w:space="0" w:color="auto"/>
      </w:divBdr>
    </w:div>
    <w:div w:id="1692609099">
      <w:bodyDiv w:val="1"/>
      <w:marLeft w:val="0"/>
      <w:marRight w:val="0"/>
      <w:marTop w:val="0"/>
      <w:marBottom w:val="0"/>
      <w:divBdr>
        <w:top w:val="none" w:sz="0" w:space="0" w:color="auto"/>
        <w:left w:val="none" w:sz="0" w:space="0" w:color="auto"/>
        <w:bottom w:val="none" w:sz="0" w:space="0" w:color="auto"/>
        <w:right w:val="none" w:sz="0" w:space="0" w:color="auto"/>
      </w:divBdr>
    </w:div>
    <w:div w:id="1698265616">
      <w:bodyDiv w:val="1"/>
      <w:marLeft w:val="0"/>
      <w:marRight w:val="0"/>
      <w:marTop w:val="0"/>
      <w:marBottom w:val="0"/>
      <w:divBdr>
        <w:top w:val="none" w:sz="0" w:space="0" w:color="auto"/>
        <w:left w:val="none" w:sz="0" w:space="0" w:color="auto"/>
        <w:bottom w:val="none" w:sz="0" w:space="0" w:color="auto"/>
        <w:right w:val="none" w:sz="0" w:space="0" w:color="auto"/>
      </w:divBdr>
    </w:div>
    <w:div w:id="1701467395">
      <w:bodyDiv w:val="1"/>
      <w:marLeft w:val="0"/>
      <w:marRight w:val="0"/>
      <w:marTop w:val="0"/>
      <w:marBottom w:val="0"/>
      <w:divBdr>
        <w:top w:val="none" w:sz="0" w:space="0" w:color="auto"/>
        <w:left w:val="none" w:sz="0" w:space="0" w:color="auto"/>
        <w:bottom w:val="none" w:sz="0" w:space="0" w:color="auto"/>
        <w:right w:val="none" w:sz="0" w:space="0" w:color="auto"/>
      </w:divBdr>
    </w:div>
    <w:div w:id="1707750795">
      <w:bodyDiv w:val="1"/>
      <w:marLeft w:val="0"/>
      <w:marRight w:val="0"/>
      <w:marTop w:val="0"/>
      <w:marBottom w:val="0"/>
      <w:divBdr>
        <w:top w:val="none" w:sz="0" w:space="0" w:color="auto"/>
        <w:left w:val="none" w:sz="0" w:space="0" w:color="auto"/>
        <w:bottom w:val="none" w:sz="0" w:space="0" w:color="auto"/>
        <w:right w:val="none" w:sz="0" w:space="0" w:color="auto"/>
      </w:divBdr>
    </w:div>
    <w:div w:id="1707943632">
      <w:bodyDiv w:val="1"/>
      <w:marLeft w:val="0"/>
      <w:marRight w:val="0"/>
      <w:marTop w:val="0"/>
      <w:marBottom w:val="0"/>
      <w:divBdr>
        <w:top w:val="none" w:sz="0" w:space="0" w:color="auto"/>
        <w:left w:val="none" w:sz="0" w:space="0" w:color="auto"/>
        <w:bottom w:val="none" w:sz="0" w:space="0" w:color="auto"/>
        <w:right w:val="none" w:sz="0" w:space="0" w:color="auto"/>
      </w:divBdr>
    </w:div>
    <w:div w:id="1709988043">
      <w:bodyDiv w:val="1"/>
      <w:marLeft w:val="0"/>
      <w:marRight w:val="0"/>
      <w:marTop w:val="0"/>
      <w:marBottom w:val="0"/>
      <w:divBdr>
        <w:top w:val="none" w:sz="0" w:space="0" w:color="auto"/>
        <w:left w:val="none" w:sz="0" w:space="0" w:color="auto"/>
        <w:bottom w:val="none" w:sz="0" w:space="0" w:color="auto"/>
        <w:right w:val="none" w:sz="0" w:space="0" w:color="auto"/>
      </w:divBdr>
    </w:div>
    <w:div w:id="1728185834">
      <w:bodyDiv w:val="1"/>
      <w:marLeft w:val="0"/>
      <w:marRight w:val="0"/>
      <w:marTop w:val="0"/>
      <w:marBottom w:val="0"/>
      <w:divBdr>
        <w:top w:val="none" w:sz="0" w:space="0" w:color="auto"/>
        <w:left w:val="none" w:sz="0" w:space="0" w:color="auto"/>
        <w:bottom w:val="none" w:sz="0" w:space="0" w:color="auto"/>
        <w:right w:val="none" w:sz="0" w:space="0" w:color="auto"/>
      </w:divBdr>
    </w:div>
    <w:div w:id="1729911232">
      <w:bodyDiv w:val="1"/>
      <w:marLeft w:val="0"/>
      <w:marRight w:val="0"/>
      <w:marTop w:val="0"/>
      <w:marBottom w:val="0"/>
      <w:divBdr>
        <w:top w:val="none" w:sz="0" w:space="0" w:color="auto"/>
        <w:left w:val="none" w:sz="0" w:space="0" w:color="auto"/>
        <w:bottom w:val="none" w:sz="0" w:space="0" w:color="auto"/>
        <w:right w:val="none" w:sz="0" w:space="0" w:color="auto"/>
      </w:divBdr>
    </w:div>
    <w:div w:id="1732147930">
      <w:bodyDiv w:val="1"/>
      <w:marLeft w:val="0"/>
      <w:marRight w:val="0"/>
      <w:marTop w:val="0"/>
      <w:marBottom w:val="0"/>
      <w:divBdr>
        <w:top w:val="none" w:sz="0" w:space="0" w:color="auto"/>
        <w:left w:val="none" w:sz="0" w:space="0" w:color="auto"/>
        <w:bottom w:val="none" w:sz="0" w:space="0" w:color="auto"/>
        <w:right w:val="none" w:sz="0" w:space="0" w:color="auto"/>
      </w:divBdr>
    </w:div>
    <w:div w:id="1737968416">
      <w:bodyDiv w:val="1"/>
      <w:marLeft w:val="0"/>
      <w:marRight w:val="0"/>
      <w:marTop w:val="0"/>
      <w:marBottom w:val="0"/>
      <w:divBdr>
        <w:top w:val="none" w:sz="0" w:space="0" w:color="auto"/>
        <w:left w:val="none" w:sz="0" w:space="0" w:color="auto"/>
        <w:bottom w:val="none" w:sz="0" w:space="0" w:color="auto"/>
        <w:right w:val="none" w:sz="0" w:space="0" w:color="auto"/>
      </w:divBdr>
    </w:div>
    <w:div w:id="1743793505">
      <w:bodyDiv w:val="1"/>
      <w:marLeft w:val="0"/>
      <w:marRight w:val="0"/>
      <w:marTop w:val="0"/>
      <w:marBottom w:val="0"/>
      <w:divBdr>
        <w:top w:val="none" w:sz="0" w:space="0" w:color="auto"/>
        <w:left w:val="none" w:sz="0" w:space="0" w:color="auto"/>
        <w:bottom w:val="none" w:sz="0" w:space="0" w:color="auto"/>
        <w:right w:val="none" w:sz="0" w:space="0" w:color="auto"/>
      </w:divBdr>
    </w:div>
    <w:div w:id="1772626766">
      <w:bodyDiv w:val="1"/>
      <w:marLeft w:val="0"/>
      <w:marRight w:val="0"/>
      <w:marTop w:val="0"/>
      <w:marBottom w:val="0"/>
      <w:divBdr>
        <w:top w:val="none" w:sz="0" w:space="0" w:color="auto"/>
        <w:left w:val="none" w:sz="0" w:space="0" w:color="auto"/>
        <w:bottom w:val="none" w:sz="0" w:space="0" w:color="auto"/>
        <w:right w:val="none" w:sz="0" w:space="0" w:color="auto"/>
      </w:divBdr>
    </w:div>
    <w:div w:id="1780638291">
      <w:bodyDiv w:val="1"/>
      <w:marLeft w:val="0"/>
      <w:marRight w:val="0"/>
      <w:marTop w:val="0"/>
      <w:marBottom w:val="0"/>
      <w:divBdr>
        <w:top w:val="none" w:sz="0" w:space="0" w:color="auto"/>
        <w:left w:val="none" w:sz="0" w:space="0" w:color="auto"/>
        <w:bottom w:val="none" w:sz="0" w:space="0" w:color="auto"/>
        <w:right w:val="none" w:sz="0" w:space="0" w:color="auto"/>
      </w:divBdr>
    </w:div>
    <w:div w:id="1788741196">
      <w:bodyDiv w:val="1"/>
      <w:marLeft w:val="0"/>
      <w:marRight w:val="0"/>
      <w:marTop w:val="0"/>
      <w:marBottom w:val="0"/>
      <w:divBdr>
        <w:top w:val="none" w:sz="0" w:space="0" w:color="auto"/>
        <w:left w:val="none" w:sz="0" w:space="0" w:color="auto"/>
        <w:bottom w:val="none" w:sz="0" w:space="0" w:color="auto"/>
        <w:right w:val="none" w:sz="0" w:space="0" w:color="auto"/>
      </w:divBdr>
    </w:div>
    <w:div w:id="1789540550">
      <w:bodyDiv w:val="1"/>
      <w:marLeft w:val="0"/>
      <w:marRight w:val="0"/>
      <w:marTop w:val="0"/>
      <w:marBottom w:val="0"/>
      <w:divBdr>
        <w:top w:val="none" w:sz="0" w:space="0" w:color="auto"/>
        <w:left w:val="none" w:sz="0" w:space="0" w:color="auto"/>
        <w:bottom w:val="none" w:sz="0" w:space="0" w:color="auto"/>
        <w:right w:val="none" w:sz="0" w:space="0" w:color="auto"/>
      </w:divBdr>
    </w:div>
    <w:div w:id="1801728499">
      <w:bodyDiv w:val="1"/>
      <w:marLeft w:val="0"/>
      <w:marRight w:val="0"/>
      <w:marTop w:val="0"/>
      <w:marBottom w:val="0"/>
      <w:divBdr>
        <w:top w:val="none" w:sz="0" w:space="0" w:color="auto"/>
        <w:left w:val="none" w:sz="0" w:space="0" w:color="auto"/>
        <w:bottom w:val="none" w:sz="0" w:space="0" w:color="auto"/>
        <w:right w:val="none" w:sz="0" w:space="0" w:color="auto"/>
      </w:divBdr>
    </w:div>
    <w:div w:id="1826630595">
      <w:bodyDiv w:val="1"/>
      <w:marLeft w:val="0"/>
      <w:marRight w:val="0"/>
      <w:marTop w:val="0"/>
      <w:marBottom w:val="0"/>
      <w:divBdr>
        <w:top w:val="none" w:sz="0" w:space="0" w:color="auto"/>
        <w:left w:val="none" w:sz="0" w:space="0" w:color="auto"/>
        <w:bottom w:val="none" w:sz="0" w:space="0" w:color="auto"/>
        <w:right w:val="none" w:sz="0" w:space="0" w:color="auto"/>
      </w:divBdr>
    </w:div>
    <w:div w:id="1845052090">
      <w:bodyDiv w:val="1"/>
      <w:marLeft w:val="0"/>
      <w:marRight w:val="0"/>
      <w:marTop w:val="0"/>
      <w:marBottom w:val="0"/>
      <w:divBdr>
        <w:top w:val="none" w:sz="0" w:space="0" w:color="auto"/>
        <w:left w:val="none" w:sz="0" w:space="0" w:color="auto"/>
        <w:bottom w:val="none" w:sz="0" w:space="0" w:color="auto"/>
        <w:right w:val="none" w:sz="0" w:space="0" w:color="auto"/>
      </w:divBdr>
    </w:div>
    <w:div w:id="1847788448">
      <w:bodyDiv w:val="1"/>
      <w:marLeft w:val="0"/>
      <w:marRight w:val="0"/>
      <w:marTop w:val="0"/>
      <w:marBottom w:val="0"/>
      <w:divBdr>
        <w:top w:val="none" w:sz="0" w:space="0" w:color="auto"/>
        <w:left w:val="none" w:sz="0" w:space="0" w:color="auto"/>
        <w:bottom w:val="none" w:sz="0" w:space="0" w:color="auto"/>
        <w:right w:val="none" w:sz="0" w:space="0" w:color="auto"/>
      </w:divBdr>
    </w:div>
    <w:div w:id="1853377418">
      <w:bodyDiv w:val="1"/>
      <w:marLeft w:val="0"/>
      <w:marRight w:val="0"/>
      <w:marTop w:val="0"/>
      <w:marBottom w:val="0"/>
      <w:divBdr>
        <w:top w:val="none" w:sz="0" w:space="0" w:color="auto"/>
        <w:left w:val="none" w:sz="0" w:space="0" w:color="auto"/>
        <w:bottom w:val="none" w:sz="0" w:space="0" w:color="auto"/>
        <w:right w:val="none" w:sz="0" w:space="0" w:color="auto"/>
      </w:divBdr>
    </w:div>
    <w:div w:id="1858805319">
      <w:bodyDiv w:val="1"/>
      <w:marLeft w:val="0"/>
      <w:marRight w:val="0"/>
      <w:marTop w:val="0"/>
      <w:marBottom w:val="0"/>
      <w:divBdr>
        <w:top w:val="none" w:sz="0" w:space="0" w:color="auto"/>
        <w:left w:val="none" w:sz="0" w:space="0" w:color="auto"/>
        <w:bottom w:val="none" w:sz="0" w:space="0" w:color="auto"/>
        <w:right w:val="none" w:sz="0" w:space="0" w:color="auto"/>
      </w:divBdr>
    </w:div>
    <w:div w:id="1859928053">
      <w:bodyDiv w:val="1"/>
      <w:marLeft w:val="0"/>
      <w:marRight w:val="0"/>
      <w:marTop w:val="0"/>
      <w:marBottom w:val="0"/>
      <w:divBdr>
        <w:top w:val="none" w:sz="0" w:space="0" w:color="auto"/>
        <w:left w:val="none" w:sz="0" w:space="0" w:color="auto"/>
        <w:bottom w:val="none" w:sz="0" w:space="0" w:color="auto"/>
        <w:right w:val="none" w:sz="0" w:space="0" w:color="auto"/>
      </w:divBdr>
    </w:div>
    <w:div w:id="1870682112">
      <w:bodyDiv w:val="1"/>
      <w:marLeft w:val="0"/>
      <w:marRight w:val="0"/>
      <w:marTop w:val="0"/>
      <w:marBottom w:val="0"/>
      <w:divBdr>
        <w:top w:val="none" w:sz="0" w:space="0" w:color="auto"/>
        <w:left w:val="none" w:sz="0" w:space="0" w:color="auto"/>
        <w:bottom w:val="none" w:sz="0" w:space="0" w:color="auto"/>
        <w:right w:val="none" w:sz="0" w:space="0" w:color="auto"/>
      </w:divBdr>
    </w:div>
    <w:div w:id="1875996133">
      <w:bodyDiv w:val="1"/>
      <w:marLeft w:val="0"/>
      <w:marRight w:val="0"/>
      <w:marTop w:val="0"/>
      <w:marBottom w:val="0"/>
      <w:divBdr>
        <w:top w:val="none" w:sz="0" w:space="0" w:color="auto"/>
        <w:left w:val="none" w:sz="0" w:space="0" w:color="auto"/>
        <w:bottom w:val="none" w:sz="0" w:space="0" w:color="auto"/>
        <w:right w:val="none" w:sz="0" w:space="0" w:color="auto"/>
      </w:divBdr>
    </w:div>
    <w:div w:id="1881437386">
      <w:bodyDiv w:val="1"/>
      <w:marLeft w:val="0"/>
      <w:marRight w:val="0"/>
      <w:marTop w:val="0"/>
      <w:marBottom w:val="0"/>
      <w:divBdr>
        <w:top w:val="none" w:sz="0" w:space="0" w:color="auto"/>
        <w:left w:val="none" w:sz="0" w:space="0" w:color="auto"/>
        <w:bottom w:val="none" w:sz="0" w:space="0" w:color="auto"/>
        <w:right w:val="none" w:sz="0" w:space="0" w:color="auto"/>
      </w:divBdr>
    </w:div>
    <w:div w:id="1886671044">
      <w:bodyDiv w:val="1"/>
      <w:marLeft w:val="0"/>
      <w:marRight w:val="0"/>
      <w:marTop w:val="0"/>
      <w:marBottom w:val="0"/>
      <w:divBdr>
        <w:top w:val="none" w:sz="0" w:space="0" w:color="auto"/>
        <w:left w:val="none" w:sz="0" w:space="0" w:color="auto"/>
        <w:bottom w:val="none" w:sz="0" w:space="0" w:color="auto"/>
        <w:right w:val="none" w:sz="0" w:space="0" w:color="auto"/>
      </w:divBdr>
    </w:div>
    <w:div w:id="1890534887">
      <w:bodyDiv w:val="1"/>
      <w:marLeft w:val="0"/>
      <w:marRight w:val="0"/>
      <w:marTop w:val="0"/>
      <w:marBottom w:val="0"/>
      <w:divBdr>
        <w:top w:val="none" w:sz="0" w:space="0" w:color="auto"/>
        <w:left w:val="none" w:sz="0" w:space="0" w:color="auto"/>
        <w:bottom w:val="none" w:sz="0" w:space="0" w:color="auto"/>
        <w:right w:val="none" w:sz="0" w:space="0" w:color="auto"/>
      </w:divBdr>
    </w:div>
    <w:div w:id="1905867097">
      <w:bodyDiv w:val="1"/>
      <w:marLeft w:val="0"/>
      <w:marRight w:val="0"/>
      <w:marTop w:val="0"/>
      <w:marBottom w:val="0"/>
      <w:divBdr>
        <w:top w:val="none" w:sz="0" w:space="0" w:color="auto"/>
        <w:left w:val="none" w:sz="0" w:space="0" w:color="auto"/>
        <w:bottom w:val="none" w:sz="0" w:space="0" w:color="auto"/>
        <w:right w:val="none" w:sz="0" w:space="0" w:color="auto"/>
      </w:divBdr>
    </w:div>
    <w:div w:id="1929577065">
      <w:bodyDiv w:val="1"/>
      <w:marLeft w:val="0"/>
      <w:marRight w:val="0"/>
      <w:marTop w:val="0"/>
      <w:marBottom w:val="0"/>
      <w:divBdr>
        <w:top w:val="none" w:sz="0" w:space="0" w:color="auto"/>
        <w:left w:val="none" w:sz="0" w:space="0" w:color="auto"/>
        <w:bottom w:val="none" w:sz="0" w:space="0" w:color="auto"/>
        <w:right w:val="none" w:sz="0" w:space="0" w:color="auto"/>
      </w:divBdr>
    </w:div>
    <w:div w:id="1933199644">
      <w:bodyDiv w:val="1"/>
      <w:marLeft w:val="0"/>
      <w:marRight w:val="0"/>
      <w:marTop w:val="0"/>
      <w:marBottom w:val="0"/>
      <w:divBdr>
        <w:top w:val="none" w:sz="0" w:space="0" w:color="auto"/>
        <w:left w:val="none" w:sz="0" w:space="0" w:color="auto"/>
        <w:bottom w:val="none" w:sz="0" w:space="0" w:color="auto"/>
        <w:right w:val="none" w:sz="0" w:space="0" w:color="auto"/>
      </w:divBdr>
    </w:div>
    <w:div w:id="1948466852">
      <w:bodyDiv w:val="1"/>
      <w:marLeft w:val="0"/>
      <w:marRight w:val="0"/>
      <w:marTop w:val="0"/>
      <w:marBottom w:val="0"/>
      <w:divBdr>
        <w:top w:val="none" w:sz="0" w:space="0" w:color="auto"/>
        <w:left w:val="none" w:sz="0" w:space="0" w:color="auto"/>
        <w:bottom w:val="none" w:sz="0" w:space="0" w:color="auto"/>
        <w:right w:val="none" w:sz="0" w:space="0" w:color="auto"/>
      </w:divBdr>
    </w:div>
    <w:div w:id="1960182615">
      <w:bodyDiv w:val="1"/>
      <w:marLeft w:val="0"/>
      <w:marRight w:val="0"/>
      <w:marTop w:val="0"/>
      <w:marBottom w:val="0"/>
      <w:divBdr>
        <w:top w:val="none" w:sz="0" w:space="0" w:color="auto"/>
        <w:left w:val="none" w:sz="0" w:space="0" w:color="auto"/>
        <w:bottom w:val="none" w:sz="0" w:space="0" w:color="auto"/>
        <w:right w:val="none" w:sz="0" w:space="0" w:color="auto"/>
      </w:divBdr>
    </w:div>
    <w:div w:id="1985886917">
      <w:bodyDiv w:val="1"/>
      <w:marLeft w:val="0"/>
      <w:marRight w:val="0"/>
      <w:marTop w:val="0"/>
      <w:marBottom w:val="0"/>
      <w:divBdr>
        <w:top w:val="none" w:sz="0" w:space="0" w:color="auto"/>
        <w:left w:val="none" w:sz="0" w:space="0" w:color="auto"/>
        <w:bottom w:val="none" w:sz="0" w:space="0" w:color="auto"/>
        <w:right w:val="none" w:sz="0" w:space="0" w:color="auto"/>
      </w:divBdr>
    </w:div>
    <w:div w:id="1991858309">
      <w:bodyDiv w:val="1"/>
      <w:marLeft w:val="0"/>
      <w:marRight w:val="0"/>
      <w:marTop w:val="0"/>
      <w:marBottom w:val="0"/>
      <w:divBdr>
        <w:top w:val="none" w:sz="0" w:space="0" w:color="auto"/>
        <w:left w:val="none" w:sz="0" w:space="0" w:color="auto"/>
        <w:bottom w:val="none" w:sz="0" w:space="0" w:color="auto"/>
        <w:right w:val="none" w:sz="0" w:space="0" w:color="auto"/>
      </w:divBdr>
    </w:div>
    <w:div w:id="2042784598">
      <w:bodyDiv w:val="1"/>
      <w:marLeft w:val="0"/>
      <w:marRight w:val="0"/>
      <w:marTop w:val="0"/>
      <w:marBottom w:val="0"/>
      <w:divBdr>
        <w:top w:val="none" w:sz="0" w:space="0" w:color="auto"/>
        <w:left w:val="none" w:sz="0" w:space="0" w:color="auto"/>
        <w:bottom w:val="none" w:sz="0" w:space="0" w:color="auto"/>
        <w:right w:val="none" w:sz="0" w:space="0" w:color="auto"/>
      </w:divBdr>
    </w:div>
    <w:div w:id="2047487917">
      <w:bodyDiv w:val="1"/>
      <w:marLeft w:val="0"/>
      <w:marRight w:val="0"/>
      <w:marTop w:val="0"/>
      <w:marBottom w:val="0"/>
      <w:divBdr>
        <w:top w:val="none" w:sz="0" w:space="0" w:color="auto"/>
        <w:left w:val="none" w:sz="0" w:space="0" w:color="auto"/>
        <w:bottom w:val="none" w:sz="0" w:space="0" w:color="auto"/>
        <w:right w:val="none" w:sz="0" w:space="0" w:color="auto"/>
      </w:divBdr>
    </w:div>
    <w:div w:id="2052611692">
      <w:bodyDiv w:val="1"/>
      <w:marLeft w:val="0"/>
      <w:marRight w:val="0"/>
      <w:marTop w:val="0"/>
      <w:marBottom w:val="0"/>
      <w:divBdr>
        <w:top w:val="none" w:sz="0" w:space="0" w:color="auto"/>
        <w:left w:val="none" w:sz="0" w:space="0" w:color="auto"/>
        <w:bottom w:val="none" w:sz="0" w:space="0" w:color="auto"/>
        <w:right w:val="none" w:sz="0" w:space="0" w:color="auto"/>
      </w:divBdr>
    </w:div>
    <w:div w:id="2058119810">
      <w:bodyDiv w:val="1"/>
      <w:marLeft w:val="0"/>
      <w:marRight w:val="0"/>
      <w:marTop w:val="0"/>
      <w:marBottom w:val="0"/>
      <w:divBdr>
        <w:top w:val="none" w:sz="0" w:space="0" w:color="auto"/>
        <w:left w:val="none" w:sz="0" w:space="0" w:color="auto"/>
        <w:bottom w:val="none" w:sz="0" w:space="0" w:color="auto"/>
        <w:right w:val="none" w:sz="0" w:space="0" w:color="auto"/>
      </w:divBdr>
    </w:div>
    <w:div w:id="2073892523">
      <w:bodyDiv w:val="1"/>
      <w:marLeft w:val="0"/>
      <w:marRight w:val="0"/>
      <w:marTop w:val="0"/>
      <w:marBottom w:val="0"/>
      <w:divBdr>
        <w:top w:val="none" w:sz="0" w:space="0" w:color="auto"/>
        <w:left w:val="none" w:sz="0" w:space="0" w:color="auto"/>
        <w:bottom w:val="none" w:sz="0" w:space="0" w:color="auto"/>
        <w:right w:val="none" w:sz="0" w:space="0" w:color="auto"/>
      </w:divBdr>
    </w:div>
    <w:div w:id="2076776449">
      <w:bodyDiv w:val="1"/>
      <w:marLeft w:val="0"/>
      <w:marRight w:val="0"/>
      <w:marTop w:val="0"/>
      <w:marBottom w:val="0"/>
      <w:divBdr>
        <w:top w:val="none" w:sz="0" w:space="0" w:color="auto"/>
        <w:left w:val="none" w:sz="0" w:space="0" w:color="auto"/>
        <w:bottom w:val="none" w:sz="0" w:space="0" w:color="auto"/>
        <w:right w:val="none" w:sz="0" w:space="0" w:color="auto"/>
      </w:divBdr>
    </w:div>
    <w:div w:id="2094858375">
      <w:bodyDiv w:val="1"/>
      <w:marLeft w:val="0"/>
      <w:marRight w:val="0"/>
      <w:marTop w:val="0"/>
      <w:marBottom w:val="0"/>
      <w:divBdr>
        <w:top w:val="none" w:sz="0" w:space="0" w:color="auto"/>
        <w:left w:val="none" w:sz="0" w:space="0" w:color="auto"/>
        <w:bottom w:val="none" w:sz="0" w:space="0" w:color="auto"/>
        <w:right w:val="none" w:sz="0" w:space="0" w:color="auto"/>
      </w:divBdr>
    </w:div>
    <w:div w:id="2095777856">
      <w:bodyDiv w:val="1"/>
      <w:marLeft w:val="0"/>
      <w:marRight w:val="0"/>
      <w:marTop w:val="0"/>
      <w:marBottom w:val="0"/>
      <w:divBdr>
        <w:top w:val="none" w:sz="0" w:space="0" w:color="auto"/>
        <w:left w:val="none" w:sz="0" w:space="0" w:color="auto"/>
        <w:bottom w:val="none" w:sz="0" w:space="0" w:color="auto"/>
        <w:right w:val="none" w:sz="0" w:space="0" w:color="auto"/>
      </w:divBdr>
    </w:div>
    <w:div w:id="2104912538">
      <w:bodyDiv w:val="1"/>
      <w:marLeft w:val="0"/>
      <w:marRight w:val="0"/>
      <w:marTop w:val="0"/>
      <w:marBottom w:val="0"/>
      <w:divBdr>
        <w:top w:val="none" w:sz="0" w:space="0" w:color="auto"/>
        <w:left w:val="none" w:sz="0" w:space="0" w:color="auto"/>
        <w:bottom w:val="none" w:sz="0" w:space="0" w:color="auto"/>
        <w:right w:val="none" w:sz="0" w:space="0" w:color="auto"/>
      </w:divBdr>
    </w:div>
    <w:div w:id="2106614681">
      <w:bodyDiv w:val="1"/>
      <w:marLeft w:val="0"/>
      <w:marRight w:val="0"/>
      <w:marTop w:val="0"/>
      <w:marBottom w:val="0"/>
      <w:divBdr>
        <w:top w:val="none" w:sz="0" w:space="0" w:color="auto"/>
        <w:left w:val="none" w:sz="0" w:space="0" w:color="auto"/>
        <w:bottom w:val="none" w:sz="0" w:space="0" w:color="auto"/>
        <w:right w:val="none" w:sz="0" w:space="0" w:color="auto"/>
      </w:divBdr>
    </w:div>
    <w:div w:id="2126538630">
      <w:bodyDiv w:val="1"/>
      <w:marLeft w:val="0"/>
      <w:marRight w:val="0"/>
      <w:marTop w:val="0"/>
      <w:marBottom w:val="0"/>
      <w:divBdr>
        <w:top w:val="none" w:sz="0" w:space="0" w:color="auto"/>
        <w:left w:val="none" w:sz="0" w:space="0" w:color="auto"/>
        <w:bottom w:val="none" w:sz="0" w:space="0" w:color="auto"/>
        <w:right w:val="none" w:sz="0" w:space="0" w:color="auto"/>
      </w:divBdr>
    </w:div>
    <w:div w:id="2139181566">
      <w:bodyDiv w:val="1"/>
      <w:marLeft w:val="0"/>
      <w:marRight w:val="0"/>
      <w:marTop w:val="0"/>
      <w:marBottom w:val="0"/>
      <w:divBdr>
        <w:top w:val="none" w:sz="0" w:space="0" w:color="auto"/>
        <w:left w:val="none" w:sz="0" w:space="0" w:color="auto"/>
        <w:bottom w:val="none" w:sz="0" w:space="0" w:color="auto"/>
        <w:right w:val="none" w:sz="0" w:space="0" w:color="auto"/>
      </w:divBdr>
    </w:div>
    <w:div w:id="2139564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ionysis\AppData\Local\Packages\microsoft.windowscommunicationsapps_8wekyb3d8bbwe\LocalState\Files\S0\532\Attachments\&#917;&#953;&#954;&#972;&#957;&#945;%201:%20&#922;&#973;&#954;&#955;&#959;&#962;%20&#950;&#969;&#942;&#962;%20&#945;&#960;&#972;&#954;&#961;&#953;&#963;&#951;&#962;%20&#960;&#949;&#961;&#953;&#963;&#964;&#945;&#964;&#953;&#954;&#959;&#973;" TargetMode="External"/><Relationship Id="rId18" Type="http://schemas.openxmlformats.org/officeDocument/2006/relationships/hyperlink" Target="https://dl.acm.org/doi/10.1145/1719030.1719050" TargetMode="External"/><Relationship Id="rId3" Type="http://schemas.openxmlformats.org/officeDocument/2006/relationships/styles" Target="styles.xml"/><Relationship Id="rId21" Type="http://schemas.openxmlformats.org/officeDocument/2006/relationships/footer" Target="footer3.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nvlpubs.nist.gov/nistpubs/specialpublications/nist.sp.800-61r2.pdf" TargetMode="External"/><Relationship Id="rId2" Type="http://schemas.openxmlformats.org/officeDocument/2006/relationships/numbering" Target="numbering.xml"/><Relationship Id="rId16" Type="http://schemas.openxmlformats.org/officeDocument/2006/relationships/hyperlink" Target="https://digitalcommons.usf.edu/cgi/viewcontent.cgi?article=1002&amp;context=oa_textbooks" TargetMode="External"/><Relationship Id="rId20" Type="http://schemas.openxmlformats.org/officeDocument/2006/relationships/hyperlink" Target="https://www.emerald.com/insight/content/doi/10.1108/ITP-09-2017-0298/ful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fontTable" Target="fontTable.xml"/><Relationship Id="rId36" Type="http://schemas.microsoft.com/office/2016/09/relationships/commentsIds" Target="commentsIds.xml"/><Relationship Id="rId10" Type="http://schemas.microsoft.com/office/2007/relationships/hdphoto" Target="media/hdphoto1.wdp"/><Relationship Id="rId19" Type="http://schemas.openxmlformats.org/officeDocument/2006/relationships/hyperlink" Target="https://www.researchgate.net/publication/228756057_Procedures_for_Performing_Systematic_Review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g"/><Relationship Id="rId22" Type="http://schemas.openxmlformats.org/officeDocument/2006/relationships/footer" Target="footer4.xml"/><Relationship Id="rId35" Type="http://schemas.microsoft.com/office/2018/08/relationships/commentsExtensible" Target="commentsExtensi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0">
  <b:Source>
    <b:Tag>Hed11</b:Tag>
    <b:SourceType>JournalArticle</b:SourceType>
    <b:Guid>{166B4FFA-7FE3-0040-B1D7-9905F8358F3B}</b:Guid>
    <b:Title>Value conflicts for information security management</b:Title>
    <b:JournalName>The Journal of Strategic Information Systems</b:JournalName>
    <b:Year>2011</b:Year>
    <b:Volume>20</b:Volume>
    <b:Issue>4</b:Issue>
    <b:Pages>373-384</b:Pages>
    <b:Author>
      <b:Author>
        <b:NameList>
          <b:Person>
            <b:Last>Hedström</b:Last>
            <b:First>Karin</b:First>
          </b:Person>
          <b:Person>
            <b:Last>Kolkowska</b:Last>
            <b:First>Ella</b:First>
          </b:Person>
          <b:Person>
            <b:Last>Karlsson</b:Last>
            <b:First>Fredrik</b:First>
          </b:Person>
          <b:Person>
            <b:Last>Allen</b:Last>
            <b:First>J.P.</b:First>
          </b:Person>
        </b:NameList>
      </b:Author>
    </b:Author>
    <b:RefOrder>1</b:RefOrder>
  </b:Source>
  <b:Source>
    <b:Tag>SOI16</b:Tag>
    <b:SourceType>InternetSite</b:SourceType>
    <b:Guid>{25152597-B275-B840-A54E-00DA02C0FD24}</b:Guid>
    <b:Title>ISO/IEC 27035-1:2016</b:Title>
    <b:Year>2016</b:Year>
    <b:InternetSiteTitle>Information technology — Security techniques — Information security incident management — Part 1: Principles of incident management</b:InternetSiteTitle>
    <b:URL>https://www.iso.org/standard/60803.html</b:URL>
    <b:Author>
      <b:Author>
        <b:Corporate>ISO-Technical Committee</b:Corporate>
      </b:Author>
    </b:Author>
    <b:RefOrder>2</b:RefOrder>
  </b:Source>
  <b:Source>
    <b:Tag>Bad14</b:Tag>
    <b:SourceType>JournalArticle</b:SourceType>
    <b:Guid>{FF73331A-BC11-AF46-A728-65E4EE10A4A6}</b:Guid>
    <b:Title>Computer Security Incident Response Teams (CSIRTs): An Overview</b:Title>
    <b:Year>2014</b:Year>
    <b:Pages>1-23</b:Pages>
    <b:JournalName>Global Cyber Security Capacity Centre</b:JournalName>
    <b:Author>
      <b:Author>
        <b:NameList>
          <b:Person>
            <b:Last>Bada</b:Last>
            <b:First>Maria</b:First>
          </b:Person>
          <b:Person>
            <b:Last>Creese</b:Last>
            <b:First>Sadie</b:First>
          </b:Person>
          <b:Person>
            <b:Last>Goldsmith</b:Last>
            <b:First>Michael</b:First>
          </b:Person>
          <b:Person>
            <b:Last>Mitchell</b:Last>
            <b:First>Chris</b:First>
          </b:Person>
          <b:Person>
            <b:Last>Phillips</b:Last>
            <b:First>Elizabeth</b:First>
          </b:Person>
        </b:NameList>
      </b:Author>
    </b:Author>
    <b:RefOrder>3</b:RefOrder>
  </b:Source>
  <b:Source>
    <b:Tag>DeM161</b:Tag>
    <b:SourceType>Book</b:SourceType>
    <b:Guid>{3BD7779C-2F24-5543-9D5B-2938BD501855}</b:Guid>
    <b:Title>Strategies for incident response and cyber crisis cooperation</b:Title>
    <b:Publisher>ENISA</b:Publisher>
    <b:Year>2016</b:Year>
    <b:Edition>1.1</b:Edition>
    <b:Author>
      <b:Author>
        <b:NameList>
          <b:Person>
            <b:Last>De Muynck</b:Last>
            <b:First>Jo</b:First>
          </b:Person>
          <b:Person>
            <b:Last>Portesi</b:Last>
            <b:First>Silvia</b:First>
          </b:Person>
        </b:NameList>
      </b:Author>
    </b:Author>
    <b:RefOrder>4</b:RefOrder>
  </b:Source>
  <b:Source>
    <b:Tag>Cic12</b:Tag>
    <b:SourceType>DocumentFromInternetSite</b:SourceType>
    <b:Guid>{A8D4228C-7BDE-E949-8BE2-ABF6485796BB}</b:Guid>
    <b:Title>Computer Security Incident Handling Guide: Recommendations of the National Institute of Standards and Technology</b:Title>
    <b:Year>2012</b:Year>
    <b:Author>
      <b:Author>
        <b:NameList>
          <b:Person>
            <b:Last>Cichonski</b:Last>
            <b:First>Paul</b:First>
          </b:Person>
          <b:Person>
            <b:Last>Millar</b:Last>
            <b:First>Tom</b:First>
          </b:Person>
          <b:Person>
            <b:Last>Grance</b:Last>
            <b:First>Tim</b:First>
          </b:Person>
          <b:Person>
            <b:Last>Scarfone</b:Last>
            <b:First>Karen</b:First>
          </b:Person>
        </b:NameList>
      </b:Author>
    </b:Author>
    <b:InternetSiteTitle>U.S. Department of Commerce</b:InternetSiteTitle>
    <b:URL>https://nvlpubs.nist.gov/nistpubs/specialpublications/nist.sp.800-61r2.pdf</b:URL>
    <b:RefOrder>5</b:RefOrder>
  </b:Source>
  <b:Source>
    <b:Tag>Bre12</b:Tag>
    <b:SourceType>Book</b:SourceType>
    <b:Guid>{C393EF71-9355-BA4A-BA38-4805D4C341FA}</b:Guid>
    <b:Title>IT Service Management: A guide for ITIL Foundation Exam candidates</b:Title>
    <b:Year>2012</b:Year>
    <b:Publisher>BCS</b:Publisher>
    <b:Edition>2nd</b:Edition>
    <b:Author>
      <b:Author>
        <b:NameList>
          <b:Person>
            <b:Last>Brewster</b:Last>
            <b:First>E.</b:First>
          </b:Person>
          <b:Person>
            <b:Last>Griffiths</b:Last>
            <b:First>R.</b:First>
          </b:Person>
          <b:Person>
            <b:Last>Lawes</b:Last>
            <b:First>A.</b:First>
          </b:Person>
          <b:Person>
            <b:Last>Sansbury</b:Last>
            <b:First>J.</b:First>
          </b:Person>
        </b:NameList>
      </b:Author>
    </b:Author>
    <b:RefOrder>6</b:RefOrder>
  </b:Source>
  <b:Source>
    <b:Tag>Jak13</b:Tag>
    <b:SourceType>JournalArticle</b:SourceType>
    <b:Guid>{12DA6013-9E71-4E45-8EB7-CBF3E9E5A617}</b:Guid>
    <b:Title>Standardization of Information Security Management System: ISO/IEC 27001:2005, ITIL®, CoBIT</b:Title>
    <b:Year>2013</b:Year>
    <b:Volume>1</b:Volume>
    <b:JournalName>IJES</b:JournalName>
    <b:Issue>2</b:Issue>
    <b:Author>
      <b:Author>
        <b:NameList>
          <b:Person>
            <b:Last>Jakábová</b:Last>
            <b:First>M.</b:First>
          </b:Person>
          <b:Person>
            <b:Last>Urdziková</b:Last>
            <b:First>J.</b:First>
          </b:Person>
          <b:Person>
            <b:Last>Mironovová</b:Last>
            <b:First>E.</b:First>
          </b:Person>
        </b:NameList>
      </b:Author>
    </b:Author>
    <b:RefOrder>7</b:RefOrder>
  </b:Source>
  <b:Source>
    <b:Tag>ISO05</b:Tag>
    <b:SourceType>DocumentFromInternetSite</b:SourceType>
    <b:Guid>{E7AC492F-8017-6345-94BB-30596CB5F5B8}</b:Guid>
    <b:Title>ISO/IEC 27002:2005(E)</b:Title>
    <b:Year>2005</b:Year>
    <b:URL>https://www.iso.org/obp/ui/#iso:std:iso-iec:27002:ed-1:v1:en</b:URL>
    <b:InternetSiteTitle>Information technology - Security techniques - Code of practice for information security management-International Organization for Standardization</b:InternetSiteTitle>
    <b:RefOrder>8</b:RefOrder>
  </b:Source>
  <b:Source>
    <b:Tag>ISO16</b:Tag>
    <b:SourceType>InternetSite</b:SourceType>
    <b:Guid>{D0F6A3FE-EEA5-C640-931C-76779B4100EE}</b:Guid>
    <b:Title>ISO/IEC 27035-2:2016</b:Title>
    <b:InternetSiteTitle>Information technology — Security techniques — Information security incident management — Part 2: Guidelines to plan and prepare for incident response ABSTRACT PREVIEW ISO/IEC 27035-2:2016 provides the guidelines to plan and prepare for incident response. The guidelines are based on the "Plan and Prepare" phase and the "Lessons Learned" phase of the "Information security incident management phases" model presented in ISO/IEC 27035‑1.  The major points within the "Plan and Prepare" phase include the following:  - information security incident management policy and commitment of top management;  - information security policies, including those relating to risk management, updated at both corporate level and system, service and network levels;  - information security incident management plan;  - incident response team (IRT) establishment;  - establish relationships and connections with internal and external organizations;  - technical and other support (including organizational and operational support);  - information security incident management awareness briefings and training;  - information security incident management plan testing.  The principles given in this part of ISO/IEC 27035 are generic and intended to be applicable to all organizations, regardless of type, size or nature. Organizations can adjust the guidance given in this part of ISO/IEC 27035 according to their type, size and nature of business in relation to the information security risk situation. This part of ISO/IEC 27035 is also applicable to external organizations providing information security incident management services.   GENERAL INFORMATION Status :  Published Publication date : 2016-11 Edition : 1Number of pages : 57 Technical Committee : ISO/IEC JTC 1/SC 27 Information security, cybersecurity and privacy protection ICS :  35.030  IT Security</b:InternetSiteTitle>
    <b:URL>https://www.iso.org/standard/62071.html</b:URL>
    <b:Year>2016</b:Year>
    <b:Author>
      <b:Author>
        <b:Corporate>ISO-Technical Committee</b:Corporate>
      </b:Author>
    </b:Author>
    <b:RefOrder>9</b:RefOrder>
  </b:Source>
  <b:Source>
    <b:Tag>Hal</b:Tag>
    <b:SourceType>DocumentFromInternetSite</b:SourceType>
    <b:Guid>{5B6C5190-DB37-4740-B019-51020E8FFA3A}</b:Guid>
    <b:Title>Best Practices for National Cyber Security: Building a National Computer Security Incident Management Capability, Version 2.0</b:Title>
    <b:URL>https://resources.sei.cmu.edu/asset_files/TechnicalReport/2011_005_001_15401.pdf</b:URL>
    <b:ProductionCompany>Carnegie Mellon</b:ProductionCompany>
    <b:Author>
      <b:Author>
        <b:NameList>
          <b:Person>
            <b:Last>Haller</b:Last>
            <b:First>John</b:First>
          </b:Person>
          <b:Person>
            <b:Last>Merrell</b:Last>
            <b:Middle>A.</b:Middle>
            <b:First>Samuel</b:First>
          </b:Person>
          <b:Person>
            <b:Last>Butkovic</b:Last>
            <b:Middle>J.</b:Middle>
            <b:First>Matthew</b:First>
          </b:Person>
          <b:Person>
            <b:Last>Willke</b:Last>
            <b:Middle>J.</b:Middle>
            <b:First>Bradford</b:First>
          </b:Person>
        </b:NameList>
      </b:Author>
    </b:Author>
    <b:Year>2011</b:Year>
    <b:RefOrder>11</b:RefOrder>
  </b:Source>
  <b:Source>
    <b:Tag>Bha12</b:Tag>
    <b:SourceType>DocumentFromInternetSite</b:SourceType>
    <b:Guid>{9CA70052-E108-C444-BCB4-237DA9C5D79A}</b:Guid>
    <b:Author>
      <b:Author>
        <b:NameList>
          <b:Person>
            <b:Last>Bhattacherjee</b:Last>
            <b:First>Anol</b:First>
          </b:Person>
        </b:NameList>
      </b:Author>
    </b:Author>
    <b:Title>Social Science Research: Principles, Methods, and Practices</b:Title>
    <b:URL>https://digitalcommons.usf.edu/cgi/viewcontent.cgi?article=1002&amp;context=oa_textbooks</b:URL>
    <b:ProductionCompany>Scholar Commons University of South Florida</b:ProductionCompany>
    <b:Year>2012</b:Year>
    <b:RefOrder>12</b:RefOrder>
  </b:Source>
  <b:Source>
    <b:Tag>Kit04</b:Tag>
    <b:SourceType>DocumentFromInternetSite</b:SourceType>
    <b:Guid>{8EE5DF4A-0628-BE4B-92E3-0A74B79ED915}</b:Guid>
    <b:Author>
      <b:Author>
        <b:NameList>
          <b:Person>
            <b:Last>Kitchenham</b:Last>
            <b:First>Barbara</b:First>
          </b:Person>
        </b:NameList>
      </b:Author>
    </b:Author>
    <b:Title>Procedures for Performing Systematic Reviews</b:Title>
    <b:URL>https://www.researchgate.net/publication/228756057_Procedures_for_Performing_Systematic_Reviews</b:URL>
    <b:Year>2004</b:Year>
    <b:RefOrder>13</b:RefOrder>
  </b:Source>
  <b:Source>
    <b:Tag>Sid19</b:Tag>
    <b:SourceType>JournalArticle</b:SourceType>
    <b:Guid>{9FAB831A-541E-B14D-8DC7-E2D7F5DE0CB0}</b:Guid>
    <b:Title>How to Do a Systematic Review: A Best Practice Guide for Conducting and Reporting Narrative Reviews, Meta-Analyses, and Meta-Syntheses</b:Title>
    <b:Year>2019</b:Year>
    <b:JournalName>Annual Review of Psychology</b:JournalName>
    <b:Volume>70</b:Volume>
    <b:Pages>747-770</b:Pages>
    <b:Author>
      <b:Author>
        <b:NameList>
          <b:Person>
            <b:Last>Siddaway</b:Last>
            <b:Middle>P.</b:Middle>
            <b:First>Andy</b:First>
          </b:Person>
          <b:Person>
            <b:Last>Wood</b:Last>
            <b:Middle>M.</b:Middle>
            <b:First>Alex</b:First>
          </b:Person>
          <b:Person>
            <b:Last>Hedges</b:Last>
            <b:Middle>V.</b:Middle>
            <b:First>Larry</b:First>
          </b:Person>
        </b:NameList>
      </b:Author>
    </b:Author>
    <b:RefOrder>14</b:RefOrder>
  </b:Source>
  <b:Source>
    <b:Tag>Nye16</b:Tag>
    <b:SourceType>JournalArticle</b:SourceType>
    <b:Guid>{33F8ECB0-788E-1D42-AD33-F8F75FF27EBB}</b:Guid>
    <b:Title>Origins, methods and advances in qualitative meta-synthesis</b:Title>
    <b:JournalName>Review of Education</b:JournalName>
    <b:Year>2016</b:Year>
    <b:Volume>4</b:Volume>
    <b:Issue>1</b:Issue>
    <b:Pages>57-79</b:Pages>
    <b:Author>
      <b:Author>
        <b:NameList>
          <b:Person>
            <b:Last>Nye</b:Last>
            <b:First>Elizabeth</b:First>
          </b:Person>
          <b:Person>
            <b:Last>Melendez-Torres</b:Last>
            <b:First>G.J.</b:First>
          </b:Person>
          <b:Person>
            <b:Last>Bonell</b:Last>
            <b:First>Chris</b:First>
          </b:Person>
        </b:NameList>
      </b:Author>
    </b:Author>
    <b:RefOrder>15</b:RefOrder>
  </b:Source>
  <b:Source>
    <b:Tag>Oko15</b:Tag>
    <b:SourceType>JournalArticle</b:SourceType>
    <b:Guid>{10D8BDBC-F996-4C46-A96E-C284ACA08B5F}</b:Guid>
    <b:Title>A Guide to Conducting a Standalone Systematic Literature Review</b:Title>
    <b:JournalName>Communications of the Association for Information Systems</b:JournalName>
    <b:Year>2015</b:Year>
    <b:Volume>37</b:Volume>
    <b:Author>
      <b:Author>
        <b:NameList>
          <b:Person>
            <b:Last>Okoli</b:Last>
            <b:First>Chitu</b:First>
          </b:Person>
        </b:NameList>
      </b:Author>
    </b:Author>
    <b:RefOrder>16</b:RefOrder>
  </b:Source>
  <b:Source>
    <b:Tag>Hov13</b:Tag>
    <b:SourceType>JournalArticle</b:SourceType>
    <b:Guid>{BFBC8F64-77C4-C748-AD13-5F3F32D56958}</b:Guid>
    <b:Title>Information Security Incident Management: An Empirical Study of Current Practice</b:Title>
    <b:JournalName>Computer Science</b:JournalName>
    <b:Year>2013</b:Year>
    <b:Author>
      <b:Author>
        <b:NameList>
          <b:Person>
            <b:Last>Hove</b:Last>
            <b:First>C.</b:First>
          </b:Person>
          <b:Person>
            <b:Last>Tarnes</b:Last>
            <b:First>M.</b:First>
          </b:Person>
        </b:NameList>
      </b:Author>
    </b:Author>
    <b:RefOrder>17</b:RefOrder>
  </b:Source>
  <b:Source>
    <b:Tag>Tho06</b:Tag>
    <b:SourceType>JournalArticle</b:SourceType>
    <b:Guid>{C4500D0F-C20C-E24B-B39C-3CBEBF941AD4}</b:Guid>
    <b:Title>A General Inductive Approach for Analyzing Qualitative Evaluation Data</b:Title>
    <b:JournalName>American Journal of Evaluation</b:JournalName>
    <b:Year>2006</b:Year>
    <b:Volume>27</b:Volume>
    <b:Issue>2</b:Issue>
    <b:Author>
      <b:Author>
        <b:NameList>
          <b:Person>
            <b:Last>Thomas</b:Last>
            <b:Middle>R.</b:Middle>
            <b:First>David</b:First>
          </b:Person>
        </b:NameList>
      </b:Author>
    </b:Author>
    <b:RefOrder>18</b:RefOrder>
  </b:Source>
  <b:Source>
    <b:Tag>Maj18</b:Tag>
    <b:SourceType>JournalArticle</b:SourceType>
    <b:Guid>{9B83A3E6-BF33-B04F-88BB-72AEE60117AA}</b:Guid>
    <b:Title>Appraising Qualitative Research for Evidence Syntheses: A Compendium of Quality Appraisal Tools</b:Title>
    <b:JournalName>Quality Health Research</b:JournalName>
    <b:Year>2018</b:Year>
    <b:Volume>28</b:Volume>
    <b:Issue>13</b:Issue>
    <b:Pages>2115-2131</b:Pages>
    <b:Author>
      <b:Author>
        <b:NameList>
          <b:Person>
            <b:Last>Majid</b:Last>
            <b:First>Umair</b:First>
          </b:Person>
          <b:Person>
            <b:Last>Vanstone</b:Last>
            <b:First>Meredith</b:First>
          </b:Person>
        </b:NameList>
      </b:Author>
    </b:Author>
    <b:RefOrder>19</b:RefOrder>
  </b:Source>
  <b:Source>
    <b:Tag>Lon20</b:Tag>
    <b:SourceType>JournalArticle</b:SourceType>
    <b:Guid>{0C8343FB-E640-C24B-B027-B61510083B77}</b:Guid>
    <b:Title>Optimising the value of the critical appraisal skills programme (CASP) tool for quality appraisal in qualitative evidence synthesis</b:Title>
    <b:JournalName>Research Methods in Medicine &amp; Health Sciences</b:JournalName>
    <b:Year>2020</b:Year>
    <b:Volume>1</b:Volume>
    <b:Issue>1</b:Issue>
    <b:Author>
      <b:Author>
        <b:NameList>
          <b:Person>
            <b:Last>Long</b:Last>
            <b:Middle>A.</b:Middle>
            <b:First>Hannah</b:First>
          </b:Person>
          <b:Person>
            <b:Last>French</b:Last>
            <b:Middle>P.</b:Middle>
            <b:First>David</b:First>
          </b:Person>
          <b:Person>
            <b:Last>Brooks</b:Last>
            <b:Middle>M.</b:Middle>
            <b:First>Joanna</b:First>
          </b:Person>
        </b:NameList>
      </b:Author>
    </b:Author>
    <b:RefOrder>20</b:RefOrder>
  </b:Source>
  <b:Source>
    <b:Tag>Lin19</b:Tag>
    <b:SourceType>JournalArticle</b:SourceType>
    <b:Guid>{92E169BA-03F2-A847-AB53-B13449DF19A2}</b:Guid>
    <b:Title>Coding qualitative data: a synthesis guiding the novice</b:Title>
    <b:JournalName>Qualitative Research Journal</b:JournalName>
    <b:Year>2019</b:Year>
    <b:Author>
      <b:Author>
        <b:NameList>
          <b:Person>
            <b:Last>Linneberg</b:Last>
            <b:First>Mai Skjott</b:First>
          </b:Person>
          <b:Person>
            <b:Last>Korsgaard</b:Last>
            <b:First>Steffen</b:First>
          </b:Person>
        </b:NameList>
      </b:Author>
    </b:Author>
    <b:RefOrder>21</b:RefOrder>
  </b:Source>
  <b:Source>
    <b:Tag>Ban15</b:Tag>
    <b:SourceType>JournalArticle</b:SourceType>
    <b:Guid>{DD6AB201-BF5E-FA44-AD75-D5A6589D3464}</b:Guid>
    <b:Title>Achieving Rigor in Literature Reviews: Insights from Qualitative Data Analysis and Tool-Support</b:Title>
    <b:JournalName>Communications of the Association for Information Systems</b:JournalName>
    <b:Year>2015</b:Year>
    <b:Volume>37</b:Volume>
    <b:Author>
      <b:Author>
        <b:NameList>
          <b:Person>
            <b:Last>Bandara</b:Last>
            <b:First>W.</b:First>
          </b:Person>
          <b:Person>
            <b:Last>Furtmueller</b:Last>
            <b:First>E.</b:First>
          </b:Person>
          <b:Person>
            <b:Last>Gorbacheva</b:Last>
            <b:First>E.</b:First>
          </b:Person>
          <b:Person>
            <b:Last>Miskon</b:Last>
            <b:First>S.</b:First>
          </b:Person>
          <b:Person>
            <b:Last>Beekhuyzen</b:Last>
            <b:First>J.</b:First>
          </b:Person>
        </b:NameList>
      </b:Author>
    </b:Author>
    <b:RefOrder>22</b:RefOrder>
  </b:Source>
  <b:Source>
    <b:Tag>Jen11</b:Tag>
    <b:SourceType>Book</b:SourceType>
    <b:Guid>{B999AB2A-45C4-1C49-AD43-65B6A7C0B0EF}</b:Guid>
    <b:Title>Η διεξαγωγή της ποιοτικής έρευνας</b:Title>
    <b:Publisher>Πεδίο</b:Publisher>
    <b:City>Αθήνα</b:City>
    <b:Year>2011</b:Year>
    <b:Author>
      <b:Author>
        <b:NameList>
          <b:Person>
            <b:Last>Jennifer</b:Last>
            <b:First>Mason</b:First>
          </b:Person>
        </b:NameList>
      </b:Author>
      <b:Editor>
        <b:NameList>
          <b:Person>
            <b:Last>Κυριαζή</b:Last>
            <b:First>Νότα</b:First>
          </b:Person>
        </b:NameList>
      </b:Editor>
      <b:Translator>
        <b:NameList>
          <b:Person>
            <b:Last>Δημητριάδου</b:Last>
            <b:First>Ελένη</b:First>
          </b:Person>
        </b:NameList>
      </b:Translator>
    </b:Author>
    <b:RefOrder>23</b:RefOrder>
  </b:Source>
  <b:Source>
    <b:Tag>Ahm21</b:Tag>
    <b:SourceType>JournalArticle</b:SourceType>
    <b:Guid>{A4F9CD73-2BDA-8945-BA5A-89B126627365}</b:Guid>
    <b:Title>How can organizations develop situation awareness for incident response: A case study of management practice</b:Title>
    <b:Year>2012</b:Year>
    <b:JournalName>Computers &amp; Security</b:JournalName>
    <b:Volume>101</b:Volume>
    <b:Author>
      <b:Author>
        <b:NameList>
          <b:Person>
            <b:Last>Ahmad</b:Last>
            <b:First>Atif</b:First>
          </b:Person>
          <b:Person>
            <b:Last>Maynard</b:Last>
            <b:Middle>B.</b:Middle>
            <b:First>Sean</b:First>
          </b:Person>
          <b:Person>
            <b:Last>Desouza</b:Last>
            <b:Middle>C.</b:Middle>
            <b:First>Kevin</b:First>
          </b:Person>
          <b:Person>
            <b:Last>Kotsias</b:Last>
            <b:First>James</b:First>
          </b:Person>
          <b:Person>
            <b:Last>Whitty</b:Last>
            <b:Middle>T.</b:Middle>
            <b:First>Monica</b:First>
          </b:Person>
          <b:Person>
            <b:Last>Baskerville</b:Last>
            <b:Middle>L.</b:Middle>
            <b:First>Richard</b:First>
          </b:Person>
        </b:NameList>
      </b:Author>
    </b:Author>
    <b:RefOrder>10</b:RefOrder>
  </b:Source>
</b:Sources>
</file>

<file path=customXml/itemProps1.xml><?xml version="1.0" encoding="utf-8"?>
<ds:datastoreItem xmlns:ds="http://schemas.openxmlformats.org/officeDocument/2006/customXml" ds:itemID="{A3D4D44C-A3BD-4F0A-BF56-FABF8401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89</Pages>
  <Words>27441</Words>
  <Characters>148183</Characters>
  <Application>Microsoft Office Word</Application>
  <DocSecurity>0</DocSecurity>
  <Lines>1234</Lines>
  <Paragraphs>350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του Microsoft Office</dc:creator>
  <cp:lastModifiedBy>dionysis</cp:lastModifiedBy>
  <cp:revision>4</cp:revision>
  <dcterms:created xsi:type="dcterms:W3CDTF">2022-09-13T12:45:00Z</dcterms:created>
  <dcterms:modified xsi:type="dcterms:W3CDTF">2022-09-13T12:51:00Z</dcterms:modified>
</cp:coreProperties>
</file>